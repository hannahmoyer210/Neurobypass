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5110" w14:textId="77777777" w:rsidR="00E42E8E" w:rsidRPr="005F075A" w:rsidRDefault="00E42E8E" w:rsidP="00E42E8E">
      <w:pPr>
        <w:rPr>
          <w:b/>
          <w:bCs/>
        </w:rPr>
      </w:pPr>
      <w:r w:rsidRPr="005F075A">
        <w:rPr>
          <w:b/>
          <w:bCs/>
        </w:rPr>
        <w:t>Introduction</w:t>
      </w:r>
    </w:p>
    <w:p w14:paraId="5FA0C6A6" w14:textId="7AB7F20B" w:rsidR="00E42E8E" w:rsidRDefault="00E42E8E" w:rsidP="00E42E8E">
      <w:pPr>
        <w:autoSpaceDE w:val="0"/>
        <w:autoSpaceDN w:val="0"/>
        <w:adjustRightInd w:val="0"/>
      </w:pPr>
      <w:r>
        <w:t>Neurologic conditions include some of the most prevalent, disabling, and terminal diseases of modern life.</w:t>
      </w:r>
      <w:r>
        <w:fldChar w:fldCharType="begin"/>
      </w:r>
      <w:r w:rsidR="00CD00BA">
        <w:instrText xml:space="preserve"> ADDIN ZOTERO_ITEM CSL_CITATION {"citationID":"a26dbh7qsoo","properties":{"formattedCitation":"\\super 1\\nosupersub{}","plainCitation":"1","noteIndex":0},"citationItems":[{"id":3341,"uris":["http://zotero.org/users/5374610/items/94UHGSQU"],"itemData":{"id":3341,"type":"article-journal","container-title":"The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00CD00BA" w:rsidRPr="00CD00BA">
        <w:rPr>
          <w:vertAlign w:val="superscript"/>
        </w:rPr>
        <w:t>1</w:t>
      </w:r>
      <w:r>
        <w:fldChar w:fldCharType="end"/>
      </w:r>
      <w:r>
        <w:t xml:space="preserve"> However, </w:t>
      </w:r>
      <w:r>
        <w:rPr>
          <w:rFonts w:eastAsiaTheme="minorHAnsi"/>
        </w:rPr>
        <w:t>d</w:t>
      </w:r>
      <w:r w:rsidRPr="00F217EB">
        <w:rPr>
          <w:rFonts w:eastAsiaTheme="minorHAnsi"/>
        </w:rPr>
        <w:t>rug development in neurology has one of the lowest rates of approval across all areas of medicine</w:t>
      </w:r>
      <w:r w:rsidRPr="00F217EB">
        <w:t>.</w:t>
      </w:r>
      <w:r w:rsidRPr="00F217EB">
        <w:fldChar w:fldCharType="begin"/>
      </w:r>
      <w:r w:rsidR="00CD00BA">
        <w:instrText xml:space="preserve"> ADDIN ZOTERO_ITEM CSL_CITATION {"citationID":"a7iv0p5sts","properties":{"formattedCitation":"\\super 2\\uc0\\u8211{}4\\nosupersub{}","plainCitation":"2–4","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F217EB">
        <w:fldChar w:fldCharType="separate"/>
      </w:r>
      <w:r w:rsidR="00CD00BA" w:rsidRPr="00CD00BA">
        <w:rPr>
          <w:vertAlign w:val="superscript"/>
        </w:rPr>
        <w:t>2–4</w:t>
      </w:r>
      <w:r w:rsidRPr="00F217EB">
        <w:fldChar w:fldCharType="end"/>
      </w:r>
      <w:r w:rsidRPr="00F217EB">
        <w:rPr>
          <w:rFonts w:eastAsiaTheme="minorHAnsi"/>
        </w:rPr>
        <w:t xml:space="preserve"> </w:t>
      </w:r>
      <w:r w:rsidRPr="00C15AB4">
        <w:t>Pharmaceutical companies have decreased their investment in developing treatments for these diseases.</w:t>
      </w:r>
      <w:r w:rsidRPr="00C15AB4">
        <w:fldChar w:fldCharType="begin"/>
      </w:r>
      <w:r w:rsidR="00CD00BA">
        <w:instrText xml:space="preserve"> ADDIN ZOTERO_ITEM CSL_CITATION {"citationID":"bfU7yTcf","properties":{"formattedCitation":"\\super 2,3\\nosupersub{}","plainCitation":"2,3","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C15AB4">
        <w:fldChar w:fldCharType="separate"/>
      </w:r>
      <w:r w:rsidR="00CD00BA" w:rsidRPr="00CD00BA">
        <w:rPr>
          <w:vertAlign w:val="superscript"/>
        </w:rPr>
        <w:t>2,3</w:t>
      </w:r>
      <w:r w:rsidRPr="00C15AB4">
        <w:fldChar w:fldCharType="end"/>
      </w:r>
      <w:r w:rsidRPr="00F217EB">
        <w:t xml:space="preserve"> </w:t>
      </w:r>
      <w:r>
        <w:t>Further r</w:t>
      </w:r>
      <w:r w:rsidRPr="00F217EB">
        <w:t>esearch</w:t>
      </w:r>
      <w:r>
        <w:t xml:space="preserve"> is needed </w:t>
      </w:r>
      <w:r w:rsidRPr="00F217EB">
        <w:t xml:space="preserve">to evaluate current drug development practices to determine how it can be </w:t>
      </w:r>
      <w:r>
        <w:t>optimized</w:t>
      </w:r>
      <w:r w:rsidRPr="00F217EB">
        <w:t xml:space="preserve"> in order to </w:t>
      </w:r>
      <w:r>
        <w:t xml:space="preserve">get </w:t>
      </w:r>
      <w:r w:rsidRPr="00F217EB">
        <w:t>new and effective treatmen</w:t>
      </w:r>
      <w:r>
        <w:t>ts to these patients</w:t>
      </w:r>
      <w:r w:rsidR="00821D85">
        <w:t xml:space="preserve"> quickly</w:t>
      </w:r>
      <w:r w:rsidRPr="00F217EB">
        <w:t xml:space="preserve">. </w:t>
      </w:r>
    </w:p>
    <w:p w14:paraId="35F1C79D" w14:textId="77777777" w:rsidR="00E42E8E" w:rsidRPr="00281ECE" w:rsidRDefault="00E42E8E" w:rsidP="00E42E8E">
      <w:pPr>
        <w:autoSpaceDE w:val="0"/>
        <w:autoSpaceDN w:val="0"/>
        <w:adjustRightInd w:val="0"/>
      </w:pPr>
    </w:p>
    <w:p w14:paraId="0E646162" w14:textId="759BB7BA" w:rsidR="003808B2" w:rsidRDefault="00E42E8E" w:rsidP="003808B2">
      <w:pPr>
        <w:rPr>
          <w:ins w:id="0" w:author="Hannah Moyer" w:date="2023-07-24T12:59:00Z"/>
          <w:rFonts w:asciiTheme="minorHAnsi" w:hAnsiTheme="minorHAnsi" w:cstheme="minorHAnsi"/>
          <w:sz w:val="22"/>
          <w:szCs w:val="22"/>
        </w:rPr>
      </w:pPr>
      <w:r>
        <w:rPr>
          <w:rFonts w:eastAsiaTheme="minorHAnsi"/>
        </w:rPr>
        <w:t xml:space="preserve">This thesis </w:t>
      </w:r>
      <w:del w:id="1" w:author="Hannah Moyer" w:date="2023-07-25T14:40:00Z">
        <w:r w:rsidDel="007E1013">
          <w:rPr>
            <w:rFonts w:eastAsiaTheme="minorHAnsi"/>
          </w:rPr>
          <w:delText>set out to</w:delText>
        </w:r>
      </w:del>
      <w:ins w:id="2" w:author="Hannah Moyer" w:date="2023-07-25T14:40:00Z">
        <w:r w:rsidR="007E1013">
          <w:rPr>
            <w:rFonts w:eastAsiaTheme="minorHAnsi"/>
          </w:rPr>
          <w:t>was designed primarily to</w:t>
        </w:r>
      </w:ins>
      <w:r>
        <w:rPr>
          <w:rFonts w:eastAsiaTheme="minorHAnsi"/>
        </w:rPr>
        <w:t xml:space="preserve"> determine </w:t>
      </w:r>
      <w:r w:rsidR="00586CCD">
        <w:rPr>
          <w:rFonts w:eastAsiaTheme="minorHAnsi"/>
        </w:rPr>
        <w:t>the frequency with which sponsors</w:t>
      </w:r>
      <w:del w:id="3" w:author="Jonathan Kimmelman, Dr." w:date="2023-07-20T09:52:00Z">
        <w:r w:rsidDel="00586CCD">
          <w:rPr>
            <w:rFonts w:eastAsiaTheme="minorHAnsi"/>
          </w:rPr>
          <w:delText>,</w:delText>
        </w:r>
      </w:del>
      <w:r>
        <w:rPr>
          <w:rFonts w:eastAsiaTheme="minorHAnsi"/>
        </w:rPr>
        <w:t xml:space="preserve"> bypass</w:t>
      </w:r>
      <w:del w:id="4" w:author="Jonathan Kimmelman, Dr." w:date="2023-07-20T09:52:00Z">
        <w:r w:rsidDel="00586CCD">
          <w:rPr>
            <w:rFonts w:eastAsiaTheme="minorHAnsi"/>
          </w:rPr>
          <w:delText>ing</w:delText>
        </w:r>
      </w:del>
      <w:r>
        <w:rPr>
          <w:rFonts w:eastAsiaTheme="minorHAnsi"/>
        </w:rPr>
        <w:t xml:space="preserve"> phase 2 efficacy evidence </w:t>
      </w:r>
      <w:del w:id="5" w:author="Jonathan Kimmelman, Dr." w:date="2023-07-20T09:52:00Z">
        <w:r w:rsidDel="00586CCD">
          <w:rPr>
            <w:rFonts w:eastAsiaTheme="minorHAnsi"/>
          </w:rPr>
          <w:delText xml:space="preserve">is common </w:delText>
        </w:r>
      </w:del>
      <w:r>
        <w:rPr>
          <w:rFonts w:eastAsiaTheme="minorHAnsi"/>
        </w:rPr>
        <w:t>in neurologic drug development</w:t>
      </w:r>
      <w:r w:rsidR="00821D85">
        <w:rPr>
          <w:rFonts w:eastAsiaTheme="minorHAnsi"/>
        </w:rPr>
        <w:t xml:space="preserve">. Secondarily, we </w:t>
      </w:r>
      <w:del w:id="6" w:author="Jonathan Kimmelman, Dr." w:date="2023-07-20T09:52:00Z">
        <w:r w:rsidR="00821D85" w:rsidDel="00586CCD">
          <w:rPr>
            <w:rFonts w:eastAsiaTheme="minorHAnsi"/>
          </w:rPr>
          <w:delText xml:space="preserve">intended to </w:delText>
        </w:r>
      </w:del>
      <w:r w:rsidR="00821D85">
        <w:rPr>
          <w:rFonts w:eastAsiaTheme="minorHAnsi"/>
        </w:rPr>
        <w:t>investigate</w:t>
      </w:r>
      <w:r w:rsidR="00586CCD">
        <w:rPr>
          <w:rFonts w:eastAsiaTheme="minorHAnsi"/>
        </w:rPr>
        <w:t>d</w:t>
      </w:r>
      <w:r w:rsidR="00821D85">
        <w:rPr>
          <w:rFonts w:eastAsiaTheme="minorHAnsi"/>
        </w:rPr>
        <w:t xml:space="preserve"> </w:t>
      </w:r>
      <w:r>
        <w:rPr>
          <w:rFonts w:eastAsiaTheme="minorHAnsi"/>
        </w:rPr>
        <w:t xml:space="preserve">whether the practice had implications for phase 3 trial </w:t>
      </w:r>
      <w:r w:rsidR="00586CCD">
        <w:rPr>
          <w:rFonts w:eastAsiaTheme="minorHAnsi"/>
        </w:rPr>
        <w:t>outcomes</w:t>
      </w:r>
      <w:r>
        <w:rPr>
          <w:rFonts w:eastAsiaTheme="minorHAnsi"/>
        </w:rPr>
        <w:t>.</w:t>
      </w:r>
      <w:ins w:id="7" w:author="Hannah Moyer" w:date="2023-07-24T11:38:00Z">
        <w:r w:rsidR="00A158A7">
          <w:rPr>
            <w:rFonts w:eastAsiaTheme="minorHAnsi"/>
          </w:rPr>
          <w:t xml:space="preserve"> Our results indicated that researchers</w:t>
        </w:r>
      </w:ins>
      <w:ins w:id="8" w:author="Hannah Moyer" w:date="2023-07-24T11:39:00Z">
        <w:r w:rsidR="00A158A7">
          <w:rPr>
            <w:rFonts w:eastAsiaTheme="minorHAnsi"/>
          </w:rPr>
          <w:t xml:space="preserve"> bypassed</w:t>
        </w:r>
      </w:ins>
      <w:ins w:id="9" w:author="Hannah Moyer" w:date="2023-07-24T11:38:00Z">
        <w:r w:rsidR="00A158A7">
          <w:rPr>
            <w:rFonts w:eastAsiaTheme="minorHAnsi"/>
          </w:rPr>
          <w:t xml:space="preserve"> phase 2 </w:t>
        </w:r>
      </w:ins>
      <w:ins w:id="10" w:author="Hannah Moyer" w:date="2023-07-24T11:39:00Z">
        <w:r w:rsidR="00A158A7">
          <w:rPr>
            <w:rFonts w:eastAsiaTheme="minorHAnsi"/>
          </w:rPr>
          <w:t xml:space="preserve">trials nearly half of the time, and that this practice was significantly more common in </w:t>
        </w:r>
      </w:ins>
      <w:ins w:id="11" w:author="Hannah Moyer" w:date="2023-07-25T14:40:00Z">
        <w:r w:rsidR="007E1013">
          <w:rPr>
            <w:rFonts w:eastAsiaTheme="minorHAnsi"/>
          </w:rPr>
          <w:t xml:space="preserve">the </w:t>
        </w:r>
      </w:ins>
      <w:ins w:id="12" w:author="Hannah Moyer" w:date="2023-07-24T11:39:00Z">
        <w:r w:rsidR="00A158A7">
          <w:rPr>
            <w:rFonts w:eastAsiaTheme="minorHAnsi"/>
          </w:rPr>
          <w:t>development of drugs for degenerative conditions. In addition, we found that phase 2</w:t>
        </w:r>
      </w:ins>
      <w:ins w:id="13" w:author="Hannah Moyer" w:date="2023-07-24T11:40:00Z">
        <w:r w:rsidR="00A158A7">
          <w:rPr>
            <w:rFonts w:eastAsiaTheme="minorHAnsi"/>
          </w:rPr>
          <w:t xml:space="preserve"> bypass may be associated with a lower positivity rate than trials that bypassed. However, this result was</w:t>
        </w:r>
      </w:ins>
      <w:ins w:id="14" w:author="Hannah Moyer" w:date="2023-07-24T11:38:00Z">
        <w:r w:rsidR="00A158A7">
          <w:rPr>
            <w:rFonts w:eastAsiaTheme="minorHAnsi"/>
          </w:rPr>
          <w:t xml:space="preserve"> </w:t>
        </w:r>
      </w:ins>
      <w:del w:id="15" w:author="Hannah Moyer" w:date="2023-07-24T11:38:00Z">
        <w:r w:rsidDel="00A158A7">
          <w:rPr>
            <w:rFonts w:eastAsiaTheme="minorHAnsi"/>
          </w:rPr>
          <w:delText xml:space="preserve"> </w:delText>
        </w:r>
      </w:del>
      <w:ins w:id="16" w:author="Hannah Moyer" w:date="2023-07-24T11:41:00Z">
        <w:r w:rsidR="00A158A7">
          <w:rPr>
            <w:rFonts w:eastAsiaTheme="minorHAnsi"/>
          </w:rPr>
          <w:t>ambiguous when we performed sensitivity analysis excluding trials with uniform positivity or negativity</w:t>
        </w:r>
      </w:ins>
      <w:ins w:id="17" w:author="Hannah Moyer" w:date="2023-07-25T14:40:00Z">
        <w:r w:rsidR="007E1013">
          <w:rPr>
            <w:rFonts w:eastAsiaTheme="minorHAnsi"/>
          </w:rPr>
          <w:t>.</w:t>
        </w:r>
      </w:ins>
      <w:ins w:id="18" w:author="Hannah Moyer" w:date="2023-07-20T14:14:00Z">
        <w:r w:rsidR="00897F74">
          <w:rPr>
            <w:rFonts w:eastAsiaTheme="minorHAnsi"/>
          </w:rPr>
          <w:t xml:space="preserve"> </w:t>
        </w:r>
      </w:ins>
      <w:r>
        <w:rPr>
          <w:rFonts w:eastAsiaTheme="minorHAnsi"/>
        </w:rPr>
        <w:t xml:space="preserve">In the chapter that follows, we </w:t>
      </w:r>
      <w:ins w:id="19" w:author="Hannah Moyer" w:date="2023-07-25T14:41:00Z">
        <w:r w:rsidR="007E1013">
          <w:rPr>
            <w:rFonts w:eastAsiaTheme="minorHAnsi"/>
          </w:rPr>
          <w:t xml:space="preserve">first </w:t>
        </w:r>
      </w:ins>
      <w:del w:id="20" w:author="Hannah Moyer" w:date="2023-07-25T14:46:00Z">
        <w:r w:rsidR="00821D85" w:rsidDel="007E1013">
          <w:rPr>
            <w:rFonts w:eastAsiaTheme="minorHAnsi"/>
          </w:rPr>
          <w:delText xml:space="preserve">review </w:delText>
        </w:r>
      </w:del>
      <w:ins w:id="21" w:author="Hannah Moyer" w:date="2023-07-25T14:46:00Z">
        <w:r w:rsidR="007E1013">
          <w:rPr>
            <w:rFonts w:eastAsiaTheme="minorHAnsi"/>
          </w:rPr>
          <w:t xml:space="preserve">discuss various motivations that may explain our findings that </w:t>
        </w:r>
      </w:ins>
      <w:ins w:id="22" w:author="Hannah Moyer" w:date="2023-07-25T14:47:00Z">
        <w:r w:rsidR="007E1013">
          <w:rPr>
            <w:rFonts w:eastAsiaTheme="minorHAnsi"/>
          </w:rPr>
          <w:t>sponsors and researchers bypass phase 2 efficacy data nearly half of the time they initiate phase 3 trials</w:t>
        </w:r>
      </w:ins>
      <w:del w:id="23" w:author="Hannah Moyer" w:date="2023-07-25T14:46:00Z">
        <w:r w:rsidR="00821D85" w:rsidDel="007E1013">
          <w:rPr>
            <w:rFonts w:eastAsiaTheme="minorHAnsi"/>
          </w:rPr>
          <w:delText>four reasons researchers may bypass phase 2</w:delText>
        </w:r>
      </w:del>
      <w:del w:id="24" w:author="Hannah Moyer" w:date="2023-07-25T14:41:00Z">
        <w:r w:rsidR="00821D85" w:rsidDel="007E1013">
          <w:rPr>
            <w:rFonts w:eastAsiaTheme="minorHAnsi"/>
          </w:rPr>
          <w:delText xml:space="preserve">, </w:delText>
        </w:r>
      </w:del>
      <w:del w:id="25" w:author="Hannah Moyer" w:date="2023-07-25T14:46:00Z">
        <w:r w:rsidR="00821D85" w:rsidDel="007E1013">
          <w:rPr>
            <w:rFonts w:eastAsiaTheme="minorHAnsi"/>
          </w:rPr>
          <w:delText>situat</w:delText>
        </w:r>
      </w:del>
      <w:del w:id="26" w:author="Hannah Moyer" w:date="2023-07-25T14:41:00Z">
        <w:r w:rsidR="00821D85" w:rsidDel="007E1013">
          <w:rPr>
            <w:rFonts w:eastAsiaTheme="minorHAnsi"/>
          </w:rPr>
          <w:delText>e</w:delText>
        </w:r>
      </w:del>
      <w:del w:id="27" w:author="Hannah Moyer" w:date="2023-07-25T14:46:00Z">
        <w:r w:rsidR="00821D85" w:rsidDel="007E1013">
          <w:rPr>
            <w:rFonts w:eastAsiaTheme="minorHAnsi"/>
          </w:rPr>
          <w:delText xml:space="preserve"> our results within these motivations</w:delText>
        </w:r>
      </w:del>
      <w:ins w:id="28" w:author="Hannah Moyer" w:date="2023-07-25T14:41:00Z">
        <w:r w:rsidR="007E1013">
          <w:rPr>
            <w:rFonts w:eastAsiaTheme="minorHAnsi"/>
          </w:rPr>
          <w:t>. Next, we</w:t>
        </w:r>
      </w:ins>
      <w:del w:id="29" w:author="Hannah Moyer" w:date="2023-07-25T14:41:00Z">
        <w:r w:rsidR="00821D85" w:rsidDel="007E1013">
          <w:rPr>
            <w:rFonts w:eastAsiaTheme="minorHAnsi"/>
          </w:rPr>
          <w:delText>,</w:delText>
        </w:r>
      </w:del>
      <w:ins w:id="30" w:author="Hannah Moyer" w:date="2023-07-25T14:41:00Z">
        <w:r w:rsidR="007E1013">
          <w:rPr>
            <w:rFonts w:eastAsiaTheme="minorHAnsi"/>
          </w:rPr>
          <w:t xml:space="preserve"> review the ethical implications for phase 2 bypass as well as </w:t>
        </w:r>
      </w:ins>
      <w:ins w:id="31" w:author="Hannah Moyer" w:date="2023-07-25T14:42:00Z">
        <w:r w:rsidR="007E1013" w:rsidRPr="004C7F95">
          <w:rPr>
            <w:rFonts w:eastAsiaTheme="minorHAnsi"/>
          </w:rPr>
          <w:t>offer a series of recommendations to investigators or IRBs who might contemplate proposals for phase 3 trials that bypassed phase 2.</w:t>
        </w:r>
        <w:r w:rsidR="007E1013">
          <w:rPr>
            <w:rFonts w:eastAsiaTheme="minorHAnsi"/>
          </w:rPr>
          <w:t xml:space="preserve"> We close by discussing our recommendations for future research in this area. </w:t>
        </w:r>
      </w:ins>
      <w:del w:id="32" w:author="Hannah Moyer" w:date="2023-07-25T14:41:00Z">
        <w:r w:rsidDel="007E1013">
          <w:rPr>
            <w:rFonts w:eastAsiaTheme="minorHAnsi"/>
          </w:rPr>
          <w:delText xml:space="preserve"> </w:delText>
        </w:r>
      </w:del>
      <w:del w:id="33" w:author="Hannah Moyer" w:date="2023-07-25T14:42:00Z">
        <w:r w:rsidDel="007E1013">
          <w:rPr>
            <w:rFonts w:eastAsiaTheme="minorHAnsi"/>
          </w:rPr>
          <w:delText>and recommend future research</w:delText>
        </w:r>
      </w:del>
      <w:del w:id="34" w:author="Hannah Moyer" w:date="2023-07-24T13:00:00Z">
        <w:r w:rsidDel="003808B2">
          <w:rPr>
            <w:rFonts w:eastAsiaTheme="minorHAnsi"/>
          </w:rPr>
          <w:delText xml:space="preserve"> </w:delText>
        </w:r>
      </w:del>
    </w:p>
    <w:p w14:paraId="1783AECD" w14:textId="3BF8B38F" w:rsidR="00E42E8E" w:rsidRDefault="00E42E8E" w:rsidP="00E42E8E">
      <w:pPr>
        <w:rPr>
          <w:rFonts w:eastAsiaTheme="minorHAnsi"/>
        </w:rPr>
      </w:pPr>
      <w:del w:id="35" w:author="Hannah Moyer" w:date="2023-07-24T12:59:00Z">
        <w:r w:rsidDel="003808B2">
          <w:rPr>
            <w:rFonts w:eastAsiaTheme="minorHAnsi"/>
          </w:rPr>
          <w:delText>to guide researchers, IRBs, and patients.</w:delText>
        </w:r>
      </w:del>
    </w:p>
    <w:p w14:paraId="231CDAC4" w14:textId="77777777" w:rsidR="00E42E8E" w:rsidDel="002F3F71" w:rsidRDefault="00E42E8E" w:rsidP="00E42E8E">
      <w:pPr>
        <w:rPr>
          <w:del w:id="36" w:author="Hannah Moyer" w:date="2023-07-24T13:17:00Z"/>
          <w:b/>
          <w:bCs/>
        </w:rPr>
      </w:pPr>
    </w:p>
    <w:p w14:paraId="5E17CE35" w14:textId="4334FF8B" w:rsidR="00842E10" w:rsidRDefault="002F3F71" w:rsidP="00E42E8E">
      <w:pPr>
        <w:rPr>
          <w:b/>
          <w:bCs/>
        </w:rPr>
      </w:pPr>
      <w:ins w:id="37" w:author="Hannah Moyer" w:date="2023-07-24T13:17:00Z">
        <w:r>
          <w:rPr>
            <w:b/>
            <w:bCs/>
          </w:rPr>
          <w:t>R</w:t>
        </w:r>
      </w:ins>
      <w:ins w:id="38" w:author="Hannah Moyer" w:date="2023-07-21T14:05:00Z">
        <w:r w:rsidR="00A80873">
          <w:rPr>
            <w:b/>
            <w:bCs/>
          </w:rPr>
          <w:t>easons</w:t>
        </w:r>
      </w:ins>
      <w:del w:id="39" w:author="Hannah Moyer" w:date="2023-07-21T14:05:00Z">
        <w:r w:rsidR="00842E10" w:rsidDel="00A80873">
          <w:rPr>
            <w:b/>
            <w:bCs/>
          </w:rPr>
          <w:delText>Reasons</w:delText>
        </w:r>
      </w:del>
      <w:r w:rsidR="00842E10">
        <w:rPr>
          <w:b/>
          <w:bCs/>
        </w:rPr>
        <w:t xml:space="preserve"> for phase 2 bypass</w:t>
      </w:r>
    </w:p>
    <w:p w14:paraId="3F77B912" w14:textId="6AD3F895" w:rsidR="00E42E8E" w:rsidRPr="007C62BC" w:rsidRDefault="00F62153" w:rsidP="00E42E8E">
      <w:pPr>
        <w:rPr>
          <w:rFonts w:eastAsiaTheme="minorHAnsi"/>
        </w:rPr>
      </w:pPr>
      <w:ins w:id="40" w:author="Hannah Moyer" w:date="2023-07-25T14:48:00Z">
        <w:r>
          <w:rPr>
            <w:rFonts w:eastAsiaTheme="minorHAnsi"/>
          </w:rPr>
          <w:t>Ou</w:t>
        </w:r>
      </w:ins>
      <w:ins w:id="41" w:author="Hannah Moyer" w:date="2023-07-25T14:49:00Z">
        <w:r>
          <w:rPr>
            <w:rFonts w:eastAsiaTheme="minorHAnsi"/>
          </w:rPr>
          <w:t xml:space="preserve">r results indicated that </w:t>
        </w:r>
        <w:proofErr w:type="gramStart"/>
        <w:r>
          <w:rPr>
            <w:rFonts w:eastAsiaTheme="minorHAnsi"/>
          </w:rPr>
          <w:t xml:space="preserve">researchers </w:t>
        </w:r>
      </w:ins>
      <w:ins w:id="42" w:author="Hannah Moyer" w:date="2023-07-25T14:51:00Z">
        <w:r>
          <w:rPr>
            <w:rFonts w:eastAsiaTheme="minorHAnsi"/>
          </w:rPr>
          <w:t>initiated</w:t>
        </w:r>
      </w:ins>
      <w:proofErr w:type="gramEnd"/>
      <w:ins w:id="43" w:author="Hannah Moyer" w:date="2023-07-25T14:49:00Z">
        <w:r>
          <w:rPr>
            <w:rFonts w:eastAsiaTheme="minorHAnsi"/>
          </w:rPr>
          <w:t xml:space="preserve"> phase 3 trials without phase 2 efficacy evidence almost half of the time. </w:t>
        </w:r>
      </w:ins>
      <w:ins w:id="44" w:author="Hannah Moyer" w:date="2023-07-25T14:50:00Z">
        <w:r w:rsidRPr="00021305">
          <w:rPr>
            <w:rFonts w:eastAsiaTheme="minorHAnsi"/>
          </w:rPr>
          <w:t xml:space="preserve">Before we discuss whether phase 2 bypass is morally acceptable, it is important to understand why </w:t>
        </w:r>
      </w:ins>
      <w:ins w:id="45" w:author="Hannah Moyer" w:date="2023-07-25T15:26:00Z">
        <w:r w:rsidR="00021305" w:rsidRPr="00021305">
          <w:rPr>
            <w:rFonts w:eastAsiaTheme="minorHAnsi"/>
            <w:rPrChange w:id="46" w:author="Hannah Moyer" w:date="2023-07-25T15:26:00Z">
              <w:rPr>
                <w:rFonts w:eastAsiaTheme="minorHAnsi"/>
                <w:highlight w:val="yellow"/>
              </w:rPr>
            </w:rPrChange>
          </w:rPr>
          <w:t>researchers may be inclined to follow this</w:t>
        </w:r>
      </w:ins>
      <w:ins w:id="47" w:author="Hannah Moyer" w:date="2023-07-25T14:50:00Z">
        <w:r w:rsidRPr="00021305">
          <w:rPr>
            <w:rFonts w:eastAsiaTheme="minorHAnsi"/>
          </w:rPr>
          <w:t xml:space="preserve"> trajectory.</w:t>
        </w:r>
        <w:r>
          <w:rPr>
            <w:rFonts w:eastAsiaTheme="minorHAnsi"/>
          </w:rPr>
          <w:t xml:space="preserve"> In</w:t>
        </w:r>
      </w:ins>
      <w:del w:id="48" w:author="Hannah Moyer" w:date="2023-07-25T14:48:00Z">
        <w:r w:rsidR="00E42E8E" w:rsidDel="007E1013">
          <w:rPr>
            <w:rFonts w:eastAsiaTheme="minorHAnsi"/>
          </w:rPr>
          <w:delText xml:space="preserve">Given the high prevalence of phase 2 bypass and its potential to worsen outcomes, </w:delText>
        </w:r>
      </w:del>
      <w:del w:id="49" w:author="Hannah Moyer" w:date="2023-07-25T14:47:00Z">
        <w:r w:rsidR="00E42E8E" w:rsidDel="007E1013">
          <w:rPr>
            <w:rFonts w:eastAsiaTheme="minorHAnsi"/>
          </w:rPr>
          <w:delText xml:space="preserve">further work is </w:delText>
        </w:r>
        <w:r w:rsidR="00E42E8E" w:rsidRPr="00CC1061" w:rsidDel="007E1013">
          <w:rPr>
            <w:rFonts w:eastAsiaTheme="minorHAnsi"/>
          </w:rPr>
          <w:delText>need</w:delText>
        </w:r>
        <w:r w:rsidR="00E42E8E" w:rsidDel="007E1013">
          <w:rPr>
            <w:rFonts w:eastAsiaTheme="minorHAnsi"/>
          </w:rPr>
          <w:delText xml:space="preserve">ed to define criteria for when phase 2 bypass is </w:delText>
        </w:r>
        <w:r w:rsidR="00045383" w:rsidDel="007E1013">
          <w:rPr>
            <w:rFonts w:eastAsiaTheme="minorHAnsi"/>
          </w:rPr>
          <w:delText xml:space="preserve">scientifically or </w:delText>
        </w:r>
        <w:r w:rsidR="00E42E8E" w:rsidDel="007E1013">
          <w:rPr>
            <w:rFonts w:eastAsiaTheme="minorHAnsi"/>
          </w:rPr>
          <w:delText>ethically justified</w:delText>
        </w:r>
        <w:r w:rsidR="00E42E8E" w:rsidRPr="000168C1" w:rsidDel="007E1013">
          <w:rPr>
            <w:rFonts w:eastAsiaTheme="minorHAnsi"/>
          </w:rPr>
          <w:delText xml:space="preserve">. </w:delText>
        </w:r>
      </w:del>
      <w:del w:id="50" w:author="Hannah Moyer" w:date="2023-07-25T14:48:00Z">
        <w:r w:rsidR="00E42E8E" w:rsidDel="00F62153">
          <w:rPr>
            <w:rFonts w:eastAsiaTheme="minorHAnsi"/>
          </w:rPr>
          <w:delText>In</w:delText>
        </w:r>
      </w:del>
      <w:r w:rsidR="00E42E8E">
        <w:rPr>
          <w:rFonts w:eastAsiaTheme="minorHAnsi"/>
        </w:rPr>
        <w:t xml:space="preserve"> the following section, we address four motivations researchers may use when they bypass phase 2</w:t>
      </w:r>
      <w:del w:id="51" w:author="Hannah Moyer" w:date="2023-07-25T14:48:00Z">
        <w:r w:rsidR="00E42E8E" w:rsidDel="007E1013">
          <w:rPr>
            <w:rFonts w:eastAsiaTheme="minorHAnsi"/>
          </w:rPr>
          <w:delText xml:space="preserve"> and</w:delText>
        </w:r>
      </w:del>
      <w:ins w:id="52" w:author="Hannah Moyer" w:date="2023-07-25T14:48:00Z">
        <w:r w:rsidR="007E1013">
          <w:rPr>
            <w:rFonts w:eastAsiaTheme="minorHAnsi"/>
          </w:rPr>
          <w:t>.</w:t>
        </w:r>
      </w:ins>
      <w:del w:id="53" w:author="Hannah Moyer" w:date="2023-07-25T14:48:00Z">
        <w:r w:rsidR="00E42E8E" w:rsidDel="007E1013">
          <w:rPr>
            <w:rFonts w:eastAsiaTheme="minorHAnsi"/>
          </w:rPr>
          <w:delText xml:space="preserve"> discuss whether we found each to be compelling within the ethical frameworks outlined </w:delText>
        </w:r>
        <w:r w:rsidR="00842E10" w:rsidDel="007E1013">
          <w:rPr>
            <w:rFonts w:eastAsiaTheme="minorHAnsi"/>
          </w:rPr>
          <w:delText>in chapter one.</w:delText>
        </w:r>
      </w:del>
    </w:p>
    <w:p w14:paraId="6F03B097" w14:textId="77777777" w:rsidR="00E42E8E" w:rsidRPr="005F075A" w:rsidRDefault="00E42E8E" w:rsidP="00E42E8E">
      <w:pPr>
        <w:rPr>
          <w:rFonts w:eastAsiaTheme="minorHAnsi"/>
          <w:u w:val="single"/>
        </w:rPr>
      </w:pPr>
    </w:p>
    <w:p w14:paraId="7B9A94E0" w14:textId="43E220D0" w:rsidR="00E42E8E" w:rsidRPr="005F075A" w:rsidRDefault="004812AE" w:rsidP="00E42E8E">
      <w:pPr>
        <w:rPr>
          <w:rFonts w:eastAsiaTheme="minorHAnsi"/>
          <w:u w:val="single"/>
        </w:rPr>
      </w:pPr>
      <w:r>
        <w:rPr>
          <w:rFonts w:eastAsiaTheme="minorHAnsi"/>
          <w:u w:val="single"/>
        </w:rPr>
        <w:t>Statistical Considerations</w:t>
      </w:r>
    </w:p>
    <w:p w14:paraId="75E9DAA2" w14:textId="77A622E0" w:rsidR="00E56472" w:rsidRPr="00580C5A" w:rsidRDefault="00E42E8E" w:rsidP="00E56472">
      <w:pPr>
        <w:rPr>
          <w:ins w:id="54" w:author="Hannah Moyer" w:date="2023-07-25T14:59:00Z"/>
          <w:rFonts w:eastAsiaTheme="minorHAnsi"/>
        </w:rPr>
      </w:pPr>
      <w:r w:rsidRPr="002442AD">
        <w:rPr>
          <w:rFonts w:eastAsiaTheme="minorHAnsi"/>
        </w:rPr>
        <w:t xml:space="preserve">To start, </w:t>
      </w:r>
      <w:r w:rsidR="00586CCD">
        <w:rPr>
          <w:rFonts w:eastAsiaTheme="minorHAnsi"/>
        </w:rPr>
        <w:t>sponsors have</w:t>
      </w:r>
      <w:r w:rsidRPr="002442AD">
        <w:rPr>
          <w:rFonts w:eastAsiaTheme="minorHAnsi"/>
        </w:rPr>
        <w:t xml:space="preserve"> scientific and statistical reasons </w:t>
      </w:r>
      <w:r w:rsidR="00586CCD">
        <w:rPr>
          <w:rFonts w:eastAsiaTheme="minorHAnsi"/>
        </w:rPr>
        <w:t>for</w:t>
      </w:r>
      <w:r w:rsidR="00586CCD" w:rsidRPr="002442AD">
        <w:rPr>
          <w:rFonts w:eastAsiaTheme="minorHAnsi"/>
        </w:rPr>
        <w:t xml:space="preserve"> </w:t>
      </w:r>
      <w:r w:rsidRPr="002442AD">
        <w:rPr>
          <w:rFonts w:eastAsiaTheme="minorHAnsi"/>
        </w:rPr>
        <w:t>bypassing phase 2 trials</w:t>
      </w:r>
      <w:del w:id="55" w:author="Jonathan Kimmelman, Dr." w:date="2023-07-20T09:54:00Z">
        <w:r w:rsidRPr="002442AD" w:rsidDel="00586CCD">
          <w:rPr>
            <w:rFonts w:eastAsiaTheme="minorHAnsi"/>
          </w:rPr>
          <w:delText xml:space="preserve"> may be appropriate</w:delText>
        </w:r>
      </w:del>
      <w:r w:rsidRPr="002442AD">
        <w:rPr>
          <w:rFonts w:eastAsiaTheme="minorHAnsi"/>
        </w:rPr>
        <w:t>.</w:t>
      </w:r>
      <w:r>
        <w:rPr>
          <w:rFonts w:eastAsiaTheme="minorHAnsi"/>
        </w:rPr>
        <w:t xml:space="preserve"> Firstly</w:t>
      </w:r>
      <w:r w:rsidR="006C684D">
        <w:rPr>
          <w:rFonts w:eastAsiaTheme="minorHAnsi"/>
        </w:rPr>
        <w:t>,</w:t>
      </w:r>
      <w:r>
        <w:rPr>
          <w:rFonts w:eastAsiaTheme="minorHAnsi"/>
        </w:rPr>
        <w:t xml:space="preserve"> m</w:t>
      </w:r>
      <w:r w:rsidRPr="002442AD">
        <w:rPr>
          <w:rFonts w:eastAsiaTheme="minorHAnsi"/>
        </w:rPr>
        <w:t>any neurologic conditions lack surrogate endpoints with clear associations with clinical outcomes</w:t>
      </w:r>
      <w:r>
        <w:rPr>
          <w:rFonts w:eastAsiaTheme="minorHAnsi"/>
        </w:rPr>
        <w:t xml:space="preserve">. </w:t>
      </w:r>
      <w:r w:rsidR="00586CCD">
        <w:rPr>
          <w:rFonts w:eastAsiaTheme="minorHAnsi"/>
        </w:rPr>
        <w:t>For these indications</w:t>
      </w:r>
      <w:r w:rsidRPr="002442AD">
        <w:rPr>
          <w:rFonts w:eastAsiaTheme="minorHAnsi"/>
        </w:rPr>
        <w:t xml:space="preserve">, phase 2 trials </w:t>
      </w:r>
      <w:del w:id="56" w:author="Jonathan Kimmelman, Dr." w:date="2023-07-20T09:55:00Z">
        <w:r w:rsidRPr="002442AD" w:rsidDel="00586CCD">
          <w:rPr>
            <w:rFonts w:eastAsiaTheme="minorHAnsi"/>
          </w:rPr>
          <w:delText xml:space="preserve">in these indications </w:delText>
        </w:r>
      </w:del>
      <w:r w:rsidRPr="002442AD">
        <w:rPr>
          <w:rFonts w:eastAsiaTheme="minorHAnsi"/>
        </w:rPr>
        <w:t>may be less useful than in indications that have outcomes which can provide quick read-outs of efficacy information.</w:t>
      </w:r>
      <w:r>
        <w:fldChar w:fldCharType="begin"/>
      </w:r>
      <w:r w:rsidR="00CD00BA">
        <w:instrText xml:space="preserve"> ADDIN ZOTERO_ITEM CSL_CITATION {"citationID":"aq498qa906","properties":{"formattedCitation":"\\super 5\\nosupersub{}","plainCitation":"5","noteIndex":0},"citationItems":[{"id":2533,"uris":["http://zotero.org/users/5374610/items/9KJB4APM"],"itemData":{"id":2533,"type":"article-journal","abstract":"Progressive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00CD00BA" w:rsidRPr="00CD00BA">
        <w:rPr>
          <w:vertAlign w:val="superscript"/>
        </w:rPr>
        <w:t>5</w:t>
      </w:r>
      <w:r>
        <w:fldChar w:fldCharType="end"/>
      </w:r>
      <w:r w:rsidRPr="002442AD">
        <w:t xml:space="preserve"> </w:t>
      </w:r>
      <w:r>
        <w:t>In these cases, phase 2 trials can use clinical outcomes</w:t>
      </w:r>
      <w:ins w:id="57" w:author="Jonathan Kimmelman, Dr." w:date="2023-07-20T09:55:00Z">
        <w:r w:rsidR="00586CCD">
          <w:t>.</w:t>
        </w:r>
      </w:ins>
      <w:r>
        <w:t xml:space="preserve"> </w:t>
      </w:r>
      <w:r w:rsidR="00586CCD">
        <w:t xml:space="preserve">However, </w:t>
      </w:r>
      <w:r>
        <w:t xml:space="preserve">these outcomes often </w:t>
      </w:r>
      <w:r w:rsidRPr="002442AD">
        <w:rPr>
          <w:rFonts w:eastAsiaTheme="minorHAnsi"/>
        </w:rPr>
        <w:t>need large numbers of patients to detect differences or lengthy trials to see long-term safety/efficacy outcomes.</w:t>
      </w:r>
      <w:r>
        <w:fldChar w:fldCharType="begin"/>
      </w:r>
      <w:r w:rsidR="00CD00BA">
        <w:instrText xml:space="preserve"> ADDIN ZOTERO_ITEM CSL_CITATION {"citationID":"a1tlra6pv95","properties":{"formattedCitation":"\\super 6\\nosupersub{}","plainCitation":"6","noteIndex":0},"citationItems":[{"id":2629,"uris":["http://zotero.org/groups/2765074/items/632TNAD3"],"itemData":{"id":2629,"type":"article-journal","container-title":"Clinical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00CD00BA" w:rsidRPr="00CD00BA">
        <w:rPr>
          <w:vertAlign w:val="superscript"/>
        </w:rPr>
        <w:t>6</w:t>
      </w:r>
      <w:r>
        <w:fldChar w:fldCharType="end"/>
      </w:r>
      <w:r>
        <w:rPr>
          <w:rFonts w:eastAsiaTheme="minorHAnsi"/>
        </w:rPr>
        <w:t xml:space="preserve"> </w:t>
      </w:r>
      <w:r>
        <w:t>For instance, Alzheimer’s clinical trials require a large number of patients</w:t>
      </w:r>
      <w:ins w:id="58" w:author="Jonathan Kimmelman, Dr." w:date="2023-07-20T09:56:00Z">
        <w:r w:rsidR="00586CCD">
          <w:t xml:space="preserve">, </w:t>
        </w:r>
        <w:r w:rsidR="00586CCD" w:rsidRPr="004E76AC">
          <w:t xml:space="preserve">observed over </w:t>
        </w:r>
        <w:del w:id="59" w:author="Hannah Moyer" w:date="2023-07-20T14:15:00Z">
          <w:r w:rsidR="00586CCD" w:rsidRPr="004E76AC" w:rsidDel="00897F74">
            <w:delText>***</w:delText>
          </w:r>
        </w:del>
      </w:ins>
      <w:ins w:id="60" w:author="Hannah Moyer" w:date="2023-07-24T12:07:00Z">
        <w:r w:rsidR="004E76AC" w:rsidRPr="004E76AC">
          <w:rPr>
            <w:rPrChange w:id="61" w:author="Hannah Moyer" w:date="2023-07-24T12:08:00Z">
              <w:rPr>
                <w:highlight w:val="yellow"/>
              </w:rPr>
            </w:rPrChange>
          </w:rPr>
          <w:t>1.5-2</w:t>
        </w:r>
      </w:ins>
      <w:ins w:id="62" w:author="Jonathan Kimmelman, Dr." w:date="2023-07-20T09:56:00Z">
        <w:r w:rsidR="00586CCD" w:rsidRPr="004E76AC">
          <w:t xml:space="preserve"> years</w:t>
        </w:r>
        <w:del w:id="63" w:author="Hannah Moyer" w:date="2023-07-20T14:16:00Z">
          <w:r w:rsidR="00586CCD" w:rsidDel="00897F74">
            <w:delText>(?)</w:delText>
          </w:r>
        </w:del>
        <w:r w:rsidR="00586CCD">
          <w:t>,</w:t>
        </w:r>
      </w:ins>
      <w:r>
        <w:t xml:space="preserve"> to show</w:t>
      </w:r>
      <w:r w:rsidR="00586CCD">
        <w:t xml:space="preserve"> meaningful</w:t>
      </w:r>
      <w:r>
        <w:t xml:space="preserve"> differences in cognitive decline.</w:t>
      </w:r>
      <w:r>
        <w:fldChar w:fldCharType="begin"/>
      </w:r>
      <w:r w:rsidR="00CD00BA">
        <w:instrText xml:space="preserve"> ADDIN ZOTERO_ITEM CSL_CITATION {"citationID":"WCVtAP9K","properties":{"formattedCitation":"\\super 6\\nosupersub{}","plainCitation":"6","noteIndex":0},"citationItems":[{"id":2629,"uris":["http://zotero.org/groups/2765074/items/632TNAD3"],"itemData":{"id":2629,"type":"article-journal","container-title":"Clinical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00CD00BA" w:rsidRPr="00CD00BA">
        <w:rPr>
          <w:vertAlign w:val="superscript"/>
        </w:rPr>
        <w:t>6</w:t>
      </w:r>
      <w:r>
        <w:fldChar w:fldCharType="end"/>
      </w:r>
      <w:del w:id="64" w:author="Hannah Moyer" w:date="2023-07-25T14:59:00Z">
        <w:r w:rsidDel="00E56472">
          <w:delText xml:space="preserve"> </w:delText>
        </w:r>
      </w:del>
      <w:ins w:id="65" w:author="Hannah Moyer" w:date="2023-07-25T14:59:00Z">
        <w:r w:rsidR="00E56472">
          <w:rPr>
            <w:rFonts w:eastAsiaTheme="minorHAnsi"/>
          </w:rPr>
          <w:t xml:space="preserve"> </w:t>
        </w:r>
      </w:ins>
      <w:ins w:id="66" w:author="Hannah Moyer" w:date="2023-07-25T15:04:00Z">
        <w:r w:rsidR="00E56472">
          <w:rPr>
            <w:rFonts w:eastAsiaTheme="minorHAnsi"/>
          </w:rPr>
          <w:t xml:space="preserve">In addition, </w:t>
        </w:r>
      </w:ins>
      <w:ins w:id="67" w:author="Hannah Moyer" w:date="2023-07-25T15:05:00Z">
        <w:r w:rsidR="00E56472">
          <w:rPr>
            <w:rFonts w:eastAsiaTheme="minorHAnsi"/>
          </w:rPr>
          <w:t>systemic underpowering of</w:t>
        </w:r>
        <w:r w:rsidR="00E56472">
          <w:rPr>
            <w:rFonts w:eastAsiaTheme="minorHAnsi"/>
          </w:rPr>
          <w:t xml:space="preserve"> phase 2</w:t>
        </w:r>
        <w:r w:rsidR="00E56472">
          <w:rPr>
            <w:rFonts w:eastAsiaTheme="minorHAnsi"/>
          </w:rPr>
          <w:t xml:space="preserve"> trials</w:t>
        </w:r>
        <w:r w:rsidR="00E56472">
          <w:rPr>
            <w:rFonts w:eastAsiaTheme="minorHAnsi"/>
          </w:rPr>
          <w:t xml:space="preserve"> </w:t>
        </w:r>
      </w:ins>
      <w:ins w:id="68" w:author="Hannah Moyer" w:date="2023-07-25T15:04:00Z">
        <w:r w:rsidR="00E56472">
          <w:rPr>
            <w:rFonts w:eastAsiaTheme="minorHAnsi"/>
          </w:rPr>
          <w:t xml:space="preserve">may lead to an abundance of false negatives. </w:t>
        </w:r>
      </w:ins>
      <w:ins w:id="69" w:author="Hannah Moyer" w:date="2023-07-25T15:01:00Z">
        <w:r w:rsidR="00E56472">
          <w:rPr>
            <w:rFonts w:eastAsiaTheme="minorHAnsi"/>
          </w:rPr>
          <w:t>Therefore</w:t>
        </w:r>
      </w:ins>
      <w:ins w:id="70" w:author="Hannah Moyer" w:date="2023-07-25T15:00:00Z">
        <w:r w:rsidR="00E56472">
          <w:rPr>
            <w:rFonts w:eastAsiaTheme="minorHAnsi"/>
          </w:rPr>
          <w:t xml:space="preserve">, the value of a phase 2 trial in neurology may be lower than in other disease areas such as </w:t>
        </w:r>
      </w:ins>
      <w:ins w:id="71" w:author="Hannah Moyer" w:date="2023-07-25T15:01:00Z">
        <w:r w:rsidR="00E56472">
          <w:rPr>
            <w:rFonts w:eastAsiaTheme="minorHAnsi"/>
          </w:rPr>
          <w:t xml:space="preserve">oncology. </w:t>
        </w:r>
      </w:ins>
    </w:p>
    <w:p w14:paraId="02E44FC0" w14:textId="744A0727" w:rsidR="00C92A04" w:rsidDel="002F3F71" w:rsidRDefault="00C92A04" w:rsidP="00E42E8E">
      <w:pPr>
        <w:rPr>
          <w:del w:id="72" w:author="Hannah Moyer" w:date="2023-07-24T13:18:00Z"/>
        </w:rPr>
      </w:pPr>
    </w:p>
    <w:p w14:paraId="765961DB" w14:textId="77777777" w:rsidR="00C92A04" w:rsidRDefault="00C92A04" w:rsidP="00E42E8E"/>
    <w:p w14:paraId="2D5914E2" w14:textId="77777777" w:rsidR="00F62153" w:rsidRDefault="00E42E8E" w:rsidP="00E42E8E">
      <w:pPr>
        <w:rPr>
          <w:ins w:id="73" w:author="Hannah Moyer" w:date="2023-07-25T14:58:00Z"/>
          <w:rFonts w:eastAsiaTheme="minorHAnsi"/>
        </w:rPr>
      </w:pPr>
      <w:r>
        <w:rPr>
          <w:rFonts w:eastAsiaTheme="minorHAnsi"/>
        </w:rPr>
        <w:t xml:space="preserve">In our sample, we found that bypassing was more common than not in trials for degenerative diseases, </w:t>
      </w:r>
      <w:r w:rsidR="00586CCD">
        <w:rPr>
          <w:rFonts w:eastAsiaTheme="minorHAnsi"/>
        </w:rPr>
        <w:t xml:space="preserve">many </w:t>
      </w:r>
      <w:r>
        <w:rPr>
          <w:rFonts w:eastAsiaTheme="minorHAnsi"/>
        </w:rPr>
        <w:t xml:space="preserve">of which suffer from the challenges described above. </w:t>
      </w:r>
      <w:ins w:id="74" w:author="Hannah Moyer" w:date="2023-07-20T14:15:00Z">
        <w:r w:rsidR="00897F74">
          <w:rPr>
            <w:rFonts w:eastAsiaTheme="minorHAnsi"/>
          </w:rPr>
          <w:t>H</w:t>
        </w:r>
        <w:r w:rsidR="00897F74" w:rsidRPr="00897F74">
          <w:rPr>
            <w:rFonts w:eastAsiaTheme="minorHAnsi"/>
          </w:rPr>
          <w:t>owever, at least some trajectories involved proper phase 2 evaluation for all indications in this study. This suggests tha</w:t>
        </w:r>
        <w:r w:rsidR="00897F74">
          <w:rPr>
            <w:rFonts w:eastAsiaTheme="minorHAnsi"/>
          </w:rPr>
          <w:t xml:space="preserve">t </w:t>
        </w:r>
      </w:ins>
      <w:del w:id="75" w:author="Hannah Moyer" w:date="2023-07-20T14:15:00Z">
        <w:r w:rsidDel="00897F74">
          <w:rPr>
            <w:rFonts w:eastAsiaTheme="minorHAnsi"/>
          </w:rPr>
          <w:delText>Howeve</w:delText>
        </w:r>
        <w:r w:rsidR="00CF736A" w:rsidDel="00897F74">
          <w:rPr>
            <w:rFonts w:eastAsiaTheme="minorHAnsi"/>
          </w:rPr>
          <w:delText xml:space="preserve">r, </w:delText>
        </w:r>
        <w:r w:rsidDel="00897F74">
          <w:rPr>
            <w:rFonts w:eastAsiaTheme="minorHAnsi"/>
          </w:rPr>
          <w:delText>all conditions in our sample were characterized by trials that both bypassed and did not, suggesting</w:delText>
        </w:r>
        <w:r w:rsidRPr="00385DB7" w:rsidDel="00897F74">
          <w:rPr>
            <w:rFonts w:eastAsiaTheme="minorHAnsi"/>
          </w:rPr>
          <w:delText xml:space="preserve"> </w:delText>
        </w:r>
        <w:r w:rsidRPr="004F23BF" w:rsidDel="00897F74">
          <w:rPr>
            <w:rFonts w:eastAsiaTheme="minorHAnsi"/>
          </w:rPr>
          <w:delText xml:space="preserve">that </w:delText>
        </w:r>
      </w:del>
      <w:r w:rsidRPr="004F23BF">
        <w:rPr>
          <w:rFonts w:eastAsiaTheme="minorHAnsi"/>
        </w:rPr>
        <w:t xml:space="preserve">it is possible to run </w:t>
      </w:r>
      <w:r>
        <w:rPr>
          <w:rFonts w:eastAsiaTheme="minorHAnsi"/>
        </w:rPr>
        <w:t xml:space="preserve">phase </w:t>
      </w:r>
      <w:r w:rsidRPr="004F23BF">
        <w:rPr>
          <w:rFonts w:eastAsiaTheme="minorHAnsi"/>
        </w:rPr>
        <w:t>2 trials</w:t>
      </w:r>
      <w:r>
        <w:rPr>
          <w:rFonts w:eastAsiaTheme="minorHAnsi"/>
        </w:rPr>
        <w:t xml:space="preserve"> focused on collecting efficacy before phase 3 </w:t>
      </w:r>
      <w:r w:rsidRPr="00580C5A">
        <w:rPr>
          <w:rFonts w:eastAsiaTheme="minorHAnsi"/>
        </w:rPr>
        <w:t>trials, even in areas reliant on clinical outcomes.</w:t>
      </w:r>
      <w:r w:rsidR="00C92A04">
        <w:rPr>
          <w:rFonts w:eastAsiaTheme="minorHAnsi"/>
        </w:rPr>
        <w:t xml:space="preserve"> Moreover, we previously found phase 2 bypass was highly prevalent in cancer drug development. Unlike neurology, cancer drug developers have a host of </w:t>
      </w:r>
      <w:r w:rsidR="00C92A04">
        <w:rPr>
          <w:rFonts w:eastAsiaTheme="minorHAnsi"/>
        </w:rPr>
        <w:lastRenderedPageBreak/>
        <w:t>surrogate outcomes that are considered reasonably validated. Together, this suggests that statistical considerations are not the driving force behind the practice of phase 2 bypass.</w:t>
      </w:r>
      <w:ins w:id="76" w:author="Hannah Moyer" w:date="2023-07-25T14:56:00Z">
        <w:r w:rsidR="00F62153">
          <w:rPr>
            <w:rFonts w:eastAsiaTheme="minorHAnsi"/>
          </w:rPr>
          <w:t xml:space="preserve"> </w:t>
        </w:r>
      </w:ins>
    </w:p>
    <w:p w14:paraId="744E57AC" w14:textId="1D1884FA" w:rsidR="00E42E8E" w:rsidRPr="00580C5A" w:rsidDel="00E56472" w:rsidRDefault="00E42E8E" w:rsidP="00E42E8E">
      <w:pPr>
        <w:rPr>
          <w:del w:id="77" w:author="Hannah Moyer" w:date="2023-07-25T15:05:00Z"/>
          <w:rFonts w:eastAsiaTheme="minorHAnsi"/>
        </w:rPr>
      </w:pPr>
    </w:p>
    <w:p w14:paraId="7C865CE3" w14:textId="77777777" w:rsidR="00E42E8E" w:rsidRPr="00580C5A" w:rsidRDefault="00E42E8E" w:rsidP="00E42E8E">
      <w:pPr>
        <w:rPr>
          <w:rFonts w:eastAsiaTheme="minorHAnsi"/>
        </w:rPr>
      </w:pPr>
    </w:p>
    <w:p w14:paraId="5F2BAC10" w14:textId="1BB2DCE2" w:rsidR="00E42E8E" w:rsidRPr="00580C5A" w:rsidRDefault="004812AE" w:rsidP="00E42E8E">
      <w:pPr>
        <w:rPr>
          <w:rFonts w:eastAsiaTheme="minorHAnsi"/>
          <w:u w:val="single"/>
        </w:rPr>
      </w:pPr>
      <w:r>
        <w:rPr>
          <w:rFonts w:eastAsiaTheme="minorHAnsi"/>
          <w:u w:val="single"/>
        </w:rPr>
        <w:t>Economic</w:t>
      </w:r>
      <w:r w:rsidRPr="00580C5A">
        <w:rPr>
          <w:rFonts w:eastAsiaTheme="minorHAnsi"/>
          <w:u w:val="single"/>
        </w:rPr>
        <w:t xml:space="preserve"> </w:t>
      </w:r>
      <w:del w:id="78" w:author="Hannah Moyer" w:date="2023-07-24T13:18:00Z">
        <w:r w:rsidDel="002F3F71">
          <w:rPr>
            <w:rFonts w:eastAsiaTheme="minorHAnsi"/>
            <w:u w:val="single"/>
          </w:rPr>
          <w:delText xml:space="preserve">and </w:delText>
        </w:r>
      </w:del>
      <w:del w:id="79" w:author="Hannah Moyer" w:date="2023-07-24T13:04:00Z">
        <w:r w:rsidDel="00617FBF">
          <w:rPr>
            <w:rFonts w:eastAsiaTheme="minorHAnsi"/>
            <w:u w:val="single"/>
          </w:rPr>
          <w:delText xml:space="preserve">Opportunity Cost </w:delText>
        </w:r>
      </w:del>
      <w:commentRangeStart w:id="80"/>
      <w:commentRangeStart w:id="81"/>
      <w:r>
        <w:rPr>
          <w:rFonts w:eastAsiaTheme="minorHAnsi"/>
          <w:u w:val="single"/>
        </w:rPr>
        <w:t>Considerations</w:t>
      </w:r>
      <w:commentRangeEnd w:id="80"/>
      <w:r w:rsidR="005B19AC">
        <w:rPr>
          <w:rStyle w:val="CommentReference"/>
        </w:rPr>
        <w:commentReference w:id="80"/>
      </w:r>
      <w:commentRangeEnd w:id="81"/>
      <w:r w:rsidR="00E56472">
        <w:rPr>
          <w:rStyle w:val="CommentReference"/>
        </w:rPr>
        <w:commentReference w:id="81"/>
      </w:r>
    </w:p>
    <w:p w14:paraId="6C5F3C86" w14:textId="29118EA1" w:rsidR="001237A7" w:rsidRDefault="004812AE" w:rsidP="00E42E8E">
      <w:pPr>
        <w:rPr>
          <w:ins w:id="82" w:author="Jonathan Kimmelman, Dr." w:date="2023-07-20T10:14:00Z"/>
        </w:rPr>
      </w:pPr>
      <w:r>
        <w:t>Sponsors and societies have strong motivations</w:t>
      </w:r>
      <w:r w:rsidR="00E42E8E" w:rsidRPr="00580C5A">
        <w:t xml:space="preserve"> </w:t>
      </w:r>
      <w:ins w:id="83" w:author="Hannah Moyer" w:date="2023-07-20T14:17:00Z">
        <w:r w:rsidR="00C811A7">
          <w:t xml:space="preserve">to </w:t>
        </w:r>
      </w:ins>
      <w:r w:rsidR="00E42E8E" w:rsidRPr="00580C5A">
        <w:t>reduce both the money and time it takes</w:t>
      </w:r>
      <w:ins w:id="84" w:author="Hannah Moyer" w:date="2023-07-25T15:06:00Z">
        <w:r w:rsidR="00E56472">
          <w:t xml:space="preserve"> to </w:t>
        </w:r>
      </w:ins>
      <w:del w:id="85" w:author="Hannah Moyer" w:date="2023-07-25T15:06:00Z">
        <w:r w:rsidR="00E42E8E" w:rsidRPr="00580C5A" w:rsidDel="00E56472">
          <w:delText xml:space="preserve"> for researchers to </w:delText>
        </w:r>
      </w:del>
      <w:r w:rsidR="00E42E8E" w:rsidRPr="00580C5A">
        <w:t>get new drugs to patients.</w:t>
      </w:r>
      <w:r w:rsidR="00E42E8E">
        <w:t xml:space="preserve"> Pharmaceutical companies have limited funds to invest in new therapies and must make decisions as to which drugs, </w:t>
      </w:r>
      <w:r w:rsidR="00580C5A">
        <w:t>populations,</w:t>
      </w:r>
      <w:r w:rsidR="00E42E8E">
        <w:t xml:space="preserve"> </w:t>
      </w:r>
      <w:r w:rsidR="00F80B50">
        <w:t xml:space="preserve">and phases of clinical trials </w:t>
      </w:r>
      <w:r w:rsidR="00E42E8E">
        <w:t>to invest in.</w:t>
      </w:r>
      <w:r w:rsidR="002D5684">
        <w:t xml:space="preserve"> </w:t>
      </w:r>
      <w:r>
        <w:t>Moreover, drugs have a limited patent life</w:t>
      </w:r>
      <w:r w:rsidR="001237A7">
        <w:t xml:space="preserve"> (typically 20 years)</w:t>
      </w:r>
      <w:r>
        <w:t>.</w:t>
      </w:r>
      <w:r w:rsidR="001237A7" w:rsidRPr="00C80C44">
        <w:fldChar w:fldCharType="begin"/>
      </w:r>
      <w:r w:rsidR="00CD00BA">
        <w:instrText xml:space="preserve"> ADDIN ZOTERO_ITEM CSL_CITATION {"citationID":"QRoqvXp2","properties":{"formattedCitation":"\\super 3\\nosupersub{}","plainCitation":"3","noteIndex":0},"citationItems":[{"id":354,"uris":["http://zotero.org/users/5374610/items/KHMDHQDJ"],"itemData":{"id":354,"type":"article-journal","abstract":"Several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1237A7" w:rsidRPr="00C80C44">
        <w:fldChar w:fldCharType="separate"/>
      </w:r>
      <w:r w:rsidR="00CD00BA" w:rsidRPr="00CD00BA">
        <w:rPr>
          <w:vertAlign w:val="superscript"/>
        </w:rPr>
        <w:t>3</w:t>
      </w:r>
      <w:r w:rsidR="001237A7" w:rsidRPr="00C80C44">
        <w:fldChar w:fldCharType="end"/>
      </w:r>
      <w:r>
        <w:t xml:space="preserve"> The longer a drug</w:t>
      </w:r>
      <w:r w:rsidR="001237A7">
        <w:t xml:space="preserve"> remains in pre-license development, the less time firms have to recoup costs of development and earn a profit on their products. </w:t>
      </w:r>
      <w:r>
        <w:t>P</w:t>
      </w:r>
      <w:r w:rsidR="00580C5A">
        <w:t xml:space="preserve">harmaceutical companies </w:t>
      </w:r>
      <w:r w:rsidR="001237A7">
        <w:t xml:space="preserve">therefore </w:t>
      </w:r>
      <w:r w:rsidR="00580C5A">
        <w:t xml:space="preserve">may </w:t>
      </w:r>
      <w:ins w:id="86" w:author="Hannah Moyer" w:date="2023-07-20T14:19:00Z">
        <w:r w:rsidR="00C811A7">
          <w:t xml:space="preserve">bypass </w:t>
        </w:r>
      </w:ins>
      <w:del w:id="87" w:author="Jonathan Kimmelman, Dr." w:date="2023-07-20T10:11:00Z">
        <w:r w:rsidR="00580C5A" w:rsidDel="004812AE">
          <w:delText>have to b</w:delText>
        </w:r>
        <w:r w:rsidR="00E42E8E" w:rsidDel="004812AE">
          <w:delText xml:space="preserve">ypass </w:delText>
        </w:r>
      </w:del>
      <w:r w:rsidR="00E42E8E">
        <w:t xml:space="preserve">phase 2 trials </w:t>
      </w:r>
      <w:r w:rsidR="00580C5A">
        <w:t>in neurologic drug development</w:t>
      </w:r>
      <w:r>
        <w:t xml:space="preserve"> because it makes economic sense</w:t>
      </w:r>
      <w:r w:rsidR="00E42E8E">
        <w:t xml:space="preserve">. A recent analysis of </w:t>
      </w:r>
      <w:r w:rsidR="00580C5A">
        <w:t xml:space="preserve">the costs of clinical trials for </w:t>
      </w:r>
      <w:r w:rsidR="00E42E8E">
        <w:t xml:space="preserve">Alzheimer’s </w:t>
      </w:r>
      <w:r w:rsidR="00580C5A">
        <w:t>disease</w:t>
      </w:r>
      <w:r w:rsidR="00E42E8E">
        <w:t xml:space="preserve"> </w:t>
      </w:r>
      <w:r w:rsidR="00580C5A">
        <w:t>shows</w:t>
      </w:r>
      <w:r w:rsidR="00E42E8E">
        <w:t xml:space="preserve"> that bypassing phase 2 trials in this case would</w:t>
      </w:r>
      <w:r w:rsidR="00E42E8E" w:rsidRPr="00F217AE">
        <w:t xml:space="preserve"> </w:t>
      </w:r>
      <w:r w:rsidR="00E42E8E">
        <w:t xml:space="preserve">cut costs </w:t>
      </w:r>
      <w:r w:rsidR="00E42E8E" w:rsidRPr="00F217AE">
        <w:t xml:space="preserve">up to </w:t>
      </w:r>
      <w:r w:rsidR="001237A7">
        <w:t>$</w:t>
      </w:r>
      <w:r w:rsidR="00E42E8E" w:rsidRPr="00F217AE">
        <w:t>10 million per drug</w:t>
      </w:r>
      <w:r w:rsidR="00E42E8E">
        <w:t>.</w:t>
      </w:r>
      <w:r w:rsidR="00E42E8E" w:rsidRPr="004A5172">
        <w:fldChar w:fldCharType="begin"/>
      </w:r>
      <w:r w:rsidR="00CD00BA">
        <w:instrText xml:space="preserve"> ADDIN ZOTERO_ITEM CSL_CITATION {"citationID":"ah81i8cacn","properties":{"formattedCitation":"\\super 7\\nosupersub{}","plainCitation":"7","noteIndex":0},"citationItems":[{"id":3440,"uris":["http://zotero.org/users/5374610/items/ZEE84C97"],"itemData":{"id":3440,"type":"article-journal","abstract":"Introduction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E42E8E" w:rsidRPr="004A5172">
        <w:fldChar w:fldCharType="separate"/>
      </w:r>
      <w:r w:rsidR="00CD00BA" w:rsidRPr="00CD00BA">
        <w:rPr>
          <w:vertAlign w:val="superscript"/>
        </w:rPr>
        <w:t>7</w:t>
      </w:r>
      <w:r w:rsidR="00E42E8E" w:rsidRPr="004A5172">
        <w:fldChar w:fldCharType="end"/>
      </w:r>
      <w:r w:rsidR="00E42E8E" w:rsidRPr="004A5172">
        <w:t xml:space="preserve"> </w:t>
      </w:r>
      <w:r w:rsidR="00E42E8E">
        <w:t xml:space="preserve">However, if phase 3 trials are nonpositive after bypassing phase 2, additional costs may ensue </w:t>
      </w:r>
      <w:r w:rsidR="00580C5A">
        <w:t>if</w:t>
      </w:r>
      <w:r w:rsidR="00E42E8E">
        <w:t xml:space="preserve"> further research </w:t>
      </w:r>
      <w:r w:rsidR="00580C5A">
        <w:t>is needed to</w:t>
      </w:r>
      <w:r w:rsidR="00E42E8E">
        <w:t xml:space="preserve"> determin</w:t>
      </w:r>
      <w:r w:rsidR="00580C5A">
        <w:t>e</w:t>
      </w:r>
      <w:r w:rsidR="00E42E8E">
        <w:t xml:space="preserve"> whether </w:t>
      </w:r>
      <w:r w:rsidR="00580C5A">
        <w:t>the drug</w:t>
      </w:r>
      <w:r w:rsidR="00E42E8E">
        <w:t xml:space="preserve"> is </w:t>
      </w:r>
      <w:r w:rsidR="001237A7">
        <w:t>promising enough to continue developing</w:t>
      </w:r>
      <w:r w:rsidR="00580C5A">
        <w:t xml:space="preserve">. </w:t>
      </w:r>
    </w:p>
    <w:p w14:paraId="016E7C4F" w14:textId="77777777" w:rsidR="001237A7" w:rsidRDefault="001237A7" w:rsidP="00E42E8E">
      <w:pPr>
        <w:rPr>
          <w:ins w:id="88" w:author="Jonathan Kimmelman, Dr." w:date="2023-07-20T10:14:00Z"/>
        </w:rPr>
      </w:pPr>
    </w:p>
    <w:p w14:paraId="2063E0D3" w14:textId="169BB619" w:rsidR="00E42E8E" w:rsidRDefault="00C80C44" w:rsidP="00E42E8E">
      <w:del w:id="89" w:author="Jonathan Kimmelman, Dr." w:date="2023-07-20T10:14:00Z">
        <w:r w:rsidDel="001237A7">
          <w:delText>In addition</w:delText>
        </w:r>
        <w:r w:rsidR="00E42E8E" w:rsidDel="001237A7">
          <w:delText>, companies may bypass phase 2 trials in order to decrease the proportion of their 20</w:delText>
        </w:r>
        <w:r w:rsidDel="001237A7">
          <w:delText>-</w:delText>
        </w:r>
        <w:r w:rsidR="00E42E8E" w:rsidRPr="00C80C44" w:rsidDel="001237A7">
          <w:delText xml:space="preserve">year patent life </w:delText>
        </w:r>
        <w:r w:rsidRPr="00C80C44" w:rsidDel="001237A7">
          <w:delText xml:space="preserve">that is </w:delText>
        </w:r>
        <w:r w:rsidR="00E42E8E" w:rsidRPr="00C80C44" w:rsidDel="001237A7">
          <w:delText>taken up by clinical development.</w:delText>
        </w:r>
      </w:del>
      <w:del w:id="90" w:author="Jonathan Kimmelman, Dr." w:date="2023-07-20T10:13:00Z">
        <w:r w:rsidR="00E42E8E" w:rsidRPr="00C80C44" w:rsidDel="001237A7">
          <w:fldChar w:fldCharType="begin"/>
        </w:r>
        <w:r w:rsidR="00E42E8E" w:rsidRPr="00C80C44" w:rsidDel="001237A7">
          <w:delInstrText xml:space="preserve"> ADDIN ZOTERO_ITEM CSL_CITATION {"citationID":"QRoqvXp2","properties":{"formattedCitation":"\\super 5\\nosupersub{}","plainCitation":"5","noteIndex":0},"citationItems":[{"id":354,"uris":["http://zotero.org/users/5374610/items/KHMDHQDJ"],"itemData":{"id":354,"type":"article-journal","abstract":"Several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delInstrText>
        </w:r>
        <w:r w:rsidR="00E42E8E" w:rsidRPr="00C80C44" w:rsidDel="001237A7">
          <w:fldChar w:fldCharType="separate"/>
        </w:r>
        <w:r w:rsidR="00E42E8E" w:rsidRPr="00C80C44" w:rsidDel="001237A7">
          <w:rPr>
            <w:vertAlign w:val="superscript"/>
          </w:rPr>
          <w:delText>5</w:delText>
        </w:r>
        <w:r w:rsidR="00E42E8E" w:rsidRPr="00C80C44" w:rsidDel="001237A7">
          <w:fldChar w:fldCharType="end"/>
        </w:r>
      </w:del>
      <w:del w:id="91" w:author="Jonathan Kimmelman, Dr." w:date="2023-07-20T10:14:00Z">
        <w:r w:rsidR="00E42E8E" w:rsidRPr="00C80C44" w:rsidDel="001237A7">
          <w:delText xml:space="preserve"> Though</w:delText>
        </w:r>
      </w:del>
      <w:r w:rsidR="001237A7">
        <w:t>It is tempting to dismiss</w:t>
      </w:r>
      <w:r w:rsidR="00E42E8E" w:rsidRPr="00C80C44">
        <w:t xml:space="preserve"> </w:t>
      </w:r>
      <w:r w:rsidR="001237A7">
        <w:t>economic</w:t>
      </w:r>
      <w:r w:rsidR="001237A7" w:rsidRPr="00C80C44">
        <w:t xml:space="preserve"> </w:t>
      </w:r>
      <w:r w:rsidR="00E42E8E" w:rsidRPr="00C80C44">
        <w:t xml:space="preserve">considerations </w:t>
      </w:r>
      <w:r w:rsidR="001237A7">
        <w:t>as morally irrelevant.</w:t>
      </w:r>
      <w:del w:id="92" w:author="Jonathan Kimmelman, Dr." w:date="2023-07-20T10:15:00Z">
        <w:r w:rsidRPr="00C80C44" w:rsidDel="001237A7">
          <w:delText xml:space="preserve"> area</w:delText>
        </w:r>
      </w:del>
      <w:ins w:id="93" w:author="Hannah Moyer" w:date="2023-07-24T12:23:00Z">
        <w:r w:rsidR="00F669DC">
          <w:t xml:space="preserve"> </w:t>
        </w:r>
      </w:ins>
      <w:del w:id="94" w:author="Hannah Moyer" w:date="2023-07-24T12:23:00Z">
        <w:r w:rsidRPr="00C80C44" w:rsidDel="00F669DC">
          <w:fldChar w:fldCharType="begin"/>
        </w:r>
        <w:r w:rsidR="00CD00BA" w:rsidDel="00F669DC">
          <w:delInstrText xml:space="preserve"> ADDIN ZOTERO_ITEM CSL_CITATION {"citationID":"an5f88ih7t","properties":{"formattedCitation":"\\super 7\\nosupersub{}","plainCitation":"7","noteIndex":0},"citationItems":[{"id":3440,"uris":["http://zotero.org/users/5374610/items/ZEE84C97"],"itemData":{"id":3440,"type":"article-journal","abstract":"Introduction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delInstrText>
        </w:r>
        <w:r w:rsidRPr="00C80C44" w:rsidDel="00F669DC">
          <w:fldChar w:fldCharType="separate"/>
        </w:r>
        <w:r w:rsidR="00CD00BA" w:rsidRPr="00CD00BA" w:rsidDel="00F669DC">
          <w:rPr>
            <w:vertAlign w:val="superscript"/>
          </w:rPr>
          <w:delText>7</w:delText>
        </w:r>
        <w:r w:rsidRPr="00C80C44" w:rsidDel="00F669DC">
          <w:fldChar w:fldCharType="end"/>
        </w:r>
        <w:r w:rsidDel="00F669DC">
          <w:delText xml:space="preserve"> </w:delText>
        </w:r>
      </w:del>
      <w:r w:rsidR="001237A7">
        <w:t xml:space="preserve">However, the reality is more complex. The goal of drug development is to discover new treatments. In our current economy, much of the work of clinical development is undertaken by private, </w:t>
      </w:r>
      <w:del w:id="95" w:author="Hannah Moyer" w:date="2023-07-20T14:21:00Z">
        <w:r w:rsidR="001237A7" w:rsidDel="00C811A7">
          <w:delText>for profit</w:delText>
        </w:r>
      </w:del>
      <w:ins w:id="96" w:author="Hannah Moyer" w:date="2023-07-20T14:21:00Z">
        <w:r w:rsidR="00C811A7">
          <w:t>for-profit</w:t>
        </w:r>
      </w:ins>
      <w:r w:rsidR="001237A7">
        <w:t xml:space="preserve"> sponsors. If those sponsors deem the costs of drug development to be prohibitive in a field like neurology, their investment in that area is unlikely to match societal demand</w:t>
      </w:r>
      <w:r w:rsidRPr="00C80C44">
        <w:t xml:space="preserve">. </w:t>
      </w:r>
      <w:r w:rsidR="001237A7">
        <w:t xml:space="preserve">We are therefore reluctant to dismiss this motivation as morally irrelevant. </w:t>
      </w:r>
      <w:del w:id="97" w:author="Hannah Moyer" w:date="2023-07-24T12:35:00Z">
        <w:r w:rsidR="001237A7" w:rsidDel="005B19AC">
          <w:delText>In spite of</w:delText>
        </w:r>
      </w:del>
      <w:ins w:id="98" w:author="Hannah Moyer" w:date="2023-07-24T12:35:00Z">
        <w:r w:rsidR="005B19AC">
          <w:t>Despite</w:t>
        </w:r>
      </w:ins>
      <w:r w:rsidR="001237A7">
        <w:t xml:space="preserve"> the above, </w:t>
      </w:r>
      <w:r>
        <w:t xml:space="preserve">our </w:t>
      </w:r>
      <w:r w:rsidR="001237A7">
        <w:t>analysis</w:t>
      </w:r>
      <w:r w:rsidR="00E42E8E" w:rsidRPr="004A5172">
        <w:t xml:space="preserve"> </w:t>
      </w:r>
      <w:r w:rsidR="001237A7">
        <w:t>did</w:t>
      </w:r>
      <w:r w:rsidR="001237A7" w:rsidRPr="004A5172">
        <w:t xml:space="preserve"> </w:t>
      </w:r>
      <w:r w:rsidR="00E42E8E" w:rsidRPr="004A5172">
        <w:t>not find that industry funded</w:t>
      </w:r>
      <w:r w:rsidR="00E42E8E">
        <w:t xml:space="preserve"> trials were more likely to bypass phase 2</w:t>
      </w:r>
      <w:r w:rsidR="001237A7">
        <w:t xml:space="preserve"> than non-industry</w:t>
      </w:r>
      <w:r w:rsidR="00E42E8E" w:rsidRPr="004A5172">
        <w:t>.</w:t>
      </w:r>
      <w:r w:rsidR="00E42E8E">
        <w:t xml:space="preserve"> </w:t>
      </w:r>
      <w:r w:rsidR="001237A7">
        <w:t>This suggests that financial considerations are less likely to be an overriding motivation for phase 2 bypass in neurology.</w:t>
      </w:r>
    </w:p>
    <w:p w14:paraId="6AD9FE11" w14:textId="77777777" w:rsidR="00E93154" w:rsidDel="005B30E5" w:rsidRDefault="00E93154" w:rsidP="00A356F3">
      <w:pPr>
        <w:rPr>
          <w:del w:id="99" w:author="Hannah Moyer" w:date="2023-07-20T16:42:00Z"/>
        </w:rPr>
      </w:pPr>
    </w:p>
    <w:p w14:paraId="5F6F42E5" w14:textId="40828695" w:rsidR="00951C79" w:rsidDel="005B30E5" w:rsidRDefault="00E93154" w:rsidP="00A356F3">
      <w:pPr>
        <w:rPr>
          <w:del w:id="100" w:author="Hannah Moyer" w:date="2023-07-20T16:42:00Z"/>
        </w:rPr>
      </w:pPr>
      <w:commentRangeStart w:id="101"/>
      <w:del w:id="102" w:author="Hannah Moyer" w:date="2023-07-20T16:42:00Z">
        <w:r w:rsidDel="005B30E5">
          <w:delText>Additionally</w:delText>
        </w:r>
        <w:commentRangeEnd w:id="101"/>
        <w:r w:rsidR="00F975C3" w:rsidDel="005B30E5">
          <w:rPr>
            <w:rStyle w:val="CommentReference"/>
          </w:rPr>
          <w:commentReference w:id="101"/>
        </w:r>
        <w:r w:rsidDel="005B30E5">
          <w:delText xml:space="preserve">, </w:delText>
        </w:r>
        <w:r w:rsidR="00190D69" w:rsidDel="005B30E5">
          <w:delText xml:space="preserve">researchers should be mindful of </w:delText>
        </w:r>
        <w:r w:rsidR="00F975C3" w:rsidDel="005B30E5">
          <w:delText>what the STREAM lab has called “</w:delText>
        </w:r>
        <w:r w:rsidR="00190D69" w:rsidDel="005B30E5">
          <w:delText xml:space="preserve">moral </w:delText>
        </w:r>
        <w:commentRangeStart w:id="103"/>
        <w:r w:rsidR="00190D69" w:rsidDel="005B30E5">
          <w:delText>efficiency</w:delText>
        </w:r>
      </w:del>
      <w:ins w:id="104" w:author="Jonathan Kimmelman, Dr." w:date="2023-07-20T10:35:00Z">
        <w:del w:id="105" w:author="Hannah Moyer" w:date="2023-07-20T16:42:00Z">
          <w:r w:rsidR="00F975C3" w:rsidDel="005B30E5">
            <w:delText>”</w:delText>
          </w:r>
        </w:del>
      </w:ins>
      <w:del w:id="106" w:author="Hannah Moyer" w:date="2023-07-20T16:42:00Z">
        <w:r w:rsidR="00190D69" w:rsidDel="005B30E5">
          <w:delText xml:space="preserve"> in drug development</w:delText>
        </w:r>
      </w:del>
      <w:del w:id="107" w:author="Hannah Moyer" w:date="2023-07-20T16:31:00Z">
        <w:r w:rsidR="00F975C3" w:rsidDel="004B5F23">
          <w:delText>/</w:delText>
        </w:r>
      </w:del>
      <w:del w:id="108" w:author="Hannah Moyer" w:date="2023-07-20T16:42:00Z">
        <w:r w:rsidR="00F975C3" w:rsidDel="005B30E5">
          <w:delText xml:space="preserve"> This wold include</w:delText>
        </w:r>
        <w:r w:rsidR="00190D69" w:rsidDel="005B30E5">
          <w:delText xml:space="preserve"> </w:delText>
        </w:r>
        <w:r w:rsidR="00F975C3" w:rsidDel="005B30E5">
          <w:delText>minimizing</w:delText>
        </w:r>
        <w:r w:rsidR="00190D69" w:rsidDel="005B30E5">
          <w:delText xml:space="preserve"> the number of patients needed to bring a drug to approval. </w:delText>
        </w:r>
      </w:del>
      <w:ins w:id="109" w:author="Jonathan Kimmelman, Dr." w:date="2023-07-20T10:35:00Z">
        <w:del w:id="110" w:author="Hannah Moyer" w:date="2023-07-20T16:42:00Z">
          <w:r w:rsidR="00F975C3" w:rsidRPr="004B5F23" w:rsidDel="005B30E5">
            <w:rPr>
              <w:highlight w:val="yellow"/>
              <w:rPrChange w:id="111" w:author="Hannah Moyer" w:date="2023-07-20T16:32:00Z">
                <w:rPr/>
              </w:rPrChange>
            </w:rPr>
            <w:delText>A SENTENCE ON AMANDA’s PAPER</w:delText>
          </w:r>
          <w:r w:rsidR="00F975C3" w:rsidDel="005B30E5">
            <w:delText xml:space="preserve"> </w:delText>
          </w:r>
        </w:del>
      </w:ins>
      <w:del w:id="112" w:author="Hannah Moyer" w:date="2023-07-20T16:42:00Z">
        <w:r w:rsidR="00190D69" w:rsidDel="005B30E5">
          <w:delText>These considerations are</w:delText>
        </w:r>
        <w:r w:rsidDel="005B30E5">
          <w:delText xml:space="preserve"> especially relevant when researchers are designing clinical trials for rare diseases or indications with rapidly changing prevalence.</w:delText>
        </w:r>
        <w:r w:rsidRPr="00E93154" w:rsidDel="005B30E5">
          <w:delText xml:space="preserve"> </w:delText>
        </w:r>
        <w:r w:rsidDel="005B30E5">
          <w:delText>The third reason researchers may be inclined to bypass phase 2 trials is to use limited available patients to get a definitive answer as to the efficacy of an investigational drug. However,</w:delText>
        </w:r>
        <w:r w:rsidR="00951C79" w:rsidRPr="00A01369" w:rsidDel="005B30E5">
          <w:rPr>
            <w:rFonts w:cstheme="minorHAnsi"/>
          </w:rPr>
          <w:delText xml:space="preserve"> </w:delText>
        </w:r>
        <w:r w:rsidR="00951C79" w:rsidDel="005B30E5">
          <w:rPr>
            <w:rFonts w:cstheme="minorHAnsi"/>
          </w:rPr>
          <w:delText>phase 3</w:delText>
        </w:r>
        <w:r w:rsidR="00951C79" w:rsidRPr="00A01369" w:rsidDel="005B30E5">
          <w:rPr>
            <w:rFonts w:cstheme="minorHAnsi"/>
          </w:rPr>
          <w:delText xml:space="preserve"> trials </w:delText>
        </w:r>
        <w:r w:rsidR="00951C79" w:rsidDel="005B30E5">
          <w:rPr>
            <w:rFonts w:cstheme="minorHAnsi"/>
          </w:rPr>
          <w:delText>that bypassed may be</w:delText>
        </w:r>
        <w:r w:rsidR="00951C79" w:rsidRPr="00A01369" w:rsidDel="005B30E5">
          <w:rPr>
            <w:rFonts w:cstheme="minorHAnsi"/>
          </w:rPr>
          <w:delText xml:space="preserve"> </w:delText>
        </w:r>
        <w:r w:rsidR="00951C79" w:rsidRPr="00CF2049" w:rsidDel="005B30E5">
          <w:delText xml:space="preserve">diverting </w:delText>
        </w:r>
        <w:r w:rsidR="00951C79" w:rsidDel="005B30E5">
          <w:delText xml:space="preserve">limited </w:delText>
        </w:r>
        <w:r w:rsidR="00951C79" w:rsidRPr="00CF2049" w:rsidDel="005B30E5">
          <w:delText>patients from trials with more efficacy evidence priors</w:delText>
        </w:r>
        <w:r w:rsidR="00951C79" w:rsidDel="005B30E5">
          <w:delText>, although these alternative trials may not exist.</w:delText>
        </w:r>
        <w:r w:rsidR="00951C79" w:rsidDel="005B30E5">
          <w:rPr>
            <w:rFonts w:cstheme="minorHAnsi"/>
          </w:rPr>
          <w:delText xml:space="preserve"> </w:delText>
        </w:r>
        <w:r w:rsidR="00951C79" w:rsidDel="005B30E5">
          <w:delText>In addition</w:delText>
        </w:r>
        <w:r w:rsidR="00951C79" w:rsidRPr="009037E7" w:rsidDel="005B30E5">
          <w:delText xml:space="preserve">, </w:delText>
        </w:r>
        <w:r w:rsidR="00951C79" w:rsidDel="005B30E5">
          <w:delText xml:space="preserve">equipoise </w:delText>
        </w:r>
        <w:r w:rsidDel="005B30E5">
          <w:delText>would likely</w:delText>
        </w:r>
        <w:r w:rsidR="00951C79" w:rsidDel="005B30E5">
          <w:delText xml:space="preserve"> be threatened </w:delText>
        </w:r>
        <w:r w:rsidDel="005B30E5">
          <w:delText xml:space="preserve">if this was the only reason for bypassing phase 2 trials, as there would be little reason to believe that the experimental drug is better for patients. </w:delText>
        </w:r>
        <w:r w:rsidR="00951C79" w:rsidDel="005B30E5">
          <w:delText xml:space="preserve">In our sample, Huntington’s disease trials were preceded by phase 2 trials only 25% </w:delText>
        </w:r>
        <w:r w:rsidR="00951C79" w:rsidRPr="009037E7" w:rsidDel="005B30E5">
          <w:delText>of the time</w:delText>
        </w:r>
        <w:r w:rsidDel="005B30E5">
          <w:delText xml:space="preserve"> (although our sample size was very small (n=4)</w:delText>
        </w:r>
        <w:r w:rsidR="00951C79" w:rsidRPr="009037E7" w:rsidDel="005B30E5">
          <w:delText>.</w:delText>
        </w:r>
        <w:r w:rsidR="00190D69" w:rsidDel="005B30E5">
          <w:delText xml:space="preserve"> MORE</w:delText>
        </w:r>
        <w:commentRangeEnd w:id="103"/>
        <w:r w:rsidR="00B77889" w:rsidDel="005B30E5">
          <w:rPr>
            <w:rStyle w:val="CommentReference"/>
          </w:rPr>
          <w:commentReference w:id="103"/>
        </w:r>
      </w:del>
    </w:p>
    <w:p w14:paraId="32B4C1DD" w14:textId="77777777" w:rsidR="00E42E8E" w:rsidRDefault="00E42E8E" w:rsidP="00E42E8E">
      <w:pPr>
        <w:rPr>
          <w:rFonts w:eastAsiaTheme="minorHAnsi"/>
        </w:rPr>
      </w:pPr>
    </w:p>
    <w:p w14:paraId="5B7E1280" w14:textId="7F1C9E54" w:rsidR="00E42E8E" w:rsidRDefault="00B77889" w:rsidP="00E42E8E">
      <w:pPr>
        <w:rPr>
          <w:rFonts w:eastAsiaTheme="minorHAnsi"/>
          <w:u w:val="single"/>
        </w:rPr>
      </w:pPr>
      <w:r w:rsidRPr="009D17C1">
        <w:rPr>
          <w:rFonts w:eastAsiaTheme="minorHAnsi"/>
          <w:u w:val="single"/>
          <w:rPrChange w:id="113" w:author="Hannah Moyer" w:date="2023-07-20T14:22:00Z">
            <w:rPr>
              <w:rFonts w:eastAsiaTheme="minorHAnsi"/>
              <w:highlight w:val="yellow"/>
              <w:u w:val="single"/>
            </w:rPr>
          </w:rPrChange>
        </w:rPr>
        <w:t xml:space="preserve">Strong </w:t>
      </w:r>
      <w:r w:rsidR="00E42E8E" w:rsidRPr="009D17C1">
        <w:rPr>
          <w:rFonts w:eastAsiaTheme="minorHAnsi"/>
          <w:u w:val="single"/>
          <w:rPrChange w:id="114" w:author="Hannah Moyer" w:date="2023-07-20T14:22:00Z">
            <w:rPr>
              <w:rFonts w:eastAsiaTheme="minorHAnsi"/>
              <w:highlight w:val="yellow"/>
              <w:u w:val="single"/>
            </w:rPr>
          </w:rPrChange>
        </w:rPr>
        <w:t>evidence</w:t>
      </w:r>
    </w:p>
    <w:p w14:paraId="62408581" w14:textId="6D0F26E3" w:rsidR="000B6478" w:rsidRDefault="00335F43" w:rsidP="00855F2B">
      <w:pPr>
        <w:rPr>
          <w:ins w:id="115" w:author="Hannah Moyer" w:date="2023-07-24T12:27:00Z"/>
          <w:rFonts w:eastAsiaTheme="minorHAnsi"/>
        </w:rPr>
      </w:pPr>
      <w:del w:id="116" w:author="Hannah Moyer" w:date="2023-07-25T15:07:00Z">
        <w:r w:rsidDel="00E56472">
          <w:rPr>
            <w:rFonts w:eastAsiaTheme="minorHAnsi"/>
          </w:rPr>
          <w:delText xml:space="preserve">Fourthly, </w:delText>
        </w:r>
      </w:del>
      <w:ins w:id="117" w:author="Hannah Moyer" w:date="2023-07-25T15:07:00Z">
        <w:r w:rsidR="00E56472">
          <w:rPr>
            <w:rFonts w:eastAsiaTheme="minorHAnsi"/>
          </w:rPr>
          <w:t>R</w:t>
        </w:r>
      </w:ins>
      <w:del w:id="118" w:author="Hannah Moyer" w:date="2023-07-25T15:07:00Z">
        <w:r w:rsidR="00855F2B" w:rsidDel="00E56472">
          <w:rPr>
            <w:rFonts w:eastAsiaTheme="minorHAnsi"/>
          </w:rPr>
          <w:delText>r</w:delText>
        </w:r>
      </w:del>
      <w:r w:rsidR="00855F2B">
        <w:rPr>
          <w:rFonts w:eastAsiaTheme="minorHAnsi"/>
        </w:rPr>
        <w:t>esearchers may</w:t>
      </w:r>
      <w:r w:rsidR="005D0210">
        <w:rPr>
          <w:rFonts w:eastAsiaTheme="minorHAnsi"/>
        </w:rPr>
        <w:t xml:space="preserve"> </w:t>
      </w:r>
      <w:r>
        <w:rPr>
          <w:rFonts w:eastAsiaTheme="minorHAnsi"/>
        </w:rPr>
        <w:t xml:space="preserve">bypass </w:t>
      </w:r>
      <w:r w:rsidR="00855F2B" w:rsidRPr="00E01A8B">
        <w:rPr>
          <w:rFonts w:eastAsiaTheme="minorHAnsi"/>
        </w:rPr>
        <w:t>phase 2 trial</w:t>
      </w:r>
      <w:r w:rsidR="00855F2B">
        <w:rPr>
          <w:rFonts w:eastAsiaTheme="minorHAnsi"/>
        </w:rPr>
        <w:t xml:space="preserve">s </w:t>
      </w:r>
      <w:r>
        <w:rPr>
          <w:rFonts w:eastAsiaTheme="minorHAnsi"/>
        </w:rPr>
        <w:t xml:space="preserve">when they have </w:t>
      </w:r>
      <w:r w:rsidR="00855F2B">
        <w:rPr>
          <w:rFonts w:eastAsiaTheme="minorHAnsi"/>
        </w:rPr>
        <w:t>other reasons to be</w:t>
      </w:r>
      <w:r w:rsidR="00855F2B" w:rsidRPr="00E01A8B">
        <w:rPr>
          <w:rFonts w:eastAsiaTheme="minorHAnsi"/>
        </w:rPr>
        <w:t xml:space="preserve"> confide</w:t>
      </w:r>
      <w:r w:rsidR="00855F2B">
        <w:rPr>
          <w:rFonts w:eastAsiaTheme="minorHAnsi"/>
        </w:rPr>
        <w:t xml:space="preserve">nt </w:t>
      </w:r>
      <w:r w:rsidR="00855F2B" w:rsidRPr="00E01A8B">
        <w:rPr>
          <w:rFonts w:eastAsiaTheme="minorHAnsi"/>
        </w:rPr>
        <w:t>in</w:t>
      </w:r>
      <w:r w:rsidR="00855F2B">
        <w:rPr>
          <w:rFonts w:eastAsiaTheme="minorHAnsi"/>
        </w:rPr>
        <w:t xml:space="preserve"> a drug’s</w:t>
      </w:r>
      <w:r w:rsidR="00855F2B" w:rsidRPr="00E01A8B">
        <w:rPr>
          <w:rFonts w:eastAsiaTheme="minorHAnsi"/>
        </w:rPr>
        <w:t xml:space="preserve"> </w:t>
      </w:r>
      <w:r w:rsidR="00B77889">
        <w:rPr>
          <w:rFonts w:eastAsiaTheme="minorHAnsi"/>
        </w:rPr>
        <w:t xml:space="preserve">promise. This might be the case where </w:t>
      </w:r>
      <w:proofErr w:type="gramStart"/>
      <w:r w:rsidR="00B77889">
        <w:rPr>
          <w:rFonts w:eastAsiaTheme="minorHAnsi"/>
        </w:rPr>
        <w:t>preclinical</w:t>
      </w:r>
      <w:proofErr w:type="gramEnd"/>
      <w:ins w:id="119" w:author="Hannah Moyer" w:date="2023-07-24T12:26:00Z">
        <w:r w:rsidR="00F669DC">
          <w:rPr>
            <w:rFonts w:eastAsiaTheme="minorHAnsi"/>
          </w:rPr>
          <w:t xml:space="preserve"> or phase 1</w:t>
        </w:r>
      </w:ins>
      <w:r w:rsidR="00B77889">
        <w:rPr>
          <w:rFonts w:eastAsiaTheme="minorHAnsi"/>
        </w:rPr>
        <w:t xml:space="preserve"> evidence strongly </w:t>
      </w:r>
      <w:proofErr w:type="spellStart"/>
      <w:r w:rsidR="00B77889">
        <w:rPr>
          <w:rFonts w:eastAsiaTheme="minorHAnsi"/>
        </w:rPr>
        <w:t>favours</w:t>
      </w:r>
      <w:proofErr w:type="spellEnd"/>
      <w:r w:rsidR="00B77889">
        <w:rPr>
          <w:rFonts w:eastAsiaTheme="minorHAnsi"/>
        </w:rPr>
        <w:t xml:space="preserve"> a new drug</w:t>
      </w:r>
      <w:del w:id="120" w:author="Hannah Moyer" w:date="2023-07-25T15:08:00Z">
        <w:r w:rsidR="00B77889" w:rsidDel="00E56472">
          <w:rPr>
            <w:rFonts w:eastAsiaTheme="minorHAnsi"/>
          </w:rPr>
          <w:delText>,</w:delText>
        </w:r>
      </w:del>
      <w:r w:rsidR="00B77889">
        <w:rPr>
          <w:rFonts w:eastAsiaTheme="minorHAnsi"/>
        </w:rPr>
        <w:t xml:space="preserve"> or where </w:t>
      </w:r>
      <w:r w:rsidR="00855F2B" w:rsidRPr="00E01A8B">
        <w:rPr>
          <w:rFonts w:eastAsiaTheme="minorHAnsi"/>
        </w:rPr>
        <w:t>safety and dosing</w:t>
      </w:r>
      <w:r w:rsidR="00B77889">
        <w:rPr>
          <w:rFonts w:eastAsiaTheme="minorHAnsi"/>
        </w:rPr>
        <w:t xml:space="preserve"> has been well worked out</w:t>
      </w:r>
      <w:ins w:id="121" w:author="Hannah Moyer" w:date="2023-07-24T12:26:00Z">
        <w:r w:rsidR="00F669DC">
          <w:rPr>
            <w:rFonts w:eastAsiaTheme="minorHAnsi"/>
          </w:rPr>
          <w:t xml:space="preserve"> in other disease areas</w:t>
        </w:r>
      </w:ins>
      <w:r w:rsidR="00855F2B" w:rsidRPr="00E01A8B">
        <w:rPr>
          <w:rFonts w:eastAsiaTheme="minorHAnsi"/>
        </w:rPr>
        <w:t>.</w:t>
      </w:r>
    </w:p>
    <w:p w14:paraId="6496A301" w14:textId="77777777" w:rsidR="000B6478" w:rsidRDefault="000B6478" w:rsidP="00855F2B">
      <w:pPr>
        <w:rPr>
          <w:ins w:id="122" w:author="Hannah Moyer" w:date="2023-07-24T12:27:00Z"/>
          <w:rFonts w:eastAsiaTheme="minorHAnsi"/>
        </w:rPr>
      </w:pPr>
    </w:p>
    <w:p w14:paraId="0CDB994B" w14:textId="078544AF" w:rsidR="00B77889" w:rsidDel="000B6478" w:rsidRDefault="000B6478" w:rsidP="00855F2B">
      <w:pPr>
        <w:rPr>
          <w:ins w:id="123" w:author="Jonathan Kimmelman, Dr." w:date="2023-07-20T10:39:00Z"/>
          <w:del w:id="124" w:author="Hannah Moyer" w:date="2023-07-24T12:28:00Z"/>
        </w:rPr>
      </w:pPr>
      <w:ins w:id="125" w:author="Hannah Moyer" w:date="2023-07-24T12:28:00Z">
        <w:r>
          <w:rPr>
            <w:rFonts w:eastAsiaTheme="minorHAnsi"/>
          </w:rPr>
          <w:t>To the former point above</w:t>
        </w:r>
      </w:ins>
      <w:del w:id="126" w:author="Hannah Moyer" w:date="2023-07-24T12:27:00Z">
        <w:r w:rsidR="00855F2B" w:rsidRPr="00E01A8B" w:rsidDel="000B6478">
          <w:rPr>
            <w:rFonts w:eastAsiaTheme="minorHAnsi"/>
          </w:rPr>
          <w:delText xml:space="preserve"> </w:delText>
        </w:r>
      </w:del>
      <w:del w:id="127" w:author="Hannah Moyer" w:date="2023-07-24T12:28:00Z">
        <w:r w:rsidR="00855F2B" w:rsidRPr="004B5F23" w:rsidDel="000B6478">
          <w:rPr>
            <w:rFonts w:eastAsiaTheme="minorHAnsi"/>
            <w:highlight w:val="yellow"/>
            <w:rPrChange w:id="128" w:author="Hannah Moyer" w:date="2023-07-20T16:33:00Z">
              <w:rPr>
                <w:rFonts w:eastAsiaTheme="minorHAnsi"/>
              </w:rPr>
            </w:rPrChange>
          </w:rPr>
          <w:delText>For example</w:delText>
        </w:r>
      </w:del>
      <w:ins w:id="129" w:author="Jonathan Kimmelman, Dr." w:date="2023-07-20T10:39:00Z">
        <w:del w:id="130" w:author="Hannah Moyer" w:date="2023-07-24T12:28:00Z">
          <w:r w:rsidR="00B77889" w:rsidRPr="004B5F23" w:rsidDel="000B6478">
            <w:rPr>
              <w:rFonts w:eastAsiaTheme="minorHAnsi"/>
              <w:highlight w:val="yellow"/>
              <w:rPrChange w:id="131" w:author="Hannah Moyer" w:date="2023-07-20T16:33:00Z">
                <w:rPr>
                  <w:rFonts w:eastAsiaTheme="minorHAnsi"/>
                </w:rPr>
              </w:rPrChange>
            </w:rPr>
            <w:delText>For the former…</w:delText>
          </w:r>
        </w:del>
      </w:ins>
      <w:del w:id="132" w:author="Hannah Moyer" w:date="2023-07-24T12:28:00Z">
        <w:r w:rsidR="00855F2B" w:rsidRPr="004B5F23" w:rsidDel="000B6478">
          <w:rPr>
            <w:rFonts w:eastAsiaTheme="minorHAnsi"/>
            <w:highlight w:val="yellow"/>
            <w:rPrChange w:id="133" w:author="Hannah Moyer" w:date="2023-07-20T16:33:00Z">
              <w:rPr>
                <w:rFonts w:eastAsiaTheme="minorHAnsi"/>
              </w:rPr>
            </w:rPrChange>
          </w:rPr>
          <w:delText xml:space="preserve">, </w:delText>
        </w:r>
      </w:del>
      <w:ins w:id="134" w:author="Jonathan Kimmelman, Dr." w:date="2023-07-20T10:39:00Z">
        <w:del w:id="135" w:author="Hannah Moyer" w:date="2023-07-24T12:27:00Z">
          <w:r w:rsidR="00B77889" w:rsidRPr="00F669DC" w:rsidDel="000B6478">
            <w:rPr>
              <w:rFonts w:eastAsiaTheme="minorHAnsi"/>
            </w:rPr>
            <w:delText>To the latter point,</w:delText>
          </w:r>
        </w:del>
        <w:del w:id="136" w:author="Hannah Moyer" w:date="2023-07-24T12:24:00Z">
          <w:r w:rsidR="00B77889" w:rsidRPr="00F669DC" w:rsidDel="00F669DC">
            <w:rPr>
              <w:rFonts w:eastAsiaTheme="minorHAnsi"/>
            </w:rPr>
            <w:delText xml:space="preserve"> </w:delText>
          </w:r>
        </w:del>
      </w:ins>
      <w:del w:id="137" w:author="Hannah Moyer" w:date="2023-07-24T12:24:00Z">
        <w:r w:rsidR="00855F2B" w:rsidRPr="00F669DC" w:rsidDel="00F669DC">
          <w:rPr>
            <w:rFonts w:eastAsiaTheme="minorHAnsi"/>
          </w:rPr>
          <w:delText>s</w:delText>
        </w:r>
      </w:del>
      <w:del w:id="138" w:author="Hannah Moyer" w:date="2023-07-24T12:27:00Z">
        <w:r w:rsidR="00855F2B" w:rsidRPr="00F669DC" w:rsidDel="000B6478">
          <w:rPr>
            <w:rFonts w:eastAsiaTheme="minorHAnsi"/>
          </w:rPr>
          <w:delText>ponsors aiming to repurpose an already approved drug often have extensive evidence about safe dose ranges, pharmacokinetics, and target engagement.</w:delText>
        </w:r>
      </w:del>
      <w:del w:id="139" w:author="Hannah Moyer" w:date="2023-07-24T12:28:00Z">
        <w:r w:rsidR="00855F2B" w:rsidDel="000B6478">
          <w:delText xml:space="preserve"> </w:delText>
        </w:r>
      </w:del>
    </w:p>
    <w:p w14:paraId="3D80E081" w14:textId="307FE6A5" w:rsidR="00B77889" w:rsidDel="000B6478" w:rsidRDefault="00B77889" w:rsidP="00855F2B">
      <w:pPr>
        <w:rPr>
          <w:ins w:id="140" w:author="Jonathan Kimmelman, Dr." w:date="2023-07-20T10:40:00Z"/>
          <w:del w:id="141" w:author="Hannah Moyer" w:date="2023-07-24T12:28:00Z"/>
        </w:rPr>
      </w:pPr>
    </w:p>
    <w:p w14:paraId="66E4734C" w14:textId="1080A1D1" w:rsidR="00B53B68" w:rsidDel="008D2586" w:rsidRDefault="004B5F23" w:rsidP="00855F2B">
      <w:pPr>
        <w:rPr>
          <w:del w:id="142" w:author="Hannah Moyer" w:date="2023-07-25T15:09:00Z"/>
        </w:rPr>
      </w:pPr>
      <w:ins w:id="143" w:author="Hannah Moyer" w:date="2023-07-20T16:33:00Z">
        <w:r>
          <w:rPr>
            <w:color w:val="000000" w:themeColor="text1"/>
          </w:rPr>
          <w:t xml:space="preserve">, researchers designing phase 3 trials may use information from phase 1 trials that provided </w:t>
        </w:r>
        <w:r>
          <w:t xml:space="preserve">ample evidence on efficacy </w:t>
        </w:r>
        <w:r>
          <w:rPr>
            <w:color w:val="000000" w:themeColor="text1"/>
          </w:rPr>
          <w:t>rather than run a phase 2 trial.</w:t>
        </w:r>
        <w:r>
          <w:fldChar w:fldCharType="begin"/>
        </w:r>
      </w:ins>
      <w:r w:rsidR="00CD00BA">
        <w:instrText xml:space="preserve"> ADDIN ZOTERO_ITEM CSL_CITATION {"citationID":"a11qv18eoll","properties":{"formattedCitation":"\\super 8\\nosupersub{}","plainCitation":"8","noteIndex":0},"citationItems":[{"id":3471,"uris":["http://zotero.org/users/5374610/items/RTBTU4R2"],"itemData":{"id":3471,"type":"article-journal","abstract":"Children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ins w:id="144" w:author="Hannah Moyer" w:date="2023-07-20T16:33:00Z">
        <w:r>
          <w:fldChar w:fldCharType="separate"/>
        </w:r>
      </w:ins>
      <w:r w:rsidR="00CD00BA" w:rsidRPr="00CD00BA">
        <w:rPr>
          <w:vertAlign w:val="superscript"/>
        </w:rPr>
        <w:t>8</w:t>
      </w:r>
      <w:ins w:id="145" w:author="Hannah Moyer" w:date="2023-07-20T16:33:00Z">
        <w:r>
          <w:fldChar w:fldCharType="end"/>
        </w:r>
        <w:r>
          <w:t xml:space="preserve"> Although this thesis was not designed to investigate these instances, publications for phase 3 trials that bypassed often cited phase 1 stu</w:t>
        </w:r>
        <w:r w:rsidRPr="005D77DD">
          <w:t>dies.</w:t>
        </w:r>
        <w:r>
          <w:t xml:space="preserve"> </w:t>
        </w:r>
      </w:ins>
    </w:p>
    <w:p w14:paraId="01B9E957" w14:textId="77777777" w:rsidR="008D2586" w:rsidRDefault="008D2586" w:rsidP="00855F2B">
      <w:pPr>
        <w:rPr>
          <w:ins w:id="146" w:author="Hannah Moyer" w:date="2023-07-25T15:09:00Z"/>
        </w:rPr>
      </w:pPr>
    </w:p>
    <w:p w14:paraId="751B1261" w14:textId="77777777" w:rsidR="008D2586" w:rsidRDefault="008D2586" w:rsidP="00855F2B">
      <w:pPr>
        <w:rPr>
          <w:ins w:id="147" w:author="Hannah Moyer" w:date="2023-07-25T15:09:00Z"/>
        </w:rPr>
      </w:pPr>
    </w:p>
    <w:p w14:paraId="6BEDD576" w14:textId="2985533B" w:rsidR="00855F2B" w:rsidRPr="00C404EC" w:rsidRDefault="000B6478" w:rsidP="00855F2B">
      <w:pPr>
        <w:rPr>
          <w:rFonts w:eastAsiaTheme="minorHAnsi"/>
          <w:u w:val="single"/>
        </w:rPr>
      </w:pPr>
      <w:ins w:id="148" w:author="Hannah Moyer" w:date="2023-07-24T12:27:00Z">
        <w:r w:rsidRPr="00F669DC">
          <w:rPr>
            <w:rFonts w:eastAsiaTheme="minorHAnsi"/>
          </w:rPr>
          <w:t>To the latter point</w:t>
        </w:r>
      </w:ins>
      <w:ins w:id="149" w:author="Hannah Moyer" w:date="2023-07-24T12:28:00Z">
        <w:r>
          <w:rPr>
            <w:rFonts w:eastAsiaTheme="minorHAnsi"/>
          </w:rPr>
          <w:t xml:space="preserve"> above</w:t>
        </w:r>
      </w:ins>
      <w:ins w:id="150" w:author="Hannah Moyer" w:date="2023-07-24T12:27:00Z">
        <w:r w:rsidRPr="00F669DC">
          <w:rPr>
            <w:rFonts w:eastAsiaTheme="minorHAnsi"/>
          </w:rPr>
          <w:t>,</w:t>
        </w:r>
        <w:r>
          <w:rPr>
            <w:rFonts w:eastAsiaTheme="minorHAnsi"/>
          </w:rPr>
          <w:t xml:space="preserve"> </w:t>
        </w:r>
        <w:r w:rsidRPr="00F669DC">
          <w:rPr>
            <w:rFonts w:eastAsiaTheme="minorHAnsi"/>
          </w:rPr>
          <w:t>sponsors aiming to repurpose an already approved drug often have extensive evidence about safe dose ranges, pharmacokinetics, and target engagement.</w:t>
        </w:r>
        <w:r>
          <w:t xml:space="preserve"> However,</w:t>
        </w:r>
        <w:r>
          <w:rPr>
            <w:rFonts w:eastAsiaTheme="minorHAnsi"/>
          </w:rPr>
          <w:t xml:space="preserve"> s</w:t>
        </w:r>
      </w:ins>
      <w:ins w:id="151" w:author="Jonathan Kimmelman, Dr." w:date="2023-07-20T10:39:00Z">
        <w:del w:id="152" w:author="Hannah Moyer" w:date="2023-07-24T12:27:00Z">
          <w:r w:rsidR="00B77889" w:rsidDel="000B6478">
            <w:rPr>
              <w:rFonts w:eastAsiaTheme="minorHAnsi"/>
            </w:rPr>
            <w:delText>S</w:delText>
          </w:r>
        </w:del>
      </w:ins>
      <w:del w:id="153" w:author="Jonathan Kimmelman, Dr." w:date="2023-07-20T10:39:00Z">
        <w:r w:rsidR="00855F2B" w:rsidDel="00B77889">
          <w:rPr>
            <w:rFonts w:eastAsiaTheme="minorHAnsi"/>
          </w:rPr>
          <w:delText>However, s</w:delText>
        </w:r>
      </w:del>
      <w:r w:rsidR="00855F2B">
        <w:rPr>
          <w:rFonts w:eastAsiaTheme="minorHAnsi"/>
        </w:rPr>
        <w:t xml:space="preserve">ome commentators question </w:t>
      </w:r>
      <w:del w:id="154" w:author="Hannah Moyer" w:date="2023-07-25T15:09:00Z">
        <w:r w:rsidR="00B77889" w:rsidDel="008D2586">
          <w:rPr>
            <w:rFonts w:eastAsiaTheme="minorHAnsi"/>
          </w:rPr>
          <w:delText>the safety/dosage</w:delText>
        </w:r>
      </w:del>
      <w:ins w:id="155" w:author="Hannah Moyer" w:date="2023-07-25T15:09:00Z">
        <w:r w:rsidR="008D2586">
          <w:rPr>
            <w:rFonts w:eastAsiaTheme="minorHAnsi"/>
          </w:rPr>
          <w:t>this</w:t>
        </w:r>
      </w:ins>
      <w:r w:rsidR="00855F2B">
        <w:rPr>
          <w:rFonts w:eastAsiaTheme="minorHAnsi"/>
        </w:rPr>
        <w:t xml:space="preserve"> rationale for phase 2 bypass</w:t>
      </w:r>
      <w:ins w:id="156" w:author="Jonathan Kimmelman, Dr." w:date="2023-07-20T10:39:00Z">
        <w:r w:rsidR="00B77889">
          <w:rPr>
            <w:rFonts w:eastAsiaTheme="minorHAnsi"/>
          </w:rPr>
          <w:t>,</w:t>
        </w:r>
      </w:ins>
      <w:r w:rsidR="00855F2B">
        <w:rPr>
          <w:rFonts w:eastAsiaTheme="minorHAnsi"/>
        </w:rPr>
        <w:t xml:space="preserve"> because patients with different</w:t>
      </w:r>
      <w:r w:rsidR="00633590">
        <w:rPr>
          <w:rFonts w:eastAsiaTheme="minorHAnsi"/>
        </w:rPr>
        <w:t xml:space="preserve"> conditions</w:t>
      </w:r>
      <w:r w:rsidR="00855F2B">
        <w:rPr>
          <w:rFonts w:eastAsiaTheme="minorHAnsi"/>
        </w:rPr>
        <w:t xml:space="preserve"> can have vastly different reactions to similar drugs.</w:t>
      </w:r>
      <w:r w:rsidR="00855F2B">
        <w:rPr>
          <w:rFonts w:eastAsiaTheme="minorHAnsi"/>
        </w:rPr>
        <w:fldChar w:fldCharType="begin"/>
      </w:r>
      <w:r w:rsidR="00CD00BA">
        <w:rPr>
          <w:rFonts w:eastAsiaTheme="minorHAnsi"/>
        </w:rPr>
        <w:instrText xml:space="preserve"> ADDIN ZOTERO_ITEM CSL_CITATION {"citationID":"AeKw8DFW","properties":{"formattedCitation":"\\super 9\\nosupersub{}","plainCitation":"9","noteIndex":0},"citationItems":[{"id":3280,"uris":["http://zotero.org/users/5374610/items/J9D9GPM4"],"itemData":{"id":3280,"type":"article-journal","abstract":"The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00855F2B">
        <w:rPr>
          <w:rFonts w:eastAsiaTheme="minorHAnsi"/>
        </w:rPr>
        <w:fldChar w:fldCharType="separate"/>
      </w:r>
      <w:r w:rsidR="00CD00BA" w:rsidRPr="00CD00BA">
        <w:rPr>
          <w:vertAlign w:val="superscript"/>
        </w:rPr>
        <w:t>9</w:t>
      </w:r>
      <w:r w:rsidR="00855F2B">
        <w:rPr>
          <w:rFonts w:eastAsiaTheme="minorHAnsi"/>
        </w:rPr>
        <w:fldChar w:fldCharType="end"/>
      </w:r>
      <w:r w:rsidR="00855F2B">
        <w:rPr>
          <w:rFonts w:eastAsiaTheme="minorHAnsi"/>
        </w:rPr>
        <w:t xml:space="preserve"> Nevertheless, we did not find that phase 3 trials that bypassed were more likely to test drugs that had already been approved in other indications (we did, however, observe that repurposed drugs made up 40% of the trials that “fully bypassed” in our sample). </w:t>
      </w:r>
    </w:p>
    <w:p w14:paraId="2F579D08" w14:textId="7E4439EF" w:rsidR="00855F2B" w:rsidDel="004B5F23" w:rsidRDefault="00855F2B" w:rsidP="00855F2B">
      <w:pPr>
        <w:spacing w:after="30"/>
        <w:rPr>
          <w:del w:id="157" w:author="Hannah Moyer" w:date="2023-07-20T16:34:00Z"/>
        </w:rPr>
      </w:pPr>
    </w:p>
    <w:p w14:paraId="07000827" w14:textId="4D6FC820" w:rsidR="00855F2B" w:rsidRPr="00335F43" w:rsidDel="004B5F23" w:rsidRDefault="00855F2B" w:rsidP="00855F2B">
      <w:pPr>
        <w:rPr>
          <w:del w:id="158" w:author="Hannah Moyer" w:date="2023-07-20T16:34:00Z"/>
        </w:rPr>
      </w:pPr>
      <w:del w:id="159" w:author="Hannah Moyer" w:date="2023-07-20T16:34:00Z">
        <w:r w:rsidDel="004B5F23">
          <w:rPr>
            <w:color w:val="000000" w:themeColor="text1"/>
          </w:rPr>
          <w:delText xml:space="preserve">In addition, researchers designing phase 3 trials </w:delText>
        </w:r>
        <w:r w:rsidR="00335F43" w:rsidDel="004B5F23">
          <w:rPr>
            <w:color w:val="000000" w:themeColor="text1"/>
          </w:rPr>
          <w:delText>may</w:delText>
        </w:r>
        <w:r w:rsidDel="004B5F23">
          <w:rPr>
            <w:color w:val="000000" w:themeColor="text1"/>
          </w:rPr>
          <w:delText xml:space="preserve"> use information from phase 1 trials that </w:delText>
        </w:r>
        <w:r w:rsidR="0016057B" w:rsidDel="004B5F23">
          <w:rPr>
            <w:color w:val="000000" w:themeColor="text1"/>
          </w:rPr>
          <w:delText xml:space="preserve">provided </w:delText>
        </w:r>
        <w:r w:rsidR="0016057B" w:rsidDel="004B5F23">
          <w:delText xml:space="preserve">ample evidence on efficacy </w:delText>
        </w:r>
        <w:r w:rsidR="00335F43" w:rsidDel="004B5F23">
          <w:rPr>
            <w:color w:val="000000" w:themeColor="text1"/>
          </w:rPr>
          <w:delText>rather than run a phase 2 trial</w:delText>
        </w:r>
        <w:r w:rsidDel="004B5F23">
          <w:rPr>
            <w:color w:val="000000" w:themeColor="text1"/>
          </w:rPr>
          <w:delText>.</w:delText>
        </w:r>
        <w:r w:rsidDel="004B5F23">
          <w:fldChar w:fldCharType="begin"/>
        </w:r>
        <w:r w:rsidDel="004B5F23">
          <w:delInstrText xml:space="preserve"> ADDIN ZOTERO_ITEM CSL_CITATION {"citationID":"a11qv18eoll","properties":{"formattedCitation":"\\super 7\\nosupersub{}","plainCitation":"7","noteIndex":0},"citationItems":[{"id":3471,"uris":["http://zotero.org/users/5374610/items/RTBTU4R2"],"itemData":{"id":3471,"type":"article-journal","abstract":"Children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delInstrText>
        </w:r>
        <w:r w:rsidDel="004B5F23">
          <w:fldChar w:fldCharType="separate"/>
        </w:r>
        <w:r w:rsidRPr="00E01A8B" w:rsidDel="004B5F23">
          <w:rPr>
            <w:vertAlign w:val="superscript"/>
          </w:rPr>
          <w:delText>7</w:delText>
        </w:r>
        <w:r w:rsidDel="004B5F23">
          <w:fldChar w:fldCharType="end"/>
        </w:r>
        <w:r w:rsidDel="004B5F23">
          <w:delText xml:space="preserve"> Although this thesis was not designed to investigate these instances, publications for phase 3 trials that bypassed often cited phase 1 stu</w:delText>
        </w:r>
        <w:r w:rsidRPr="005D77DD" w:rsidDel="004B5F23">
          <w:delText>dies.</w:delText>
        </w:r>
        <w:r w:rsidDel="004B5F23">
          <w:delText xml:space="preserve"> </w:delText>
        </w:r>
      </w:del>
      <w:ins w:id="160" w:author="Jonathan Kimmelman, Dr." w:date="2023-07-20T10:41:00Z">
        <w:del w:id="161" w:author="Hannah Moyer" w:date="2023-07-20T16:34:00Z">
          <w:r w:rsidR="00B77889" w:rsidDel="004B5F23">
            <w:delText>If, in fact, strong preclinical and phase 1 evidence</w:delText>
          </w:r>
        </w:del>
      </w:ins>
      <w:ins w:id="162" w:author="Jonathan Kimmelman, Dr." w:date="2023-07-20T10:42:00Z">
        <w:del w:id="163" w:author="Hannah Moyer" w:date="2023-07-20T16:34:00Z">
          <w:r w:rsidR="00B77889" w:rsidDel="004B5F23">
            <w:delText xml:space="preserve"> were a compelling rationale for phase 2 bypass for trials in our sample, one would expect that the probability of obtaining a positive result in phase 3 trials for</w:delText>
          </w:r>
        </w:del>
      </w:ins>
      <w:ins w:id="164" w:author="Jonathan Kimmelman, Dr." w:date="2023-07-20T10:43:00Z">
        <w:del w:id="165" w:author="Hannah Moyer" w:date="2023-07-20T16:34:00Z">
          <w:r w:rsidR="00B77889" w:rsidDel="004B5F23">
            <w:delText xml:space="preserve"> bypass and nonbypass would be similar. Howeer… This suggests, though does not prove, </w:delText>
          </w:r>
        </w:del>
      </w:ins>
      <w:del w:id="166" w:author="Hannah Moyer" w:date="2023-07-20T16:34:00Z">
        <w:r w:rsidDel="004B5F23">
          <w:delText>Overall, our results indicate that clinical equipoise may be threatened when researchers bypass phase 2 trials.</w:delText>
        </w:r>
        <w:r w:rsidR="00335F43" w:rsidDel="004B5F23">
          <w:delText xml:space="preserve"> </w:delText>
        </w:r>
        <w:commentRangeStart w:id="167"/>
        <w:r w:rsidDel="004B5F23">
          <w:delText>However,</w:delText>
        </w:r>
        <w:r w:rsidDel="004B5F23">
          <w:rPr>
            <w:color w:val="000000"/>
          </w:rPr>
          <w:delText xml:space="preserve"> when the preclinical or phase 1 evidence supporting the trial is extraordinarily strong (e.g. huge effect sizes), </w:delText>
        </w:r>
        <w:r w:rsidRPr="005D77DD" w:rsidDel="004B5F23">
          <w:delText xml:space="preserve">experts and IRBs might expect that they can support a </w:delText>
        </w:r>
        <w:r w:rsidDel="004B5F23">
          <w:delText xml:space="preserve">phase </w:delText>
        </w:r>
        <w:r w:rsidRPr="005D77DD" w:rsidDel="004B5F23">
          <w:delText xml:space="preserve">3 trial that bypassed </w:delText>
        </w:r>
        <w:r w:rsidDel="004B5F23">
          <w:delText xml:space="preserve">phase </w:delText>
        </w:r>
        <w:r w:rsidRPr="005D77DD" w:rsidDel="004B5F23">
          <w:delText>2 without compromising an expectation of clinical efficacy against a standard of care.</w:delText>
        </w:r>
        <w:r w:rsidRPr="004F5A99" w:rsidDel="004B5F23">
          <w:rPr>
            <w:color w:val="000000"/>
          </w:rPr>
          <w:delText xml:space="preserve"> </w:delText>
        </w:r>
        <w:commentRangeEnd w:id="167"/>
        <w:r w:rsidR="00B77889" w:rsidDel="004B5F23">
          <w:rPr>
            <w:rStyle w:val="CommentReference"/>
          </w:rPr>
          <w:commentReference w:id="167"/>
        </w:r>
      </w:del>
    </w:p>
    <w:p w14:paraId="3AE7B867" w14:textId="77777777" w:rsidR="00A356F3" w:rsidRDefault="00A356F3" w:rsidP="00A356F3">
      <w:pPr>
        <w:rPr>
          <w:rFonts w:eastAsiaTheme="minorHAnsi"/>
        </w:rPr>
      </w:pPr>
    </w:p>
    <w:p w14:paraId="6BEDD5FD" w14:textId="77777777" w:rsidR="00B77889" w:rsidRPr="005B30E5" w:rsidRDefault="00B77889" w:rsidP="00A356F3">
      <w:pPr>
        <w:rPr>
          <w:rFonts w:eastAsiaTheme="minorHAnsi"/>
          <w:u w:val="single"/>
          <w:rPrChange w:id="168" w:author="Hannah Moyer" w:date="2023-07-20T16:42:00Z">
            <w:rPr>
              <w:rFonts w:eastAsiaTheme="minorHAnsi"/>
            </w:rPr>
          </w:rPrChange>
        </w:rPr>
      </w:pPr>
      <w:r w:rsidRPr="005B30E5">
        <w:rPr>
          <w:rFonts w:eastAsiaTheme="minorHAnsi"/>
          <w:u w:val="single"/>
          <w:rPrChange w:id="169" w:author="Hannah Moyer" w:date="2023-07-20T16:42:00Z">
            <w:rPr>
              <w:rFonts w:eastAsiaTheme="minorHAnsi"/>
            </w:rPr>
          </w:rPrChange>
        </w:rPr>
        <w:t>Other Motivations</w:t>
      </w:r>
    </w:p>
    <w:p w14:paraId="59DF5087" w14:textId="59652A49" w:rsidR="005B30E5" w:rsidRDefault="00E42E8E" w:rsidP="00A356F3">
      <w:pPr>
        <w:rPr>
          <w:ins w:id="170" w:author="Hannah Moyer" w:date="2023-07-20T16:42:00Z"/>
          <w:rFonts w:eastAsiaTheme="minorHAnsi"/>
        </w:rPr>
      </w:pPr>
      <w:del w:id="171" w:author="Hannah Moyer" w:date="2023-07-25T15:11:00Z">
        <w:r w:rsidRPr="008D2586" w:rsidDel="008D2586">
          <w:rPr>
            <w:rFonts w:eastAsiaTheme="minorHAnsi"/>
          </w:rPr>
          <w:lastRenderedPageBreak/>
          <w:delText xml:space="preserve">Other </w:delText>
        </w:r>
        <w:r w:rsidR="00335F43" w:rsidRPr="008D2586" w:rsidDel="008D2586">
          <w:rPr>
            <w:rFonts w:eastAsiaTheme="minorHAnsi"/>
          </w:rPr>
          <w:delText>justifications for phase 2 bypass</w:delText>
        </w:r>
      </w:del>
      <w:del w:id="172" w:author="Hannah Moyer" w:date="2023-07-25T15:18:00Z">
        <w:r w:rsidRPr="008D2586" w:rsidDel="008D2586">
          <w:rPr>
            <w:rFonts w:eastAsiaTheme="minorHAnsi"/>
          </w:rPr>
          <w:delText xml:space="preserve">, such as bleak treatment landscapes, may be </w:delText>
        </w:r>
        <w:r w:rsidR="006C684D" w:rsidRPr="008D2586" w:rsidDel="008D2586">
          <w:rPr>
            <w:rFonts w:eastAsiaTheme="minorHAnsi"/>
          </w:rPr>
          <w:delText>less compelling</w:delText>
        </w:r>
        <w:r w:rsidRPr="008D2586" w:rsidDel="008D2586">
          <w:rPr>
            <w:rFonts w:eastAsiaTheme="minorHAnsi"/>
          </w:rPr>
          <w:delText>.</w:delText>
        </w:r>
      </w:del>
      <w:ins w:id="173" w:author="Hannah Moyer" w:date="2023-07-25T15:18:00Z">
        <w:r w:rsidR="008D2586">
          <w:rPr>
            <w:rFonts w:eastAsiaTheme="minorHAnsi"/>
          </w:rPr>
          <w:t>R</w:t>
        </w:r>
      </w:ins>
      <w:ins w:id="174" w:author="Hannah Moyer" w:date="2023-07-24T13:02:00Z">
        <w:r w:rsidR="00617FBF" w:rsidRPr="008D2586">
          <w:rPr>
            <w:rFonts w:eastAsiaTheme="minorHAnsi"/>
          </w:rPr>
          <w:t>esearchers may</w:t>
        </w:r>
      </w:ins>
      <w:ins w:id="175" w:author="Hannah Moyer" w:date="2023-07-25T15:18:00Z">
        <w:r w:rsidR="008D2586">
          <w:rPr>
            <w:rFonts w:eastAsiaTheme="minorHAnsi"/>
          </w:rPr>
          <w:t xml:space="preserve"> also</w:t>
        </w:r>
      </w:ins>
      <w:ins w:id="176" w:author="Hannah Moyer" w:date="2023-07-24T13:02:00Z">
        <w:r w:rsidR="00617FBF" w:rsidRPr="008D2586">
          <w:rPr>
            <w:rFonts w:eastAsiaTheme="minorHAnsi"/>
          </w:rPr>
          <w:t xml:space="preserve"> proceed to phase 3 before phase 2 </w:t>
        </w:r>
      </w:ins>
      <w:ins w:id="177" w:author="Hannah Moyer" w:date="2023-07-25T15:18:00Z">
        <w:r w:rsidR="008D2586">
          <w:rPr>
            <w:rFonts w:eastAsiaTheme="minorHAnsi"/>
          </w:rPr>
          <w:t xml:space="preserve">trials </w:t>
        </w:r>
      </w:ins>
      <w:ins w:id="178" w:author="Hannah Moyer" w:date="2023-07-25T15:17:00Z">
        <w:r w:rsidR="008D2586" w:rsidRPr="008D2586">
          <w:rPr>
            <w:rFonts w:eastAsiaTheme="minorHAnsi"/>
            <w:rPrChange w:id="179" w:author="Hannah Moyer" w:date="2023-07-25T15:18:00Z">
              <w:rPr>
                <w:rFonts w:eastAsiaTheme="minorHAnsi"/>
                <w:highlight w:val="yellow"/>
              </w:rPr>
            </w:rPrChange>
          </w:rPr>
          <w:t>when</w:t>
        </w:r>
      </w:ins>
      <w:ins w:id="180" w:author="Hannah Moyer" w:date="2023-07-24T13:02:00Z">
        <w:r w:rsidR="00617FBF" w:rsidRPr="008D2586">
          <w:rPr>
            <w:rFonts w:eastAsiaTheme="minorHAnsi"/>
          </w:rPr>
          <w:t xml:space="preserve"> </w:t>
        </w:r>
      </w:ins>
      <w:ins w:id="181" w:author="Hannah Moyer" w:date="2023-07-25T15:19:00Z">
        <w:r w:rsidR="00EA6D43">
          <w:rPr>
            <w:rFonts w:eastAsiaTheme="minorHAnsi"/>
          </w:rPr>
          <w:t>they lack effective treatment options</w:t>
        </w:r>
      </w:ins>
      <w:ins w:id="182" w:author="Hannah Moyer" w:date="2023-07-25T15:20:00Z">
        <w:r w:rsidR="00EA6D43">
          <w:rPr>
            <w:rFonts w:eastAsiaTheme="minorHAnsi"/>
          </w:rPr>
          <w:t xml:space="preserve"> to treat the condition of interest</w:t>
        </w:r>
      </w:ins>
      <w:ins w:id="183" w:author="Hannah Moyer" w:date="2023-07-25T15:19:00Z">
        <w:r w:rsidR="00EA6D43">
          <w:rPr>
            <w:rFonts w:eastAsiaTheme="minorHAnsi"/>
          </w:rPr>
          <w:t xml:space="preserve">. Here, </w:t>
        </w:r>
      </w:ins>
      <w:ins w:id="184" w:author="Hannah Moyer" w:date="2023-07-25T15:10:00Z">
        <w:r w:rsidR="008D2586" w:rsidRPr="008D2586">
          <w:rPr>
            <w:rFonts w:eastAsiaTheme="minorHAnsi"/>
            <w:rPrChange w:id="185" w:author="Hannah Moyer" w:date="2023-07-25T15:18:00Z">
              <w:rPr>
                <w:rFonts w:eastAsiaTheme="minorHAnsi"/>
                <w:highlight w:val="yellow"/>
              </w:rPr>
            </w:rPrChange>
          </w:rPr>
          <w:t xml:space="preserve">they </w:t>
        </w:r>
      </w:ins>
      <w:ins w:id="186" w:author="Hannah Moyer" w:date="2023-07-25T15:19:00Z">
        <w:r w:rsidR="00EA6D43">
          <w:rPr>
            <w:rFonts w:eastAsiaTheme="minorHAnsi"/>
          </w:rPr>
          <w:t>may be</w:t>
        </w:r>
      </w:ins>
      <w:ins w:id="187" w:author="Hannah Moyer" w:date="2023-07-25T15:10:00Z">
        <w:r w:rsidR="008D2586" w:rsidRPr="008D2586">
          <w:rPr>
            <w:rFonts w:eastAsiaTheme="minorHAnsi"/>
            <w:rPrChange w:id="188" w:author="Hannah Moyer" w:date="2023-07-25T15:18:00Z">
              <w:rPr>
                <w:rFonts w:eastAsiaTheme="minorHAnsi"/>
                <w:highlight w:val="yellow"/>
              </w:rPr>
            </w:rPrChange>
          </w:rPr>
          <w:t xml:space="preserve"> desperate to have a treatment to offer both participating and future patients.</w:t>
        </w:r>
      </w:ins>
      <w:ins w:id="189" w:author="Hannah Moyer" w:date="2023-07-25T15:22:00Z">
        <w:r w:rsidR="006A06A1">
          <w:rPr>
            <w:rFonts w:eastAsiaTheme="minorHAnsi"/>
          </w:rPr>
          <w:t xml:space="preserve"> Alone, this</w:t>
        </w:r>
      </w:ins>
      <w:ins w:id="190" w:author="Hannah Moyer" w:date="2023-07-25T15:19:00Z">
        <w:r w:rsidR="00EA6D43">
          <w:rPr>
            <w:rFonts w:eastAsiaTheme="minorHAnsi"/>
          </w:rPr>
          <w:t xml:space="preserve"> </w:t>
        </w:r>
      </w:ins>
      <w:ins w:id="191" w:author="Hannah Moyer" w:date="2023-07-25T15:22:00Z">
        <w:r w:rsidR="006A06A1">
          <w:rPr>
            <w:rFonts w:eastAsiaTheme="minorHAnsi"/>
          </w:rPr>
          <w:t>decision to attempt a</w:t>
        </w:r>
      </w:ins>
      <w:ins w:id="192" w:author="Hannah Moyer" w:date="2023-07-25T15:20:00Z">
        <w:r w:rsidR="00EA6D43">
          <w:rPr>
            <w:rFonts w:eastAsiaTheme="minorHAnsi"/>
          </w:rPr>
          <w:t xml:space="preserve"> </w:t>
        </w:r>
      </w:ins>
      <w:ins w:id="193" w:author="Hannah Moyer" w:date="2023-07-24T13:04:00Z">
        <w:r w:rsidR="00617FBF" w:rsidRPr="008D2586">
          <w:rPr>
            <w:rFonts w:eastAsiaTheme="minorHAnsi"/>
          </w:rPr>
          <w:t>“Hail Mary”</w:t>
        </w:r>
      </w:ins>
      <w:ins w:id="194" w:author="Hannah Moyer" w:date="2023-07-25T15:20:00Z">
        <w:r w:rsidR="00EA6D43">
          <w:rPr>
            <w:rFonts w:eastAsiaTheme="minorHAnsi"/>
          </w:rPr>
          <w:t xml:space="preserve"> </w:t>
        </w:r>
      </w:ins>
      <w:ins w:id="195" w:author="Hannah Moyer" w:date="2023-07-25T15:21:00Z">
        <w:r w:rsidR="006A06A1">
          <w:rPr>
            <w:rFonts w:eastAsiaTheme="minorHAnsi"/>
          </w:rPr>
          <w:t>may</w:t>
        </w:r>
        <w:r w:rsidR="00EA6D43">
          <w:rPr>
            <w:rFonts w:eastAsiaTheme="minorHAnsi"/>
          </w:rPr>
          <w:t xml:space="preserve"> risk violating clinical equipoise</w:t>
        </w:r>
        <w:r w:rsidR="006A06A1">
          <w:rPr>
            <w:rFonts w:eastAsiaTheme="minorHAnsi"/>
          </w:rPr>
          <w:t xml:space="preserve"> in the ph</w:t>
        </w:r>
      </w:ins>
      <w:ins w:id="196" w:author="Hannah Moyer" w:date="2023-07-25T15:22:00Z">
        <w:r w:rsidR="006A06A1">
          <w:rPr>
            <w:rFonts w:eastAsiaTheme="minorHAnsi"/>
          </w:rPr>
          <w:t>ase 3 trial</w:t>
        </w:r>
      </w:ins>
      <w:ins w:id="197" w:author="Hannah Moyer" w:date="2023-07-25T15:21:00Z">
        <w:r w:rsidR="00EA6D43">
          <w:rPr>
            <w:rFonts w:eastAsiaTheme="minorHAnsi"/>
          </w:rPr>
          <w:t>.</w:t>
        </w:r>
      </w:ins>
    </w:p>
    <w:p w14:paraId="3874EE1D" w14:textId="77777777" w:rsidR="005B30E5" w:rsidRDefault="005B30E5" w:rsidP="00A356F3">
      <w:pPr>
        <w:rPr>
          <w:ins w:id="198" w:author="Hannah Moyer" w:date="2023-07-20T16:42:00Z"/>
          <w:rFonts w:eastAsiaTheme="minorHAnsi"/>
        </w:rPr>
      </w:pPr>
    </w:p>
    <w:p w14:paraId="2C8EA66C" w14:textId="13109627" w:rsidR="005B30E5" w:rsidRDefault="005B30E5" w:rsidP="005B30E5">
      <w:pPr>
        <w:rPr>
          <w:ins w:id="199" w:author="Hannah Moyer" w:date="2023-07-20T16:44:00Z"/>
        </w:rPr>
      </w:pPr>
      <w:ins w:id="200" w:author="Hannah Moyer" w:date="2023-07-20T16:42:00Z">
        <w:r>
          <w:t xml:space="preserve">Additionally, researchers </w:t>
        </w:r>
      </w:ins>
      <w:ins w:id="201" w:author="Hannah Moyer" w:date="2023-07-20T16:44:00Z">
        <w:r>
          <w:t>may consider bypassing phase 2</w:t>
        </w:r>
      </w:ins>
      <w:ins w:id="202" w:author="Hannah Moyer" w:date="2023-07-20T16:42:00Z">
        <w:r>
          <w:t xml:space="preserve"> when researchers are designing clinical trials for rare diseases or indications with rapidly changing prevalence</w:t>
        </w:r>
      </w:ins>
      <w:ins w:id="203" w:author="Hannah Moyer" w:date="2023-07-25T15:23:00Z">
        <w:r w:rsidR="006A06A1">
          <w:t xml:space="preserve">. In these cases, it </w:t>
        </w:r>
      </w:ins>
      <w:ins w:id="204" w:author="Hannah Moyer" w:date="2023-07-25T15:24:00Z">
        <w:r w:rsidR="006A06A1">
          <w:t xml:space="preserve">would be understandable to try </w:t>
        </w:r>
      </w:ins>
      <w:ins w:id="205" w:author="Hannah Moyer" w:date="2023-07-20T16:42:00Z">
        <w:r>
          <w:t>to use limited available patients to get a definitive answer as to the efficacy of an investigational drug. However,</w:t>
        </w:r>
        <w:r w:rsidRPr="00A01369">
          <w:rPr>
            <w:rFonts w:cstheme="minorHAnsi"/>
          </w:rPr>
          <w:t xml:space="preserve"> </w:t>
        </w:r>
        <w:r>
          <w:rPr>
            <w:rFonts w:cstheme="minorHAnsi"/>
          </w:rPr>
          <w:t>phase 3</w:t>
        </w:r>
        <w:r w:rsidRPr="00A01369">
          <w:rPr>
            <w:rFonts w:cstheme="minorHAnsi"/>
          </w:rPr>
          <w:t xml:space="preserve"> trials </w:t>
        </w:r>
        <w:r>
          <w:rPr>
            <w:rFonts w:cstheme="minorHAnsi"/>
          </w:rPr>
          <w:t>that bypassed may be</w:t>
        </w:r>
        <w:r w:rsidRPr="00A01369">
          <w:rPr>
            <w:rFonts w:cstheme="minorHAnsi"/>
          </w:rPr>
          <w:t xml:space="preserve"> </w:t>
        </w:r>
        <w:r w:rsidRPr="00CF2049">
          <w:t xml:space="preserve">diverting </w:t>
        </w:r>
        <w:r>
          <w:t xml:space="preserve">limited </w:t>
        </w:r>
        <w:r w:rsidRPr="00CF2049">
          <w:t>patients from trials with more efficacy evidence priors</w:t>
        </w:r>
        <w:r>
          <w:t>, although these alternative trials may not exist.</w:t>
        </w:r>
        <w:r>
          <w:rPr>
            <w:rFonts w:cstheme="minorHAnsi"/>
          </w:rPr>
          <w:t xml:space="preserve"> </w:t>
        </w:r>
        <w:r>
          <w:t>In addition</w:t>
        </w:r>
        <w:r w:rsidRPr="009037E7">
          <w:t xml:space="preserve">, </w:t>
        </w:r>
        <w:r>
          <w:t xml:space="preserve">equipoise would likely be threatened if this was the only reason for bypassing phase 2 trials, as there would be little reason to believe that the experimental drug is better for patients. </w:t>
        </w:r>
      </w:ins>
      <w:ins w:id="206" w:author="Hannah Moyer" w:date="2023-07-24T12:40:00Z">
        <w:r w:rsidR="004677F5">
          <w:t>The only rar</w:t>
        </w:r>
      </w:ins>
      <w:ins w:id="207" w:author="Hannah Moyer" w:date="2023-07-24T12:41:00Z">
        <w:r w:rsidR="004677F5">
          <w:t xml:space="preserve">e disease included in our sample was </w:t>
        </w:r>
      </w:ins>
      <w:ins w:id="208" w:author="Hannah Moyer" w:date="2023-07-20T16:42:00Z">
        <w:r>
          <w:t xml:space="preserve">Huntington’s disease </w:t>
        </w:r>
      </w:ins>
      <w:ins w:id="209" w:author="Hannah Moyer" w:date="2023-07-24T12:41:00Z">
        <w:r w:rsidR="004677F5">
          <w:t>and we found that these phase 3 trials</w:t>
        </w:r>
      </w:ins>
      <w:ins w:id="210" w:author="Hannah Moyer" w:date="2023-07-20T16:42:00Z">
        <w:r>
          <w:t xml:space="preserve"> </w:t>
        </w:r>
      </w:ins>
      <w:ins w:id="211" w:author="Hannah Moyer" w:date="2023-07-24T12:40:00Z">
        <w:r w:rsidR="004677F5">
          <w:t>bypassed phase 2 trials</w:t>
        </w:r>
      </w:ins>
      <w:ins w:id="212" w:author="Hannah Moyer" w:date="2023-07-20T16:42:00Z">
        <w:r>
          <w:t xml:space="preserve"> </w:t>
        </w:r>
      </w:ins>
      <w:ins w:id="213" w:author="Hannah Moyer" w:date="2023-07-24T12:40:00Z">
        <w:r w:rsidR="004677F5">
          <w:t>75</w:t>
        </w:r>
      </w:ins>
      <w:ins w:id="214" w:author="Hannah Moyer" w:date="2023-07-20T16:42:00Z">
        <w:r>
          <w:t xml:space="preserve">% </w:t>
        </w:r>
        <w:r w:rsidRPr="009037E7">
          <w:t>of the time</w:t>
        </w:r>
        <w:r>
          <w:t xml:space="preserve"> (although our sample size was very small (n=4)</w:t>
        </w:r>
      </w:ins>
      <w:ins w:id="215" w:author="Hannah Moyer" w:date="2023-07-24T12:40:00Z">
        <w:r w:rsidR="004677F5">
          <w:t>)</w:t>
        </w:r>
      </w:ins>
      <w:ins w:id="216" w:author="Hannah Moyer" w:date="2023-07-20T16:42:00Z">
        <w:r w:rsidRPr="009037E7">
          <w:t>.</w:t>
        </w:r>
        <w:r>
          <w:t xml:space="preserve"> </w:t>
        </w:r>
        <w:r w:rsidRPr="00617FBF">
          <w:rPr>
            <w:highlight w:val="yellow"/>
            <w:rPrChange w:id="217" w:author="Hannah Moyer" w:date="2023-07-24T13:04:00Z">
              <w:rPr/>
            </w:rPrChange>
          </w:rPr>
          <w:t>MORE</w:t>
        </w:r>
      </w:ins>
    </w:p>
    <w:p w14:paraId="749BAEE6" w14:textId="77777777" w:rsidR="005B30E5" w:rsidRPr="00E74E47" w:rsidRDefault="005B30E5" w:rsidP="005B30E5">
      <w:pPr>
        <w:rPr>
          <w:ins w:id="218" w:author="Hannah Moyer" w:date="2023-07-20T16:42:00Z"/>
        </w:rPr>
      </w:pPr>
    </w:p>
    <w:p w14:paraId="206229C0" w14:textId="1F354686" w:rsidR="00E42E8E" w:rsidRPr="00E74E47" w:rsidRDefault="00E42E8E" w:rsidP="00A356F3">
      <w:pPr>
        <w:rPr>
          <w:ins w:id="219" w:author="Hannah Moyer" w:date="2023-07-21T14:00:00Z"/>
        </w:rPr>
      </w:pPr>
      <w:del w:id="220" w:author="Hannah Moyer" w:date="2023-07-24T12:25:00Z">
        <w:r w:rsidRPr="00E74E47" w:rsidDel="00F669DC">
          <w:rPr>
            <w:rFonts w:eastAsiaTheme="minorHAnsi"/>
          </w:rPr>
          <w:delText xml:space="preserve"> </w:delText>
        </w:r>
      </w:del>
      <w:r w:rsidR="006C684D" w:rsidRPr="00E74E47">
        <w:rPr>
          <w:rFonts w:eastAsiaTheme="minorHAnsi"/>
        </w:rPr>
        <w:t xml:space="preserve">None of motivations </w:t>
      </w:r>
      <w:r w:rsidR="00F9321B" w:rsidRPr="00E74E47">
        <w:rPr>
          <w:rFonts w:eastAsiaTheme="minorHAnsi"/>
        </w:rPr>
        <w:t xml:space="preserve">described above </w:t>
      </w:r>
      <w:r w:rsidR="006C684D" w:rsidRPr="00E74E47">
        <w:rPr>
          <w:rFonts w:eastAsiaTheme="minorHAnsi"/>
        </w:rPr>
        <w:t xml:space="preserve">can fully explain the high prevalence of bypassing in neurologic drug development we observed in our sample. </w:t>
      </w:r>
      <w:r w:rsidRPr="00E74E47">
        <w:rPr>
          <w:rFonts w:eastAsiaTheme="minorHAnsi"/>
        </w:rPr>
        <w:t xml:space="preserve">However, together, they may likely explain why this practice </w:t>
      </w:r>
      <w:r w:rsidR="00335F43" w:rsidRPr="00E74E47">
        <w:rPr>
          <w:rFonts w:eastAsiaTheme="minorHAnsi"/>
        </w:rPr>
        <w:t>is so common</w:t>
      </w:r>
      <w:r w:rsidR="00F23538" w:rsidRPr="00E74E47">
        <w:rPr>
          <w:rFonts w:eastAsiaTheme="minorHAnsi"/>
        </w:rPr>
        <w:t>.</w:t>
      </w:r>
      <w:r w:rsidR="00F23538" w:rsidRPr="00E74E47">
        <w:t xml:space="preserve"> </w:t>
      </w:r>
    </w:p>
    <w:p w14:paraId="19CFCDA0" w14:textId="77777777" w:rsidR="00A80873" w:rsidRPr="00E74E47" w:rsidRDefault="00A80873" w:rsidP="00A356F3">
      <w:pPr>
        <w:rPr>
          <w:ins w:id="221" w:author="Hannah Moyer" w:date="2023-07-21T14:00:00Z"/>
        </w:rPr>
      </w:pPr>
    </w:p>
    <w:p w14:paraId="385072FE" w14:textId="47CB0897" w:rsidR="00A80873" w:rsidRPr="00E74E47" w:rsidDel="00A80873" w:rsidRDefault="00A80873" w:rsidP="00A356F3">
      <w:pPr>
        <w:rPr>
          <w:del w:id="222" w:author="Hannah Moyer" w:date="2023-07-21T14:05:00Z"/>
          <w:rFonts w:eastAsiaTheme="minorHAnsi"/>
        </w:rPr>
      </w:pPr>
    </w:p>
    <w:p w14:paraId="43E3919F" w14:textId="77777777" w:rsidR="00A80873" w:rsidRPr="00E74E47" w:rsidRDefault="00A80873" w:rsidP="00A80873">
      <w:pPr>
        <w:spacing w:after="30" w:line="236" w:lineRule="auto"/>
        <w:rPr>
          <w:ins w:id="223" w:author="Hannah Moyer" w:date="2023-07-21T14:05:00Z"/>
          <w:b/>
          <w:bCs/>
          <w:rPrChange w:id="224" w:author="Hannah Moyer" w:date="2023-07-24T13:25:00Z">
            <w:rPr>
              <w:ins w:id="225" w:author="Hannah Moyer" w:date="2023-07-21T14:05:00Z"/>
              <w:rFonts w:asciiTheme="minorHAnsi" w:hAnsiTheme="minorHAnsi" w:cstheme="minorHAnsi"/>
              <w:b/>
              <w:bCs/>
              <w:sz w:val="22"/>
              <w:szCs w:val="22"/>
            </w:rPr>
          </w:rPrChange>
        </w:rPr>
      </w:pPr>
      <w:ins w:id="226" w:author="Hannah Moyer" w:date="2023-07-21T14:05:00Z">
        <w:del w:id="227" w:author="Jonathan Kimmelman, Dr." w:date="2021-11-23T18:07:00Z">
          <w:r w:rsidRPr="00E74E47" w:rsidDel="00F6526B">
            <w:rPr>
              <w:b/>
              <w:bCs/>
              <w:rPrChange w:id="228" w:author="Hannah Moyer" w:date="2023-07-24T13:25:00Z">
                <w:rPr>
                  <w:rFonts w:asciiTheme="minorHAnsi" w:hAnsiTheme="minorHAnsi" w:cstheme="minorHAnsi"/>
                  <w:b/>
                  <w:bCs/>
                  <w:sz w:val="22"/>
                  <w:szCs w:val="22"/>
                </w:rPr>
              </w:rPrChange>
            </w:rPr>
            <w:delText xml:space="preserve">Why would this happen? </w:delText>
          </w:r>
        </w:del>
        <w:r w:rsidRPr="00E74E47">
          <w:rPr>
            <w:b/>
            <w:bCs/>
            <w:rPrChange w:id="229" w:author="Hannah Moyer" w:date="2023-07-24T13:25:00Z">
              <w:rPr>
                <w:rFonts w:asciiTheme="minorHAnsi" w:hAnsiTheme="minorHAnsi" w:cstheme="minorHAnsi"/>
                <w:b/>
                <w:bCs/>
                <w:sz w:val="22"/>
                <w:szCs w:val="22"/>
              </w:rPr>
            </w:rPrChange>
          </w:rPr>
          <w:t xml:space="preserve">Ethical considerations in bypassing phase 2 </w:t>
        </w:r>
        <w:commentRangeStart w:id="230"/>
        <w:r w:rsidRPr="00E74E47">
          <w:rPr>
            <w:b/>
            <w:bCs/>
            <w:rPrChange w:id="231" w:author="Hannah Moyer" w:date="2023-07-24T13:25:00Z">
              <w:rPr>
                <w:rFonts w:asciiTheme="minorHAnsi" w:hAnsiTheme="minorHAnsi" w:cstheme="minorHAnsi"/>
                <w:b/>
                <w:bCs/>
                <w:sz w:val="22"/>
                <w:szCs w:val="22"/>
              </w:rPr>
            </w:rPrChange>
          </w:rPr>
          <w:t>trials</w:t>
        </w:r>
      </w:ins>
      <w:commentRangeEnd w:id="230"/>
      <w:ins w:id="232" w:author="Hannah Moyer" w:date="2023-07-25T15:46:00Z">
        <w:r w:rsidR="004E7DD6">
          <w:rPr>
            <w:rStyle w:val="CommentReference"/>
          </w:rPr>
          <w:commentReference w:id="230"/>
        </w:r>
      </w:ins>
    </w:p>
    <w:p w14:paraId="62F2EE2B" w14:textId="041F71ED" w:rsidR="00A80873" w:rsidRPr="00E74E47" w:rsidRDefault="009F4D3F" w:rsidP="00A80873">
      <w:pPr>
        <w:rPr>
          <w:ins w:id="233" w:author="Hannah Moyer" w:date="2023-07-21T14:06:00Z"/>
          <w:rFonts w:eastAsiaTheme="minorHAnsi"/>
        </w:rPr>
      </w:pPr>
      <w:ins w:id="234" w:author="Hannah Moyer" w:date="2023-07-24T13:32:00Z">
        <w:r>
          <w:t>Together</w:t>
        </w:r>
      </w:ins>
      <w:ins w:id="235" w:author="Hannah Moyer" w:date="2023-07-25T15:35:00Z">
        <w:r w:rsidR="003F1574">
          <w:t>,</w:t>
        </w:r>
      </w:ins>
      <w:ins w:id="236" w:author="Hannah Moyer" w:date="2023-07-24T13:32:00Z">
        <w:r>
          <w:t xml:space="preserve"> </w:t>
        </w:r>
        <w:r w:rsidRPr="003F1574">
          <w:t xml:space="preserve">these </w:t>
        </w:r>
      </w:ins>
      <w:ins w:id="237" w:author="Hannah Moyer" w:date="2023-07-25T15:34:00Z">
        <w:r w:rsidR="003F1574" w:rsidRPr="003F1574">
          <w:rPr>
            <w:rPrChange w:id="238" w:author="Hannah Moyer" w:date="2023-07-25T15:35:00Z">
              <w:rPr>
                <w:highlight w:val="yellow"/>
              </w:rPr>
            </w:rPrChange>
          </w:rPr>
          <w:t>motivation</w:t>
        </w:r>
      </w:ins>
      <w:ins w:id="239" w:author="Hannah Moyer" w:date="2023-07-25T15:35:00Z">
        <w:r w:rsidR="003F1574">
          <w:t>s</w:t>
        </w:r>
      </w:ins>
      <w:ins w:id="240" w:author="Hannah Moyer" w:date="2023-07-24T13:32:00Z">
        <w:r w:rsidRPr="003F1574">
          <w:t xml:space="preserve"> may or may </w:t>
        </w:r>
      </w:ins>
      <w:ins w:id="241" w:author="Hannah Moyer" w:date="2023-07-25T15:35:00Z">
        <w:r w:rsidR="003F1574" w:rsidRPr="003F1574">
          <w:rPr>
            <w:rPrChange w:id="242" w:author="Hannah Moyer" w:date="2023-07-25T15:35:00Z">
              <w:rPr>
                <w:highlight w:val="yellow"/>
              </w:rPr>
            </w:rPrChange>
          </w:rPr>
          <w:t xml:space="preserve">not </w:t>
        </w:r>
        <w:r w:rsidR="003F1574">
          <w:t>make it</w:t>
        </w:r>
      </w:ins>
      <w:ins w:id="243" w:author="Hannah Moyer" w:date="2023-07-24T13:32:00Z">
        <w:r>
          <w:t xml:space="preserve"> morally ac</w:t>
        </w:r>
      </w:ins>
      <w:ins w:id="244" w:author="Hannah Moyer" w:date="2023-07-24T13:33:00Z">
        <w:r>
          <w:t>ceptable to bypass phase 2 trials.</w:t>
        </w:r>
      </w:ins>
      <w:ins w:id="245" w:author="Hannah Moyer" w:date="2023-07-24T12:43:00Z">
        <w:r w:rsidR="004677F5" w:rsidRPr="00E74E47">
          <w:rPr>
            <w:rPrChange w:id="246" w:author="Hannah Moyer" w:date="2023-07-24T13:25:00Z">
              <w:rPr>
                <w:rFonts w:asciiTheme="minorHAnsi" w:hAnsiTheme="minorHAnsi" w:cstheme="minorHAnsi"/>
                <w:sz w:val="22"/>
                <w:szCs w:val="22"/>
              </w:rPr>
            </w:rPrChange>
          </w:rPr>
          <w:t xml:space="preserve"> </w:t>
        </w:r>
      </w:ins>
      <w:ins w:id="247" w:author="Hannah Moyer" w:date="2023-07-25T15:33:00Z">
        <w:r w:rsidR="003F1574">
          <w:t>In the following section, w</w:t>
        </w:r>
      </w:ins>
      <w:ins w:id="248" w:author="Hannah Moyer" w:date="2023-07-24T13:30:00Z">
        <w:r w:rsidR="00E74E47" w:rsidRPr="004C7F95">
          <w:t xml:space="preserve">e suggest </w:t>
        </w:r>
      </w:ins>
      <w:ins w:id="249" w:author="Hannah Moyer" w:date="2023-07-25T15:34:00Z">
        <w:r w:rsidR="003F1574">
          <w:t xml:space="preserve">that </w:t>
        </w:r>
      </w:ins>
      <w:ins w:id="250" w:author="Hannah Moyer" w:date="2023-07-24T13:30:00Z">
        <w:r w:rsidR="00E74E47" w:rsidRPr="004C7F95">
          <w:t>there are three major considerations that ought to govern initiation of phase 3 trials</w:t>
        </w:r>
        <w:r w:rsidR="00E74E47">
          <w:t xml:space="preserve">: </w:t>
        </w:r>
      </w:ins>
      <w:ins w:id="251" w:author="Hannah Moyer" w:date="2023-07-25T15:42:00Z">
        <w:r w:rsidR="004E7DD6">
          <w:t>a)</w:t>
        </w:r>
      </w:ins>
      <w:ins w:id="252" w:author="Hannah Moyer" w:date="2023-07-25T15:44:00Z">
        <w:r w:rsidR="004E7DD6">
          <w:t xml:space="preserve"> </w:t>
        </w:r>
      </w:ins>
      <w:ins w:id="253" w:author="Hannah Moyer" w:date="2023-07-25T15:43:00Z">
        <w:r w:rsidR="004E7DD6">
          <w:t>ensuring that patients are not</w:t>
        </w:r>
      </w:ins>
      <w:ins w:id="254" w:author="Hannah Moyer" w:date="2023-07-25T15:44:00Z">
        <w:r w:rsidR="004E7DD6">
          <w:t xml:space="preserve"> </w:t>
        </w:r>
      </w:ins>
      <w:ins w:id="255" w:author="Hannah Moyer" w:date="2023-07-25T15:54:00Z">
        <w:r w:rsidR="00DA0A9F">
          <w:t xml:space="preserve">receiving </w:t>
        </w:r>
      </w:ins>
      <w:ins w:id="256" w:author="Hannah Moyer" w:date="2023-07-25T15:55:00Z">
        <w:r w:rsidR="00DA0A9F">
          <w:t>inferior</w:t>
        </w:r>
      </w:ins>
      <w:ins w:id="257" w:author="Hannah Moyer" w:date="2023-07-25T15:54:00Z">
        <w:r w:rsidR="00DA0A9F">
          <w:t xml:space="preserve"> care</w:t>
        </w:r>
      </w:ins>
      <w:ins w:id="258" w:author="Hannah Moyer" w:date="2023-07-25T15:53:00Z">
        <w:r w:rsidR="00DA0A9F">
          <w:t xml:space="preserve"> </w:t>
        </w:r>
      </w:ins>
      <w:ins w:id="259" w:author="Hannah Moyer" w:date="2023-07-25T15:55:00Z">
        <w:r w:rsidR="00DA0A9F">
          <w:t>by</w:t>
        </w:r>
      </w:ins>
      <w:ins w:id="260" w:author="Hannah Moyer" w:date="2023-07-25T15:53:00Z">
        <w:r w:rsidR="00DA0A9F">
          <w:t xml:space="preserve"> participating in the clinical trial </w:t>
        </w:r>
      </w:ins>
      <w:ins w:id="261" w:author="Hannah Moyer" w:date="2023-07-25T15:44:00Z">
        <w:r w:rsidR="004E7DD6">
          <w:t xml:space="preserve">(considering clinical equipoise); </w:t>
        </w:r>
      </w:ins>
      <w:ins w:id="262" w:author="Hannah Moyer" w:date="2023-07-25T15:42:00Z">
        <w:r w:rsidR="004E7DD6">
          <w:t>b</w:t>
        </w:r>
      </w:ins>
      <w:ins w:id="263" w:author="Hannah Moyer" w:date="2023-07-21T14:05:00Z">
        <w:r w:rsidR="00A80873" w:rsidRPr="00E74E47">
          <w:rPr>
            <w:rPrChange w:id="264" w:author="Hannah Moyer" w:date="2023-07-24T13:25:00Z">
              <w:rPr>
                <w:rFonts w:asciiTheme="minorHAnsi" w:hAnsiTheme="minorHAnsi" w:cstheme="minorHAnsi"/>
                <w:sz w:val="22"/>
                <w:szCs w:val="22"/>
              </w:rPr>
            </w:rPrChange>
          </w:rPr>
          <w:t>) minimiz</w:t>
        </w:r>
      </w:ins>
      <w:ins w:id="265" w:author="Hannah Moyer" w:date="2023-07-25T15:34:00Z">
        <w:r w:rsidR="003F1574">
          <w:t>ation of</w:t>
        </w:r>
      </w:ins>
      <w:ins w:id="266" w:author="Hannah Moyer" w:date="2023-07-21T14:05:00Z">
        <w:r w:rsidR="00A80873" w:rsidRPr="00E74E47">
          <w:rPr>
            <w:rPrChange w:id="267" w:author="Hannah Moyer" w:date="2023-07-24T13:25:00Z">
              <w:rPr>
                <w:rFonts w:asciiTheme="minorHAnsi" w:hAnsiTheme="minorHAnsi" w:cstheme="minorHAnsi"/>
                <w:sz w:val="22"/>
                <w:szCs w:val="22"/>
              </w:rPr>
            </w:rPrChange>
          </w:rPr>
          <w:t xml:space="preserve"> patient exposure to research burden</w:t>
        </w:r>
      </w:ins>
      <w:ins w:id="268" w:author="Hannah Moyer" w:date="2023-07-24T13:33:00Z">
        <w:r>
          <w:t xml:space="preserve"> (using </w:t>
        </w:r>
      </w:ins>
      <w:ins w:id="269" w:author="Hannah Moyer" w:date="2023-07-24T13:36:00Z">
        <w:r>
          <w:t xml:space="preserve">the concept of </w:t>
        </w:r>
      </w:ins>
      <w:ins w:id="270" w:author="Hannah Moyer" w:date="2023-07-25T15:42:00Z">
        <w:r w:rsidR="004E7DD6">
          <w:t>moral efficiency</w:t>
        </w:r>
      </w:ins>
      <w:ins w:id="271" w:author="Hannah Moyer" w:date="2023-07-24T13:33:00Z">
        <w:r>
          <w:t>)</w:t>
        </w:r>
      </w:ins>
      <w:ins w:id="272" w:author="Hannah Moyer" w:date="2023-07-25T15:44:00Z">
        <w:r w:rsidR="004E7DD6">
          <w:t>;</w:t>
        </w:r>
      </w:ins>
      <w:ins w:id="273" w:author="Hannah Moyer" w:date="2023-07-25T15:42:00Z">
        <w:r w:rsidR="004E7DD6">
          <w:t xml:space="preserve"> c) </w:t>
        </w:r>
      </w:ins>
      <w:ins w:id="274" w:author="Hannah Moyer" w:date="2023-07-25T15:43:00Z">
        <w:r w:rsidR="004E7DD6" w:rsidRPr="004E7DD6">
          <w:rPr>
            <w:rPrChange w:id="275" w:author="Hannah Moyer" w:date="2023-07-25T15:43:00Z">
              <w:rPr>
                <w:highlight w:val="yellow"/>
              </w:rPr>
            </w:rPrChange>
          </w:rPr>
          <w:t>reducing the</w:t>
        </w:r>
      </w:ins>
      <w:ins w:id="276" w:author="Hannah Moyer" w:date="2023-07-25T15:34:00Z">
        <w:r w:rsidR="003F1574" w:rsidRPr="004E7DD6">
          <w:t xml:space="preserve"> </w:t>
        </w:r>
      </w:ins>
      <w:ins w:id="277" w:author="Hannah Moyer" w:date="2023-07-21T14:05:00Z">
        <w:r w:rsidR="00A80873" w:rsidRPr="004E7DD6">
          <w:rPr>
            <w:rPrChange w:id="278" w:author="Hannah Moyer" w:date="2023-07-25T15:43:00Z">
              <w:rPr>
                <w:rFonts w:asciiTheme="minorHAnsi" w:hAnsiTheme="minorHAnsi" w:cstheme="minorHAnsi"/>
                <w:sz w:val="22"/>
                <w:szCs w:val="22"/>
              </w:rPr>
            </w:rPrChange>
          </w:rPr>
          <w:t>opportunity cost (</w:t>
        </w:r>
        <w:proofErr w:type="gramStart"/>
        <w:r w:rsidR="00A80873" w:rsidRPr="004E7DD6">
          <w:rPr>
            <w:rPrChange w:id="279" w:author="Hannah Moyer" w:date="2023-07-25T15:43:00Z">
              <w:rPr>
                <w:rFonts w:asciiTheme="minorHAnsi" w:hAnsiTheme="minorHAnsi" w:cstheme="minorHAnsi"/>
                <w:sz w:val="22"/>
                <w:szCs w:val="22"/>
              </w:rPr>
            </w:rPrChange>
          </w:rPr>
          <w:t>i.e.</w:t>
        </w:r>
        <w:proofErr w:type="gramEnd"/>
        <w:r w:rsidR="00A80873" w:rsidRPr="004E7DD6">
          <w:rPr>
            <w:rPrChange w:id="280" w:author="Hannah Moyer" w:date="2023-07-25T15:43:00Z">
              <w:rPr>
                <w:rFonts w:asciiTheme="minorHAnsi" w:hAnsiTheme="minorHAnsi" w:cstheme="minorHAnsi"/>
                <w:sz w:val="22"/>
                <w:szCs w:val="22"/>
              </w:rPr>
            </w:rPrChange>
          </w:rPr>
          <w:t xml:space="preserve"> squandering research resources</w:t>
        </w:r>
      </w:ins>
      <w:ins w:id="281" w:author="Hannah Moyer" w:date="2023-07-25T15:42:00Z">
        <w:r w:rsidR="004E7DD6" w:rsidRPr="004E7DD6">
          <w:rPr>
            <w:rPrChange w:id="282" w:author="Hannah Moyer" w:date="2023-07-25T15:43:00Z">
              <w:rPr>
                <w:highlight w:val="yellow"/>
              </w:rPr>
            </w:rPrChange>
          </w:rPr>
          <w:t xml:space="preserve"> </w:t>
        </w:r>
      </w:ins>
      <w:ins w:id="283" w:author="Hannah Moyer" w:date="2023-07-21T14:05:00Z">
        <w:r w:rsidR="00A80873" w:rsidRPr="004E7DD6">
          <w:rPr>
            <w:rPrChange w:id="284" w:author="Hannah Moyer" w:date="2023-07-25T15:43:00Z">
              <w:rPr>
                <w:rFonts w:asciiTheme="minorHAnsi" w:hAnsiTheme="minorHAnsi" w:cstheme="minorHAnsi"/>
                <w:sz w:val="22"/>
                <w:szCs w:val="22"/>
              </w:rPr>
            </w:rPrChange>
          </w:rPr>
          <w:t>on unproductive research</w:t>
        </w:r>
      </w:ins>
      <w:ins w:id="285" w:author="Hannah Moyer" w:date="2023-07-25T15:44:00Z">
        <w:r w:rsidR="004E7DD6">
          <w:t>).</w:t>
        </w:r>
      </w:ins>
    </w:p>
    <w:p w14:paraId="15E098C6" w14:textId="77777777" w:rsidR="00A80873" w:rsidRPr="00E74E47" w:rsidRDefault="00A80873" w:rsidP="00A80873">
      <w:pPr>
        <w:rPr>
          <w:ins w:id="286" w:author="Hannah Moyer" w:date="2023-07-24T13:16:00Z"/>
          <w:rPrChange w:id="287" w:author="Hannah Moyer" w:date="2023-07-24T13:25:00Z">
            <w:rPr>
              <w:ins w:id="288" w:author="Hannah Moyer" w:date="2023-07-24T13:16:00Z"/>
              <w:rFonts w:asciiTheme="minorHAnsi" w:hAnsiTheme="minorHAnsi" w:cstheme="minorHAnsi"/>
              <w:sz w:val="22"/>
              <w:szCs w:val="22"/>
            </w:rPr>
          </w:rPrChange>
        </w:rPr>
      </w:pPr>
    </w:p>
    <w:p w14:paraId="3BB417A7" w14:textId="4ECB3CCB" w:rsidR="002F3F71" w:rsidRPr="00E74E47" w:rsidRDefault="002F3F71" w:rsidP="00A80873">
      <w:pPr>
        <w:rPr>
          <w:ins w:id="289" w:author="Hannah Moyer" w:date="2023-07-21T14:07:00Z"/>
          <w:u w:val="single"/>
          <w:rPrChange w:id="290" w:author="Hannah Moyer" w:date="2023-07-24T13:25:00Z">
            <w:rPr>
              <w:ins w:id="291" w:author="Hannah Moyer" w:date="2023-07-21T14:07:00Z"/>
              <w:rFonts w:asciiTheme="minorHAnsi" w:hAnsiTheme="minorHAnsi" w:cstheme="minorHAnsi"/>
              <w:sz w:val="22"/>
              <w:szCs w:val="22"/>
            </w:rPr>
          </w:rPrChange>
        </w:rPr>
      </w:pPr>
      <w:commentRangeStart w:id="292"/>
      <w:ins w:id="293" w:author="Hannah Moyer" w:date="2023-07-24T13:16:00Z">
        <w:r w:rsidRPr="00E74E47">
          <w:rPr>
            <w:u w:val="single"/>
            <w:rPrChange w:id="294" w:author="Hannah Moyer" w:date="2023-07-24T13:25:00Z">
              <w:rPr>
                <w:rFonts w:asciiTheme="minorHAnsi" w:hAnsiTheme="minorHAnsi" w:cstheme="minorHAnsi"/>
                <w:sz w:val="22"/>
                <w:szCs w:val="22"/>
              </w:rPr>
            </w:rPrChange>
          </w:rPr>
          <w:t>Clinical</w:t>
        </w:r>
      </w:ins>
      <w:commentRangeEnd w:id="292"/>
      <w:ins w:id="295" w:author="Hannah Moyer" w:date="2023-07-24T14:26:00Z">
        <w:r w:rsidR="00B971FF">
          <w:rPr>
            <w:rStyle w:val="CommentReference"/>
          </w:rPr>
          <w:commentReference w:id="292"/>
        </w:r>
      </w:ins>
      <w:ins w:id="296" w:author="Hannah Moyer" w:date="2023-07-24T13:16:00Z">
        <w:r w:rsidRPr="00E74E47">
          <w:rPr>
            <w:u w:val="single"/>
            <w:rPrChange w:id="297" w:author="Hannah Moyer" w:date="2023-07-24T13:25:00Z">
              <w:rPr>
                <w:rFonts w:asciiTheme="minorHAnsi" w:hAnsiTheme="minorHAnsi" w:cstheme="minorHAnsi"/>
                <w:sz w:val="22"/>
                <w:szCs w:val="22"/>
              </w:rPr>
            </w:rPrChange>
          </w:rPr>
          <w:t xml:space="preserve"> Equipoise</w:t>
        </w:r>
      </w:ins>
    </w:p>
    <w:p w14:paraId="0526574F" w14:textId="0C591F5A" w:rsidR="009F4D3F" w:rsidRPr="00A30EED" w:rsidRDefault="009F4D3F">
      <w:pPr>
        <w:spacing w:after="30"/>
        <w:ind w:firstLine="360"/>
        <w:rPr>
          <w:ins w:id="298" w:author="Hannah Moyer" w:date="2023-07-24T13:34:00Z"/>
          <w:color w:val="000000" w:themeColor="text1"/>
          <w:u w:val="single"/>
          <w:rPrChange w:id="299" w:author="Hannah Moyer" w:date="2023-07-24T13:52:00Z">
            <w:rPr>
              <w:ins w:id="300" w:author="Hannah Moyer" w:date="2023-07-24T13:34:00Z"/>
            </w:rPr>
          </w:rPrChange>
        </w:rPr>
        <w:pPrChange w:id="301" w:author="Hannah Moyer" w:date="2023-07-24T13:52:00Z">
          <w:pPr/>
        </w:pPrChange>
      </w:pPr>
      <w:ins w:id="302" w:author="Hannah Moyer" w:date="2023-07-24T13:34:00Z">
        <w:r w:rsidRPr="00B765D3">
          <w:t xml:space="preserve">One way to protect patients </w:t>
        </w:r>
      </w:ins>
      <w:ins w:id="303" w:author="Hannah Moyer" w:date="2023-07-24T13:36:00Z">
        <w:r>
          <w:t>participating</w:t>
        </w:r>
      </w:ins>
      <w:ins w:id="304" w:author="Hannah Moyer" w:date="2023-07-24T13:37:00Z">
        <w:r>
          <w:t xml:space="preserve"> in clinical trials from receiving </w:t>
        </w:r>
        <w:r w:rsidRPr="00DA0A9F">
          <w:t>sub-</w:t>
        </w:r>
      </w:ins>
      <w:ins w:id="305" w:author="Hannah Moyer" w:date="2023-07-25T15:55:00Z">
        <w:r w:rsidR="00DA0A9F">
          <w:t xml:space="preserve">standard </w:t>
        </w:r>
      </w:ins>
      <w:ins w:id="306" w:author="Hannah Moyer" w:date="2023-07-24T13:37:00Z">
        <w:r>
          <w:t xml:space="preserve">care </w:t>
        </w:r>
      </w:ins>
      <w:ins w:id="307" w:author="Hannah Moyer" w:date="2023-07-24T13:34:00Z">
        <w:r w:rsidRPr="00B765D3">
          <w:t xml:space="preserve">is to consider the concept of clinical equipoise. </w:t>
        </w:r>
        <w:r w:rsidRPr="00B765D3">
          <w:rPr>
            <w:color w:val="000000" w:themeColor="text1"/>
          </w:rPr>
          <w:t>Freedman argued that two tenets of clinical equipoise must be fulfilled</w:t>
        </w:r>
        <w:r w:rsidRPr="00B765D3">
          <w:t xml:space="preserve"> for researchers to</w:t>
        </w:r>
        <w:r w:rsidRPr="00B765D3">
          <w:rPr>
            <w:color w:val="000000" w:themeColor="text1"/>
          </w:rPr>
          <w:t xml:space="preserve"> justify randomizing patients to receive an experimental treatment rather than providing them with the standard of care out of a trial</w:t>
        </w:r>
        <w:r w:rsidRPr="00B765D3">
          <w:t xml:space="preserve">: </w:t>
        </w:r>
        <w:r w:rsidRPr="00B765D3">
          <w:rPr>
            <w:color w:val="000000" w:themeColor="text1"/>
          </w:rPr>
          <w:t>1) disagreement amongst experts on whether the experimental or control treatment will be better for patients and 2) the trial's ability to quell this disagreement.</w:t>
        </w:r>
        <w:r w:rsidRPr="00B765D3">
          <w:rPr>
            <w:color w:val="000000" w:themeColor="text1"/>
          </w:rPr>
          <w:fldChar w:fldCharType="begin"/>
        </w:r>
      </w:ins>
      <w:r w:rsidR="00F96AE2">
        <w:rPr>
          <w:color w:val="000000" w:themeColor="text1"/>
        </w:rPr>
        <w:instrText xml:space="preserve"> ADDIN ZOTERO_ITEM CSL_CITATION {"citationID":"ap8ijtf88a","properties":{"formattedCitation":"\\super 10\\nosupersub{}","plainCitation":"10","noteIndex":0},"citationItems":[{"id":84,"uris":["http://zotero.org/users/5374610/items/SDZFRDSL"],"itemData":{"id":84,"type":"article-journal","abstract":"THERE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ins w:id="308" w:author="Hannah Moyer" w:date="2023-07-24T13:34:00Z">
        <w:r w:rsidRPr="00B765D3">
          <w:rPr>
            <w:color w:val="000000" w:themeColor="text1"/>
          </w:rPr>
          <w:fldChar w:fldCharType="separate"/>
        </w:r>
      </w:ins>
      <w:r w:rsidR="00F96AE2" w:rsidRPr="00F96AE2">
        <w:rPr>
          <w:color w:val="000000"/>
          <w:vertAlign w:val="superscript"/>
        </w:rPr>
        <w:t>10</w:t>
      </w:r>
      <w:ins w:id="309" w:author="Hannah Moyer" w:date="2023-07-24T13:34:00Z">
        <w:r w:rsidRPr="00B765D3">
          <w:rPr>
            <w:color w:val="000000" w:themeColor="text1"/>
          </w:rPr>
          <w:fldChar w:fldCharType="end"/>
        </w:r>
        <w:r w:rsidRPr="00B765D3">
          <w:rPr>
            <w:color w:val="000000" w:themeColor="text1"/>
          </w:rPr>
          <w:t xml:space="preserve"> Bypassing </w:t>
        </w:r>
        <w:r>
          <w:rPr>
            <w:color w:val="000000" w:themeColor="text1"/>
          </w:rPr>
          <w:t>phase 2</w:t>
        </w:r>
        <w:r w:rsidRPr="00B765D3">
          <w:rPr>
            <w:color w:val="000000" w:themeColor="text1"/>
          </w:rPr>
          <w:t xml:space="preserve"> trials has implications for both</w:t>
        </w:r>
        <w:r>
          <w:rPr>
            <w:color w:val="000000" w:themeColor="text1"/>
          </w:rPr>
          <w:t>.</w:t>
        </w:r>
      </w:ins>
    </w:p>
    <w:p w14:paraId="38B954FD" w14:textId="5D7C0625" w:rsidR="009811FC" w:rsidRDefault="009F4D3F">
      <w:pPr>
        <w:ind w:firstLine="360"/>
        <w:rPr>
          <w:ins w:id="310" w:author="Hannah Moyer" w:date="2023-07-24T13:46:00Z"/>
        </w:rPr>
        <w:pPrChange w:id="311" w:author="Hannah Moyer" w:date="2023-07-24T13:52:00Z">
          <w:pPr/>
        </w:pPrChange>
      </w:pPr>
      <w:ins w:id="312" w:author="Hannah Moyer" w:date="2023-07-24T13:35:00Z">
        <w:r>
          <w:t xml:space="preserve">To the first, </w:t>
        </w:r>
      </w:ins>
      <w:ins w:id="313" w:author="Hannah Moyer" w:date="2023-07-24T13:42:00Z">
        <w:r w:rsidR="009811FC">
          <w:t>c</w:t>
        </w:r>
      </w:ins>
      <w:ins w:id="314" w:author="Hannah Moyer" w:date="2023-07-21T14:07:00Z">
        <w:r w:rsidR="00A80873" w:rsidRPr="00E74E47">
          <w:rPr>
            <w:rPrChange w:id="315" w:author="Hannah Moyer" w:date="2023-07-24T13:25:00Z">
              <w:rPr>
                <w:rFonts w:asciiTheme="minorHAnsi" w:hAnsiTheme="minorHAnsi" w:cstheme="minorHAnsi"/>
                <w:sz w:val="22"/>
                <w:szCs w:val="22"/>
              </w:rPr>
            </w:rPrChange>
          </w:rPr>
          <w:t xml:space="preserve">linical equipoise entails that at the outset of a randomized trial, a new treatment should be backed by evidence suggesting the new </w:t>
        </w:r>
      </w:ins>
      <w:ins w:id="316" w:author="Hannah Moyer" w:date="2023-07-24T13:43:00Z">
        <w:r w:rsidR="009811FC" w:rsidRPr="009811FC">
          <w:t>intervention</w:t>
        </w:r>
      </w:ins>
      <w:ins w:id="317" w:author="Hannah Moyer" w:date="2023-07-21T14:07:00Z">
        <w:r w:rsidR="00A80873" w:rsidRPr="00E74E47">
          <w:rPr>
            <w:rPrChange w:id="318" w:author="Hannah Moyer" w:date="2023-07-24T13:25:00Z">
              <w:rPr>
                <w:rFonts w:asciiTheme="minorHAnsi" w:hAnsiTheme="minorHAnsi" w:cstheme="minorHAnsi"/>
                <w:sz w:val="22"/>
                <w:szCs w:val="22"/>
              </w:rPr>
            </w:rPrChange>
          </w:rPr>
          <w:t xml:space="preserve"> is likely to be competitive with, and possibly superior to, existing standard of care. By “competitive,” we mean that a treatment is anticipated to deliver a combination of efficacy, safety, ease of administration etc. of similar or greater value than a standard of care treatment. </w:t>
        </w:r>
      </w:ins>
    </w:p>
    <w:p w14:paraId="645194DB" w14:textId="530D4263" w:rsidR="00A80873" w:rsidRDefault="00DA0A9F" w:rsidP="00DA0A9F">
      <w:pPr>
        <w:ind w:firstLine="360"/>
        <w:rPr>
          <w:ins w:id="319" w:author="Hannah Moyer" w:date="2023-07-24T13:43:00Z"/>
        </w:rPr>
        <w:pPrChange w:id="320" w:author="Hannah Moyer" w:date="2023-07-25T15:58:00Z">
          <w:pPr/>
        </w:pPrChange>
      </w:pPr>
      <w:ins w:id="321" w:author="Hannah Moyer" w:date="2023-07-25T15:57:00Z">
        <w:r>
          <w:t>Regimentation in form of</w:t>
        </w:r>
      </w:ins>
      <w:ins w:id="322" w:author="Hannah Moyer" w:date="2023-07-24T13:47:00Z">
        <w:r w:rsidR="009811FC">
          <w:t xml:space="preserve"> phases in drug development </w:t>
        </w:r>
      </w:ins>
      <w:ins w:id="323" w:author="Hannah Moyer" w:date="2023-07-21T14:07:00Z">
        <w:r w:rsidR="00A80873" w:rsidRPr="00E74E47">
          <w:rPr>
            <w:rPrChange w:id="324" w:author="Hannah Moyer" w:date="2023-07-24T13:25:00Z">
              <w:rPr>
                <w:rFonts w:asciiTheme="minorHAnsi" w:hAnsiTheme="minorHAnsi" w:cstheme="minorHAnsi"/>
                <w:sz w:val="22"/>
                <w:szCs w:val="22"/>
              </w:rPr>
            </w:rPrChange>
          </w:rPr>
          <w:t>help</w:t>
        </w:r>
      </w:ins>
      <w:ins w:id="325" w:author="Hannah Moyer" w:date="2023-07-24T13:47:00Z">
        <w:r w:rsidR="009811FC">
          <w:t xml:space="preserve"> to</w:t>
        </w:r>
      </w:ins>
      <w:ins w:id="326" w:author="Hannah Moyer" w:date="2023-07-21T14:07:00Z">
        <w:r w:rsidR="00A80873" w:rsidRPr="00E74E47">
          <w:rPr>
            <w:rPrChange w:id="327" w:author="Hannah Moyer" w:date="2023-07-24T13:25:00Z">
              <w:rPr>
                <w:rFonts w:asciiTheme="minorHAnsi" w:hAnsiTheme="minorHAnsi" w:cstheme="minorHAnsi"/>
                <w:sz w:val="22"/>
                <w:szCs w:val="22"/>
              </w:rPr>
            </w:rPrChange>
          </w:rPr>
          <w:t xml:space="preserve"> establish grounds for clinical equipoise in two ways. First, initial phases of testing identify the roughly optimal conditions- like dose, schedule, and patient eligibility etc.- for eliciting the therapeutic properties of a new pharmacological agent. Second, early phase trials (primarily phase 2) establish that a pharmacological agent, when applied within an intervention ensemble, shows pharmacological </w:t>
        </w:r>
        <w:r w:rsidR="00A80873" w:rsidRPr="00E74E47">
          <w:rPr>
            <w:rPrChange w:id="328" w:author="Hannah Moyer" w:date="2023-07-24T13:25:00Z">
              <w:rPr>
                <w:rFonts w:asciiTheme="minorHAnsi" w:hAnsiTheme="minorHAnsi" w:cstheme="minorHAnsi"/>
                <w:sz w:val="22"/>
                <w:szCs w:val="22"/>
              </w:rPr>
            </w:rPrChange>
          </w:rPr>
          <w:lastRenderedPageBreak/>
          <w:t xml:space="preserve">properties that are suggestive of a level of clinical benefit </w:t>
        </w:r>
        <w:proofErr w:type="gramStart"/>
        <w:r w:rsidR="00A80873" w:rsidRPr="00E74E47">
          <w:rPr>
            <w:rPrChange w:id="329" w:author="Hannah Moyer" w:date="2023-07-24T13:25:00Z">
              <w:rPr>
                <w:rFonts w:asciiTheme="minorHAnsi" w:hAnsiTheme="minorHAnsi" w:cstheme="minorHAnsi"/>
                <w:sz w:val="22"/>
                <w:szCs w:val="22"/>
              </w:rPr>
            </w:rPrChange>
          </w:rPr>
          <w:t>similar to</w:t>
        </w:r>
        <w:proofErr w:type="gramEnd"/>
        <w:r w:rsidR="00A80873" w:rsidRPr="00E74E47">
          <w:rPr>
            <w:rPrChange w:id="330" w:author="Hannah Moyer" w:date="2023-07-24T13:25:00Z">
              <w:rPr>
                <w:rFonts w:asciiTheme="minorHAnsi" w:hAnsiTheme="minorHAnsi" w:cstheme="minorHAnsi"/>
                <w:sz w:val="22"/>
                <w:szCs w:val="22"/>
              </w:rPr>
            </w:rPrChange>
          </w:rPr>
          <w:t xml:space="preserve"> or exceeding standard of care. This is typically accomplished by measuring the impact of an intervention ensemble using surrogate endpoints that provide a rapid readout of pharmacological properties. </w:t>
        </w:r>
      </w:ins>
    </w:p>
    <w:p w14:paraId="28C886DA" w14:textId="61F2B287" w:rsidR="00A80873" w:rsidRPr="009811FC" w:rsidRDefault="009811FC">
      <w:pPr>
        <w:spacing w:after="30"/>
        <w:ind w:firstLine="720"/>
        <w:rPr>
          <w:ins w:id="331" w:author="Hannah Moyer" w:date="2023-07-24T13:44:00Z"/>
          <w:color w:val="000000"/>
          <w:rPrChange w:id="332" w:author="Hannah Moyer" w:date="2023-07-24T13:48:00Z">
            <w:rPr>
              <w:ins w:id="333" w:author="Hannah Moyer" w:date="2023-07-24T13:44:00Z"/>
            </w:rPr>
          </w:rPrChange>
        </w:rPr>
        <w:pPrChange w:id="334" w:author="Hannah Moyer" w:date="2023-07-24T13:48:00Z">
          <w:pPr/>
        </w:pPrChange>
      </w:pPr>
      <w:ins w:id="335" w:author="Hannah Moyer" w:date="2023-07-24T13:45:00Z">
        <w:r>
          <w:rPr>
            <w:color w:val="000000"/>
          </w:rPr>
          <w:t>Therefore, w</w:t>
        </w:r>
      </w:ins>
      <w:ins w:id="336" w:author="Hannah Moyer" w:date="2023-07-24T13:44:00Z">
        <w:r w:rsidRPr="00B765D3">
          <w:rPr>
            <w:color w:val="000000"/>
          </w:rPr>
          <w:t xml:space="preserve">hen </w:t>
        </w:r>
      </w:ins>
      <w:ins w:id="337" w:author="Hannah Moyer" w:date="2023-07-24T13:45:00Z">
        <w:r>
          <w:rPr>
            <w:color w:val="000000"/>
          </w:rPr>
          <w:t xml:space="preserve">IRBs are </w:t>
        </w:r>
      </w:ins>
      <w:ins w:id="338" w:author="Hannah Moyer" w:date="2023-07-24T13:44:00Z">
        <w:r w:rsidRPr="00B765D3">
          <w:rPr>
            <w:color w:val="000000"/>
          </w:rPr>
          <w:t xml:space="preserve">reviewing a </w:t>
        </w:r>
        <w:r>
          <w:rPr>
            <w:color w:val="000000"/>
          </w:rPr>
          <w:t>phase 3</w:t>
        </w:r>
        <w:r w:rsidRPr="00B765D3">
          <w:rPr>
            <w:color w:val="000000"/>
          </w:rPr>
          <w:t xml:space="preserve"> trial that bypassed </w:t>
        </w:r>
        <w:r>
          <w:rPr>
            <w:color w:val="000000"/>
          </w:rPr>
          <w:t>phase 2</w:t>
        </w:r>
        <w:r w:rsidRPr="00B765D3">
          <w:rPr>
            <w:color w:val="000000"/>
          </w:rPr>
          <w:t xml:space="preserve">, </w:t>
        </w:r>
      </w:ins>
      <w:ins w:id="339" w:author="Hannah Moyer" w:date="2023-07-24T13:45:00Z">
        <w:r>
          <w:rPr>
            <w:color w:val="000000"/>
          </w:rPr>
          <w:t>they</w:t>
        </w:r>
      </w:ins>
      <w:ins w:id="340" w:author="Hannah Moyer" w:date="2023-07-24T13:44:00Z">
        <w:r w:rsidRPr="00B765D3">
          <w:rPr>
            <w:color w:val="000000"/>
          </w:rPr>
          <w:t xml:space="preserve"> will likely have less available evidence to consider on the intervention ensemble, efficacy, and safety for the new treatment. In this case, the expert community, with access to data (or lack thereof), would likely have reason to question whether the experimental treatment could be better for patients than the standard of care. </w:t>
        </w:r>
        <w:r>
          <w:rPr>
            <w:color w:val="000000"/>
          </w:rPr>
          <w:t xml:space="preserve">Likely, </w:t>
        </w:r>
        <w:r w:rsidRPr="005700BD">
          <w:rPr>
            <w:color w:val="000000"/>
          </w:rPr>
          <w:t>fewer informed experts would prefer the experimental arm over the comparator in P3 clinical trials.</w:t>
        </w:r>
        <w:r>
          <w:rPr>
            <w:color w:val="000000"/>
          </w:rPr>
          <w:t xml:space="preserve"> </w:t>
        </w:r>
        <w:r w:rsidRPr="005700BD">
          <w:rPr>
            <w:color w:val="000000"/>
          </w:rPr>
          <w:t>That would undermine clinical equipoise: there would be less division among informed experts. In some cases, this division would be insufficient to be considered to fulfill clinical equipoise.</w:t>
        </w:r>
      </w:ins>
      <w:ins w:id="341" w:author="Hannah Moyer" w:date="2023-07-25T16:00:00Z">
        <w:r w:rsidR="00F129E3" w:rsidRPr="00F129E3">
          <w:rPr>
            <w:color w:val="000000"/>
            <w:rPrChange w:id="342" w:author="Hannah Moyer" w:date="2023-07-25T16:00:00Z">
              <w:rPr>
                <w:rFonts w:ascii="Helvetica Neue" w:eastAsiaTheme="minorHAnsi" w:hAnsi="Helvetica Neue" w:cs="Helvetica Neue"/>
                <w:color w:val="3F3F3F"/>
                <w:sz w:val="26"/>
                <w:szCs w:val="26"/>
                <w14:ligatures w14:val="standardContextual"/>
              </w:rPr>
            </w:rPrChange>
          </w:rPr>
          <w:t xml:space="preserve"> W</w:t>
        </w:r>
        <w:r w:rsidR="00F129E3" w:rsidRPr="00F129E3">
          <w:rPr>
            <w:color w:val="000000"/>
            <w:rPrChange w:id="343" w:author="Hannah Moyer" w:date="2023-07-25T16:00:00Z">
              <w:rPr>
                <w:rFonts w:ascii="Helvetica Neue" w:eastAsiaTheme="minorHAnsi" w:hAnsi="Helvetica Neue" w:cs="Helvetica Neue"/>
                <w:color w:val="3F3F3F"/>
                <w:sz w:val="26"/>
                <w:szCs w:val="26"/>
                <w14:ligatures w14:val="standardContextual"/>
              </w:rPr>
            </w:rPrChange>
          </w:rPr>
          <w:t>e found that phase 3 trials that bypassed were less likely to be positive on their primary outcomes than trials that were proceeded by positive efficacy evidence from phase 2 trials. This suggests, though does not prove, that clinical equipoise may be threatened when researchers bypass phase 2 trials.</w:t>
        </w:r>
      </w:ins>
    </w:p>
    <w:p w14:paraId="1DC0B469" w14:textId="126399AE" w:rsidR="009811FC" w:rsidRDefault="009811FC" w:rsidP="009811FC">
      <w:pPr>
        <w:spacing w:after="30"/>
        <w:ind w:firstLine="720"/>
        <w:rPr>
          <w:ins w:id="344" w:author="Hannah Moyer" w:date="2023-07-24T14:05:00Z"/>
          <w:color w:val="000000"/>
        </w:rPr>
      </w:pPr>
      <w:ins w:id="345" w:author="Hannah Moyer" w:date="2023-07-24T13:48:00Z">
        <w:r w:rsidRPr="00B765D3">
          <w:rPr>
            <w:color w:val="000000"/>
          </w:rPr>
          <w:t>To the second point</w:t>
        </w:r>
      </w:ins>
      <w:ins w:id="346" w:author="Hannah Moyer" w:date="2023-07-24T13:49:00Z">
        <w:r>
          <w:rPr>
            <w:color w:val="000000"/>
          </w:rPr>
          <w:t xml:space="preserve"> made by Freedman</w:t>
        </w:r>
      </w:ins>
      <w:ins w:id="347" w:author="Hannah Moyer" w:date="2023-07-24T13:48:00Z">
        <w:r w:rsidRPr="00B765D3">
          <w:rPr>
            <w:color w:val="000000"/>
          </w:rPr>
          <w:t xml:space="preserve">, a non-positive </w:t>
        </w:r>
        <w:r>
          <w:rPr>
            <w:color w:val="000000"/>
          </w:rPr>
          <w:t>phase 3</w:t>
        </w:r>
        <w:r w:rsidRPr="00B765D3">
          <w:rPr>
            <w:color w:val="000000"/>
          </w:rPr>
          <w:t xml:space="preserve"> trial that bypassed </w:t>
        </w:r>
        <w:r>
          <w:rPr>
            <w:color w:val="000000"/>
          </w:rPr>
          <w:t>phase 2</w:t>
        </w:r>
        <w:r w:rsidRPr="00B765D3">
          <w:rPr>
            <w:color w:val="000000"/>
          </w:rPr>
          <w:t xml:space="preserve"> </w:t>
        </w:r>
      </w:ins>
      <w:ins w:id="348" w:author="Hannah Moyer" w:date="2023-07-25T15:58:00Z">
        <w:r w:rsidR="00DA0A9F">
          <w:rPr>
            <w:color w:val="000000"/>
          </w:rPr>
          <w:t xml:space="preserve">efficacy evidence </w:t>
        </w:r>
      </w:ins>
      <w:ins w:id="349" w:author="Hannah Moyer" w:date="2023-07-24T13:48:00Z">
        <w:r w:rsidRPr="00B765D3">
          <w:rPr>
            <w:color w:val="000000"/>
          </w:rPr>
          <w:t>may be less capable of changing expert opinion. This is because the non-positive result could be due to an ineffective treatment or the lack of intervention ensemble optimization. One review of go/no go decisions in CNS development said it well: “from a scientific perspective, its optimal only to make “Go” decisions when one is clear that results of a study will prove interpretable about the potential of an intervention in the absence of a positive finding.”</w:t>
        </w:r>
        <w:r w:rsidRPr="00B765D3">
          <w:rPr>
            <w:color w:val="000000"/>
          </w:rPr>
          <w:fldChar w:fldCharType="begin"/>
        </w:r>
      </w:ins>
      <w:r w:rsidR="00F96AE2">
        <w:rPr>
          <w:color w:val="000000"/>
        </w:rPr>
        <w:instrText xml:space="preserve"> ADDIN ZOTERO_ITEM CSL_CITATION {"citationID":"a2ehdf7akk0","properties":{"formattedCitation":"\\super 11\\nosupersub{}","plainCitation":"11","noteIndex":0},"citationItems":[{"id":3316,"uris":["http://zotero.org/users/5374610/items/NPSVZ6NC"],"itemData":{"id":3316,"type":"article-journal","abstract":"Go/No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ins w:id="350" w:author="Hannah Moyer" w:date="2023-07-24T13:48:00Z">
        <w:r w:rsidRPr="00B765D3">
          <w:rPr>
            <w:color w:val="000000"/>
          </w:rPr>
          <w:fldChar w:fldCharType="separate"/>
        </w:r>
      </w:ins>
      <w:r w:rsidR="00F96AE2" w:rsidRPr="00F96AE2">
        <w:rPr>
          <w:color w:val="000000"/>
          <w:vertAlign w:val="superscript"/>
        </w:rPr>
        <w:t>11</w:t>
      </w:r>
      <w:ins w:id="351" w:author="Hannah Moyer" w:date="2023-07-24T13:48:00Z">
        <w:r w:rsidRPr="00B765D3">
          <w:rPr>
            <w:color w:val="000000"/>
          </w:rPr>
          <w:fldChar w:fldCharType="end"/>
        </w:r>
        <w:r w:rsidRPr="00B765D3">
          <w:rPr>
            <w:color w:val="000000"/>
          </w:rPr>
          <w:t xml:space="preserve"> </w:t>
        </w:r>
      </w:ins>
    </w:p>
    <w:p w14:paraId="1517B3E0" w14:textId="3D8A122E" w:rsidR="008D0C67" w:rsidRPr="008D0C67" w:rsidRDefault="008D0C67">
      <w:pPr>
        <w:ind w:firstLine="720"/>
        <w:rPr>
          <w:ins w:id="352" w:author="Hannah Moyer" w:date="2023-07-24T14:03:00Z"/>
          <w:rPrChange w:id="353" w:author="Hannah Moyer" w:date="2023-07-24T14:05:00Z">
            <w:rPr>
              <w:ins w:id="354" w:author="Hannah Moyer" w:date="2023-07-24T14:03:00Z"/>
              <w:color w:val="000000"/>
            </w:rPr>
          </w:rPrChange>
        </w:rPr>
        <w:pPrChange w:id="355" w:author="Hannah Moyer" w:date="2023-07-24T14:05:00Z">
          <w:pPr>
            <w:spacing w:after="30"/>
            <w:ind w:firstLine="720"/>
          </w:pPr>
        </w:pPrChange>
      </w:pPr>
      <w:ins w:id="356" w:author="Hannah Moyer" w:date="2023-07-24T14:05:00Z">
        <w:r>
          <w:t xml:space="preserve">However, bypassing may be morally acceptable under clinical equipoise when the following are true. </w:t>
        </w:r>
        <w:r w:rsidRPr="004C7F95">
          <w:t xml:space="preserve">First, </w:t>
        </w:r>
        <w:r>
          <w:t>when</w:t>
        </w:r>
        <w:r w:rsidRPr="004C7F95">
          <w:t xml:space="preserve"> there are strong grounds for anticipating that an intervention ensemble tested in phase 3 is roughly optimal. This might be accomplished if phase 1 studies establish clear evidence </w:t>
        </w:r>
        <w:proofErr w:type="spellStart"/>
        <w:r w:rsidRPr="004C7F95">
          <w:t>favouring</w:t>
        </w:r>
        <w:proofErr w:type="spellEnd"/>
        <w:r w:rsidRPr="004C7F95">
          <w:t xml:space="preserve"> a particular dose, schedule, etc. used for phase 3 trials. Second, an intervention ensemble that has higher prior odds of showing efficacy or other clinical advantage after phase 1 testing might be a candidate for justified</w:t>
        </w:r>
      </w:ins>
      <w:ins w:id="357" w:author="Hannah Moyer" w:date="2023-07-25T15:59:00Z">
        <w:r w:rsidR="00F129E3">
          <w:t xml:space="preserve"> phase 2</w:t>
        </w:r>
      </w:ins>
      <w:ins w:id="358" w:author="Hannah Moyer" w:date="2023-07-24T14:05:00Z">
        <w:r w:rsidRPr="004C7F95">
          <w:t xml:space="preserve"> </w:t>
        </w:r>
      </w:ins>
      <w:ins w:id="359" w:author="Hannah Moyer" w:date="2023-07-25T15:59:00Z">
        <w:r w:rsidR="00F129E3">
          <w:t>bypassing</w:t>
        </w:r>
      </w:ins>
      <w:ins w:id="360" w:author="Hannah Moyer" w:date="2023-07-24T14:05:00Z">
        <w:r w:rsidRPr="004C7F95">
          <w:t xml:space="preserve">. For example, drugs that target patient populations with predictive biomarkers have repeatedly been shown to have greater prior odds of attaining a regulatory approval or a positive outcome in phase 3 trials. Accordingly, there might be grounds for advancing a precision medicine drug directly from phase 1 to phase 3 trials. The third condition is safety: a trial of an intervention that has </w:t>
        </w:r>
        <w:r>
          <w:t xml:space="preserve">not been shown to provide an efficacy advantage </w:t>
        </w:r>
        <w:r w:rsidRPr="004C7F95">
          <w:t xml:space="preserve">might nevertheless appeal to clinical equipoise if there is a high level of confidence that the intervention is likely to offer a substantial safety, or quality of life advantage over a standard of care. In our view, </w:t>
        </w:r>
        <w:r>
          <w:t>bypassing</w:t>
        </w:r>
        <w:r w:rsidRPr="004C7F95">
          <w:t xml:space="preserve"> </w:t>
        </w:r>
      </w:ins>
      <w:ins w:id="361" w:author="Hannah Moyer" w:date="2023-07-24T14:06:00Z">
        <w:r>
          <w:t xml:space="preserve">may be acceptable under clinical equipoise </w:t>
        </w:r>
        <w:r w:rsidRPr="004C7F95">
          <w:t>if</w:t>
        </w:r>
      </w:ins>
      <w:ins w:id="362" w:author="Hannah Moyer" w:date="2023-07-24T14:05:00Z">
        <w:r w:rsidRPr="004C7F95">
          <w:t xml:space="preserve"> condition 1 is met</w:t>
        </w:r>
        <w:r>
          <w:t xml:space="preserve"> </w:t>
        </w:r>
      </w:ins>
      <w:ins w:id="363" w:author="Hannah Moyer" w:date="2023-07-24T14:06:00Z">
        <w:r>
          <w:t>with</w:t>
        </w:r>
      </w:ins>
      <w:ins w:id="364" w:author="Hannah Moyer" w:date="2023-07-25T15:59:00Z">
        <w:r w:rsidR="00F129E3">
          <w:t xml:space="preserve"> a</w:t>
        </w:r>
      </w:ins>
      <w:ins w:id="365" w:author="Hannah Moyer" w:date="2023-07-24T14:05:00Z">
        <w:r w:rsidRPr="004C7F95">
          <w:t xml:space="preserve"> credible and evidence-based rationale for thinking all the elements of an effective intervention ensemble have been</w:t>
        </w:r>
      </w:ins>
      <w:ins w:id="366" w:author="Hannah Moyer" w:date="2023-07-24T14:06:00Z">
        <w:r>
          <w:t xml:space="preserve"> optimized</w:t>
        </w:r>
      </w:ins>
      <w:ins w:id="367" w:author="Hannah Moyer" w:date="2023-07-24T14:05:00Z">
        <w:r w:rsidRPr="004C7F95">
          <w:t>, and either of conditions 2 or 3 are met.</w:t>
        </w:r>
      </w:ins>
    </w:p>
    <w:p w14:paraId="2B3C6A39" w14:textId="36642C2D" w:rsidR="00E523FD" w:rsidRPr="00E523FD" w:rsidRDefault="00E523FD">
      <w:pPr>
        <w:spacing w:after="30"/>
        <w:ind w:firstLine="720"/>
        <w:rPr>
          <w:ins w:id="368" w:author="Hannah Moyer" w:date="2023-07-24T14:03:00Z"/>
          <w:color w:val="000000"/>
          <w:rPrChange w:id="369" w:author="Hannah Moyer" w:date="2023-07-24T14:03:00Z">
            <w:rPr>
              <w:ins w:id="370" w:author="Hannah Moyer" w:date="2023-07-24T14:03:00Z"/>
            </w:rPr>
          </w:rPrChange>
        </w:rPr>
        <w:pPrChange w:id="371" w:author="Hannah Moyer" w:date="2023-07-24T14:03:00Z">
          <w:pPr>
            <w:ind w:firstLine="720"/>
          </w:pPr>
        </w:pPrChange>
      </w:pPr>
      <w:ins w:id="372" w:author="Hannah Moyer" w:date="2023-07-24T14:03:00Z">
        <w:r>
          <w:t>These concepts can help IRBs determine whether</w:t>
        </w:r>
        <w:r w:rsidRPr="004C7F95">
          <w:t xml:space="preserve"> a</w:t>
        </w:r>
      </w:ins>
      <w:ins w:id="373" w:author="Hannah Moyer" w:date="2023-07-24T14:29:00Z">
        <w:r w:rsidR="00B971FF">
          <w:t>n individual</w:t>
        </w:r>
      </w:ins>
      <w:ins w:id="374" w:author="Hannah Moyer" w:date="2023-07-24T14:03:00Z">
        <w:r w:rsidRPr="004C7F95">
          <w:t xml:space="preserve"> trial is permissible, not whether a </w:t>
        </w:r>
      </w:ins>
      <w:ins w:id="375" w:author="Hannah Moyer" w:date="2023-07-24T14:29:00Z">
        <w:r w:rsidR="00B971FF">
          <w:t>phase 3</w:t>
        </w:r>
      </w:ins>
      <w:ins w:id="376" w:author="Hannah Moyer" w:date="2023-07-24T14:03:00Z">
        <w:r w:rsidRPr="004C7F95">
          <w:t xml:space="preserve"> trial would be the most appropriate next step for research. </w:t>
        </w:r>
        <w:r>
          <w:t>The following two</w:t>
        </w:r>
        <w:r w:rsidR="008D0C67">
          <w:t xml:space="preserve"> considerations are helpful </w:t>
        </w:r>
      </w:ins>
      <w:ins w:id="377" w:author="Hannah Moyer" w:date="2023-07-24T14:29:00Z">
        <w:r w:rsidR="00B971FF">
          <w:t xml:space="preserve">to sponsors, researchers, and </w:t>
        </w:r>
      </w:ins>
      <w:ins w:id="378" w:author="Hannah Moyer" w:date="2023-07-24T14:30:00Z">
        <w:r w:rsidR="00B971FF">
          <w:t xml:space="preserve">to consider the concept of phase 2 </w:t>
        </w:r>
        <w:proofErr w:type="gramStart"/>
        <w:r w:rsidR="00B971FF">
          <w:t>bypass as a whole</w:t>
        </w:r>
        <w:proofErr w:type="gramEnd"/>
        <w:r w:rsidR="00B971FF">
          <w:t>.</w:t>
        </w:r>
      </w:ins>
    </w:p>
    <w:p w14:paraId="5EF81E41" w14:textId="77777777" w:rsidR="002F3F71" w:rsidRPr="00E74E47" w:rsidRDefault="002F3F71" w:rsidP="00A80873">
      <w:pPr>
        <w:rPr>
          <w:ins w:id="379" w:author="Hannah Moyer" w:date="2023-07-24T13:16:00Z"/>
          <w:rPrChange w:id="380" w:author="Hannah Moyer" w:date="2023-07-24T13:25:00Z">
            <w:rPr>
              <w:ins w:id="381" w:author="Hannah Moyer" w:date="2023-07-24T13:16:00Z"/>
              <w:rFonts w:asciiTheme="minorHAnsi" w:hAnsiTheme="minorHAnsi" w:cstheme="minorHAnsi"/>
              <w:sz w:val="22"/>
              <w:szCs w:val="22"/>
            </w:rPr>
          </w:rPrChange>
        </w:rPr>
      </w:pPr>
    </w:p>
    <w:p w14:paraId="7291EBA0" w14:textId="691579C4" w:rsidR="002F3F71" w:rsidRPr="00E74E47" w:rsidRDefault="002F3F71" w:rsidP="00A80873">
      <w:pPr>
        <w:rPr>
          <w:ins w:id="382" w:author="Hannah Moyer" w:date="2023-07-21T14:06:00Z"/>
          <w:u w:val="single"/>
          <w:rPrChange w:id="383" w:author="Hannah Moyer" w:date="2023-07-24T13:25:00Z">
            <w:rPr>
              <w:ins w:id="384" w:author="Hannah Moyer" w:date="2023-07-21T14:06:00Z"/>
              <w:rFonts w:asciiTheme="minorHAnsi" w:hAnsiTheme="minorHAnsi" w:cstheme="minorHAnsi"/>
              <w:sz w:val="22"/>
              <w:szCs w:val="22"/>
            </w:rPr>
          </w:rPrChange>
        </w:rPr>
      </w:pPr>
      <w:ins w:id="385" w:author="Hannah Moyer" w:date="2023-07-24T13:16:00Z">
        <w:r w:rsidRPr="00E74E47">
          <w:rPr>
            <w:u w:val="single"/>
            <w:rPrChange w:id="386" w:author="Hannah Moyer" w:date="2023-07-24T13:25:00Z">
              <w:rPr>
                <w:rFonts w:asciiTheme="minorHAnsi" w:hAnsiTheme="minorHAnsi" w:cstheme="minorHAnsi"/>
                <w:sz w:val="22"/>
                <w:szCs w:val="22"/>
              </w:rPr>
            </w:rPrChange>
          </w:rPr>
          <w:t xml:space="preserve">Moral </w:t>
        </w:r>
        <w:commentRangeStart w:id="387"/>
        <w:r w:rsidRPr="00E74E47">
          <w:rPr>
            <w:u w:val="single"/>
            <w:rPrChange w:id="388" w:author="Hannah Moyer" w:date="2023-07-24T13:25:00Z">
              <w:rPr>
                <w:rFonts w:asciiTheme="minorHAnsi" w:hAnsiTheme="minorHAnsi" w:cstheme="minorHAnsi"/>
                <w:sz w:val="22"/>
                <w:szCs w:val="22"/>
              </w:rPr>
            </w:rPrChange>
          </w:rPr>
          <w:t>Efficiency</w:t>
        </w:r>
      </w:ins>
      <w:commentRangeEnd w:id="387"/>
      <w:ins w:id="389" w:author="Hannah Moyer" w:date="2023-07-24T14:26:00Z">
        <w:r w:rsidR="00B971FF">
          <w:rPr>
            <w:rStyle w:val="CommentReference"/>
          </w:rPr>
          <w:commentReference w:id="387"/>
        </w:r>
      </w:ins>
    </w:p>
    <w:p w14:paraId="21D9EBCA" w14:textId="6D5F6C32" w:rsidR="00B971FF" w:rsidRDefault="00A80873" w:rsidP="00B971FF">
      <w:pPr>
        <w:ind w:firstLine="360"/>
        <w:rPr>
          <w:ins w:id="390" w:author="Hannah Moyer" w:date="2023-07-24T14:28:00Z"/>
        </w:rPr>
      </w:pPr>
      <w:ins w:id="391" w:author="Hannah Moyer" w:date="2023-07-21T14:06:00Z">
        <w:r w:rsidRPr="00E74E47">
          <w:t xml:space="preserve">As noted, clinical equipoise </w:t>
        </w:r>
      </w:ins>
      <w:ins w:id="392" w:author="Hannah Moyer" w:date="2023-07-25T16:01:00Z">
        <w:r w:rsidR="00F129E3">
          <w:t>is</w:t>
        </w:r>
      </w:ins>
      <w:ins w:id="393" w:author="Hannah Moyer" w:date="2023-07-21T14:06:00Z">
        <w:r w:rsidRPr="00E74E47">
          <w:t xml:space="preserve"> a necessary condition for launching a phase 3 </w:t>
        </w:r>
        <w:proofErr w:type="gramStart"/>
        <w:r w:rsidRPr="00E74E47">
          <w:t>trial, and</w:t>
        </w:r>
        <w:proofErr w:type="gramEnd"/>
        <w:r w:rsidRPr="00E74E47">
          <w:t xml:space="preserve"> will help exclude some cases where </w:t>
        </w:r>
      </w:ins>
      <w:ins w:id="394" w:author="Hannah Moyer" w:date="2023-07-24T13:17:00Z">
        <w:r w:rsidR="002F3F71" w:rsidRPr="00E74E47">
          <w:t>bypassing</w:t>
        </w:r>
      </w:ins>
      <w:ins w:id="395" w:author="Hannah Moyer" w:date="2023-07-21T14:06:00Z">
        <w:r w:rsidRPr="00E74E47">
          <w:t xml:space="preserve"> is inappropriate. </w:t>
        </w:r>
      </w:ins>
      <w:ins w:id="396" w:author="Hannah Moyer" w:date="2023-07-24T14:04:00Z">
        <w:r w:rsidR="008D0C67">
          <w:t xml:space="preserve">When </w:t>
        </w:r>
      </w:ins>
      <w:ins w:id="397" w:author="Hannah Moyer" w:date="2023-07-25T16:03:00Z">
        <w:r w:rsidR="00F129E3">
          <w:t>we broaden our scope to think abou</w:t>
        </w:r>
      </w:ins>
      <w:ins w:id="398" w:author="Hannah Moyer" w:date="2023-07-25T16:04:00Z">
        <w:r w:rsidR="00F129E3">
          <w:t>t moral considerations on</w:t>
        </w:r>
      </w:ins>
      <w:ins w:id="399" w:author="Hannah Moyer" w:date="2023-07-24T14:04:00Z">
        <w:r w:rsidR="008D0C67">
          <w:t xml:space="preserve"> </w:t>
        </w:r>
      </w:ins>
      <w:ins w:id="400" w:author="Hannah Moyer" w:date="2023-07-25T16:02:00Z">
        <w:r w:rsidR="00F129E3" w:rsidRPr="00F129E3">
          <w:rPr>
            <w:rPrChange w:id="401" w:author="Hannah Moyer" w:date="2023-07-25T16:04:00Z">
              <w:rPr>
                <w:rFonts w:asciiTheme="minorHAnsi" w:hAnsiTheme="minorHAnsi" w:cstheme="minorHAnsi"/>
                <w:sz w:val="22"/>
                <w:szCs w:val="22"/>
              </w:rPr>
            </w:rPrChange>
          </w:rPr>
          <w:t>a trajectory</w:t>
        </w:r>
        <w:r w:rsidR="00F129E3" w:rsidRPr="00F129E3">
          <w:rPr>
            <w:rPrChange w:id="402" w:author="Hannah Moyer" w:date="2023-07-25T16:04:00Z">
              <w:rPr>
                <w:rFonts w:asciiTheme="minorHAnsi" w:hAnsiTheme="minorHAnsi" w:cstheme="minorHAnsi"/>
                <w:sz w:val="22"/>
                <w:szCs w:val="22"/>
              </w:rPr>
            </w:rPrChange>
          </w:rPr>
          <w:t xml:space="preserve"> </w:t>
        </w:r>
        <w:r w:rsidR="00F129E3" w:rsidRPr="00F129E3">
          <w:rPr>
            <w:rPrChange w:id="403" w:author="Hannah Moyer" w:date="2023-07-25T16:04:00Z">
              <w:rPr>
                <w:rFonts w:asciiTheme="minorHAnsi" w:hAnsiTheme="minorHAnsi" w:cstheme="minorHAnsi"/>
                <w:sz w:val="22"/>
                <w:szCs w:val="22"/>
              </w:rPr>
            </w:rPrChange>
          </w:rPr>
          <w:t>level</w:t>
        </w:r>
      </w:ins>
      <w:ins w:id="404" w:author="Hannah Moyer" w:date="2023-07-24T14:04:00Z">
        <w:r w:rsidR="008D0C67">
          <w:t>, it is important for researchers/sponsors to</w:t>
        </w:r>
      </w:ins>
      <w:ins w:id="405" w:author="Hannah Moyer" w:date="2023-07-24T13:23:00Z">
        <w:r w:rsidR="0091320E" w:rsidRPr="00E74E47">
          <w:rPr>
            <w:rPrChange w:id="406" w:author="Hannah Moyer" w:date="2023-07-24T13:25:00Z">
              <w:rPr>
                <w:rFonts w:asciiTheme="minorHAnsi" w:hAnsiTheme="minorHAnsi" w:cstheme="minorHAnsi"/>
                <w:sz w:val="22"/>
                <w:szCs w:val="22"/>
              </w:rPr>
            </w:rPrChange>
          </w:rPr>
          <w:t xml:space="preserve"> </w:t>
        </w:r>
        <w:r w:rsidR="0091320E" w:rsidRPr="00E74E47">
          <w:rPr>
            <w:rPrChange w:id="407" w:author="Hannah Moyer" w:date="2023-07-24T13:25:00Z">
              <w:rPr>
                <w:rFonts w:asciiTheme="minorHAnsi" w:hAnsiTheme="minorHAnsi" w:cstheme="minorHAnsi"/>
                <w:sz w:val="22"/>
                <w:szCs w:val="22"/>
              </w:rPr>
            </w:rPrChange>
          </w:rPr>
          <w:lastRenderedPageBreak/>
          <w:t>consider</w:t>
        </w:r>
      </w:ins>
      <w:ins w:id="408" w:author="Hannah Moyer" w:date="2023-07-25T16:05:00Z">
        <w:r w:rsidR="00F129E3">
          <w:t xml:space="preserve"> what our authors have previously termed as</w:t>
        </w:r>
      </w:ins>
      <w:ins w:id="409" w:author="Hannah Moyer" w:date="2023-07-24T13:23:00Z">
        <w:r w:rsidR="0091320E" w:rsidRPr="00E74E47">
          <w:rPr>
            <w:rPrChange w:id="410" w:author="Hannah Moyer" w:date="2023-07-24T13:25:00Z">
              <w:rPr>
                <w:rFonts w:asciiTheme="minorHAnsi" w:hAnsiTheme="minorHAnsi" w:cstheme="minorHAnsi"/>
                <w:sz w:val="22"/>
                <w:szCs w:val="22"/>
              </w:rPr>
            </w:rPrChange>
          </w:rPr>
          <w:t xml:space="preserve"> </w:t>
        </w:r>
      </w:ins>
      <w:ins w:id="411" w:author="Hannah Moyer" w:date="2023-07-21T14:06:00Z">
        <w:r w:rsidRPr="00E74E47">
          <w:t>“moral efficiency.”</w:t>
        </w:r>
      </w:ins>
      <w:r w:rsidR="00F129E3">
        <w:fldChar w:fldCharType="begin"/>
      </w:r>
      <w:r w:rsidR="00F129E3">
        <w:instrText xml:space="preserve"> ADDIN ZOTERO_ITEM CSL_CITATION {"citationID":"iA11J9g3","properties":{"formattedCitation":"\\super 12\\nosupersub{}","plainCitation":"12","noteIndex":0},"citationItems":[{"id":3585,"uris":["http://zotero.org/users/5374610/items/LLCBY8R8"],"itemData":{"id":3585,"type":"chapter","abstract":"For a drug to be clinically useful, physicians must know the optimal conditions for its application, including dose, timing of administration, and route of delivery. Typically, these conditions are discovered over the course of early phase clinical testing. In what follows, we describe a conceptual tool—“ensemble space”—for understanding scientific decision-making in the early phases of clinical development. Briefly, we liken each condition to a dimension that can assume an optimal value for clinical utility. Early stages of intervention development can thus be described as a process of exploring a multi-dimensional landscape of conditions, with the aim of identifying necessary and sufficient conditions (i.e. effective “intervention ensembles”) to unlock the clinical utility of a drug. We then show how the concept of ensemble space can be used to address and resolve perennial scientific and ethical debates in clinical development, such as how aggressively to design early phase studies, when to initiate randomized trials, and reporting requirements for early phase studies. We close by discussing some limitations of the concept of ensemble space.","collection-title":"Research Ethics Forum","container-title":"Ethics and Governance of Biomedical Research: Theory and Practice","event-place":"Cham","ISBN":"978-3-319-28731-7","language":"en","note":"DOI: 10.1007/978-3-319-28731-7_11","page":"137-151","publisher":"Springer International Publishing","publisher-place":"Cham","source":"Springer Link","title":"Ensemble Space and the Ethics of Clinical Development","URL":"https://doi.org/10.1007/978-3-319-28731-7_11","author":[{"family":"Kimmelman","given":"Jonathan"},{"family":"Hey","given":"Spencer Phillips"}],"editor":[{"family":"Strech","given":"Daniel"},{"family":"Mertz","given":"Marcel"}],"accessed":{"date-parts":[["2023",7,25]]},"issued":{"date-parts":[["2016"]]}}}],"schema":"https://github.com/citation-style-language/schema/raw/master/csl-citation.json"} </w:instrText>
      </w:r>
      <w:r w:rsidR="00F129E3">
        <w:fldChar w:fldCharType="separate"/>
      </w:r>
      <w:r w:rsidR="00F129E3" w:rsidRPr="00F129E3">
        <w:rPr>
          <w:vertAlign w:val="superscript"/>
        </w:rPr>
        <w:t>12</w:t>
      </w:r>
      <w:r w:rsidR="00F129E3">
        <w:fldChar w:fldCharType="end"/>
      </w:r>
      <w:ins w:id="412" w:author="Hannah Moyer" w:date="2023-07-21T14:06:00Z">
        <w:r w:rsidRPr="00E74E47">
          <w:t xml:space="preserve"> This is the notion that research efforts should strive to minimize the loss of human welfare in order for a medical community to arrive at a given state of knowledge regarding the value of a new treatment approach. </w:t>
        </w:r>
      </w:ins>
      <w:ins w:id="413" w:author="Hannah Moyer" w:date="2023-07-24T14:21:00Z">
        <w:r w:rsidR="003C447F" w:rsidRPr="00B765D3">
          <w:t>This donation of time, especially for patients who are made vulnerable by their conditions, should be optimized for the greatest possible return on investment.</w:t>
        </w:r>
      </w:ins>
      <w:ins w:id="414" w:author="Hannah Moyer" w:date="2023-07-24T14:22:00Z">
        <w:r w:rsidR="00B971FF">
          <w:t xml:space="preserve"> </w:t>
        </w:r>
      </w:ins>
      <w:ins w:id="415" w:author="Hannah Moyer" w:date="2023-07-21T14:06:00Z">
        <w:r w:rsidRPr="00E74E47">
          <w:t xml:space="preserve">Thus, research efforts should run the smallest trials possible for informing decisions to abandon or take up a new treatment strategy. </w:t>
        </w:r>
      </w:ins>
    </w:p>
    <w:p w14:paraId="72487B69" w14:textId="6939DECD" w:rsidR="00B971FF" w:rsidRDefault="00A80873" w:rsidP="00B971FF">
      <w:pPr>
        <w:ind w:firstLine="360"/>
        <w:rPr>
          <w:ins w:id="416" w:author="Hannah Moyer" w:date="2023-07-24T14:28:00Z"/>
        </w:rPr>
      </w:pPr>
      <w:ins w:id="417" w:author="Hannah Moyer" w:date="2023-07-21T14:06:00Z">
        <w:r w:rsidRPr="00E74E47">
          <w:t>In some circumstances,</w:t>
        </w:r>
      </w:ins>
      <w:ins w:id="418" w:author="Hannah Moyer" w:date="2023-07-24T13:23:00Z">
        <w:r w:rsidR="0091320E" w:rsidRPr="00E74E47">
          <w:rPr>
            <w:rPrChange w:id="419" w:author="Hannah Moyer" w:date="2023-07-24T13:25:00Z">
              <w:rPr>
                <w:rFonts w:asciiTheme="minorHAnsi" w:hAnsiTheme="minorHAnsi" w:cstheme="minorHAnsi"/>
                <w:sz w:val="22"/>
                <w:szCs w:val="22"/>
              </w:rPr>
            </w:rPrChange>
          </w:rPr>
          <w:t xml:space="preserve"> phase 2</w:t>
        </w:r>
      </w:ins>
      <w:ins w:id="420" w:author="Hannah Moyer" w:date="2023-07-21T14:06:00Z">
        <w:r w:rsidRPr="00E74E47">
          <w:t xml:space="preserve"> </w:t>
        </w:r>
      </w:ins>
      <w:ins w:id="421" w:author="Hannah Moyer" w:date="2023-07-24T13:23:00Z">
        <w:r w:rsidR="0091320E" w:rsidRPr="00E74E47">
          <w:rPr>
            <w:rPrChange w:id="422" w:author="Hannah Moyer" w:date="2023-07-24T13:25:00Z">
              <w:rPr>
                <w:rFonts w:asciiTheme="minorHAnsi" w:hAnsiTheme="minorHAnsi" w:cstheme="minorHAnsi"/>
                <w:sz w:val="22"/>
                <w:szCs w:val="22"/>
              </w:rPr>
            </w:rPrChange>
          </w:rPr>
          <w:t>bypass</w:t>
        </w:r>
      </w:ins>
      <w:ins w:id="423" w:author="Hannah Moyer" w:date="2023-07-21T14:06:00Z">
        <w:r w:rsidRPr="00E74E47">
          <w:t xml:space="preserve"> produces greater moral </w:t>
        </w:r>
        <w:proofErr w:type="gramStart"/>
        <w:r w:rsidRPr="00E74E47">
          <w:t>efficiency, since</w:t>
        </w:r>
        <w:proofErr w:type="gramEnd"/>
        <w:r w:rsidRPr="00E74E47">
          <w:t xml:space="preserve"> there is no need to enroll patients in a phase 2 trial. In other circumstances, </w:t>
        </w:r>
      </w:ins>
      <w:ins w:id="424" w:author="Hannah Moyer" w:date="2023-07-24T13:49:00Z">
        <w:r w:rsidR="009811FC">
          <w:t>bypassing</w:t>
        </w:r>
      </w:ins>
      <w:ins w:id="425" w:author="Hannah Moyer" w:date="2023-07-21T14:06:00Z">
        <w:r w:rsidRPr="00E74E47">
          <w:t xml:space="preserve"> </w:t>
        </w:r>
      </w:ins>
      <w:ins w:id="426" w:author="Hannah Moyer" w:date="2023-07-24T14:20:00Z">
        <w:r w:rsidR="003C447F">
          <w:t>could</w:t>
        </w:r>
      </w:ins>
      <w:ins w:id="427" w:author="Hannah Moyer" w:date="2023-07-21T14:06:00Z">
        <w:r w:rsidRPr="00E74E47">
          <w:t xml:space="preserve"> counteract moral efficiency, since </w:t>
        </w:r>
      </w:ins>
      <w:ins w:id="428" w:author="Hannah Moyer" w:date="2023-07-24T13:50:00Z">
        <w:r w:rsidR="009811FC">
          <w:t>running a</w:t>
        </w:r>
      </w:ins>
      <w:ins w:id="429" w:author="Hannah Moyer" w:date="2023-07-21T14:06:00Z">
        <w:r w:rsidRPr="00E74E47">
          <w:t xml:space="preserve"> phase 3 trial </w:t>
        </w:r>
      </w:ins>
      <w:ins w:id="430" w:author="Hannah Moyer" w:date="2023-07-24T13:50:00Z">
        <w:r w:rsidR="009811FC">
          <w:t xml:space="preserve">rather than a phase 2 </w:t>
        </w:r>
      </w:ins>
      <w:ins w:id="431" w:author="Hannah Moyer" w:date="2023-07-21T14:06:00Z">
        <w:r w:rsidRPr="00E74E47">
          <w:t xml:space="preserve">will generally expose more patients, for longer periods of time, to establish the futility of further clinical development. </w:t>
        </w:r>
      </w:ins>
      <w:ins w:id="432" w:author="Hannah Moyer" w:date="2023-07-24T14:28:00Z">
        <w:r w:rsidR="00B971FF" w:rsidRPr="00B765D3">
          <w:t>In addition, investigators may not know if this</w:t>
        </w:r>
        <w:r w:rsidR="00B971FF">
          <w:t xml:space="preserve"> nonpositive</w:t>
        </w:r>
        <w:r w:rsidR="00B971FF" w:rsidRPr="00B765D3">
          <w:t xml:space="preserve"> result </w:t>
        </w:r>
        <w:r w:rsidR="00B971FF">
          <w:t xml:space="preserve">in the phase 3 trial </w:t>
        </w:r>
        <w:r w:rsidR="00B971FF" w:rsidRPr="00B765D3">
          <w:t xml:space="preserve">was due to truly ineffective drugs or the lack of evidence on the intervention ensemble. The later would require more testing and add to the </w:t>
        </w:r>
      </w:ins>
      <w:ins w:id="433" w:author="Hannah Moyer" w:date="2023-07-24T14:35:00Z">
        <w:r w:rsidR="00955731">
          <w:t>number of patients need to bring</w:t>
        </w:r>
      </w:ins>
      <w:ins w:id="434" w:author="Hannah Moyer" w:date="2023-07-24T14:28:00Z">
        <w:r w:rsidR="00B971FF" w:rsidRPr="00B765D3">
          <w:t xml:space="preserve"> that treatment to approval.</w:t>
        </w:r>
        <w:r w:rsidR="00B971FF">
          <w:t xml:space="preserve"> </w:t>
        </w:r>
      </w:ins>
    </w:p>
    <w:p w14:paraId="5B8876CD" w14:textId="7C1B9014" w:rsidR="002F3F71" w:rsidRPr="00E74E47" w:rsidRDefault="002F3F71" w:rsidP="002F3F71">
      <w:pPr>
        <w:rPr>
          <w:ins w:id="435" w:author="Hannah Moyer" w:date="2023-07-24T13:17:00Z"/>
          <w:rPrChange w:id="436" w:author="Hannah Moyer" w:date="2023-07-24T13:25:00Z">
            <w:rPr>
              <w:ins w:id="437" w:author="Hannah Moyer" w:date="2023-07-24T13:17:00Z"/>
              <w:rFonts w:asciiTheme="minorHAnsi" w:hAnsiTheme="minorHAnsi" w:cstheme="minorHAnsi"/>
              <w:sz w:val="22"/>
              <w:szCs w:val="22"/>
            </w:rPr>
          </w:rPrChange>
        </w:rPr>
      </w:pPr>
    </w:p>
    <w:p w14:paraId="20073F81" w14:textId="194998EE" w:rsidR="002F3F71" w:rsidRPr="00E74E47" w:rsidRDefault="002F3F71" w:rsidP="002F3F71">
      <w:pPr>
        <w:rPr>
          <w:ins w:id="438" w:author="Hannah Moyer" w:date="2023-07-24T13:17:00Z"/>
          <w:u w:val="single"/>
          <w:rPrChange w:id="439" w:author="Hannah Moyer" w:date="2023-07-24T13:25:00Z">
            <w:rPr>
              <w:ins w:id="440" w:author="Hannah Moyer" w:date="2023-07-24T13:17:00Z"/>
              <w:rFonts w:asciiTheme="minorHAnsi" w:hAnsiTheme="minorHAnsi" w:cstheme="minorHAnsi"/>
              <w:sz w:val="22"/>
              <w:szCs w:val="22"/>
            </w:rPr>
          </w:rPrChange>
        </w:rPr>
      </w:pPr>
      <w:ins w:id="441" w:author="Hannah Moyer" w:date="2023-07-24T13:17:00Z">
        <w:r w:rsidRPr="00E74E47">
          <w:rPr>
            <w:u w:val="single"/>
            <w:rPrChange w:id="442" w:author="Hannah Moyer" w:date="2023-07-24T13:25:00Z">
              <w:rPr>
                <w:rFonts w:asciiTheme="minorHAnsi" w:hAnsiTheme="minorHAnsi" w:cstheme="minorHAnsi"/>
                <w:sz w:val="22"/>
                <w:szCs w:val="22"/>
              </w:rPr>
            </w:rPrChange>
          </w:rPr>
          <w:t>Prioritization</w:t>
        </w:r>
      </w:ins>
    </w:p>
    <w:p w14:paraId="2A571D14" w14:textId="6BB6D568" w:rsidR="00902F76" w:rsidRPr="00B765D3" w:rsidRDefault="00B971FF" w:rsidP="00902F76">
      <w:pPr>
        <w:ind w:firstLine="360"/>
        <w:rPr>
          <w:ins w:id="443" w:author="Hannah Moyer" w:date="2023-07-24T15:01:00Z"/>
        </w:rPr>
      </w:pPr>
      <w:ins w:id="444" w:author="Hannah Moyer" w:date="2023-07-24T14:23:00Z">
        <w:r>
          <w:t>Thirdly,</w:t>
        </w:r>
      </w:ins>
      <w:ins w:id="445" w:author="Hannah Moyer" w:date="2023-07-24T14:24:00Z">
        <w:r>
          <w:t xml:space="preserve"> </w:t>
        </w:r>
      </w:ins>
      <w:ins w:id="446" w:author="Hannah Moyer" w:date="2023-07-24T14:25:00Z">
        <w:r>
          <w:t xml:space="preserve">it is important to ask whether bypassing phase 2 trials is </w:t>
        </w:r>
      </w:ins>
      <w:ins w:id="447" w:author="Hannah Moyer" w:date="2023-07-24T14:26:00Z">
        <w:r>
          <w:t xml:space="preserve">the best way to invest limited time and money </w:t>
        </w:r>
      </w:ins>
      <w:proofErr w:type="gramStart"/>
      <w:ins w:id="448" w:author="Hannah Moyer" w:date="2023-07-24T14:27:00Z">
        <w:r>
          <w:t>in order to</w:t>
        </w:r>
        <w:proofErr w:type="gramEnd"/>
        <w:r>
          <w:t xml:space="preserve"> get a new drug to approval.</w:t>
        </w:r>
      </w:ins>
      <w:ins w:id="449" w:author="Hannah Moyer" w:date="2023-07-24T15:01:00Z">
        <w:r w:rsidR="00902F76">
          <w:t xml:space="preserve"> </w:t>
        </w:r>
        <w:r w:rsidR="00902F76" w:rsidRPr="00B765D3">
          <w:t>Trials have not “failed” when researchers find that an experimental treatment does not improve patient outcomes</w:t>
        </w:r>
        <w:r w:rsidR="00902F76">
          <w:t xml:space="preserve"> as n</w:t>
        </w:r>
        <w:r w:rsidR="00902F76" w:rsidRPr="00B5686A">
          <w:t xml:space="preserve">on-positive results are normal in the natural history of drug development. </w:t>
        </w:r>
        <w:r w:rsidR="00902F76">
          <w:t>Rather, t</w:t>
        </w:r>
        <w:r w:rsidR="00902F76" w:rsidRPr="00B765D3">
          <w:t>hese instances can be opportunities to learn more about a disease and treatment target.</w:t>
        </w:r>
        <w:r w:rsidR="00902F76" w:rsidRPr="00B765D3">
          <w:fldChar w:fldCharType="begin"/>
        </w:r>
      </w:ins>
      <w:r w:rsidR="00F129E3">
        <w:instrText xml:space="preserve"> ADDIN ZOTERO_ITEM CSL_CITATION {"citationID":"a2c4kojn3q2","properties":{"formattedCitation":"\\super 13\\uc0\\u8211{}15\\nosupersub{}","plainCitation":"13–15","noteIndex":0},"citationItems":[{"id":52,"uris":["http://zotero.org/users/5374610/items/ZYK4SQF8"],"itemData":{"id":52,"type":"article-journal","abstract":"The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ins w:id="450" w:author="Hannah Moyer" w:date="2023-07-24T15:01:00Z">
        <w:r w:rsidR="00902F76" w:rsidRPr="00B765D3">
          <w:fldChar w:fldCharType="separate"/>
        </w:r>
      </w:ins>
      <w:r w:rsidR="00F129E3" w:rsidRPr="00F129E3">
        <w:rPr>
          <w:vertAlign w:val="superscript"/>
        </w:rPr>
        <w:t>13–15</w:t>
      </w:r>
      <w:ins w:id="451" w:author="Hannah Moyer" w:date="2023-07-24T15:01:00Z">
        <w:r w:rsidR="00902F76" w:rsidRPr="00B765D3">
          <w:fldChar w:fldCharType="end"/>
        </w:r>
        <w:r w:rsidR="00902F76" w:rsidRPr="00B765D3">
          <w:t xml:space="preserve"> However, the stage of the development process in which a treatment is abandoned can profoundly impact the cost</w:t>
        </w:r>
      </w:ins>
      <w:ins w:id="452" w:author="Hannah Moyer" w:date="2023-07-24T15:02:00Z">
        <w:r w:rsidR="00902F76">
          <w:t xml:space="preserve"> and </w:t>
        </w:r>
        <w:r w:rsidR="00902F76" w:rsidRPr="00F129E3">
          <w:t xml:space="preserve">time involved </w:t>
        </w:r>
      </w:ins>
      <w:ins w:id="453" w:author="Hannah Moyer" w:date="2023-07-24T15:01:00Z">
        <w:r w:rsidR="00902F76" w:rsidRPr="00F129E3">
          <w:t>in the endeavor.</w:t>
        </w:r>
        <w:r w:rsidR="00902F76" w:rsidRPr="00B765D3">
          <w:t xml:space="preserve"> </w:t>
        </w:r>
      </w:ins>
    </w:p>
    <w:p w14:paraId="6D1B343F" w14:textId="4FA0DA5C" w:rsidR="00B971FF" w:rsidRDefault="00B971FF" w:rsidP="00902F76">
      <w:pPr>
        <w:ind w:firstLine="360"/>
        <w:rPr>
          <w:ins w:id="454" w:author="Hannah Moyer" w:date="2023-07-24T14:23:00Z"/>
        </w:rPr>
      </w:pPr>
      <w:ins w:id="455" w:author="Hannah Moyer" w:date="2023-07-24T14:25:00Z">
        <w:r>
          <w:t xml:space="preserve"> </w:t>
        </w:r>
      </w:ins>
      <w:ins w:id="456" w:author="Hannah Moyer" w:date="2023-07-24T14:23:00Z">
        <w:r w:rsidRPr="00B765D3">
          <w:rPr>
            <w:color w:val="000000" w:themeColor="text1"/>
          </w:rPr>
          <w:t xml:space="preserve">Researchers have proposed that bypassing </w:t>
        </w:r>
        <w:r>
          <w:rPr>
            <w:color w:val="000000" w:themeColor="text1"/>
          </w:rPr>
          <w:t>phase 2</w:t>
        </w:r>
        <w:r w:rsidRPr="00B765D3">
          <w:rPr>
            <w:color w:val="000000" w:themeColor="text1"/>
          </w:rPr>
          <w:t xml:space="preserve"> trials would only be reasonable if there were unlimited resources for researchers to use in clinical trials. This way, there would be no cost to researching ineffective therapies.</w:t>
        </w:r>
        <w:r w:rsidRPr="00B765D3">
          <w:rPr>
            <w:color w:val="000000" w:themeColor="text1"/>
          </w:rPr>
          <w:fldChar w:fldCharType="begin"/>
        </w:r>
      </w:ins>
      <w:r w:rsidR="00F129E3">
        <w:rPr>
          <w:color w:val="000000" w:themeColor="text1"/>
        </w:rPr>
        <w:instrText xml:space="preserve"> ADDIN ZOTERO_ITEM CSL_CITATION {"citationID":"1OJiB3EJ","properties":{"formattedCitation":"\\super 16\\nosupersub{}","plainCitation":"16","noteIndex":0},"citationItems":[{"id":2154,"uris":["http://zotero.org/users/5374610/items/8CJQCUB4",["http://zotero.org/users/5374610/items/8CJQCUB4"]],"itemData":{"id":2154,"type":"article-journal","abstract":"Future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ins w:id="457" w:author="Hannah Moyer" w:date="2023-07-24T14:23:00Z">
        <w:r w:rsidRPr="00B765D3">
          <w:rPr>
            <w:color w:val="000000" w:themeColor="text1"/>
          </w:rPr>
          <w:fldChar w:fldCharType="separate"/>
        </w:r>
      </w:ins>
      <w:r w:rsidR="00F129E3" w:rsidRPr="00F129E3">
        <w:rPr>
          <w:color w:val="000000"/>
          <w:vertAlign w:val="superscript"/>
        </w:rPr>
        <w:t>16</w:t>
      </w:r>
      <w:ins w:id="458" w:author="Hannah Moyer" w:date="2023-07-24T14:23:00Z">
        <w:r w:rsidRPr="00B765D3">
          <w:rPr>
            <w:color w:val="000000" w:themeColor="text1"/>
          </w:rPr>
          <w:fldChar w:fldCharType="end"/>
        </w:r>
        <w:r w:rsidRPr="00B765D3">
          <w:rPr>
            <w:color w:val="000000" w:themeColor="text1"/>
          </w:rPr>
          <w:t xml:space="preserve"> The reality of drug development is far from this idea</w:t>
        </w:r>
        <w:r w:rsidRPr="00B765D3">
          <w:t xml:space="preserve">l as the cost of running a </w:t>
        </w:r>
        <w:r>
          <w:t>phase 2</w:t>
        </w:r>
        <w:r w:rsidRPr="00B765D3">
          <w:t xml:space="preserve"> or </w:t>
        </w:r>
        <w:r>
          <w:t>phase 3</w:t>
        </w:r>
        <w:r w:rsidRPr="00B765D3">
          <w:t xml:space="preserve"> trial differs significantly. Although reporting </w:t>
        </w:r>
      </w:ins>
      <w:ins w:id="459" w:author="Hannah Moyer" w:date="2023-07-24T14:50:00Z">
        <w:r w:rsidR="005656A5">
          <w:t xml:space="preserve">is sparse </w:t>
        </w:r>
      </w:ins>
      <w:ins w:id="460" w:author="Hannah Moyer" w:date="2023-07-24T14:23:00Z">
        <w:r w:rsidRPr="00B765D3">
          <w:t>on average costs of different phases,</w:t>
        </w:r>
        <w:r w:rsidRPr="00B765D3">
          <w:fldChar w:fldCharType="begin"/>
        </w:r>
      </w:ins>
      <w:r w:rsidR="00F129E3">
        <w:instrText xml:space="preserve"> ADDIN ZOTERO_ITEM CSL_CITATION {"citationID":"a1mer7m7okb","properties":{"formattedCitation":"\\super 17\\nosupersub{}","plainCitation":"17","noteIndex":0},"citationItems":[{"id":2188,"uris":["http://zotero.org/users/5374610/items/QGR4YX5M",["http://zotero.org/users/5374610/items/QGR4YX5M"]],"itemData":{"id":2188,"type":"article-journal","abstract":"OBJECTIVES: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ins w:id="461" w:author="Hannah Moyer" w:date="2023-07-24T14:23:00Z">
        <w:r w:rsidRPr="00B765D3">
          <w:fldChar w:fldCharType="separate"/>
        </w:r>
      </w:ins>
      <w:r w:rsidR="00F129E3" w:rsidRPr="00F129E3">
        <w:rPr>
          <w:vertAlign w:val="superscript"/>
        </w:rPr>
        <w:t>17</w:t>
      </w:r>
      <w:ins w:id="462" w:author="Hannah Moyer" w:date="2023-07-24T14:23:00Z">
        <w:r w:rsidRPr="00B765D3">
          <w:fldChar w:fldCharType="end"/>
        </w:r>
        <w:r w:rsidRPr="00B765D3">
          <w:t xml:space="preserve"> one review estimated that the median cost of a </w:t>
        </w:r>
        <w:r>
          <w:t>phase 2</w:t>
        </w:r>
        <w:r w:rsidRPr="00B765D3">
          <w:t xml:space="preserve"> trial was $8.6 million and that </w:t>
        </w:r>
        <w:r>
          <w:t>phase 3</w:t>
        </w:r>
        <w:r w:rsidRPr="00B765D3">
          <w:t xml:space="preserve"> trials cost $21.4 million.</w:t>
        </w:r>
        <w:r w:rsidRPr="00B765D3">
          <w:fldChar w:fldCharType="begin"/>
        </w:r>
      </w:ins>
      <w:r w:rsidR="00F129E3">
        <w:instrText xml:space="preserve"> ADDIN ZOTERO_ITEM CSL_CITATION {"citationID":"a29uh1hnjoc","properties":{"formattedCitation":"\\super 18\\nosupersub{}","plainCitation":"18","noteIndex":0},"citationItems":[{"id":2390,"uris":["http://zotero.org/users/5374610/items/7RIT7Z6W",["http://zotero.org/users/5374610/items/7RIT7Z6W"]],"itemData":{"id":2390,"type":"article-journal","container-title":"Nature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ins w:id="463" w:author="Hannah Moyer" w:date="2023-07-24T14:23:00Z">
        <w:r w:rsidRPr="00B765D3">
          <w:fldChar w:fldCharType="separate"/>
        </w:r>
      </w:ins>
      <w:r w:rsidR="00F129E3" w:rsidRPr="00F129E3">
        <w:rPr>
          <w:vertAlign w:val="superscript"/>
        </w:rPr>
        <w:t>18</w:t>
      </w:r>
      <w:ins w:id="464" w:author="Hannah Moyer" w:date="2023-07-24T14:23:00Z">
        <w:r w:rsidRPr="00B765D3">
          <w:fldChar w:fldCharType="end"/>
        </w:r>
        <w:r w:rsidRPr="00B765D3">
          <w:t xml:space="preserve"> In a review of trials investigating treatments for Alzheimer’s disease, the cost/time of a </w:t>
        </w:r>
        <w:r>
          <w:t>phase 3</w:t>
        </w:r>
        <w:r w:rsidRPr="00B765D3">
          <w:t xml:space="preserve"> trial was roughly double that of a </w:t>
        </w:r>
        <w:r>
          <w:t>phase 2</w:t>
        </w:r>
        <w:r w:rsidRPr="00B765D3">
          <w:t xml:space="preserve"> trial.</w:t>
        </w:r>
        <w:r w:rsidRPr="00B765D3">
          <w:fldChar w:fldCharType="begin"/>
        </w:r>
        <w:r w:rsidRPr="00B765D3">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B765D3">
          <w:fldChar w:fldCharType="separate"/>
        </w:r>
        <w:r w:rsidRPr="00B765D3">
          <w:rPr>
            <w:u w:val="dash"/>
            <w:vertAlign w:val="superscript"/>
          </w:rPr>
          <w:t>1</w:t>
        </w:r>
        <w:r w:rsidRPr="00B765D3">
          <w:fldChar w:fldCharType="end"/>
        </w:r>
        <w:r>
          <w:t xml:space="preserve"> Therefore, bypassing phase 2 trials would significantly save money and time to reach drug approval when phase 3 find positive </w:t>
        </w:r>
        <w:commentRangeStart w:id="465"/>
        <w:commentRangeStart w:id="466"/>
        <w:r>
          <w:t>results</w:t>
        </w:r>
      </w:ins>
      <w:commentRangeEnd w:id="465"/>
      <w:ins w:id="467" w:author="Hannah Moyer" w:date="2023-07-25T16:14:00Z">
        <w:r w:rsidR="001A2CE7">
          <w:rPr>
            <w:rStyle w:val="CommentReference"/>
          </w:rPr>
          <w:commentReference w:id="465"/>
        </w:r>
      </w:ins>
      <w:commentRangeEnd w:id="466"/>
      <w:ins w:id="468" w:author="Hannah Moyer" w:date="2023-07-25T16:37:00Z">
        <w:r w:rsidR="009A6103">
          <w:rPr>
            <w:rStyle w:val="CommentReference"/>
          </w:rPr>
          <w:commentReference w:id="466"/>
        </w:r>
      </w:ins>
      <w:ins w:id="469" w:author="Hannah Moyer" w:date="2023-07-24T14:23:00Z">
        <w:r>
          <w:t xml:space="preserve">. </w:t>
        </w:r>
      </w:ins>
    </w:p>
    <w:p w14:paraId="0F1E2E7A" w14:textId="77777777" w:rsidR="00B971FF" w:rsidRDefault="00B971FF" w:rsidP="002F3F71">
      <w:pPr>
        <w:rPr>
          <w:ins w:id="470" w:author="Hannah Moyer" w:date="2023-07-24T14:26:00Z"/>
        </w:rPr>
      </w:pPr>
    </w:p>
    <w:p w14:paraId="4F211DE0" w14:textId="164807A1" w:rsidR="00955731" w:rsidRPr="00E74E47" w:rsidRDefault="00A80873" w:rsidP="00955731">
      <w:pPr>
        <w:rPr>
          <w:ins w:id="471" w:author="Hannah Moyer" w:date="2023-07-24T14:36:00Z"/>
        </w:rPr>
      </w:pPr>
      <w:ins w:id="472" w:author="Hannah Moyer" w:date="2023-07-21T14:06:00Z">
        <w:r w:rsidRPr="00B971FF">
          <w:rPr>
            <w:highlight w:val="yellow"/>
            <w:rPrChange w:id="473" w:author="Hannah Moyer" w:date="2023-07-24T14:28:00Z">
              <w:rPr/>
            </w:rPrChange>
          </w:rPr>
          <w:t xml:space="preserve">Error tolerance calibrated according to relative costs of type I and type II error. If u get </w:t>
        </w:r>
        <w:commentRangeStart w:id="474"/>
        <w:r w:rsidRPr="00B971FF">
          <w:rPr>
            <w:highlight w:val="yellow"/>
            <w:rPrChange w:id="475" w:author="Hannah Moyer" w:date="2023-07-24T14:28:00Z">
              <w:rPr/>
            </w:rPrChange>
          </w:rPr>
          <w:t xml:space="preserve">a </w:t>
        </w:r>
      </w:ins>
      <w:commentRangeEnd w:id="474"/>
      <w:ins w:id="476" w:author="Hannah Moyer" w:date="2023-07-25T16:03:00Z">
        <w:r w:rsidR="00F129E3">
          <w:rPr>
            <w:rStyle w:val="CommentReference"/>
          </w:rPr>
          <w:commentReference w:id="474"/>
        </w:r>
      </w:ins>
      <w:ins w:id="477" w:author="Hannah Moyer" w:date="2023-07-21T14:06:00Z">
        <w:r w:rsidRPr="00B971FF">
          <w:rPr>
            <w:highlight w:val="yellow"/>
            <w:rPrChange w:id="478" w:author="Hannah Moyer" w:date="2023-07-24T14:28:00Z">
              <w:rPr/>
            </w:rPrChange>
          </w:rPr>
          <w:t>negative P2 trial, could be a type 2 error. Cost of that greater in low pipeline density. Lots of potential candidates; less loss with a false negative. Few candidates- greater loss. More severe disease- less loss. Less Severe- greater loss. [portfolio]</w:t>
        </w:r>
      </w:ins>
      <w:ins w:id="479" w:author="Hannah Moyer" w:date="2023-07-24T14:36:00Z">
        <w:r w:rsidR="00955731" w:rsidRPr="00955731">
          <w:t xml:space="preserve"> </w:t>
        </w:r>
        <w:r w:rsidR="00955731" w:rsidRPr="00F129E3">
          <w:rPr>
            <w:highlight w:val="yellow"/>
            <w:rPrChange w:id="480" w:author="Hannah Moyer" w:date="2023-07-25T16:03:00Z">
              <w:rPr/>
            </w:rPrChange>
          </w:rPr>
          <w:t>Opportunity cost stuff?</w:t>
        </w:r>
      </w:ins>
    </w:p>
    <w:p w14:paraId="0C5661B9" w14:textId="1CA7C296" w:rsidR="00A80873" w:rsidRDefault="00A80873" w:rsidP="002F3F71">
      <w:pPr>
        <w:spacing w:after="30" w:line="236" w:lineRule="auto"/>
        <w:rPr>
          <w:ins w:id="481" w:author="Hannah Moyer" w:date="2023-07-24T13:54:00Z"/>
        </w:rPr>
      </w:pPr>
    </w:p>
    <w:p w14:paraId="70E862DE" w14:textId="7F08F901" w:rsidR="00E42E8E" w:rsidRPr="00B971FF" w:rsidDel="00A80873" w:rsidRDefault="00E523FD">
      <w:pPr>
        <w:spacing w:after="30" w:line="236" w:lineRule="auto"/>
        <w:rPr>
          <w:del w:id="482" w:author="Hannah Moyer" w:date="2023-07-21T14:05:00Z"/>
          <w:u w:val="single"/>
          <w:rPrChange w:id="483" w:author="Hannah Moyer" w:date="2023-07-24T14:22:00Z">
            <w:rPr>
              <w:del w:id="484" w:author="Hannah Moyer" w:date="2023-07-21T14:05:00Z"/>
              <w:rFonts w:eastAsiaTheme="minorHAnsi"/>
            </w:rPr>
          </w:rPrChange>
        </w:rPr>
        <w:pPrChange w:id="485" w:author="Hannah Moyer" w:date="2023-07-24T13:55:00Z">
          <w:pPr>
            <w:spacing w:after="30"/>
          </w:pPr>
        </w:pPrChange>
      </w:pPr>
      <w:ins w:id="486" w:author="Hannah Moyer" w:date="2023-07-24T13:55:00Z">
        <w:r w:rsidRPr="00B971FF">
          <w:rPr>
            <w:u w:val="single"/>
            <w:rPrChange w:id="487" w:author="Hannah Moyer" w:date="2023-07-24T14:22:00Z">
              <w:rPr/>
            </w:rPrChange>
          </w:rPr>
          <w:t>Guidance for IRBs</w:t>
        </w:r>
      </w:ins>
    </w:p>
    <w:p w14:paraId="692A02DB" w14:textId="11287955" w:rsidR="008603F7" w:rsidRPr="00E74E47" w:rsidDel="007F7048" w:rsidRDefault="00E42E8E" w:rsidP="00F9321B">
      <w:pPr>
        <w:spacing w:after="30"/>
        <w:rPr>
          <w:del w:id="488" w:author="Hannah Moyer" w:date="2023-07-20T16:39:00Z"/>
          <w:rFonts w:eastAsiaTheme="minorHAnsi"/>
          <w:u w:val="single"/>
          <w:rPrChange w:id="489" w:author="Hannah Moyer" w:date="2023-07-24T13:25:00Z">
            <w:rPr>
              <w:del w:id="490" w:author="Hannah Moyer" w:date="2023-07-20T16:39:00Z"/>
              <w:rFonts w:eastAsiaTheme="minorHAnsi"/>
              <w:b/>
              <w:bCs/>
            </w:rPr>
          </w:rPrChange>
        </w:rPr>
      </w:pPr>
      <w:del w:id="491" w:author="Hannah Moyer" w:date="2023-07-20T16:39:00Z">
        <w:r w:rsidRPr="00E74E47" w:rsidDel="007F7048">
          <w:rPr>
            <w:rFonts w:eastAsiaTheme="minorHAnsi"/>
            <w:u w:val="single"/>
            <w:rPrChange w:id="492" w:author="Hannah Moyer" w:date="2023-07-24T13:25:00Z">
              <w:rPr>
                <w:rFonts w:eastAsiaTheme="minorHAnsi"/>
                <w:b/>
                <w:bCs/>
              </w:rPr>
            </w:rPrChange>
          </w:rPr>
          <w:delText>Conclusions</w:delText>
        </w:r>
      </w:del>
    </w:p>
    <w:p w14:paraId="7C0F04E9" w14:textId="2CB19C10" w:rsidR="00F9321B" w:rsidRPr="00E74E47" w:rsidDel="00F96AE2" w:rsidRDefault="00F9321B" w:rsidP="00F9321B">
      <w:pPr>
        <w:spacing w:after="30"/>
        <w:rPr>
          <w:del w:id="493" w:author="Hannah Moyer" w:date="2023-07-24T14:42:00Z"/>
        </w:rPr>
      </w:pPr>
      <w:del w:id="494" w:author="Hannah Moyer" w:date="2023-07-24T14:42:00Z">
        <w:r w:rsidRPr="00E74E47" w:rsidDel="00F96AE2">
          <w:delText xml:space="preserve">Bypassing a phase 2 trial </w:delText>
        </w:r>
        <w:r w:rsidRPr="00E74E47" w:rsidDel="00F96AE2">
          <w:rPr>
            <w:color w:val="000000"/>
          </w:rPr>
          <w:delText xml:space="preserve">may be associated with diminished benefit and/or higher risk </w:delText>
        </w:r>
        <w:r w:rsidRPr="00E74E47" w:rsidDel="00F96AE2">
          <w:delText>for patients participating in phase 3 trials</w:delText>
        </w:r>
        <w:r w:rsidRPr="00E74E47" w:rsidDel="00F96AE2">
          <w:rPr>
            <w:color w:val="000000"/>
          </w:rPr>
          <w:delText xml:space="preserve">. </w:delText>
        </w:r>
        <w:r w:rsidRPr="00E74E47" w:rsidDel="00F96AE2">
          <w:delText xml:space="preserve">Our </w:delText>
        </w:r>
        <w:r w:rsidR="00B77889" w:rsidRPr="00E74E47" w:rsidDel="00F96AE2">
          <w:delText xml:space="preserve">study </w:delText>
        </w:r>
        <w:r w:rsidRPr="00E74E47" w:rsidDel="00F96AE2">
          <w:delText>investigating phase 2 bypass in oncologic drug development found that patients in phase 3 trials that were not supported by phase 2 trials had significantly worse efficacy outcomes.</w:delText>
        </w:r>
        <w:r w:rsidRPr="00E74E47" w:rsidDel="00F96AE2">
          <w:fldChar w:fldCharType="begin"/>
        </w:r>
        <w:r w:rsidR="00CD00BA" w:rsidRPr="00E74E47" w:rsidDel="00F96AE2">
          <w:delInstrText xml:space="preserve"> ADDIN ZOTERO_ITEM CSL_CITATION {"citationID":"oHywfiBt","properties":{"formattedCitation":"\\super 10\\nosupersub{}","plainCitation":"10","noteIndex":0},"citationItems":[{"id":3435,"uris":["http://zotero.org/users/5374610/items/39TQYI64"],"itemData":{"id":3435,"type":"article-journal","abstract":"OBJECTIVE: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delInstrText>
        </w:r>
        <w:r w:rsidRPr="00E74E47" w:rsidDel="00F96AE2">
          <w:fldChar w:fldCharType="separate"/>
        </w:r>
        <w:r w:rsidR="00CD00BA" w:rsidRPr="00E74E47" w:rsidDel="00F96AE2">
          <w:rPr>
            <w:vertAlign w:val="superscript"/>
          </w:rPr>
          <w:delText>10</w:delText>
        </w:r>
        <w:r w:rsidRPr="00E74E47" w:rsidDel="00F96AE2">
          <w:fldChar w:fldCharType="end"/>
        </w:r>
        <w:r w:rsidRPr="00E74E47" w:rsidDel="00F96AE2">
          <w:delText xml:space="preserve"> In neurologic drug development, we did not find that bypassing phase 2 had an impact on the risk for patients to withdrawal due to adverse events in the experimental arm of phase 3 trials.</w:delText>
        </w:r>
        <w:r w:rsidRPr="00E74E47" w:rsidDel="00F96AE2">
          <w:rPr>
            <w:color w:val="000000"/>
          </w:rPr>
          <w:delText xml:space="preserve"> </w:delText>
        </w:r>
        <w:r w:rsidR="00B933F1" w:rsidRPr="00E74E47" w:rsidDel="00F96AE2">
          <w:rPr>
            <w:color w:val="000000"/>
          </w:rPr>
          <w:delText>O</w:delText>
        </w:r>
        <w:r w:rsidRPr="00E74E47" w:rsidDel="00F96AE2">
          <w:rPr>
            <w:color w:val="000000"/>
          </w:rPr>
          <w:delText xml:space="preserve">verall, </w:delText>
        </w:r>
        <w:r w:rsidRPr="00E74E47" w:rsidDel="00F96AE2">
          <w:delText>phase 3 trials in our sample were significantly less likely to be positive on their primary outcome and nonsignificant more likely to be terminated due to safety concerns or futility.</w:delText>
        </w:r>
        <w:r w:rsidR="00B933F1" w:rsidRPr="00E74E47" w:rsidDel="00F96AE2">
          <w:delText xml:space="preserve"> </w:delText>
        </w:r>
      </w:del>
      <w:del w:id="495" w:author="Hannah Moyer" w:date="2023-07-24T14:41:00Z">
        <w:r w:rsidR="00B933F1" w:rsidRPr="00E74E47" w:rsidDel="00F96AE2">
          <w:delText xml:space="preserve">However, </w:delText>
        </w:r>
        <w:r w:rsidR="00B933F1" w:rsidRPr="00E74E47" w:rsidDel="00F96AE2">
          <w:rPr>
            <w:rFonts w:eastAsiaTheme="minorHAnsi"/>
          </w:rPr>
          <w:delText>our results were inconclusive as to whether bypassing</w:delText>
        </w:r>
      </w:del>
      <w:del w:id="496" w:author="Hannah Moyer" w:date="2023-07-24T14:36:00Z">
        <w:r w:rsidR="00B933F1" w:rsidRPr="00E74E47" w:rsidDel="00955731">
          <w:rPr>
            <w:rFonts w:eastAsiaTheme="minorHAnsi"/>
          </w:rPr>
          <w:delText xml:space="preserve">, regardless of reason, </w:delText>
        </w:r>
      </w:del>
      <w:del w:id="497" w:author="Hannah Moyer" w:date="2023-07-24T14:41:00Z">
        <w:r w:rsidR="00B933F1" w:rsidRPr="00E74E47" w:rsidDel="00F96AE2">
          <w:rPr>
            <w:rFonts w:eastAsiaTheme="minorHAnsi"/>
          </w:rPr>
          <w:delText>was problematic for phase 3 trial results.</w:delText>
        </w:r>
      </w:del>
    </w:p>
    <w:p w14:paraId="70A384CA" w14:textId="77777777" w:rsidR="003808B2" w:rsidRPr="00E74E47" w:rsidRDefault="003808B2" w:rsidP="003808B2">
      <w:pPr>
        <w:rPr>
          <w:ins w:id="498" w:author="Hannah Moyer" w:date="2023-07-24T12:56:00Z"/>
          <w:rPrChange w:id="499" w:author="Hannah Moyer" w:date="2023-07-24T13:25:00Z">
            <w:rPr>
              <w:ins w:id="500" w:author="Hannah Moyer" w:date="2023-07-24T12:56:00Z"/>
              <w:rFonts w:asciiTheme="minorHAnsi" w:hAnsiTheme="minorHAnsi" w:cstheme="minorHAnsi"/>
              <w:sz w:val="22"/>
              <w:szCs w:val="22"/>
            </w:rPr>
          </w:rPrChange>
        </w:rPr>
      </w:pPr>
    </w:p>
    <w:p w14:paraId="2E6AE354" w14:textId="10E1D0F1" w:rsidR="00F96AE2" w:rsidRDefault="003808B2" w:rsidP="00F96AE2">
      <w:pPr>
        <w:rPr>
          <w:ins w:id="501" w:author="Hannah Moyer" w:date="2023-07-24T14:44:00Z"/>
        </w:rPr>
      </w:pPr>
      <w:ins w:id="502" w:author="Hannah Moyer" w:date="2023-07-24T12:58:00Z">
        <w:r w:rsidRPr="00E74E47">
          <w:rPr>
            <w:rPrChange w:id="503" w:author="Hannah Moyer" w:date="2023-07-24T13:25:00Z">
              <w:rPr>
                <w:rFonts w:asciiTheme="minorHAnsi" w:hAnsiTheme="minorHAnsi" w:cstheme="minorHAnsi"/>
                <w:sz w:val="22"/>
                <w:szCs w:val="22"/>
              </w:rPr>
            </w:rPrChange>
          </w:rPr>
          <w:t>What are we to make of this? All major policies on human protections require that investigators and sponsors</w:t>
        </w:r>
      </w:ins>
      <w:ins w:id="504" w:author="Hannah Moyer" w:date="2023-07-24T14:43:00Z">
        <w:r w:rsidR="00F96AE2">
          <w:t xml:space="preserve"> conduct a</w:t>
        </w:r>
      </w:ins>
      <w:ins w:id="505" w:author="Hannah Moyer" w:date="2023-07-24T12:58:00Z">
        <w:r w:rsidRPr="00E74E47">
          <w:rPr>
            <w:rPrChange w:id="506" w:author="Hannah Moyer" w:date="2023-07-24T13:25:00Z">
              <w:rPr>
                <w:rFonts w:asciiTheme="minorHAnsi" w:hAnsiTheme="minorHAnsi" w:cstheme="minorHAnsi"/>
                <w:sz w:val="22"/>
                <w:szCs w:val="22"/>
              </w:rPr>
            </w:rPrChange>
          </w:rPr>
          <w:t xml:space="preserve"> comprehensive survey supporting evidence for a clinical trial, and provide adequate justification based on prior evidence. </w:t>
        </w:r>
      </w:ins>
      <w:ins w:id="507" w:author="Hannah Moyer" w:date="2023-07-24T14:43:00Z">
        <w:r w:rsidR="00F96AE2">
          <w:t>However, that</w:t>
        </w:r>
      </w:ins>
      <w:ins w:id="508" w:author="Hannah Moyer" w:date="2023-07-24T14:44:00Z">
        <w:r w:rsidR="00F96AE2" w:rsidRPr="00F96AE2">
          <w:t xml:space="preserve"> </w:t>
        </w:r>
        <w:r w:rsidR="00F96AE2" w:rsidRPr="004C7F95">
          <w:t xml:space="preserve">phase 2 bypassing occurs with regular frequency suggests that independent oversight structures, including drug regulators, IRBs, and grant review panels are often willing to </w:t>
        </w:r>
        <w:r w:rsidR="00F96AE2">
          <w:t>initiate</w:t>
        </w:r>
        <w:r w:rsidR="00F96AE2" w:rsidRPr="004C7F95">
          <w:t xml:space="preserve"> phase 3 trials that are not directly supported by discrete trials designed primarily to support them, and in some cases support phase 3 trials despite evidence admonishing against their conduct. </w:t>
        </w:r>
      </w:ins>
    </w:p>
    <w:p w14:paraId="2C6BCB37" w14:textId="77777777" w:rsidR="00F96AE2" w:rsidRPr="004C7F95" w:rsidRDefault="00F96AE2" w:rsidP="00F96AE2">
      <w:pPr>
        <w:rPr>
          <w:ins w:id="509" w:author="Hannah Moyer" w:date="2023-07-24T14:44:00Z"/>
        </w:rPr>
      </w:pPr>
    </w:p>
    <w:p w14:paraId="7364AC8C" w14:textId="02125B40" w:rsidR="00F96AE2" w:rsidRPr="00E74E47" w:rsidRDefault="00F96AE2">
      <w:pPr>
        <w:rPr>
          <w:ins w:id="510" w:author="Hannah Moyer" w:date="2023-07-24T14:42:00Z"/>
        </w:rPr>
        <w:pPrChange w:id="511" w:author="Hannah Moyer" w:date="2023-07-24T14:43:00Z">
          <w:pPr>
            <w:spacing w:after="30"/>
          </w:pPr>
        </w:pPrChange>
      </w:pPr>
      <w:ins w:id="512" w:author="Hannah Moyer" w:date="2023-07-24T14:42:00Z">
        <w:r w:rsidRPr="00E74E47">
          <w:t>Our study investigating phase 2 bypass in oncologic drug development found that patients in phase 3 trials that were not supported by phase 2 trials had significantly worse efficacy outcomes.</w:t>
        </w:r>
        <w:r w:rsidRPr="00E74E47">
          <w:fldChar w:fldCharType="begin"/>
        </w:r>
      </w:ins>
      <w:r w:rsidR="00F129E3">
        <w:instrText xml:space="preserve"> ADDIN ZOTERO_ITEM CSL_CITATION {"citationID":"oHywfiBt","properties":{"formattedCitation":"\\super 20\\nosupersub{}","plainCitation":"20","noteIndex":0},"citationItems":[{"id":3435,"uris":["http://zotero.org/users/5374610/items/39TQYI64"],"itemData":{"id":3435,"type":"article-journal","abstract":"OBJECTIVE: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ins w:id="513" w:author="Hannah Moyer" w:date="2023-07-24T14:42:00Z">
        <w:r w:rsidRPr="00E74E47">
          <w:fldChar w:fldCharType="separate"/>
        </w:r>
      </w:ins>
      <w:r w:rsidR="00F129E3" w:rsidRPr="00F129E3">
        <w:rPr>
          <w:vertAlign w:val="superscript"/>
        </w:rPr>
        <w:t>20</w:t>
      </w:r>
      <w:ins w:id="514" w:author="Hannah Moyer" w:date="2023-07-24T14:42:00Z">
        <w:r w:rsidRPr="00E74E47">
          <w:fldChar w:fldCharType="end"/>
        </w:r>
        <w:r w:rsidRPr="00E74E47">
          <w:t xml:space="preserve"> In neurologic drug development, we did not find that bypassing phase 2 had an impact on the risk for patients to withdrawal due to adverse events in the experimental arm of phase 3 trials.</w:t>
        </w:r>
        <w:r w:rsidRPr="00E74E47">
          <w:rPr>
            <w:color w:val="000000"/>
          </w:rPr>
          <w:t xml:space="preserve"> </w:t>
        </w:r>
      </w:ins>
      <w:ins w:id="515" w:author="Hannah Moyer" w:date="2023-07-24T14:50:00Z">
        <w:r w:rsidR="005656A5">
          <w:rPr>
            <w:color w:val="000000"/>
          </w:rPr>
          <w:t>However, o</w:t>
        </w:r>
      </w:ins>
      <w:ins w:id="516" w:author="Hannah Moyer" w:date="2023-07-24T14:42:00Z">
        <w:r w:rsidRPr="00E74E47">
          <w:rPr>
            <w:color w:val="000000"/>
          </w:rPr>
          <w:t xml:space="preserve">verall, </w:t>
        </w:r>
        <w:r w:rsidRPr="00E74E47">
          <w:t>phase 3 trials in our sample were significantly less likely to be positive on their primary outcome and nonsignificant more likely to be terminated due to safety concerns or futility. Although we think our findings are subject to limitations elaborated in the previous chapter, we offer the following suggestions.</w:t>
        </w:r>
      </w:ins>
    </w:p>
    <w:p w14:paraId="77D4209E" w14:textId="77777777" w:rsidR="00F96AE2" w:rsidRDefault="00F96AE2" w:rsidP="00E42E8E">
      <w:pPr>
        <w:rPr>
          <w:ins w:id="517" w:author="Hannah Moyer" w:date="2023-07-24T14:32:00Z"/>
        </w:rPr>
      </w:pPr>
    </w:p>
    <w:p w14:paraId="701B54F3" w14:textId="77777777" w:rsidR="00FE10FB" w:rsidRPr="00E74E47" w:rsidDel="00F96AE2" w:rsidRDefault="00FE10FB" w:rsidP="00E42E8E">
      <w:pPr>
        <w:rPr>
          <w:del w:id="518" w:author="Hannah Moyer" w:date="2023-07-24T14:41:00Z"/>
          <w:rPrChange w:id="519" w:author="Hannah Moyer" w:date="2023-07-24T13:25:00Z">
            <w:rPr>
              <w:del w:id="520" w:author="Hannah Moyer" w:date="2023-07-24T14:41:00Z"/>
              <w:rFonts w:eastAsiaTheme="minorHAnsi"/>
              <w:b/>
              <w:bCs/>
            </w:rPr>
          </w:rPrChange>
        </w:rPr>
      </w:pPr>
      <w:commentRangeStart w:id="521"/>
    </w:p>
    <w:p w14:paraId="2B7299D5" w14:textId="64072A2C" w:rsidR="00B77889" w:rsidDel="00FE10FB" w:rsidRDefault="00B77889" w:rsidP="0016057B">
      <w:pPr>
        <w:rPr>
          <w:del w:id="522" w:author="Hannah Moyer" w:date="2023-07-24T14:33:00Z"/>
        </w:rPr>
      </w:pPr>
      <w:del w:id="523" w:author="Hannah Moyer" w:date="2023-07-24T14:33:00Z">
        <w:r w:rsidRPr="00E74E47" w:rsidDel="00FE10FB">
          <w:delText xml:space="preserve">Where does this leave us? How should investigators and/or IRBs approach the review of phase 3 trials that are not supported by positive evidence from phase 2 trials? </w:delText>
        </w:r>
      </w:del>
      <w:del w:id="524" w:author="Hannah Moyer" w:date="2023-07-24T14:41:00Z">
        <w:r w:rsidRPr="00E74E47" w:rsidDel="00F96AE2">
          <w:delText>Although we think our findings are subject to limitations elab</w:delText>
        </w:r>
      </w:del>
      <w:del w:id="525" w:author="Hannah Moyer" w:date="2023-07-21T14:10:00Z">
        <w:r w:rsidRPr="00E74E47" w:rsidDel="00EB7023">
          <w:delText xml:space="preserve"> </w:delText>
        </w:r>
      </w:del>
      <w:del w:id="526" w:author="Hannah Moyer" w:date="2023-07-24T14:41:00Z">
        <w:r w:rsidRPr="00E74E47" w:rsidDel="00F96AE2">
          <w:delText>orated in the previous chapter, we offer the following suggestions.</w:delText>
        </w:r>
      </w:del>
    </w:p>
    <w:p w14:paraId="7C0204FB" w14:textId="77777777" w:rsidR="00B77889" w:rsidRPr="00E74E47" w:rsidDel="00FE10FB" w:rsidRDefault="00B77889" w:rsidP="0016057B">
      <w:pPr>
        <w:rPr>
          <w:del w:id="527" w:author="Hannah Moyer" w:date="2023-07-24T14:33:00Z"/>
        </w:rPr>
      </w:pPr>
    </w:p>
    <w:p w14:paraId="30A23827" w14:textId="36E34497" w:rsidR="00E523FD" w:rsidRDefault="00B77889" w:rsidP="0016057B">
      <w:pPr>
        <w:rPr>
          <w:ins w:id="528" w:author="Hannah Moyer" w:date="2023-07-24T14:55:00Z"/>
        </w:rPr>
      </w:pPr>
      <w:r w:rsidRPr="00E74E47">
        <w:t>First, reviewers</w:t>
      </w:r>
      <w:r w:rsidR="00E42E8E" w:rsidRPr="00E74E47">
        <w:t xml:space="preserve"> should situate the trial within the reasons we outlined</w:t>
      </w:r>
      <w:r w:rsidR="00F9321B" w:rsidRPr="00E74E47">
        <w:t xml:space="preserve"> and </w:t>
      </w:r>
      <w:del w:id="529" w:author="Hannah Moyer" w:date="2023-07-25T16:24:00Z">
        <w:r w:rsidRPr="00E74E47" w:rsidDel="00804689">
          <w:delText>seek out evidence supporting them</w:delText>
        </w:r>
        <w:r w:rsidR="00B933F1" w:rsidRPr="00E74E47" w:rsidDel="00804689">
          <w:delText>.</w:delText>
        </w:r>
      </w:del>
      <w:ins w:id="530" w:author="Jonathan Kimmelman, Dr." w:date="2023-07-20T10:47:00Z">
        <w:del w:id="531" w:author="Hannah Moyer" w:date="2023-07-25T16:24:00Z">
          <w:r w:rsidRPr="00E74E47" w:rsidDel="00804689">
            <w:delText xml:space="preserve"> </w:delText>
          </w:r>
          <w:r w:rsidRPr="005656A5" w:rsidDel="00804689">
            <w:delText>For exampl</w:delText>
          </w:r>
        </w:del>
        <w:del w:id="532" w:author="Hannah Moyer" w:date="2023-07-24T14:53:00Z">
          <w:r w:rsidRPr="005656A5" w:rsidDel="005656A5">
            <w:rPr>
              <w:highlight w:val="yellow"/>
              <w:rPrChange w:id="533" w:author="Hannah Moyer" w:date="2023-07-24T14:55:00Z">
                <w:rPr/>
              </w:rPrChange>
            </w:rPr>
            <w:delText xml:space="preserve">e… </w:delText>
          </w:r>
        </w:del>
      </w:ins>
      <w:del w:id="534" w:author="Hannah Moyer" w:date="2023-07-24T14:53:00Z">
        <w:r w:rsidR="00E42E8E" w:rsidRPr="005656A5" w:rsidDel="005656A5">
          <w:rPr>
            <w:highlight w:val="yellow"/>
            <w:rPrChange w:id="535" w:author="Hannah Moyer" w:date="2023-07-24T14:55:00Z">
              <w:rPr/>
            </w:rPrChange>
          </w:rPr>
          <w:delText xml:space="preserve"> </w:delText>
        </w:r>
      </w:del>
      <w:commentRangeEnd w:id="521"/>
      <w:del w:id="536" w:author="Hannah Moyer" w:date="2023-07-25T16:24:00Z">
        <w:r w:rsidR="005656A5" w:rsidRPr="005656A5" w:rsidDel="00804689">
          <w:rPr>
            <w:rStyle w:val="CommentReference"/>
            <w:highlight w:val="yellow"/>
            <w:rPrChange w:id="537" w:author="Hannah Moyer" w:date="2023-07-24T14:55:00Z">
              <w:rPr>
                <w:rStyle w:val="CommentReference"/>
              </w:rPr>
            </w:rPrChange>
          </w:rPr>
          <w:commentReference w:id="521"/>
        </w:r>
      </w:del>
      <w:ins w:id="538" w:author="Hannah Moyer" w:date="2023-07-25T16:24:00Z">
        <w:r w:rsidR="00804689">
          <w:t xml:space="preserve">determine whether the trial fulfills clinical equipoise. </w:t>
        </w:r>
        <w:r w:rsidR="00804689" w:rsidRPr="00804689">
          <w:rPr>
            <w:highlight w:val="yellow"/>
            <w:rPrChange w:id="539" w:author="Hannah Moyer" w:date="2023-07-25T16:28:00Z">
              <w:rPr/>
            </w:rPrChange>
          </w:rPr>
          <w:t>MORE</w:t>
        </w:r>
      </w:ins>
    </w:p>
    <w:p w14:paraId="10D262CB" w14:textId="77777777" w:rsidR="005656A5" w:rsidRDefault="005656A5" w:rsidP="0016057B">
      <w:pPr>
        <w:rPr>
          <w:ins w:id="540" w:author="Hannah Moyer" w:date="2023-07-24T13:55:00Z"/>
        </w:rPr>
      </w:pPr>
    </w:p>
    <w:p w14:paraId="4AF70B10" w14:textId="42C36881" w:rsidR="004B5F23" w:rsidRPr="00E74E47" w:rsidDel="005656A5" w:rsidRDefault="00E42E8E" w:rsidP="00804689">
      <w:pPr>
        <w:rPr>
          <w:del w:id="541" w:author="Hannah Moyer" w:date="2023-07-24T14:53:00Z"/>
        </w:rPr>
        <w:pPrChange w:id="542" w:author="Hannah Moyer" w:date="2023-07-25T16:21:00Z">
          <w:pPr/>
        </w:pPrChange>
      </w:pPr>
      <w:r w:rsidRPr="00E74E47">
        <w:t xml:space="preserve">If </w:t>
      </w:r>
      <w:del w:id="543" w:author="Jonathan Kimmelman, Dr." w:date="2023-07-20T10:47:00Z">
        <w:r w:rsidRPr="00E74E47" w:rsidDel="00B77889">
          <w:delText xml:space="preserve">they </w:delText>
        </w:r>
      </w:del>
      <w:ins w:id="544" w:author="Jonathan Kimmelman, Dr." w:date="2023-07-20T10:47:00Z">
        <w:del w:id="545" w:author="Hannah Moyer" w:date="2023-07-20T16:37:00Z">
          <w:r w:rsidR="00B77889" w:rsidRPr="00E74E47" w:rsidDel="004B5F23">
            <w:delText>revieers</w:delText>
          </w:r>
        </w:del>
      </w:ins>
      <w:ins w:id="546" w:author="Hannah Moyer" w:date="2023-07-20T16:37:00Z">
        <w:r w:rsidR="004B5F23" w:rsidRPr="00E74E47">
          <w:t>reviewers</w:t>
        </w:r>
      </w:ins>
      <w:ins w:id="547" w:author="Jonathan Kimmelman, Dr." w:date="2023-07-20T10:47:00Z">
        <w:r w:rsidR="00B77889" w:rsidRPr="00E74E47">
          <w:t xml:space="preserve"> </w:t>
        </w:r>
      </w:ins>
      <w:r w:rsidRPr="00E74E47">
        <w:t xml:space="preserve">decide to approve the trial, there </w:t>
      </w:r>
      <w:r w:rsidR="00A06FC3" w:rsidRPr="00E74E47">
        <w:t>are</w:t>
      </w:r>
      <w:r w:rsidRPr="00E74E47">
        <w:t xml:space="preserve"> ways </w:t>
      </w:r>
      <w:r w:rsidR="00A06FC3" w:rsidRPr="00E74E47">
        <w:t xml:space="preserve">sponsors can </w:t>
      </w:r>
      <w:r w:rsidRPr="00E74E47">
        <w:t xml:space="preserve">mitigate the </w:t>
      </w:r>
      <w:del w:id="548" w:author="Jonathan Kimmelman, Dr." w:date="2023-07-20T10:47:00Z">
        <w:r w:rsidRPr="00E74E47" w:rsidDel="00A06FC3">
          <w:delText xml:space="preserve">potential </w:delText>
        </w:r>
      </w:del>
      <w:r w:rsidRPr="00E74E47">
        <w:t>risk</w:t>
      </w:r>
      <w:r w:rsidR="00A06FC3" w:rsidRPr="00E74E47">
        <w:t xml:space="preserve">s and potential misallocation </w:t>
      </w:r>
      <w:r w:rsidRPr="00E74E47">
        <w:t xml:space="preserve">of resources. For example, </w:t>
      </w:r>
      <w:r w:rsidR="00A06FC3" w:rsidRPr="00E74E47">
        <w:t>all such studies should have independent data monitoring.</w:t>
      </w:r>
      <w:ins w:id="549" w:author="Hannah Moyer" w:date="2023-07-25T16:21:00Z">
        <w:r w:rsidR="00804689">
          <w:t xml:space="preserve"> In </w:t>
        </w:r>
      </w:ins>
    </w:p>
    <w:p w14:paraId="6A9EA47A" w14:textId="77777777" w:rsidR="004B5F23" w:rsidRPr="00E74E47" w:rsidDel="005656A5" w:rsidRDefault="004B5F23" w:rsidP="00804689">
      <w:pPr>
        <w:rPr>
          <w:del w:id="550" w:author="Hannah Moyer" w:date="2023-07-24T14:53:00Z"/>
        </w:rPr>
        <w:pPrChange w:id="551" w:author="Hannah Moyer" w:date="2023-07-25T16:21:00Z">
          <w:pPr/>
        </w:pPrChange>
      </w:pPr>
    </w:p>
    <w:p w14:paraId="00CDECD6" w14:textId="4471123D" w:rsidR="004B5F23" w:rsidRPr="00E74E47" w:rsidRDefault="00A06FC3" w:rsidP="00804689">
      <w:pPr>
        <w:rPr>
          <w:ins w:id="552" w:author="Hannah Moyer" w:date="2023-07-20T16:36:00Z"/>
        </w:rPr>
      </w:pPr>
      <w:ins w:id="553" w:author="Jonathan Kimmelman, Dr." w:date="2023-07-20T10:49:00Z">
        <w:del w:id="554" w:author="Hannah Moyer" w:date="2023-07-24T14:54:00Z">
          <w:r w:rsidRPr="00E74E47" w:rsidDel="005656A5">
            <w:delText>Second, t</w:delText>
          </w:r>
        </w:del>
      </w:ins>
      <w:del w:id="555" w:author="Hannah Moyer" w:date="2023-07-25T16:21:00Z">
        <w:r w:rsidR="00E42E8E" w:rsidRPr="00E74E47" w:rsidDel="00804689">
          <w:delText xml:space="preserve">the futility bar in the phase 3 trial </w:delText>
        </w:r>
      </w:del>
      <w:del w:id="556" w:author="Hannah Moyer" w:date="2023-07-24T14:54:00Z">
        <w:r w:rsidR="00E42E8E" w:rsidRPr="00E74E47" w:rsidDel="005656A5">
          <w:delText xml:space="preserve">can </w:delText>
        </w:r>
      </w:del>
      <w:del w:id="557" w:author="Hannah Moyer" w:date="2023-07-25T16:21:00Z">
        <w:r w:rsidR="00E42E8E" w:rsidRPr="00E74E47" w:rsidDel="00804689">
          <w:delText xml:space="preserve">be </w:delText>
        </w:r>
        <w:r w:rsidR="008603F7" w:rsidRPr="00E74E47" w:rsidDel="00804689">
          <w:delText>raised</w:delText>
        </w:r>
        <w:r w:rsidR="00E42E8E" w:rsidRPr="00E74E47" w:rsidDel="00804689">
          <w:delText xml:space="preserve"> to </w:delText>
        </w:r>
        <w:r w:rsidR="008603F7" w:rsidRPr="00E74E47" w:rsidDel="00804689">
          <w:delText>act like a</w:delText>
        </w:r>
        <w:r w:rsidR="00E42E8E" w:rsidRPr="00E74E47" w:rsidDel="00804689">
          <w:delText xml:space="preserve"> phase 2</w:delText>
        </w:r>
        <w:commentRangeStart w:id="558"/>
        <w:r w:rsidR="00E42E8E" w:rsidRPr="00E74E47" w:rsidDel="00804689">
          <w:delText>.</w:delText>
        </w:r>
        <w:commentRangeEnd w:id="558"/>
        <w:r w:rsidR="00B933F1" w:rsidRPr="00E74E47" w:rsidDel="00804689">
          <w:rPr>
            <w:rStyle w:val="CommentReference"/>
            <w:sz w:val="24"/>
            <w:szCs w:val="24"/>
            <w:rPrChange w:id="559" w:author="Hannah Moyer" w:date="2023-07-24T13:25:00Z">
              <w:rPr>
                <w:rStyle w:val="CommentReference"/>
              </w:rPr>
            </w:rPrChange>
          </w:rPr>
          <w:commentReference w:id="558"/>
        </w:r>
        <w:r w:rsidR="00E42E8E" w:rsidRPr="00E74E47" w:rsidDel="00804689">
          <w:delText xml:space="preserve"> Alternatively</w:delText>
        </w:r>
      </w:del>
      <w:ins w:id="560" w:author="Hannah Moyer" w:date="2023-07-25T16:21:00Z">
        <w:r w:rsidR="00804689">
          <w:t>addition</w:t>
        </w:r>
      </w:ins>
      <w:r w:rsidR="00E42E8E" w:rsidRPr="00E74E47">
        <w:t xml:space="preserve">, </w:t>
      </w:r>
      <w:r w:rsidR="00B933F1" w:rsidRPr="00E74E47">
        <w:t xml:space="preserve">researchers designing </w:t>
      </w:r>
      <w:r w:rsidR="00E42E8E" w:rsidRPr="00E74E47">
        <w:t>phase 3 trials that bypassed could use adaptive</w:t>
      </w:r>
      <w:r w:rsidRPr="00E74E47">
        <w:t xml:space="preserve"> or seamless</w:t>
      </w:r>
      <w:r w:rsidR="00E42E8E" w:rsidRPr="00E74E47">
        <w:t xml:space="preserve"> designs with early stopping rules, potentially reducing the number of patients exposed to ineffective treatments.</w:t>
      </w:r>
      <w:r w:rsidR="00E42E8E" w:rsidRPr="00E74E47">
        <w:fldChar w:fldCharType="begin"/>
      </w:r>
      <w:r w:rsidR="00F129E3">
        <w:instrText xml:space="preserve"> ADDIN ZOTERO_ITEM CSL_CITATION {"citationID":"ue0Z22r1","properties":{"formattedCitation":"\\super 21\\nosupersub{}","plainCitation":"21","noteIndex":0},"citationItems":[{"id":2574,"uris":["http://zotero.org/users/5374610/items/AHFPJH9W"],"itemData":{"id":2574,"type":"article-journal","container-title":"JACC.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rsidR="00E42E8E" w:rsidRPr="00E74E47">
        <w:fldChar w:fldCharType="separate"/>
      </w:r>
      <w:r w:rsidR="00F129E3" w:rsidRPr="00F129E3">
        <w:rPr>
          <w:vertAlign w:val="superscript"/>
        </w:rPr>
        <w:t>21</w:t>
      </w:r>
      <w:r w:rsidR="00E42E8E" w:rsidRPr="00E74E47">
        <w:fldChar w:fldCharType="end"/>
      </w:r>
    </w:p>
    <w:p w14:paraId="1C9AE76D" w14:textId="77777777" w:rsidR="004B5F23" w:rsidRPr="00E74E47" w:rsidRDefault="004B5F23" w:rsidP="0016057B">
      <w:pPr>
        <w:rPr>
          <w:ins w:id="561" w:author="Hannah Moyer" w:date="2023-07-20T16:36:00Z"/>
        </w:rPr>
      </w:pPr>
    </w:p>
    <w:p w14:paraId="045A1639" w14:textId="2A04042E" w:rsidR="00335F43" w:rsidRPr="00E74E47" w:rsidRDefault="005656A5" w:rsidP="0016057B">
      <w:ins w:id="562" w:author="Hannah Moyer" w:date="2023-07-24T14:54:00Z">
        <w:r>
          <w:t>Finally</w:t>
        </w:r>
      </w:ins>
      <w:ins w:id="563" w:author="Hannah Moyer" w:date="2023-07-20T16:36:00Z">
        <w:r w:rsidR="004B5F23" w:rsidRPr="00E74E47">
          <w:t>,</w:t>
        </w:r>
      </w:ins>
      <w:ins w:id="564" w:author="Hannah Moyer" w:date="2023-07-24T14:54:00Z">
        <w:r>
          <w:t xml:space="preserve"> </w:t>
        </w:r>
      </w:ins>
      <w:del w:id="565" w:author="Hannah Moyer" w:date="2023-07-24T14:54:00Z">
        <w:r w:rsidR="00E42E8E" w:rsidRPr="00E74E47" w:rsidDel="005656A5">
          <w:delText xml:space="preserve"> </w:delText>
        </w:r>
      </w:del>
      <w:ins w:id="566" w:author="Hannah Moyer" w:date="2023-07-24T14:54:00Z">
        <w:r>
          <w:t>p</w:t>
        </w:r>
      </w:ins>
      <w:del w:id="567" w:author="Hannah Moyer" w:date="2023-07-24T14:54:00Z">
        <w:r w:rsidR="00E42E8E" w:rsidRPr="00E74E47" w:rsidDel="005656A5">
          <w:delText>P</w:delText>
        </w:r>
      </w:del>
      <w:r w:rsidR="00E42E8E" w:rsidRPr="00E74E47">
        <w:t xml:space="preserve">hase 2 bypass </w:t>
      </w:r>
      <w:del w:id="568" w:author="Hannah Moyer" w:date="2023-07-24T14:54:00Z">
        <w:r w:rsidR="00E42E8E" w:rsidRPr="00E74E47" w:rsidDel="005656A5">
          <w:delText xml:space="preserve">also </w:delText>
        </w:r>
      </w:del>
      <w:r w:rsidR="00E42E8E" w:rsidRPr="00E74E47">
        <w:t>ha</w:t>
      </w:r>
      <w:r w:rsidR="00305303" w:rsidRPr="00E74E47">
        <w:t>s</w:t>
      </w:r>
      <w:r w:rsidR="00E42E8E" w:rsidRPr="00E74E47">
        <w:t xml:space="preserve"> implications for consent documents as patients may have an opinion as to whether they wish to participate in a trial that lacks prior efficacy evidence.</w:t>
      </w:r>
      <w:ins w:id="569" w:author="Hannah Moyer" w:date="2023-07-24T14:55:00Z">
        <w:r>
          <w:t xml:space="preserve"> </w:t>
        </w:r>
      </w:ins>
      <w:ins w:id="570" w:author="Hannah Moyer" w:date="2023-07-25T16:27:00Z">
        <w:r w:rsidR="00804689">
          <w:t xml:space="preserve">Overall, we found that a patient may benefit less from a trial that bypassed compared to one that did not, while at the same risk for withdrawal due to adverse event. </w:t>
        </w:r>
      </w:ins>
      <w:ins w:id="571" w:author="Hannah Moyer" w:date="2023-07-25T16:28:00Z">
        <w:r w:rsidR="00804689">
          <w:t>IRBs may be incl</w:t>
        </w:r>
      </w:ins>
      <w:ins w:id="572" w:author="Hannah Moyer" w:date="2023-07-25T16:29:00Z">
        <w:r w:rsidR="00804689">
          <w:t>ined to require a statement</w:t>
        </w:r>
      </w:ins>
      <w:ins w:id="573" w:author="Hannah Moyer" w:date="2023-07-25T16:30:00Z">
        <w:r w:rsidR="00975452">
          <w:t xml:space="preserve"> be included in consent documents stating that there has not been a positive in</w:t>
        </w:r>
      </w:ins>
      <w:ins w:id="574" w:author="Hannah Moyer" w:date="2023-07-25T16:31:00Z">
        <w:r w:rsidR="00975452">
          <w:t>vestigation of efficacy prior to the trial at hand.</w:t>
        </w:r>
      </w:ins>
      <w:del w:id="575" w:author="Hannah Moyer" w:date="2023-07-24T14:55:00Z">
        <w:r w:rsidR="00E42E8E" w:rsidRPr="00E74E47" w:rsidDel="005656A5">
          <w:delText xml:space="preserve"> </w:delText>
        </w:r>
      </w:del>
    </w:p>
    <w:p w14:paraId="416FE5EC" w14:textId="77777777" w:rsidR="007F7048" w:rsidRPr="00E74E47" w:rsidRDefault="007F7048" w:rsidP="00E42E8E">
      <w:pPr>
        <w:rPr>
          <w:ins w:id="576" w:author="Hannah Moyer" w:date="2023-07-20T16:39:00Z"/>
        </w:rPr>
      </w:pPr>
    </w:p>
    <w:p w14:paraId="57C4664C" w14:textId="4C27C20F" w:rsidR="007F7048" w:rsidRPr="00975452" w:rsidRDefault="007F7048" w:rsidP="00E42E8E">
      <w:pPr>
        <w:rPr>
          <w:b/>
          <w:bCs/>
          <w:rPrChange w:id="577" w:author="Hannah Moyer" w:date="2023-07-25T16:31:00Z">
            <w:rPr/>
          </w:rPrChange>
        </w:rPr>
      </w:pPr>
      <w:ins w:id="578" w:author="Hannah Moyer" w:date="2023-07-20T16:39:00Z">
        <w:r w:rsidRPr="00975452">
          <w:rPr>
            <w:b/>
            <w:bCs/>
            <w:rPrChange w:id="579" w:author="Hannah Moyer" w:date="2023-07-25T16:31:00Z">
              <w:rPr/>
            </w:rPrChange>
          </w:rPr>
          <w:t>Future Studies</w:t>
        </w:r>
      </w:ins>
    </w:p>
    <w:p w14:paraId="2A41939F" w14:textId="369091B3" w:rsidR="00902F76" w:rsidRDefault="003078BD" w:rsidP="00E42E8E">
      <w:pPr>
        <w:rPr>
          <w:ins w:id="580" w:author="Hannah Moyer" w:date="2023-07-24T15:06:00Z"/>
        </w:rPr>
      </w:pPr>
      <w:r w:rsidRPr="00E74E47">
        <w:t xml:space="preserve">Our findings leave unresolved </w:t>
      </w:r>
      <w:r w:rsidR="00A06FC3" w:rsidRPr="00E74E47">
        <w:t xml:space="preserve">many </w:t>
      </w:r>
      <w:r w:rsidRPr="00E74E47">
        <w:t>questions that further research may be able to address.</w:t>
      </w:r>
      <w:ins w:id="581" w:author="Hannah Moyer" w:date="2023-07-24T15:06:00Z">
        <w:r w:rsidR="00902F76">
          <w:t xml:space="preserve"> </w:t>
        </w:r>
      </w:ins>
      <w:del w:id="582" w:author="Hannah Moyer" w:date="2023-07-24T15:06:00Z">
        <w:r w:rsidR="00E42E8E" w:rsidRPr="00E74E47" w:rsidDel="00902F76">
          <w:delText xml:space="preserve"> </w:delText>
        </w:r>
      </w:del>
      <w:ins w:id="583" w:author="Hannah Moyer" w:date="2023-07-24T15:04:00Z">
        <w:r w:rsidR="00902F76">
          <w:t>Firstly, researchers could do</w:t>
        </w:r>
      </w:ins>
      <w:ins w:id="584" w:author="Hannah Moyer" w:date="2023-07-24T15:05:00Z">
        <w:r w:rsidR="00902F76">
          <w:t xml:space="preserve"> a similar analysis as above but </w:t>
        </w:r>
      </w:ins>
      <w:ins w:id="585" w:author="Hannah Moyer" w:date="2023-07-25T16:31:00Z">
        <w:r w:rsidR="00975452">
          <w:t>include</w:t>
        </w:r>
      </w:ins>
      <w:ins w:id="586" w:author="Hannah Moyer" w:date="2023-07-24T15:04:00Z">
        <w:r w:rsidR="00902F76">
          <w:t xml:space="preserve"> more years and/or more neurological conditions</w:t>
        </w:r>
      </w:ins>
      <w:ins w:id="587" w:author="Hannah Moyer" w:date="2023-07-24T15:05:00Z">
        <w:r w:rsidR="00902F76">
          <w:t xml:space="preserve">. </w:t>
        </w:r>
      </w:ins>
      <w:ins w:id="588" w:author="Hannah Moyer" w:date="2023-07-25T16:33:00Z">
        <w:r w:rsidR="009A6103">
          <w:t xml:space="preserve">These changes would provide more power to analyses investigating the </w:t>
        </w:r>
      </w:ins>
      <w:ins w:id="589" w:author="Hannah Moyer" w:date="2023-07-25T16:34:00Z">
        <w:r w:rsidR="009A6103">
          <w:t>impact of phase 2 bypass on phase 3 trial results.</w:t>
        </w:r>
      </w:ins>
    </w:p>
    <w:p w14:paraId="02771991" w14:textId="77777777" w:rsidR="00902F76" w:rsidRDefault="00902F76" w:rsidP="00E42E8E">
      <w:pPr>
        <w:rPr>
          <w:ins w:id="590" w:author="Hannah Moyer" w:date="2023-07-24T15:05:00Z"/>
        </w:rPr>
      </w:pPr>
    </w:p>
    <w:p w14:paraId="7AAF78C5" w14:textId="197F62D5" w:rsidR="007F7048" w:rsidRPr="00E74E47" w:rsidRDefault="00FD412A" w:rsidP="00E42E8E">
      <w:pPr>
        <w:rPr>
          <w:ins w:id="591" w:author="Hannah Moyer" w:date="2023-07-20T16:39:00Z"/>
        </w:rPr>
      </w:pPr>
      <w:del w:id="592" w:author="Hannah Moyer" w:date="2023-07-24T15:06:00Z">
        <w:r w:rsidRPr="00E74E47" w:rsidDel="00902F76">
          <w:delText>Firstly</w:delText>
        </w:r>
      </w:del>
      <w:ins w:id="593" w:author="Hannah Moyer" w:date="2023-07-24T15:06:00Z">
        <w:r w:rsidR="00902F76">
          <w:t>Secondly</w:t>
        </w:r>
      </w:ins>
      <w:r w:rsidRPr="00E74E47">
        <w:t xml:space="preserve">, researchers </w:t>
      </w:r>
      <w:r w:rsidR="003078BD" w:rsidRPr="00E74E47">
        <w:t>could</w:t>
      </w:r>
      <w:r w:rsidRPr="00E74E47">
        <w:t xml:space="preserve"> use phase 3 trial citations to evaluate whether the reason for phase 2 bypass is associated with phase 3 trial results. </w:t>
      </w:r>
      <w:ins w:id="594" w:author="Hannah Moyer" w:date="2023-07-25T16:35:00Z">
        <w:r w:rsidR="009A6103">
          <w:t>For example,</w:t>
        </w:r>
      </w:ins>
      <w:ins w:id="595" w:author="Hannah Moyer" w:date="2023-07-25T16:36:00Z">
        <w:r w:rsidR="009A6103">
          <w:t xml:space="preserve"> </w:t>
        </w:r>
      </w:ins>
      <w:ins w:id="596" w:author="Hannah Moyer" w:date="2023-07-25T16:39:00Z">
        <w:r w:rsidR="009A6103">
          <w:t>the study could</w:t>
        </w:r>
      </w:ins>
      <w:ins w:id="597" w:author="Hannah Moyer" w:date="2023-07-25T16:36:00Z">
        <w:r w:rsidR="009A6103">
          <w:t xml:space="preserve"> </w:t>
        </w:r>
        <w:proofErr w:type="gramStart"/>
        <w:r w:rsidR="009A6103">
          <w:t>comparing</w:t>
        </w:r>
        <w:proofErr w:type="gramEnd"/>
        <w:r w:rsidR="009A6103">
          <w:t xml:space="preserve"> the results of phase 3 trials that bypassed phase 2 </w:t>
        </w:r>
      </w:ins>
      <w:ins w:id="598" w:author="Hannah Moyer" w:date="2023-07-25T16:35:00Z">
        <w:r w:rsidR="009A6103">
          <w:t>primarily due to the availability of other evidence</w:t>
        </w:r>
      </w:ins>
      <w:ins w:id="599" w:author="Hannah Moyer" w:date="2023-07-25T16:36:00Z">
        <w:r w:rsidR="009A6103">
          <w:t xml:space="preserve"> to cases where</w:t>
        </w:r>
      </w:ins>
      <w:ins w:id="600" w:author="Hannah Moyer" w:date="2023-07-25T16:35:00Z">
        <w:r w:rsidR="009A6103">
          <w:t xml:space="preserve"> </w:t>
        </w:r>
      </w:ins>
      <w:ins w:id="601" w:author="Hannah Moyer" w:date="2023-07-25T16:37:00Z">
        <w:r w:rsidR="009A6103">
          <w:t>bypassing was likely due to statistical limita</w:t>
        </w:r>
      </w:ins>
      <w:ins w:id="602" w:author="Hannah Moyer" w:date="2023-07-25T16:38:00Z">
        <w:r w:rsidR="009A6103">
          <w:t xml:space="preserve">tions. The results of this study would substantially add to our </w:t>
        </w:r>
      </w:ins>
      <w:ins w:id="603" w:author="Hannah Moyer" w:date="2023-07-25T16:39:00Z">
        <w:r w:rsidR="009A6103">
          <w:t xml:space="preserve">ability to make </w:t>
        </w:r>
      </w:ins>
      <w:ins w:id="604" w:author="Hannah Moyer" w:date="2023-07-25T16:38:00Z">
        <w:r w:rsidR="009A6103">
          <w:t>recommendations for IRBs</w:t>
        </w:r>
      </w:ins>
      <w:ins w:id="605" w:author="Hannah Moyer" w:date="2023-07-25T16:40:00Z">
        <w:r w:rsidR="009A6103">
          <w:t xml:space="preserve"> as to when phase 2 bypass may be morally acceptable.</w:t>
        </w:r>
      </w:ins>
      <w:ins w:id="606" w:author="Hannah Moyer" w:date="2023-07-25T16:38:00Z">
        <w:r w:rsidR="009A6103">
          <w:t xml:space="preserve"> </w:t>
        </w:r>
      </w:ins>
      <w:ins w:id="607" w:author="Jonathan Kimmelman, Dr." w:date="2023-07-20T10:50:00Z">
        <w:del w:id="608" w:author="Hannah Moyer" w:date="2023-07-25T16:38:00Z">
          <w:r w:rsidR="00A06FC3" w:rsidRPr="005656A5" w:rsidDel="009A6103">
            <w:rPr>
              <w:highlight w:val="yellow"/>
              <w:rPrChange w:id="609" w:author="Hannah Moyer" w:date="2023-07-24T14:55:00Z">
                <w:rPr/>
              </w:rPrChange>
            </w:rPr>
            <w:delText xml:space="preserve">SAY MORE. </w:delText>
          </w:r>
        </w:del>
      </w:ins>
      <w:del w:id="610" w:author="Hannah Moyer" w:date="2023-07-25T16:38:00Z">
        <w:r w:rsidR="003078BD" w:rsidRPr="005656A5" w:rsidDel="009A6103">
          <w:rPr>
            <w:highlight w:val="yellow"/>
            <w:rPrChange w:id="611" w:author="Hannah Moyer" w:date="2023-07-24T14:55:00Z">
              <w:rPr/>
            </w:rPrChange>
          </w:rPr>
          <w:delText>Further</w:delText>
        </w:r>
      </w:del>
      <w:ins w:id="612" w:author="Jonathan Kimmelman, Dr." w:date="2023-07-20T10:51:00Z">
        <w:del w:id="613" w:author="Hannah Moyer" w:date="2023-07-25T16:38:00Z">
          <w:r w:rsidR="00A06FC3" w:rsidRPr="005656A5" w:rsidDel="009A6103">
            <w:rPr>
              <w:highlight w:val="yellow"/>
              <w:rPrChange w:id="614" w:author="Hannah Moyer" w:date="2023-07-24T14:55:00Z">
                <w:rPr/>
              </w:rPrChange>
            </w:rPr>
            <w:delText>I LIKE THE IDEA!</w:delText>
          </w:r>
        </w:del>
      </w:ins>
      <w:del w:id="615" w:author="Hannah Moyer" w:date="2023-07-25T16:38:00Z">
        <w:r w:rsidR="003078BD" w:rsidRPr="005656A5" w:rsidDel="009A6103">
          <w:rPr>
            <w:highlight w:val="yellow"/>
            <w:rPrChange w:id="616" w:author="Hannah Moyer" w:date="2023-07-24T14:55:00Z">
              <w:rPr/>
            </w:rPrChange>
          </w:rPr>
          <w:delText>,</w:delText>
        </w:r>
        <w:r w:rsidR="003078BD" w:rsidRPr="00E74E47" w:rsidDel="009A6103">
          <w:delText xml:space="preserve"> </w:delText>
        </w:r>
      </w:del>
      <w:del w:id="617" w:author="Hannah Moyer" w:date="2023-07-25T16:39:00Z">
        <w:r w:rsidR="003078BD" w:rsidRPr="00E74E47" w:rsidDel="009A6103">
          <w:delText>this analysis could be used to evaluate</w:delText>
        </w:r>
        <w:r w:rsidRPr="00E74E47" w:rsidDel="009A6103">
          <w:delText xml:space="preserve"> whether phase 3 trials that bypassed and were nonpositive were more likely to blame intervention ensemble issues.</w:delText>
        </w:r>
      </w:del>
    </w:p>
    <w:p w14:paraId="541D46CB" w14:textId="77777777" w:rsidR="007F7048" w:rsidRPr="00E74E47" w:rsidRDefault="007F7048" w:rsidP="00E42E8E">
      <w:pPr>
        <w:rPr>
          <w:ins w:id="618" w:author="Hannah Moyer" w:date="2023-07-20T16:40:00Z"/>
        </w:rPr>
      </w:pPr>
    </w:p>
    <w:p w14:paraId="7DD145AE" w14:textId="557C3117" w:rsidR="007F7048" w:rsidRPr="00E74E47" w:rsidRDefault="00FD412A" w:rsidP="00E42E8E">
      <w:pPr>
        <w:rPr>
          <w:ins w:id="619" w:author="Hannah Moyer" w:date="2023-07-20T16:40:00Z"/>
        </w:rPr>
      </w:pPr>
      <w:del w:id="620" w:author="Hannah Moyer" w:date="2023-07-20T16:40:00Z">
        <w:r w:rsidRPr="00E74E47" w:rsidDel="007F7048">
          <w:delText xml:space="preserve"> Secondly</w:delText>
        </w:r>
      </w:del>
      <w:ins w:id="621" w:author="Hannah Moyer" w:date="2023-07-20T16:40:00Z">
        <w:r w:rsidR="007F7048" w:rsidRPr="00E74E47">
          <w:t xml:space="preserve">A </w:t>
        </w:r>
      </w:ins>
      <w:ins w:id="622" w:author="Hannah Moyer" w:date="2023-07-24T15:06:00Z">
        <w:r w:rsidR="00902F76">
          <w:t>third</w:t>
        </w:r>
      </w:ins>
      <w:ins w:id="623" w:author="Hannah Moyer" w:date="2023-07-20T16:40:00Z">
        <w:r w:rsidR="007F7048" w:rsidRPr="00E74E47">
          <w:t xml:space="preserve"> future stud</w:t>
        </w:r>
      </w:ins>
      <w:ins w:id="624" w:author="Hannah Moyer" w:date="2023-07-24T14:55:00Z">
        <w:r w:rsidR="005656A5">
          <w:t>y</w:t>
        </w:r>
      </w:ins>
      <w:ins w:id="625" w:author="Hannah Moyer" w:date="2023-07-20T16:40:00Z">
        <w:r w:rsidR="007F7048" w:rsidRPr="00E74E47">
          <w:t xml:space="preserve"> should </w:t>
        </w:r>
      </w:ins>
      <w:del w:id="626" w:author="Hannah Moyer" w:date="2023-07-20T16:40:00Z">
        <w:r w:rsidR="00E42E8E" w:rsidRPr="00E74E47" w:rsidDel="007F7048">
          <w:delText xml:space="preserve">, </w:delText>
        </w:r>
        <w:commentRangeStart w:id="627"/>
        <w:r w:rsidR="00E42E8E" w:rsidRPr="00E74E47" w:rsidDel="007F7048">
          <w:delText xml:space="preserve">researchers </w:delText>
        </w:r>
        <w:commentRangeEnd w:id="627"/>
        <w:r w:rsidR="006C7431" w:rsidRPr="00E74E47" w:rsidDel="007F7048">
          <w:rPr>
            <w:rStyle w:val="CommentReference"/>
            <w:sz w:val="24"/>
            <w:szCs w:val="24"/>
            <w:rPrChange w:id="628" w:author="Hannah Moyer" w:date="2023-07-24T13:25:00Z">
              <w:rPr>
                <w:rStyle w:val="CommentReference"/>
              </w:rPr>
            </w:rPrChange>
          </w:rPr>
          <w:commentReference w:id="627"/>
        </w:r>
        <w:r w:rsidR="003078BD" w:rsidRPr="00E74E47" w:rsidDel="007F7048">
          <w:delText>could</w:delText>
        </w:r>
        <w:r w:rsidR="00E42E8E" w:rsidRPr="00E74E47" w:rsidDel="007F7048">
          <w:delText xml:space="preserve"> </w:delText>
        </w:r>
      </w:del>
      <w:r w:rsidR="00B933F1" w:rsidRPr="00E74E47">
        <w:t xml:space="preserve">estimate the </w:t>
      </w:r>
      <w:del w:id="629" w:author="Hannah Moyer" w:date="2023-07-25T16:40:00Z">
        <w:r w:rsidR="003078BD" w:rsidRPr="00E74E47" w:rsidDel="00CE514E">
          <w:delText>amount</w:delText>
        </w:r>
      </w:del>
      <w:ins w:id="630" w:author="Hannah Moyer" w:date="2023-07-25T16:40:00Z">
        <w:r w:rsidR="00CE514E">
          <w:t>amount</w:t>
        </w:r>
      </w:ins>
      <w:r w:rsidR="003078BD" w:rsidRPr="00E74E47">
        <w:t xml:space="preserve"> of </w:t>
      </w:r>
      <w:r w:rsidR="00E42E8E" w:rsidRPr="00E74E47">
        <w:t>patien</w:t>
      </w:r>
      <w:r w:rsidR="00B933F1" w:rsidRPr="00E74E47">
        <w:t>t</w:t>
      </w:r>
      <w:r w:rsidR="00E42E8E" w:rsidRPr="00E74E47">
        <w:t xml:space="preserve">s, money, and time </w:t>
      </w:r>
      <w:r w:rsidR="00B933F1" w:rsidRPr="00E74E47">
        <w:t>required</w:t>
      </w:r>
      <w:r w:rsidR="00E42E8E" w:rsidRPr="00E74E47">
        <w:t xml:space="preserve"> </w:t>
      </w:r>
      <w:r w:rsidRPr="00E74E47">
        <w:t>to reach approval or stop development in</w:t>
      </w:r>
      <w:r w:rsidR="00B933F1" w:rsidRPr="00E74E47">
        <w:t xml:space="preserve"> </w:t>
      </w:r>
      <w:r w:rsidR="00E42E8E" w:rsidRPr="00E74E47">
        <w:t xml:space="preserve">bypassed trajectories </w:t>
      </w:r>
      <w:r w:rsidR="00B933F1" w:rsidRPr="00E74E47">
        <w:t>compared</w:t>
      </w:r>
      <w:r w:rsidR="00E42E8E" w:rsidRPr="00E74E47">
        <w:t xml:space="preserve"> trajectories </w:t>
      </w:r>
      <w:r w:rsidR="00B933F1" w:rsidRPr="00E74E47">
        <w:t>that involve both phase 2 and 3 trials</w:t>
      </w:r>
      <w:r w:rsidR="00E42E8E" w:rsidRPr="00E74E47">
        <w:t>.</w:t>
      </w:r>
      <w:ins w:id="631" w:author="Jonathan Kimmelman, Dr." w:date="2023-07-20T11:10:00Z">
        <w:r w:rsidR="006C7431" w:rsidRPr="00E74E47">
          <w:t xml:space="preserve"> </w:t>
        </w:r>
      </w:ins>
      <w:ins w:id="632" w:author="Hannah Moyer" w:date="2023-07-24T14:56:00Z">
        <w:r w:rsidR="005656A5">
          <w:t xml:space="preserve">These studies could </w:t>
        </w:r>
        <w:r w:rsidR="005656A5" w:rsidRPr="009A6103">
          <w:t>use modeling</w:t>
        </w:r>
        <w:r w:rsidR="005656A5">
          <w:t xml:space="preserve"> to estimate moral </w:t>
        </w:r>
      </w:ins>
      <w:ins w:id="633" w:author="Hannah Moyer" w:date="2023-07-25T16:32:00Z">
        <w:r w:rsidR="009A6103">
          <w:t>efficiency and</w:t>
        </w:r>
      </w:ins>
      <w:ins w:id="634" w:author="Hannah Moyer" w:date="2023-07-24T15:00:00Z">
        <w:r w:rsidR="005656A5">
          <w:t xml:space="preserve"> </w:t>
        </w:r>
        <w:r w:rsidR="00872122">
          <w:t>determine</w:t>
        </w:r>
        <w:r w:rsidR="005656A5">
          <w:t xml:space="preserve"> whether overall there are </w:t>
        </w:r>
      </w:ins>
      <w:ins w:id="635" w:author="Hannah Moyer" w:date="2023-07-24T14:56:00Z">
        <w:r w:rsidR="005656A5">
          <w:t xml:space="preserve">financial </w:t>
        </w:r>
      </w:ins>
      <w:ins w:id="636" w:author="Hannah Moyer" w:date="2023-07-25T16:32:00Z">
        <w:r w:rsidR="009A6103">
          <w:t xml:space="preserve">and time </w:t>
        </w:r>
      </w:ins>
      <w:ins w:id="637" w:author="Hannah Moyer" w:date="2023-07-24T14:56:00Z">
        <w:r w:rsidR="005656A5">
          <w:t>savings</w:t>
        </w:r>
      </w:ins>
      <w:ins w:id="638" w:author="Hannah Moyer" w:date="2023-07-24T15:00:00Z">
        <w:r w:rsidR="005656A5">
          <w:t xml:space="preserve"> associated with phase 2 bypass.</w:t>
        </w:r>
      </w:ins>
      <w:ins w:id="639" w:author="Hannah Moyer" w:date="2023-07-24T14:58:00Z">
        <w:r w:rsidR="005656A5">
          <w:t xml:space="preserve"> These results would provide further </w:t>
        </w:r>
      </w:ins>
      <w:ins w:id="640" w:author="Hannah Moyer" w:date="2023-07-24T14:57:00Z">
        <w:r w:rsidR="005656A5">
          <w:t>guid</w:t>
        </w:r>
      </w:ins>
      <w:ins w:id="641" w:author="Hannah Moyer" w:date="2023-07-24T14:58:00Z">
        <w:r w:rsidR="005656A5">
          <w:t>ance as to</w:t>
        </w:r>
      </w:ins>
      <w:ins w:id="642" w:author="Hannah Moyer" w:date="2023-07-24T14:57:00Z">
        <w:r w:rsidR="005656A5">
          <w:t xml:space="preserve"> whether phase 2 bypass is a wise </w:t>
        </w:r>
      </w:ins>
      <w:ins w:id="643" w:author="Hannah Moyer" w:date="2023-07-24T14:58:00Z">
        <w:r w:rsidR="005656A5">
          <w:t>prioritization</w:t>
        </w:r>
      </w:ins>
      <w:ins w:id="644" w:author="Hannah Moyer" w:date="2023-07-24T14:57:00Z">
        <w:r w:rsidR="005656A5">
          <w:t xml:space="preserve"> of resources.</w:t>
        </w:r>
      </w:ins>
      <w:ins w:id="645" w:author="Hannah Moyer" w:date="2023-07-24T14:56:00Z">
        <w:r w:rsidR="005656A5">
          <w:t xml:space="preserve"> </w:t>
        </w:r>
      </w:ins>
      <w:ins w:id="646" w:author="Jonathan Kimmelman, Dr." w:date="2023-07-20T11:10:00Z">
        <w:del w:id="647" w:author="Hannah Moyer" w:date="2023-07-24T14:57:00Z">
          <w:r w:rsidR="006C7431" w:rsidRPr="00E74E47" w:rsidDel="005656A5">
            <w:rPr>
              <w:highlight w:val="yellow"/>
              <w:rPrChange w:id="648" w:author="Hannah Moyer" w:date="2023-07-24T13:25:00Z">
                <w:rPr/>
              </w:rPrChange>
            </w:rPr>
            <w:delText>SAY MORE. USE MODELING PERHAPS? ESTIMATE MORAL EFFICIENCY? FINA</w:delText>
          </w:r>
        </w:del>
      </w:ins>
      <w:ins w:id="649" w:author="Jonathan Kimmelman, Dr." w:date="2023-07-20T11:11:00Z">
        <w:del w:id="650" w:author="Hannah Moyer" w:date="2023-07-24T14:57:00Z">
          <w:r w:rsidR="006C7431" w:rsidRPr="00E74E47" w:rsidDel="005656A5">
            <w:rPr>
              <w:highlight w:val="yellow"/>
              <w:rPrChange w:id="651" w:author="Hannah Moyer" w:date="2023-07-24T13:25:00Z">
                <w:rPr/>
              </w:rPrChange>
            </w:rPr>
            <w:delText>NCIAL SAVINGS? PROBABLY POSSIBLE TO MODEL CIRCUSMATNCES WHERE IT MAKESE SENSE…</w:delText>
          </w:r>
        </w:del>
      </w:ins>
      <w:del w:id="652" w:author="Hannah Moyer" w:date="2023-07-24T14:57:00Z">
        <w:r w:rsidR="00E42E8E" w:rsidRPr="00E74E47" w:rsidDel="005656A5">
          <w:delText xml:space="preserve"> </w:delText>
        </w:r>
      </w:del>
    </w:p>
    <w:p w14:paraId="7B8E8868" w14:textId="77777777" w:rsidR="007F7048" w:rsidRPr="00E74E47" w:rsidRDefault="007F7048" w:rsidP="00E42E8E">
      <w:pPr>
        <w:rPr>
          <w:ins w:id="653" w:author="Hannah Moyer" w:date="2023-07-20T16:40:00Z"/>
        </w:rPr>
      </w:pPr>
    </w:p>
    <w:p w14:paraId="2EC0F1D0" w14:textId="59E65FF4" w:rsidR="00E42E8E" w:rsidRPr="00E74E47" w:rsidRDefault="00FD412A" w:rsidP="00E42E8E">
      <w:del w:id="654" w:author="Hannah Moyer" w:date="2023-07-24T15:06:00Z">
        <w:r w:rsidRPr="00E74E47" w:rsidDel="00902F76">
          <w:lastRenderedPageBreak/>
          <w:delText>Thirdly</w:delText>
        </w:r>
      </w:del>
      <w:ins w:id="655" w:author="Hannah Moyer" w:date="2023-07-24T15:06:00Z">
        <w:r w:rsidR="00902F76">
          <w:t>Fourthly</w:t>
        </w:r>
      </w:ins>
      <w:r w:rsidR="00E42E8E" w:rsidRPr="00E74E47">
        <w:t xml:space="preserve">, researchers </w:t>
      </w:r>
      <w:r w:rsidR="003078BD" w:rsidRPr="00E74E47">
        <w:t>could</w:t>
      </w:r>
      <w:r w:rsidR="00E42E8E" w:rsidRPr="00E74E47">
        <w:t xml:space="preserve"> </w:t>
      </w:r>
      <w:del w:id="656" w:author="Hannah Moyer" w:date="2023-07-25T16:34:00Z">
        <w:r w:rsidR="00E42E8E" w:rsidRPr="00E74E47" w:rsidDel="009A6103">
          <w:delText xml:space="preserve">investigate </w:delText>
        </w:r>
      </w:del>
      <w:ins w:id="657" w:author="Hannah Moyer" w:date="2023-07-25T16:40:00Z">
        <w:r w:rsidR="00CE514E">
          <w:t>interrogate</w:t>
        </w:r>
      </w:ins>
      <w:ins w:id="658" w:author="Hannah Moyer" w:date="2023-07-25T16:34:00Z">
        <w:r w:rsidR="009A6103" w:rsidRPr="00E74E47">
          <w:t xml:space="preserve"> </w:t>
        </w:r>
      </w:ins>
      <w:r w:rsidR="00E42E8E" w:rsidRPr="00E74E47">
        <w:t>how investigations of safety and dose</w:t>
      </w:r>
      <w:r w:rsidRPr="00E74E47">
        <w:t xml:space="preserve">, rather than efficacy, </w:t>
      </w:r>
      <w:r w:rsidR="00E42E8E" w:rsidRPr="00E74E47">
        <w:t>set phase 3 trials up for success. For example, in multiple sclerosis, a phase 3 trial may be positive but not moved to approval because of immune reactions. In these cases, it would be more interesting to see whether safety and dose were investigated prior to phase 3 trial initiation</w:t>
      </w:r>
      <w:r w:rsidRPr="00E74E47">
        <w:t xml:space="preserve"> than efficacy</w:t>
      </w:r>
      <w:r w:rsidR="00E42E8E" w:rsidRPr="00E74E47">
        <w:t xml:space="preserve">. </w:t>
      </w:r>
      <w:ins w:id="659" w:author="Hannah Moyer" w:date="2023-07-25T16:39:00Z">
        <w:r w:rsidR="009A6103">
          <w:t xml:space="preserve">In addition, </w:t>
        </w:r>
        <w:r w:rsidR="009A6103" w:rsidRPr="00E74E47">
          <w:t>this analysis could be used to evaluate whether phase 3 trials that bypassed and were nonpositive were more likely to blame intervention ensemble issues.</w:t>
        </w:r>
      </w:ins>
    </w:p>
    <w:p w14:paraId="3B097688" w14:textId="77777777" w:rsidR="00E42E8E" w:rsidRPr="00E74E47" w:rsidRDefault="00E42E8E" w:rsidP="00E42E8E"/>
    <w:p w14:paraId="4259C014" w14:textId="62A2B09D" w:rsidR="0031471B" w:rsidRDefault="00E42E8E" w:rsidP="00E42E8E">
      <w:pPr>
        <w:rPr>
          <w:ins w:id="660" w:author="Hannah Moyer" w:date="2023-07-24T13:25:00Z"/>
        </w:rPr>
      </w:pPr>
      <w:r w:rsidRPr="00E74E47">
        <w:rPr>
          <w:highlight w:val="yellow"/>
        </w:rPr>
        <w:t>Concluding paragraph</w:t>
      </w:r>
      <w:r w:rsidR="0031471B" w:rsidRPr="00E74E47">
        <w:t>.</w:t>
      </w:r>
    </w:p>
    <w:p w14:paraId="08BA7511" w14:textId="77777777" w:rsidR="00E74E47" w:rsidRDefault="00E74E47" w:rsidP="00E42E8E">
      <w:pPr>
        <w:rPr>
          <w:ins w:id="661" w:author="Hannah Moyer" w:date="2023-07-24T13:25:00Z"/>
        </w:rPr>
      </w:pPr>
    </w:p>
    <w:p w14:paraId="6888D2AB" w14:textId="77777777" w:rsidR="00E74E47" w:rsidRDefault="00E74E47" w:rsidP="00E42E8E">
      <w:pPr>
        <w:rPr>
          <w:ins w:id="662" w:author="Hannah Moyer" w:date="2023-07-24T13:25:00Z"/>
        </w:rPr>
      </w:pPr>
    </w:p>
    <w:p w14:paraId="76C2F60E" w14:textId="77777777" w:rsidR="00E74E47" w:rsidRDefault="00E74E47" w:rsidP="00E42E8E">
      <w:pPr>
        <w:rPr>
          <w:ins w:id="663" w:author="Hannah Moyer" w:date="2023-07-24T13:25:00Z"/>
        </w:rPr>
      </w:pPr>
    </w:p>
    <w:p w14:paraId="66C17AA1" w14:textId="77777777" w:rsidR="00E74E47" w:rsidRDefault="00E74E47" w:rsidP="00E42E8E">
      <w:pPr>
        <w:rPr>
          <w:ins w:id="664" w:author="Hannah Moyer" w:date="2023-07-24T13:25:00Z"/>
        </w:rPr>
      </w:pPr>
    </w:p>
    <w:p w14:paraId="02EEFE0A" w14:textId="77777777" w:rsidR="00E74E47" w:rsidRDefault="00E74E47" w:rsidP="00E42E8E">
      <w:pPr>
        <w:rPr>
          <w:ins w:id="665" w:author="Hannah Moyer" w:date="2023-07-24T13:25:00Z"/>
        </w:rPr>
      </w:pPr>
    </w:p>
    <w:p w14:paraId="4DAEC50F" w14:textId="77777777" w:rsidR="00E74E47" w:rsidRDefault="00E74E47" w:rsidP="00E42E8E">
      <w:pPr>
        <w:rPr>
          <w:ins w:id="666" w:author="Hannah Moyer" w:date="2023-07-24T13:25:00Z"/>
        </w:rPr>
      </w:pPr>
    </w:p>
    <w:p w14:paraId="2ED3E078" w14:textId="77777777" w:rsidR="00E74E47" w:rsidRDefault="00E74E47" w:rsidP="00E42E8E">
      <w:pPr>
        <w:rPr>
          <w:ins w:id="667" w:author="Hannah Moyer" w:date="2023-07-24T13:25:00Z"/>
        </w:rPr>
      </w:pPr>
    </w:p>
    <w:p w14:paraId="576ACEDC" w14:textId="77777777" w:rsidR="00E74E47" w:rsidRDefault="00E74E47" w:rsidP="00E42E8E">
      <w:pPr>
        <w:rPr>
          <w:ins w:id="668" w:author="Hannah Moyer" w:date="2023-07-24T13:25:00Z"/>
        </w:rPr>
      </w:pPr>
    </w:p>
    <w:p w14:paraId="797E5636" w14:textId="77777777" w:rsidR="00E74E47" w:rsidRDefault="00E74E47" w:rsidP="00E42E8E">
      <w:pPr>
        <w:rPr>
          <w:ins w:id="669" w:author="Hannah Moyer" w:date="2023-07-24T13:25:00Z"/>
        </w:rPr>
      </w:pPr>
    </w:p>
    <w:p w14:paraId="66E3AB8D" w14:textId="77777777" w:rsidR="00E74E47" w:rsidRDefault="00E74E47" w:rsidP="00E42E8E">
      <w:pPr>
        <w:rPr>
          <w:ins w:id="670" w:author="Hannah Moyer" w:date="2023-07-24T14:44:00Z"/>
        </w:rPr>
      </w:pPr>
    </w:p>
    <w:p w14:paraId="41A35E33" w14:textId="77777777" w:rsidR="00F96AE2" w:rsidRDefault="00F96AE2" w:rsidP="00E42E8E">
      <w:pPr>
        <w:rPr>
          <w:ins w:id="671" w:author="Hannah Moyer" w:date="2023-07-24T14:44:00Z"/>
        </w:rPr>
      </w:pPr>
    </w:p>
    <w:p w14:paraId="50F1854C" w14:textId="77777777" w:rsidR="00F96AE2" w:rsidRDefault="00F96AE2" w:rsidP="00E42E8E">
      <w:pPr>
        <w:rPr>
          <w:ins w:id="672" w:author="Hannah Moyer" w:date="2023-07-24T14:44:00Z"/>
        </w:rPr>
      </w:pPr>
    </w:p>
    <w:p w14:paraId="2619E8F0" w14:textId="77777777" w:rsidR="00F96AE2" w:rsidRDefault="00F96AE2" w:rsidP="00E42E8E">
      <w:pPr>
        <w:rPr>
          <w:ins w:id="673" w:author="Hannah Moyer" w:date="2023-07-24T14:44:00Z"/>
        </w:rPr>
      </w:pPr>
    </w:p>
    <w:p w14:paraId="5D3E1569" w14:textId="77777777" w:rsidR="00F96AE2" w:rsidRDefault="00F96AE2" w:rsidP="00E42E8E">
      <w:pPr>
        <w:rPr>
          <w:ins w:id="674" w:author="Hannah Moyer" w:date="2023-07-24T14:44:00Z"/>
        </w:rPr>
      </w:pPr>
    </w:p>
    <w:p w14:paraId="6DA0DD4A" w14:textId="77777777" w:rsidR="00F96AE2" w:rsidRDefault="00F96AE2" w:rsidP="00E42E8E">
      <w:pPr>
        <w:rPr>
          <w:ins w:id="675" w:author="Hannah Moyer" w:date="2023-07-24T14:44:00Z"/>
        </w:rPr>
      </w:pPr>
    </w:p>
    <w:p w14:paraId="3B0DD33A" w14:textId="77777777" w:rsidR="00F96AE2" w:rsidRDefault="00F96AE2" w:rsidP="00E42E8E">
      <w:pPr>
        <w:rPr>
          <w:ins w:id="676" w:author="Hannah Moyer" w:date="2023-07-24T14:44:00Z"/>
        </w:rPr>
      </w:pPr>
    </w:p>
    <w:p w14:paraId="227FBC12" w14:textId="77777777" w:rsidR="00F96AE2" w:rsidRDefault="00F96AE2" w:rsidP="00E42E8E">
      <w:pPr>
        <w:rPr>
          <w:ins w:id="677" w:author="Hannah Moyer" w:date="2023-07-24T14:44:00Z"/>
        </w:rPr>
      </w:pPr>
    </w:p>
    <w:p w14:paraId="641ECFBF" w14:textId="77777777" w:rsidR="00F96AE2" w:rsidRDefault="00F96AE2" w:rsidP="00E42E8E">
      <w:pPr>
        <w:rPr>
          <w:ins w:id="678" w:author="Hannah Moyer" w:date="2023-07-24T14:44:00Z"/>
        </w:rPr>
      </w:pPr>
    </w:p>
    <w:p w14:paraId="728C6046" w14:textId="77777777" w:rsidR="00F96AE2" w:rsidRDefault="00F96AE2" w:rsidP="00E42E8E">
      <w:pPr>
        <w:rPr>
          <w:ins w:id="679" w:author="Hannah Moyer" w:date="2023-07-24T14:44:00Z"/>
        </w:rPr>
      </w:pPr>
    </w:p>
    <w:p w14:paraId="22EB3AAC" w14:textId="77777777" w:rsidR="00F96AE2" w:rsidRDefault="00F96AE2" w:rsidP="00E42E8E">
      <w:pPr>
        <w:rPr>
          <w:ins w:id="680" w:author="Hannah Moyer" w:date="2023-07-24T14:44:00Z"/>
        </w:rPr>
      </w:pPr>
    </w:p>
    <w:p w14:paraId="0A563A84" w14:textId="77777777" w:rsidR="00F96AE2" w:rsidRDefault="00F96AE2" w:rsidP="00E42E8E">
      <w:pPr>
        <w:rPr>
          <w:ins w:id="681" w:author="Hannah Moyer" w:date="2023-07-24T14:44:00Z"/>
        </w:rPr>
      </w:pPr>
    </w:p>
    <w:p w14:paraId="535B7606" w14:textId="77777777" w:rsidR="00F96AE2" w:rsidRDefault="00F96AE2" w:rsidP="00E42E8E">
      <w:pPr>
        <w:rPr>
          <w:ins w:id="682" w:author="Hannah Moyer" w:date="2023-07-24T14:44:00Z"/>
        </w:rPr>
      </w:pPr>
    </w:p>
    <w:p w14:paraId="00D5EE79" w14:textId="77777777" w:rsidR="00F96AE2" w:rsidRDefault="00F96AE2" w:rsidP="00E42E8E">
      <w:pPr>
        <w:rPr>
          <w:ins w:id="683" w:author="Hannah Moyer" w:date="2023-07-24T14:44:00Z"/>
        </w:rPr>
      </w:pPr>
    </w:p>
    <w:p w14:paraId="538DE0FC" w14:textId="77777777" w:rsidR="00F96AE2" w:rsidRDefault="00F96AE2" w:rsidP="00E42E8E">
      <w:pPr>
        <w:rPr>
          <w:ins w:id="684" w:author="Hannah Moyer" w:date="2023-07-24T14:44:00Z"/>
        </w:rPr>
      </w:pPr>
    </w:p>
    <w:p w14:paraId="7721A130" w14:textId="77777777" w:rsidR="00F96AE2" w:rsidRDefault="00F96AE2" w:rsidP="00E42E8E">
      <w:pPr>
        <w:rPr>
          <w:ins w:id="685" w:author="Hannah Moyer" w:date="2023-07-24T14:44:00Z"/>
        </w:rPr>
      </w:pPr>
    </w:p>
    <w:p w14:paraId="6B846CA7" w14:textId="77777777" w:rsidR="00F96AE2" w:rsidRDefault="00F96AE2" w:rsidP="00E42E8E">
      <w:pPr>
        <w:rPr>
          <w:ins w:id="686" w:author="Hannah Moyer" w:date="2023-07-24T14:44:00Z"/>
        </w:rPr>
      </w:pPr>
    </w:p>
    <w:p w14:paraId="5D163386" w14:textId="77777777" w:rsidR="00F96AE2" w:rsidRDefault="00F96AE2" w:rsidP="00E42E8E">
      <w:pPr>
        <w:rPr>
          <w:ins w:id="687" w:author="Hannah Moyer" w:date="2023-07-24T14:44:00Z"/>
        </w:rPr>
      </w:pPr>
    </w:p>
    <w:p w14:paraId="602CE4BD" w14:textId="77777777" w:rsidR="00F96AE2" w:rsidRDefault="00F96AE2" w:rsidP="00E42E8E">
      <w:pPr>
        <w:rPr>
          <w:ins w:id="688" w:author="Hannah Moyer" w:date="2023-07-24T14:44:00Z"/>
        </w:rPr>
      </w:pPr>
    </w:p>
    <w:p w14:paraId="59C85951" w14:textId="77777777" w:rsidR="00F96AE2" w:rsidRDefault="00F96AE2" w:rsidP="00E42E8E">
      <w:pPr>
        <w:rPr>
          <w:ins w:id="689" w:author="Hannah Moyer" w:date="2023-07-24T14:44:00Z"/>
        </w:rPr>
      </w:pPr>
    </w:p>
    <w:p w14:paraId="796DD8D8" w14:textId="77777777" w:rsidR="00F96AE2" w:rsidRDefault="00F96AE2" w:rsidP="00E42E8E">
      <w:pPr>
        <w:rPr>
          <w:ins w:id="690" w:author="Hannah Moyer" w:date="2023-07-24T14:44:00Z"/>
        </w:rPr>
      </w:pPr>
    </w:p>
    <w:p w14:paraId="4CF9257E" w14:textId="77777777" w:rsidR="00F96AE2" w:rsidRDefault="00F96AE2" w:rsidP="00E42E8E">
      <w:pPr>
        <w:rPr>
          <w:ins w:id="691" w:author="Hannah Moyer" w:date="2023-07-24T14:44:00Z"/>
        </w:rPr>
      </w:pPr>
    </w:p>
    <w:p w14:paraId="25793EED" w14:textId="77777777" w:rsidR="00F96AE2" w:rsidRDefault="00F96AE2" w:rsidP="00E42E8E">
      <w:pPr>
        <w:rPr>
          <w:ins w:id="692" w:author="Hannah Moyer" w:date="2023-07-24T14:44:00Z"/>
        </w:rPr>
      </w:pPr>
    </w:p>
    <w:p w14:paraId="67576C50" w14:textId="77777777" w:rsidR="00E74E47" w:rsidRDefault="00E74E47" w:rsidP="00E42E8E">
      <w:pPr>
        <w:rPr>
          <w:ins w:id="693" w:author="Hannah Moyer" w:date="2023-07-24T13:25:00Z"/>
        </w:rPr>
      </w:pPr>
    </w:p>
    <w:p w14:paraId="68EB2777" w14:textId="77777777" w:rsidR="00E74E47" w:rsidRDefault="00E74E47" w:rsidP="00E42E8E">
      <w:pPr>
        <w:rPr>
          <w:ins w:id="694" w:author="Hannah Moyer" w:date="2023-07-24T13:25:00Z"/>
        </w:rPr>
      </w:pPr>
    </w:p>
    <w:p w14:paraId="7547BECF" w14:textId="77777777" w:rsidR="00E74E47" w:rsidRDefault="00E74E47" w:rsidP="00E42E8E">
      <w:pPr>
        <w:rPr>
          <w:ins w:id="695" w:author="Hannah Moyer" w:date="2023-07-24T13:25:00Z"/>
        </w:rPr>
      </w:pPr>
    </w:p>
    <w:p w14:paraId="2B092E07" w14:textId="77777777" w:rsidR="00E74E47" w:rsidRPr="00E74E47" w:rsidRDefault="00E74E47" w:rsidP="00E42E8E">
      <w:pPr>
        <w:rPr>
          <w:ins w:id="696" w:author="Hannah Moyer" w:date="2023-07-24T11:53:00Z"/>
        </w:rPr>
      </w:pPr>
    </w:p>
    <w:p w14:paraId="3DB6FFB5" w14:textId="0C194139" w:rsidR="00CD00BA" w:rsidRDefault="00E74E47" w:rsidP="00E42E8E">
      <w:pPr>
        <w:rPr>
          <w:ins w:id="697" w:author="Hannah Moyer" w:date="2023-07-24T11:53:00Z"/>
        </w:rPr>
      </w:pPr>
      <w:ins w:id="698" w:author="Hannah Moyer" w:date="2023-07-24T13:25:00Z">
        <w:r>
          <w:t>Ref</w:t>
        </w:r>
      </w:ins>
      <w:ins w:id="699" w:author="Hannah Moyer" w:date="2023-07-24T13:26:00Z">
        <w:r>
          <w:t>erences</w:t>
        </w:r>
      </w:ins>
    </w:p>
    <w:p w14:paraId="508641EE" w14:textId="77777777" w:rsidR="00F129E3" w:rsidRPr="00F129E3" w:rsidRDefault="00CD00BA" w:rsidP="00F129E3">
      <w:pPr>
        <w:pStyle w:val="Bibliography"/>
      </w:pPr>
      <w:r>
        <w:lastRenderedPageBreak/>
        <w:fldChar w:fldCharType="begin"/>
      </w:r>
      <w:r w:rsidR="00F96AE2">
        <w:instrText xml:space="preserve"> ADDIN ZOTERO_BIBL {"uncited":[],"omitted":[],"custom":[]} CSL_BIBLIOGRAPHY </w:instrText>
      </w:r>
      <w:r>
        <w:fldChar w:fldCharType="separate"/>
      </w:r>
      <w:r w:rsidR="00F129E3" w:rsidRPr="00F129E3">
        <w:t xml:space="preserve">1. </w:t>
      </w:r>
      <w:r w:rsidR="00F129E3" w:rsidRPr="00F129E3">
        <w:tab/>
      </w:r>
      <w:proofErr w:type="spellStart"/>
      <w:r w:rsidR="00F129E3" w:rsidRPr="00F129E3">
        <w:t>Feigin</w:t>
      </w:r>
      <w:proofErr w:type="spellEnd"/>
      <w:r w:rsidR="00F129E3" w:rsidRPr="00F129E3">
        <w:t xml:space="preserve"> VL, Nichols E, </w:t>
      </w:r>
      <w:proofErr w:type="spellStart"/>
      <w:r w:rsidR="00F129E3" w:rsidRPr="00F129E3">
        <w:t>Alam</w:t>
      </w:r>
      <w:proofErr w:type="spellEnd"/>
      <w:r w:rsidR="00F129E3" w:rsidRPr="00F129E3">
        <w:t xml:space="preserve"> T, et al. Global, regional, and national burden of neurological disorders, 1990–2016: a systematic analysis for the Global Burden of Disease Study 2016. </w:t>
      </w:r>
      <w:r w:rsidR="00F129E3" w:rsidRPr="00F129E3">
        <w:rPr>
          <w:i/>
          <w:iCs/>
        </w:rPr>
        <w:t>The Lancet Neurology</w:t>
      </w:r>
      <w:r w:rsidR="00F129E3" w:rsidRPr="00F129E3">
        <w:t xml:space="preserve"> 2019; 18: 459–480.</w:t>
      </w:r>
    </w:p>
    <w:p w14:paraId="499C317C" w14:textId="77777777" w:rsidR="00F129E3" w:rsidRPr="00F129E3" w:rsidRDefault="00F129E3" w:rsidP="00F129E3">
      <w:pPr>
        <w:pStyle w:val="Bibliography"/>
      </w:pPr>
      <w:r w:rsidRPr="00F129E3">
        <w:t xml:space="preserve">2. </w:t>
      </w:r>
      <w:r w:rsidRPr="00F129E3">
        <w:tab/>
        <w:t xml:space="preserve">Miller G. Is Pharma Running Out of Brainy Ideas? </w:t>
      </w:r>
      <w:r w:rsidRPr="00F129E3">
        <w:rPr>
          <w:i/>
          <w:iCs/>
        </w:rPr>
        <w:t>Science</w:t>
      </w:r>
      <w:r w:rsidRPr="00F129E3">
        <w:t xml:space="preserve"> 2010; 329: 502–504.</w:t>
      </w:r>
    </w:p>
    <w:p w14:paraId="08233CB7" w14:textId="77777777" w:rsidR="00F129E3" w:rsidRPr="00F129E3" w:rsidRDefault="00F129E3" w:rsidP="00F129E3">
      <w:pPr>
        <w:pStyle w:val="Bibliography"/>
      </w:pPr>
      <w:r w:rsidRPr="00F129E3">
        <w:t xml:space="preserve">3. </w:t>
      </w:r>
      <w:r w:rsidRPr="00F129E3">
        <w:tab/>
        <w:t xml:space="preserve">Choi DW, Armitage R, Brady LS, et al. Medicines for the mind: policy-based ‘pull’ incentives for creating breakthrough CNS drugs. </w:t>
      </w:r>
      <w:r w:rsidRPr="00F129E3">
        <w:rPr>
          <w:i/>
          <w:iCs/>
        </w:rPr>
        <w:t>Neuron</w:t>
      </w:r>
      <w:r w:rsidRPr="00F129E3">
        <w:t xml:space="preserve"> 2014; 84: 554–563.</w:t>
      </w:r>
    </w:p>
    <w:p w14:paraId="4ADCE3B7" w14:textId="77777777" w:rsidR="00F129E3" w:rsidRPr="00F129E3" w:rsidRDefault="00F129E3" w:rsidP="00F129E3">
      <w:pPr>
        <w:pStyle w:val="Bibliography"/>
      </w:pPr>
      <w:r w:rsidRPr="00F129E3">
        <w:t xml:space="preserve">4. </w:t>
      </w:r>
      <w:r w:rsidRPr="00F129E3">
        <w:tab/>
        <w:t xml:space="preserve">Kaitlin K. CNS Drugs Take Longer to Develop and Have Lower Success Rates Than Other Drugs, </w:t>
      </w:r>
      <w:proofErr w:type="gramStart"/>
      <w:r w:rsidRPr="00F129E3">
        <w:t>According</w:t>
      </w:r>
      <w:proofErr w:type="gramEnd"/>
      <w:r w:rsidRPr="00F129E3">
        <w:t xml:space="preserve"> to the Tufts Center for the Study of Drug Development. </w:t>
      </w:r>
      <w:r w:rsidRPr="00F129E3">
        <w:rPr>
          <w:i/>
          <w:iCs/>
        </w:rPr>
        <w:t xml:space="preserve">Tufts University, Tufts Center for the Study of Drug </w:t>
      </w:r>
      <w:proofErr w:type="gramStart"/>
      <w:r w:rsidRPr="00F129E3">
        <w:rPr>
          <w:i/>
          <w:iCs/>
        </w:rPr>
        <w:t>Development;</w:t>
      </w:r>
      <w:r w:rsidRPr="00F129E3">
        <w:t>,</w:t>
      </w:r>
      <w:proofErr w:type="gramEnd"/>
      <w:r w:rsidRPr="00F129E3">
        <w:t xml:space="preserve"> https://www.globenewswire.com/news-release/2014/11/04/1187459/0/en/CNS-Drugs-Take-Longer-to-Develop-and-Have-Lower-Success-Rates-Than-Other-Drugs-According-to-the-Tufts-Center-for-the-Study-of-Drug-Development.html (2014, accessed 14 March 2023).</w:t>
      </w:r>
    </w:p>
    <w:p w14:paraId="1718B5E8" w14:textId="77777777" w:rsidR="00F129E3" w:rsidRPr="00F129E3" w:rsidRDefault="00F129E3" w:rsidP="00F129E3">
      <w:pPr>
        <w:pStyle w:val="Bibliography"/>
      </w:pPr>
      <w:r w:rsidRPr="00F129E3">
        <w:t xml:space="preserve">5. </w:t>
      </w:r>
      <w:r w:rsidRPr="00F129E3">
        <w:tab/>
      </w:r>
      <w:proofErr w:type="spellStart"/>
      <w:r w:rsidRPr="00F129E3">
        <w:t>Ontaneda</w:t>
      </w:r>
      <w:proofErr w:type="spellEnd"/>
      <w:r w:rsidRPr="00F129E3">
        <w:t xml:space="preserve"> D, Fox RJ, </w:t>
      </w:r>
      <w:proofErr w:type="spellStart"/>
      <w:r w:rsidRPr="00F129E3">
        <w:t>Chataway</w:t>
      </w:r>
      <w:proofErr w:type="spellEnd"/>
      <w:r w:rsidRPr="00F129E3">
        <w:t xml:space="preserve"> J. Clinical trials in progressive multiple sclerosis: lessons learned and future perspectives. </w:t>
      </w:r>
      <w:r w:rsidRPr="00F129E3">
        <w:rPr>
          <w:i/>
          <w:iCs/>
        </w:rPr>
        <w:t>Lancet Neurol</w:t>
      </w:r>
      <w:r w:rsidRPr="00F129E3">
        <w:t xml:space="preserve"> 2015; 14: 208–223.</w:t>
      </w:r>
    </w:p>
    <w:p w14:paraId="2A073144" w14:textId="77777777" w:rsidR="00F129E3" w:rsidRPr="00F129E3" w:rsidRDefault="00F129E3" w:rsidP="00F129E3">
      <w:pPr>
        <w:pStyle w:val="Bibliography"/>
      </w:pPr>
      <w:r w:rsidRPr="00F129E3">
        <w:t xml:space="preserve">6. </w:t>
      </w:r>
      <w:r w:rsidRPr="00F129E3">
        <w:tab/>
        <w:t xml:space="preserve">Cummings J. Lessons Learned from Alzheimer Disease: Clinical Trials with Negative Outcomes. </w:t>
      </w:r>
      <w:r w:rsidRPr="00F129E3">
        <w:rPr>
          <w:i/>
          <w:iCs/>
        </w:rPr>
        <w:t xml:space="preserve">Clin </w:t>
      </w:r>
      <w:proofErr w:type="spellStart"/>
      <w:r w:rsidRPr="00F129E3">
        <w:rPr>
          <w:i/>
          <w:iCs/>
        </w:rPr>
        <w:t>Transl</w:t>
      </w:r>
      <w:proofErr w:type="spellEnd"/>
      <w:r w:rsidRPr="00F129E3">
        <w:rPr>
          <w:i/>
          <w:iCs/>
        </w:rPr>
        <w:t xml:space="preserve"> Sci</w:t>
      </w:r>
      <w:r w:rsidRPr="00F129E3">
        <w:t xml:space="preserve"> 2018; 11: 147–152.</w:t>
      </w:r>
    </w:p>
    <w:p w14:paraId="70F9C914" w14:textId="77777777" w:rsidR="00F129E3" w:rsidRPr="00F129E3" w:rsidRDefault="00F129E3" w:rsidP="00F129E3">
      <w:pPr>
        <w:pStyle w:val="Bibliography"/>
      </w:pPr>
      <w:r w:rsidRPr="00F129E3">
        <w:t xml:space="preserve">7. </w:t>
      </w:r>
      <w:r w:rsidRPr="00F129E3">
        <w:tab/>
        <w:t xml:space="preserve">Cummings JL, Goldman DP, Simmons-Stern NR, et al. The costs of developing treatments for Alzheimer’s disease: A retrospective exploration. </w:t>
      </w:r>
      <w:r w:rsidRPr="00F129E3">
        <w:rPr>
          <w:i/>
          <w:iCs/>
        </w:rPr>
        <w:t>Alzheimer’s &amp; Dementia</w:t>
      </w:r>
      <w:r w:rsidRPr="00F129E3">
        <w:t xml:space="preserve"> 2022; 18: 469–477.</w:t>
      </w:r>
    </w:p>
    <w:p w14:paraId="39A3FA21" w14:textId="77777777" w:rsidR="00F129E3" w:rsidRPr="00F129E3" w:rsidRDefault="00F129E3" w:rsidP="00F129E3">
      <w:pPr>
        <w:pStyle w:val="Bibliography"/>
      </w:pPr>
      <w:r w:rsidRPr="00F129E3">
        <w:t xml:space="preserve">8. </w:t>
      </w:r>
      <w:r w:rsidRPr="00F129E3">
        <w:tab/>
        <w:t xml:space="preserve">Sedgwick P. What are the four phases of clinical research trials? </w:t>
      </w:r>
      <w:r w:rsidRPr="00F129E3">
        <w:rPr>
          <w:i/>
          <w:iCs/>
        </w:rPr>
        <w:t>BMJ</w:t>
      </w:r>
      <w:r w:rsidRPr="00F129E3">
        <w:t xml:space="preserve"> 2014; 348: g3727.</w:t>
      </w:r>
    </w:p>
    <w:p w14:paraId="62BF9330" w14:textId="77777777" w:rsidR="00F129E3" w:rsidRPr="00F129E3" w:rsidRDefault="00F129E3" w:rsidP="00F129E3">
      <w:pPr>
        <w:pStyle w:val="Bibliography"/>
      </w:pPr>
      <w:r w:rsidRPr="00F129E3">
        <w:t xml:space="preserve">9. </w:t>
      </w:r>
      <w:r w:rsidRPr="00F129E3">
        <w:tab/>
        <w:t xml:space="preserve">Cummings J, </w:t>
      </w:r>
      <w:proofErr w:type="spellStart"/>
      <w:r w:rsidRPr="00F129E3">
        <w:t>Aisen</w:t>
      </w:r>
      <w:proofErr w:type="spellEnd"/>
      <w:r w:rsidRPr="00F129E3">
        <w:t xml:space="preserve"> PS, DuBois B, et al. Drug development in Alzheimer’s disease: the path to 2025. </w:t>
      </w:r>
      <w:proofErr w:type="spellStart"/>
      <w:r w:rsidRPr="00F129E3">
        <w:rPr>
          <w:i/>
          <w:iCs/>
        </w:rPr>
        <w:t>Alzheimers</w:t>
      </w:r>
      <w:proofErr w:type="spellEnd"/>
      <w:r w:rsidRPr="00F129E3">
        <w:rPr>
          <w:i/>
          <w:iCs/>
        </w:rPr>
        <w:t xml:space="preserve"> Res </w:t>
      </w:r>
      <w:proofErr w:type="spellStart"/>
      <w:r w:rsidRPr="00F129E3">
        <w:rPr>
          <w:i/>
          <w:iCs/>
        </w:rPr>
        <w:t>Ther</w:t>
      </w:r>
      <w:proofErr w:type="spellEnd"/>
      <w:r w:rsidRPr="00F129E3">
        <w:t xml:space="preserve"> 2016; 8: 39.</w:t>
      </w:r>
    </w:p>
    <w:p w14:paraId="6A7E720D" w14:textId="77777777" w:rsidR="00F129E3" w:rsidRPr="00F129E3" w:rsidRDefault="00F129E3" w:rsidP="00F129E3">
      <w:pPr>
        <w:pStyle w:val="Bibliography"/>
      </w:pPr>
      <w:r w:rsidRPr="00F129E3">
        <w:t xml:space="preserve">10. </w:t>
      </w:r>
      <w:r w:rsidRPr="00F129E3">
        <w:tab/>
        <w:t xml:space="preserve">Freedman B. Equipoise and the Ethics of Clinical Research. </w:t>
      </w:r>
      <w:r w:rsidRPr="00F129E3">
        <w:rPr>
          <w:i/>
          <w:iCs/>
        </w:rPr>
        <w:t>New England Journal of Medicine</w:t>
      </w:r>
      <w:r w:rsidRPr="00F129E3">
        <w:t xml:space="preserve"> 1987; 317: 141–145.</w:t>
      </w:r>
    </w:p>
    <w:p w14:paraId="0FEA3FDB" w14:textId="77777777" w:rsidR="00F129E3" w:rsidRPr="00F129E3" w:rsidRDefault="00F129E3" w:rsidP="00F129E3">
      <w:pPr>
        <w:pStyle w:val="Bibliography"/>
      </w:pPr>
      <w:r w:rsidRPr="00F129E3">
        <w:t xml:space="preserve">11. </w:t>
      </w:r>
      <w:r w:rsidRPr="00F129E3">
        <w:tab/>
        <w:t xml:space="preserve">Potter WZ. Optimizing early Go/No Go decisions in CNS drug development. </w:t>
      </w:r>
      <w:r w:rsidRPr="00F129E3">
        <w:rPr>
          <w:i/>
          <w:iCs/>
        </w:rPr>
        <w:t xml:space="preserve">Expert Rev Clin </w:t>
      </w:r>
      <w:proofErr w:type="spellStart"/>
      <w:r w:rsidRPr="00F129E3">
        <w:rPr>
          <w:i/>
          <w:iCs/>
        </w:rPr>
        <w:t>Pharmacol</w:t>
      </w:r>
      <w:proofErr w:type="spellEnd"/>
      <w:r w:rsidRPr="00F129E3">
        <w:t xml:space="preserve"> 2015; 8: 155–157.</w:t>
      </w:r>
    </w:p>
    <w:p w14:paraId="28A073F3" w14:textId="77777777" w:rsidR="00F129E3" w:rsidRPr="00F129E3" w:rsidRDefault="00F129E3" w:rsidP="00F129E3">
      <w:pPr>
        <w:pStyle w:val="Bibliography"/>
      </w:pPr>
      <w:r w:rsidRPr="00F129E3">
        <w:t xml:space="preserve">12. </w:t>
      </w:r>
      <w:r w:rsidRPr="00F129E3">
        <w:tab/>
        <w:t xml:space="preserve">Kimmelman J, Hey SP. Ensemble Space and the Ethics of Clinical Development. In: </w:t>
      </w:r>
      <w:proofErr w:type="spellStart"/>
      <w:r w:rsidRPr="00F129E3">
        <w:t>Strech</w:t>
      </w:r>
      <w:proofErr w:type="spellEnd"/>
      <w:r w:rsidRPr="00F129E3">
        <w:t xml:space="preserve"> D, Mertz M (eds) </w:t>
      </w:r>
      <w:r w:rsidRPr="00F129E3">
        <w:rPr>
          <w:i/>
          <w:iCs/>
        </w:rPr>
        <w:t>Ethics and Governance of Biomedical Research: Theory and Practice</w:t>
      </w:r>
      <w:r w:rsidRPr="00F129E3">
        <w:t>. Cham: Springer International Publishing, pp. 137–151.</w:t>
      </w:r>
    </w:p>
    <w:p w14:paraId="2E8CFE61" w14:textId="77777777" w:rsidR="00F129E3" w:rsidRPr="00F129E3" w:rsidRDefault="00F129E3" w:rsidP="00F129E3">
      <w:pPr>
        <w:pStyle w:val="Bibliography"/>
      </w:pPr>
      <w:r w:rsidRPr="00F129E3">
        <w:t xml:space="preserve">13. </w:t>
      </w:r>
      <w:r w:rsidRPr="00F129E3">
        <w:tab/>
        <w:t xml:space="preserve">London AJ, Kimmelman J. Why clinical translation cannot succeed without failure. </w:t>
      </w:r>
      <w:proofErr w:type="spellStart"/>
      <w:r w:rsidRPr="00F129E3">
        <w:rPr>
          <w:i/>
          <w:iCs/>
        </w:rPr>
        <w:t>eLife</w:t>
      </w:r>
      <w:proofErr w:type="spellEnd"/>
      <w:r w:rsidRPr="00F129E3">
        <w:t xml:space="preserve"> 2015; 4: e12844.</w:t>
      </w:r>
    </w:p>
    <w:p w14:paraId="7207A58E" w14:textId="77777777" w:rsidR="00F129E3" w:rsidRPr="00F129E3" w:rsidRDefault="00F129E3" w:rsidP="00F129E3">
      <w:pPr>
        <w:pStyle w:val="Bibliography"/>
      </w:pPr>
      <w:r w:rsidRPr="00F129E3">
        <w:t xml:space="preserve">14. </w:t>
      </w:r>
      <w:r w:rsidRPr="00F129E3">
        <w:tab/>
      </w:r>
      <w:proofErr w:type="spellStart"/>
      <w:r w:rsidRPr="00F129E3">
        <w:t>Toyn</w:t>
      </w:r>
      <w:proofErr w:type="spellEnd"/>
      <w:r w:rsidRPr="00F129E3">
        <w:t xml:space="preserve"> J. What lessons can be learned from failed Alzheimer’s disease trials? </w:t>
      </w:r>
      <w:r w:rsidRPr="00F129E3">
        <w:rPr>
          <w:i/>
          <w:iCs/>
        </w:rPr>
        <w:t>Expert Review of Clinical Pharmacology</w:t>
      </w:r>
      <w:r w:rsidRPr="00F129E3">
        <w:t xml:space="preserve"> 2015; 8: 267–269.</w:t>
      </w:r>
    </w:p>
    <w:p w14:paraId="2A671C04" w14:textId="77777777" w:rsidR="00F129E3" w:rsidRPr="00F129E3" w:rsidRDefault="00F129E3" w:rsidP="00F129E3">
      <w:pPr>
        <w:pStyle w:val="Bibliography"/>
      </w:pPr>
      <w:r w:rsidRPr="00F129E3">
        <w:lastRenderedPageBreak/>
        <w:t xml:space="preserve">15. </w:t>
      </w:r>
      <w:r w:rsidRPr="00F129E3">
        <w:tab/>
      </w:r>
      <w:proofErr w:type="spellStart"/>
      <w:r w:rsidRPr="00F129E3">
        <w:t>Knopman</w:t>
      </w:r>
      <w:proofErr w:type="spellEnd"/>
      <w:r w:rsidRPr="00F129E3">
        <w:t xml:space="preserve"> DS. Lowering of Amyloid-Beta by β-Secretase Inhibitors - Some Informative Failures. </w:t>
      </w:r>
      <w:r w:rsidRPr="00F129E3">
        <w:rPr>
          <w:i/>
          <w:iCs/>
        </w:rPr>
        <w:t xml:space="preserve">N </w:t>
      </w:r>
      <w:proofErr w:type="spellStart"/>
      <w:r w:rsidRPr="00F129E3">
        <w:rPr>
          <w:i/>
          <w:iCs/>
        </w:rPr>
        <w:t>Engl</w:t>
      </w:r>
      <w:proofErr w:type="spellEnd"/>
      <w:r w:rsidRPr="00F129E3">
        <w:rPr>
          <w:i/>
          <w:iCs/>
        </w:rPr>
        <w:t xml:space="preserve"> J Med</w:t>
      </w:r>
      <w:r w:rsidRPr="00F129E3">
        <w:t xml:space="preserve"> 2019; 380: 1476–1478.</w:t>
      </w:r>
    </w:p>
    <w:p w14:paraId="50AAA0CA" w14:textId="77777777" w:rsidR="00F129E3" w:rsidRPr="00F129E3" w:rsidRDefault="00F129E3" w:rsidP="00F129E3">
      <w:pPr>
        <w:pStyle w:val="Bibliography"/>
      </w:pPr>
      <w:r w:rsidRPr="00F129E3">
        <w:t xml:space="preserve">16. </w:t>
      </w:r>
      <w:r w:rsidRPr="00F129E3">
        <w:tab/>
        <w:t xml:space="preserve">Rubinstein LV, Korn EL, </w:t>
      </w:r>
      <w:proofErr w:type="spellStart"/>
      <w:r w:rsidRPr="00F129E3">
        <w:t>Freidlin</w:t>
      </w:r>
      <w:proofErr w:type="spellEnd"/>
      <w:r w:rsidRPr="00F129E3">
        <w:t xml:space="preserve"> B, et al. Design issues of randomized phase II trials and a proposal for phase II screening trials. </w:t>
      </w:r>
      <w:r w:rsidRPr="00F129E3">
        <w:rPr>
          <w:i/>
          <w:iCs/>
        </w:rPr>
        <w:t>J Clin Oncol</w:t>
      </w:r>
      <w:r w:rsidRPr="00F129E3">
        <w:t xml:space="preserve"> 2005; 23: 7199–7206.</w:t>
      </w:r>
    </w:p>
    <w:p w14:paraId="3CE74F55" w14:textId="77777777" w:rsidR="00F129E3" w:rsidRPr="00F129E3" w:rsidRDefault="00F129E3" w:rsidP="00F129E3">
      <w:pPr>
        <w:pStyle w:val="Bibliography"/>
      </w:pPr>
      <w:r w:rsidRPr="00F129E3">
        <w:t xml:space="preserve">17. </w:t>
      </w:r>
      <w:r w:rsidRPr="00F129E3">
        <w:tab/>
      </w:r>
      <w:proofErr w:type="spellStart"/>
      <w:r w:rsidRPr="00F129E3">
        <w:t>Speich</w:t>
      </w:r>
      <w:proofErr w:type="spellEnd"/>
      <w:r w:rsidRPr="00F129E3">
        <w:t xml:space="preserve"> B, von </w:t>
      </w:r>
      <w:proofErr w:type="spellStart"/>
      <w:r w:rsidRPr="00F129E3">
        <w:t>Niederhäusern</w:t>
      </w:r>
      <w:proofErr w:type="spellEnd"/>
      <w:r w:rsidRPr="00F129E3">
        <w:t xml:space="preserve"> B, Schur N, et al. Systematic review on costs and resource use of randomized clinical trials shows a lack of transparent and comprehensive data. </w:t>
      </w:r>
      <w:r w:rsidRPr="00F129E3">
        <w:rPr>
          <w:i/>
          <w:iCs/>
        </w:rPr>
        <w:t>J Clin Epidemiol</w:t>
      </w:r>
      <w:r w:rsidRPr="00F129E3">
        <w:t xml:space="preserve"> 2018; 96: 1–11.</w:t>
      </w:r>
    </w:p>
    <w:p w14:paraId="10DB4394" w14:textId="77777777" w:rsidR="00F129E3" w:rsidRPr="00F129E3" w:rsidRDefault="00F129E3" w:rsidP="00F129E3">
      <w:pPr>
        <w:pStyle w:val="Bibliography"/>
      </w:pPr>
      <w:r w:rsidRPr="00F129E3">
        <w:t xml:space="preserve">18. </w:t>
      </w:r>
      <w:r w:rsidRPr="00F129E3">
        <w:tab/>
        <w:t xml:space="preserve">Martin L, Hutchens M, Hawkins C, et al. How much do clinical trials cost? </w:t>
      </w:r>
      <w:r w:rsidRPr="00F129E3">
        <w:rPr>
          <w:i/>
          <w:iCs/>
        </w:rPr>
        <w:t xml:space="preserve">Nat Rev Drug </w:t>
      </w:r>
      <w:proofErr w:type="spellStart"/>
      <w:r w:rsidRPr="00F129E3">
        <w:rPr>
          <w:i/>
          <w:iCs/>
        </w:rPr>
        <w:t>Discov</w:t>
      </w:r>
      <w:proofErr w:type="spellEnd"/>
      <w:r w:rsidRPr="00F129E3">
        <w:t xml:space="preserve"> 2017; 16: 381–382.</w:t>
      </w:r>
    </w:p>
    <w:p w14:paraId="46BC341F" w14:textId="77777777" w:rsidR="00F129E3" w:rsidRPr="00F129E3" w:rsidRDefault="00F129E3" w:rsidP="00F129E3">
      <w:pPr>
        <w:pStyle w:val="Bibliography"/>
      </w:pPr>
      <w:r w:rsidRPr="00F129E3">
        <w:t xml:space="preserve">19. </w:t>
      </w:r>
      <w:r w:rsidRPr="00F129E3">
        <w:tab/>
        <w:t xml:space="preserve">Scott TJ, O’Connor AC, Link AN, et al. Economic analysis of opportunities to accelerate Alzheimer’s disease research and development. </w:t>
      </w:r>
      <w:r w:rsidRPr="00F129E3">
        <w:rPr>
          <w:i/>
          <w:iCs/>
        </w:rPr>
        <w:t xml:space="preserve">Ann N Y </w:t>
      </w:r>
      <w:proofErr w:type="spellStart"/>
      <w:r w:rsidRPr="00F129E3">
        <w:rPr>
          <w:i/>
          <w:iCs/>
        </w:rPr>
        <w:t>Acad</w:t>
      </w:r>
      <w:proofErr w:type="spellEnd"/>
      <w:r w:rsidRPr="00F129E3">
        <w:rPr>
          <w:i/>
          <w:iCs/>
        </w:rPr>
        <w:t xml:space="preserve"> Sci</w:t>
      </w:r>
      <w:r w:rsidRPr="00F129E3">
        <w:t xml:space="preserve"> 2014; 1313: 17–34.</w:t>
      </w:r>
    </w:p>
    <w:p w14:paraId="3D285B4F" w14:textId="77777777" w:rsidR="00F129E3" w:rsidRPr="00F129E3" w:rsidRDefault="00F129E3" w:rsidP="00F129E3">
      <w:pPr>
        <w:pStyle w:val="Bibliography"/>
      </w:pPr>
      <w:r w:rsidRPr="00F129E3">
        <w:t xml:space="preserve">20. </w:t>
      </w:r>
      <w:r w:rsidRPr="00F129E3">
        <w:tab/>
        <w:t xml:space="preserve">Moyer H, </w:t>
      </w:r>
      <w:proofErr w:type="spellStart"/>
      <w:r w:rsidRPr="00F129E3">
        <w:t>Bittlinger</w:t>
      </w:r>
      <w:proofErr w:type="spellEnd"/>
      <w:r w:rsidRPr="00F129E3">
        <w:t xml:space="preserve"> M, Nelson A, et al. Bypassing phase 2 in cancer drug development erodes the risk/benefit balance in phase 3 trials. </w:t>
      </w:r>
      <w:r w:rsidRPr="00F129E3">
        <w:rPr>
          <w:i/>
          <w:iCs/>
        </w:rPr>
        <w:t>J Clin Epidemiol</w:t>
      </w:r>
      <w:r w:rsidRPr="00F129E3">
        <w:t xml:space="preserve"> 2023; S0895-4356(23)00079–3.</w:t>
      </w:r>
    </w:p>
    <w:p w14:paraId="5043BB91" w14:textId="77777777" w:rsidR="00F129E3" w:rsidRPr="00F129E3" w:rsidRDefault="00F129E3" w:rsidP="00F129E3">
      <w:pPr>
        <w:pStyle w:val="Bibliography"/>
      </w:pPr>
      <w:r w:rsidRPr="00F129E3">
        <w:t xml:space="preserve">21. </w:t>
      </w:r>
      <w:r w:rsidRPr="00F129E3">
        <w:tab/>
        <w:t xml:space="preserve">O’Connor CM. Hop, skip, and jump: do we need phase II cardiovascular clinical trials? </w:t>
      </w:r>
      <w:r w:rsidRPr="00F129E3">
        <w:rPr>
          <w:i/>
          <w:iCs/>
        </w:rPr>
        <w:t>JACC Heart Fail</w:t>
      </w:r>
      <w:r w:rsidRPr="00F129E3">
        <w:t xml:space="preserve"> 2015; 3: 273–274.</w:t>
      </w:r>
    </w:p>
    <w:p w14:paraId="39988D7C" w14:textId="24D0E606" w:rsidR="00CD00BA" w:rsidRPr="00E42E8E" w:rsidRDefault="00CD00BA" w:rsidP="00E42E8E">
      <w:r>
        <w:fldChar w:fldCharType="end"/>
      </w:r>
    </w:p>
    <w:sectPr w:rsidR="00CD00BA" w:rsidRPr="00E42E8E"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Hannah Moyer" w:date="2023-07-24T12:35:00Z" w:initials="HM">
    <w:p w14:paraId="04347008" w14:textId="77777777" w:rsidR="00617FBF" w:rsidRDefault="005B19AC" w:rsidP="003E74FA">
      <w:r>
        <w:rPr>
          <w:rStyle w:val="CommentReference"/>
        </w:rPr>
        <w:annotationRef/>
      </w:r>
      <w:r w:rsidR="00617FBF">
        <w:rPr>
          <w:sz w:val="20"/>
          <w:szCs w:val="20"/>
        </w:rPr>
        <w:t>add stuff about opportunity cost?</w:t>
      </w:r>
    </w:p>
  </w:comment>
  <w:comment w:id="81" w:author="Hannah Moyer" w:date="2023-07-25T15:05:00Z" w:initials="HM">
    <w:p w14:paraId="2E2451DC" w14:textId="77777777" w:rsidR="00E56472" w:rsidRDefault="00E56472" w:rsidP="005E312B">
      <w:r>
        <w:rPr>
          <w:rStyle w:val="CommentReference"/>
        </w:rPr>
        <w:annotationRef/>
      </w:r>
      <w:r>
        <w:rPr>
          <w:color w:val="000000"/>
          <w:sz w:val="20"/>
          <w:szCs w:val="20"/>
        </w:rPr>
        <w:t>or later in ethics?</w:t>
      </w:r>
    </w:p>
  </w:comment>
  <w:comment w:id="101" w:author="Jonathan Kimmelman, Dr." w:date="2023-07-20T10:27:00Z" w:initials="JK">
    <w:p w14:paraId="0C75667D" w14:textId="68913047" w:rsidR="00F975C3" w:rsidRDefault="00F975C3" w:rsidP="00A25B5B">
      <w:r>
        <w:rPr>
          <w:rStyle w:val="CommentReference"/>
        </w:rPr>
        <w:annotationRef/>
      </w:r>
      <w:r>
        <w:rPr>
          <w:color w:val="000000"/>
          <w:sz w:val="20"/>
          <w:szCs w:val="20"/>
        </w:rPr>
        <w:t>this feels to me like a new consideration or motivation [one not likely to be driving bypass tho!]. the way u set this up u are mainly focused on drivers, no?</w:t>
      </w:r>
    </w:p>
  </w:comment>
  <w:comment w:id="103" w:author="Jonathan Kimmelman, Dr." w:date="2023-07-20T10:37:00Z" w:initials="JK">
    <w:p w14:paraId="12384512" w14:textId="77777777" w:rsidR="00B77889" w:rsidRDefault="00B77889" w:rsidP="00B446A9">
      <w:r>
        <w:rPr>
          <w:rStyle w:val="CommentReference"/>
        </w:rPr>
        <w:annotationRef/>
      </w:r>
      <w:r>
        <w:rPr>
          <w:color w:val="000000"/>
          <w:sz w:val="20"/>
          <w:szCs w:val="20"/>
        </w:rPr>
        <w:t>this para has a lot of good stuff. but it is making a lot of points and doesn’t fit into the scheme of the chapter. maybe create a new section below on ‘further considerations for p2 bypass’ w a para on moral efficiency, a para on rare disease, etc..</w:t>
      </w:r>
    </w:p>
    <w:p w14:paraId="13BE6BA1" w14:textId="77777777" w:rsidR="00B77889" w:rsidRDefault="00B77889" w:rsidP="00B446A9"/>
    <w:p w14:paraId="027BD115" w14:textId="77777777" w:rsidR="00B77889" w:rsidRDefault="00B77889" w:rsidP="00B446A9">
      <w:r>
        <w:rPr>
          <w:color w:val="000000"/>
          <w:sz w:val="20"/>
          <w:szCs w:val="20"/>
        </w:rPr>
        <w:t>the rare disease one- are any of th 10 indications rare? i guesss Ht is. anyway- is bypass more prevalent there?</w:t>
      </w:r>
    </w:p>
  </w:comment>
  <w:comment w:id="167" w:author="Jonathan Kimmelman, Dr." w:date="2023-07-20T10:43:00Z" w:initials="JK">
    <w:p w14:paraId="131EC984" w14:textId="77777777" w:rsidR="00B77889" w:rsidRDefault="00B77889" w:rsidP="001678DB">
      <w:r>
        <w:rPr>
          <w:rStyle w:val="CommentReference"/>
        </w:rPr>
        <w:annotationRef/>
      </w:r>
      <w:r>
        <w:rPr>
          <w:color w:val="000000"/>
          <w:sz w:val="20"/>
          <w:szCs w:val="20"/>
        </w:rPr>
        <w:t>can cut this and bring relevant content into the above edits</w:t>
      </w:r>
    </w:p>
  </w:comment>
  <w:comment w:id="230" w:author="Hannah Moyer" w:date="2023-07-25T15:46:00Z" w:initials="HM">
    <w:p w14:paraId="70669956" w14:textId="77777777" w:rsidR="004E7DD6" w:rsidRDefault="004E7DD6" w:rsidP="00700A52">
      <w:r>
        <w:rPr>
          <w:rStyle w:val="CommentReference"/>
        </w:rPr>
        <w:annotationRef/>
      </w:r>
      <w:r>
        <w:rPr>
          <w:color w:val="000000"/>
          <w:sz w:val="20"/>
          <w:szCs w:val="20"/>
        </w:rPr>
        <w:t>need to figure out a better way to connect these</w:t>
      </w:r>
    </w:p>
  </w:comment>
  <w:comment w:id="292" w:author="Hannah Moyer" w:date="2023-07-24T14:26:00Z" w:initials="HM">
    <w:p w14:paraId="79A12C62" w14:textId="0CD4ACF2" w:rsidR="00B971FF" w:rsidRDefault="00B971FF" w:rsidP="00B40CF2">
      <w:r>
        <w:rPr>
          <w:rStyle w:val="CommentReference"/>
        </w:rPr>
        <w:annotationRef/>
      </w:r>
      <w:r>
        <w:rPr>
          <w:color w:val="000000"/>
          <w:sz w:val="20"/>
          <w:szCs w:val="20"/>
        </w:rPr>
        <w:t>For individual trials</w:t>
      </w:r>
    </w:p>
  </w:comment>
  <w:comment w:id="387" w:author="Hannah Moyer" w:date="2023-07-24T14:26:00Z" w:initials="HM">
    <w:p w14:paraId="31D77196" w14:textId="284AB9EA" w:rsidR="00B971FF" w:rsidRDefault="00B971FF" w:rsidP="00025A16">
      <w:r>
        <w:rPr>
          <w:rStyle w:val="CommentReference"/>
        </w:rPr>
        <w:annotationRef/>
      </w:r>
      <w:r>
        <w:rPr>
          <w:color w:val="000000"/>
          <w:sz w:val="20"/>
          <w:szCs w:val="20"/>
        </w:rPr>
        <w:t>For sponsors/researchers/FDA to consider the concept as a whole</w:t>
      </w:r>
    </w:p>
  </w:comment>
  <w:comment w:id="465" w:author="Hannah Moyer" w:date="2023-07-25T16:14:00Z" w:initials="HM">
    <w:p w14:paraId="4566258F" w14:textId="77777777" w:rsidR="001A2CE7" w:rsidRDefault="001A2CE7" w:rsidP="00295D2A">
      <w:r>
        <w:rPr>
          <w:rStyle w:val="CommentReference"/>
        </w:rPr>
        <w:annotationRef/>
      </w:r>
      <w:r>
        <w:rPr>
          <w:color w:val="000000"/>
          <w:sz w:val="20"/>
          <w:szCs w:val="20"/>
        </w:rPr>
        <w:t xml:space="preserve">This is overlapping with the economic section in actual reasons section. I am confusing myself over the difference/connections between these sections (actual and moral). they are connected? </w:t>
      </w:r>
    </w:p>
  </w:comment>
  <w:comment w:id="466" w:author="Hannah Moyer" w:date="2023-07-25T16:37:00Z" w:initials="HM">
    <w:p w14:paraId="31AC3FD8" w14:textId="77777777" w:rsidR="009A6103" w:rsidRDefault="009A6103" w:rsidP="00AB3C1B">
      <w:r>
        <w:rPr>
          <w:rStyle w:val="CommentReference"/>
        </w:rPr>
        <w:annotationRef/>
      </w:r>
      <w:r>
        <w:rPr>
          <w:color w:val="000000"/>
          <w:sz w:val="20"/>
          <w:szCs w:val="20"/>
        </w:rPr>
        <w:t>maybe bring down the economic considerations above?</w:t>
      </w:r>
    </w:p>
  </w:comment>
  <w:comment w:id="474" w:author="Hannah Moyer" w:date="2023-07-25T16:03:00Z" w:initials="HM">
    <w:p w14:paraId="37276CC2" w14:textId="5BE0A2D7" w:rsidR="00F129E3" w:rsidRDefault="00F129E3" w:rsidP="00AF33D9">
      <w:r>
        <w:rPr>
          <w:rStyle w:val="CommentReference"/>
        </w:rPr>
        <w:annotationRef/>
      </w:r>
      <w:r>
        <w:rPr>
          <w:color w:val="000000"/>
          <w:sz w:val="20"/>
          <w:szCs w:val="20"/>
        </w:rPr>
        <w:t>Do if JK likes new structure</w:t>
      </w:r>
    </w:p>
  </w:comment>
  <w:comment w:id="521" w:author="Hannah Moyer" w:date="2023-07-24T14:53:00Z" w:initials="HM">
    <w:p w14:paraId="5016BE09" w14:textId="50CE0013" w:rsidR="005656A5" w:rsidRDefault="005656A5" w:rsidP="00A22EAF">
      <w:r>
        <w:rPr>
          <w:rStyle w:val="CommentReference"/>
        </w:rPr>
        <w:annotationRef/>
      </w:r>
      <w:r>
        <w:rPr>
          <w:color w:val="000000"/>
          <w:sz w:val="20"/>
          <w:szCs w:val="20"/>
        </w:rPr>
        <w:t>Connect part 2 and 1</w:t>
      </w:r>
    </w:p>
  </w:comment>
  <w:comment w:id="558" w:author="Hannah Moyer" w:date="2023-07-18T10:29:00Z" w:initials="HM">
    <w:p w14:paraId="5636452F" w14:textId="5C842A71" w:rsidR="005656A5" w:rsidRDefault="00B933F1" w:rsidP="00223B63">
      <w:r>
        <w:rPr>
          <w:rStyle w:val="CommentReference"/>
        </w:rPr>
        <w:annotationRef/>
      </w:r>
      <w:r w:rsidR="005656A5">
        <w:rPr>
          <w:sz w:val="20"/>
          <w:szCs w:val="20"/>
        </w:rPr>
        <w:t>cite</w:t>
      </w:r>
    </w:p>
  </w:comment>
  <w:comment w:id="627" w:author="Jonathan Kimmelman, Dr." w:date="2023-07-20T11:10:00Z" w:initials="JKD">
    <w:p w14:paraId="496DC37D" w14:textId="52381B9E" w:rsidR="006C7431" w:rsidRDefault="006C7431" w:rsidP="002C17E3">
      <w:r>
        <w:rPr>
          <w:rStyle w:val="CommentReference"/>
        </w:rPr>
        <w:annotationRef/>
      </w:r>
      <w:r>
        <w:rPr>
          <w:color w:val="000000"/>
          <w:sz w:val="20"/>
          <w:szCs w:val="20"/>
        </w:rPr>
        <w:t>i know u are trying to avoid passive but here it leads to an awkward construction.  “A second important unresolved question is: ***. Future studies should,,,”…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347008" w15:done="0"/>
  <w15:commentEx w15:paraId="2E2451DC" w15:paraIdParent="04347008" w15:done="0"/>
  <w15:commentEx w15:paraId="0C75667D" w15:done="0"/>
  <w15:commentEx w15:paraId="027BD115" w15:done="0"/>
  <w15:commentEx w15:paraId="131EC984" w15:done="0"/>
  <w15:commentEx w15:paraId="70669956" w15:done="0"/>
  <w15:commentEx w15:paraId="79A12C62" w15:done="0"/>
  <w15:commentEx w15:paraId="31D77196" w15:done="0"/>
  <w15:commentEx w15:paraId="4566258F" w15:done="0"/>
  <w15:commentEx w15:paraId="31AC3FD8" w15:paraIdParent="4566258F" w15:done="0"/>
  <w15:commentEx w15:paraId="37276CC2" w15:done="0"/>
  <w15:commentEx w15:paraId="5016BE09" w15:done="0"/>
  <w15:commentEx w15:paraId="5636452F" w15:done="0"/>
  <w15:commentEx w15:paraId="496DC3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8EE92" w16cex:dateUtc="2023-07-24T16:35:00Z"/>
  <w16cex:commentExtensible w16cex:durableId="286A6355" w16cex:dateUtc="2023-07-25T19:05:00Z"/>
  <w16cex:commentExtensible w16cex:durableId="28638A7D" w16cex:dateUtc="2023-07-20T14:27:00Z"/>
  <w16cex:commentExtensible w16cex:durableId="28638CF6" w16cex:dateUtc="2023-07-20T14:37:00Z"/>
  <w16cex:commentExtensible w16cex:durableId="28638E64" w16cex:dateUtc="2023-07-20T14:43:00Z"/>
  <w16cex:commentExtensible w16cex:durableId="286A6CCE" w16cex:dateUtc="2023-07-25T19:46:00Z"/>
  <w16cex:commentExtensible w16cex:durableId="2869087A" w16cex:dateUtc="2023-07-24T18:26:00Z"/>
  <w16cex:commentExtensible w16cex:durableId="2869088F" w16cex:dateUtc="2023-07-24T18:26:00Z"/>
  <w16cex:commentExtensible w16cex:durableId="286A7368" w16cex:dateUtc="2023-07-25T20:14:00Z"/>
  <w16cex:commentExtensible w16cex:durableId="286A78C7" w16cex:dateUtc="2023-07-25T20:37:00Z"/>
  <w16cex:commentExtensible w16cex:durableId="286A70D3" w16cex:dateUtc="2023-07-25T20:03:00Z"/>
  <w16cex:commentExtensible w16cex:durableId="28690EF9" w16cex:dateUtc="2023-07-24T18:53:00Z"/>
  <w16cex:commentExtensible w16cex:durableId="2860E7EE" w16cex:dateUtc="2023-07-18T14:29:00Z"/>
  <w16cex:commentExtensible w16cex:durableId="286394A1" w16cex:dateUtc="2023-07-20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347008" w16cid:durableId="2868EE92"/>
  <w16cid:commentId w16cid:paraId="2E2451DC" w16cid:durableId="286A6355"/>
  <w16cid:commentId w16cid:paraId="0C75667D" w16cid:durableId="28638A7D"/>
  <w16cid:commentId w16cid:paraId="027BD115" w16cid:durableId="28638CF6"/>
  <w16cid:commentId w16cid:paraId="131EC984" w16cid:durableId="28638E64"/>
  <w16cid:commentId w16cid:paraId="70669956" w16cid:durableId="286A6CCE"/>
  <w16cid:commentId w16cid:paraId="79A12C62" w16cid:durableId="2869087A"/>
  <w16cid:commentId w16cid:paraId="31D77196" w16cid:durableId="2869088F"/>
  <w16cid:commentId w16cid:paraId="4566258F" w16cid:durableId="286A7368"/>
  <w16cid:commentId w16cid:paraId="31AC3FD8" w16cid:durableId="286A78C7"/>
  <w16cid:commentId w16cid:paraId="37276CC2" w16cid:durableId="286A70D3"/>
  <w16cid:commentId w16cid:paraId="5016BE09" w16cid:durableId="28690EF9"/>
  <w16cid:commentId w16cid:paraId="5636452F" w16cid:durableId="2860E7EE"/>
  <w16cid:commentId w16cid:paraId="496DC37D" w16cid:durableId="286394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C55F9"/>
    <w:multiLevelType w:val="hybridMultilevel"/>
    <w:tmpl w:val="AC002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152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8E"/>
    <w:rsid w:val="00021305"/>
    <w:rsid w:val="00030B25"/>
    <w:rsid w:val="00045383"/>
    <w:rsid w:val="0005275E"/>
    <w:rsid w:val="000B4596"/>
    <w:rsid w:val="000B6478"/>
    <w:rsid w:val="001034AE"/>
    <w:rsid w:val="001237A7"/>
    <w:rsid w:val="00142E9D"/>
    <w:rsid w:val="0016057B"/>
    <w:rsid w:val="00190D69"/>
    <w:rsid w:val="001A2CE7"/>
    <w:rsid w:val="001C7502"/>
    <w:rsid w:val="001D7BBF"/>
    <w:rsid w:val="001F1D0C"/>
    <w:rsid w:val="00225D13"/>
    <w:rsid w:val="00271759"/>
    <w:rsid w:val="002A2C69"/>
    <w:rsid w:val="002A6781"/>
    <w:rsid w:val="002D5684"/>
    <w:rsid w:val="002F3F71"/>
    <w:rsid w:val="00305303"/>
    <w:rsid w:val="003078BD"/>
    <w:rsid w:val="0031471B"/>
    <w:rsid w:val="00335F43"/>
    <w:rsid w:val="003808B2"/>
    <w:rsid w:val="00387D11"/>
    <w:rsid w:val="003A71BA"/>
    <w:rsid w:val="003C2917"/>
    <w:rsid w:val="003C447F"/>
    <w:rsid w:val="003E6F03"/>
    <w:rsid w:val="003F1574"/>
    <w:rsid w:val="004163D2"/>
    <w:rsid w:val="00417583"/>
    <w:rsid w:val="004677F5"/>
    <w:rsid w:val="004812AE"/>
    <w:rsid w:val="00481A25"/>
    <w:rsid w:val="00482D69"/>
    <w:rsid w:val="004B5F23"/>
    <w:rsid w:val="004E76AC"/>
    <w:rsid w:val="004E7DD6"/>
    <w:rsid w:val="004F2A91"/>
    <w:rsid w:val="0051353A"/>
    <w:rsid w:val="00531445"/>
    <w:rsid w:val="00531D2C"/>
    <w:rsid w:val="005376B8"/>
    <w:rsid w:val="005656A5"/>
    <w:rsid w:val="00580C5A"/>
    <w:rsid w:val="00581A68"/>
    <w:rsid w:val="00586CCD"/>
    <w:rsid w:val="00595C9B"/>
    <w:rsid w:val="005B19AC"/>
    <w:rsid w:val="005B30E5"/>
    <w:rsid w:val="005C7F07"/>
    <w:rsid w:val="005D0210"/>
    <w:rsid w:val="005D1785"/>
    <w:rsid w:val="0060759E"/>
    <w:rsid w:val="00617FBF"/>
    <w:rsid w:val="00633590"/>
    <w:rsid w:val="00636053"/>
    <w:rsid w:val="00655767"/>
    <w:rsid w:val="0066175F"/>
    <w:rsid w:val="00677BCB"/>
    <w:rsid w:val="006A06A1"/>
    <w:rsid w:val="006B4DD6"/>
    <w:rsid w:val="006C684D"/>
    <w:rsid w:val="006C7431"/>
    <w:rsid w:val="00704689"/>
    <w:rsid w:val="00745613"/>
    <w:rsid w:val="00756DA9"/>
    <w:rsid w:val="007E1013"/>
    <w:rsid w:val="007E3A07"/>
    <w:rsid w:val="007F7048"/>
    <w:rsid w:val="00801A78"/>
    <w:rsid w:val="00804689"/>
    <w:rsid w:val="00821D85"/>
    <w:rsid w:val="008327F5"/>
    <w:rsid w:val="00842E10"/>
    <w:rsid w:val="00843EB1"/>
    <w:rsid w:val="00845EB1"/>
    <w:rsid w:val="008552AE"/>
    <w:rsid w:val="00855F2B"/>
    <w:rsid w:val="008603F7"/>
    <w:rsid w:val="00872122"/>
    <w:rsid w:val="00881D3C"/>
    <w:rsid w:val="008964CF"/>
    <w:rsid w:val="00897F74"/>
    <w:rsid w:val="008B3787"/>
    <w:rsid w:val="008C27FA"/>
    <w:rsid w:val="008D0C67"/>
    <w:rsid w:val="008D2586"/>
    <w:rsid w:val="008D757D"/>
    <w:rsid w:val="008E1326"/>
    <w:rsid w:val="00902F76"/>
    <w:rsid w:val="009037E7"/>
    <w:rsid w:val="0091320E"/>
    <w:rsid w:val="00927ED9"/>
    <w:rsid w:val="00951C79"/>
    <w:rsid w:val="00955731"/>
    <w:rsid w:val="00975452"/>
    <w:rsid w:val="009769C8"/>
    <w:rsid w:val="009811FC"/>
    <w:rsid w:val="009A5F41"/>
    <w:rsid w:val="009A6103"/>
    <w:rsid w:val="009B6C2F"/>
    <w:rsid w:val="009B7522"/>
    <w:rsid w:val="009C2CFA"/>
    <w:rsid w:val="009D17C1"/>
    <w:rsid w:val="009D4FB6"/>
    <w:rsid w:val="009F0618"/>
    <w:rsid w:val="009F4D3F"/>
    <w:rsid w:val="00A05916"/>
    <w:rsid w:val="00A06FC3"/>
    <w:rsid w:val="00A158A7"/>
    <w:rsid w:val="00A22983"/>
    <w:rsid w:val="00A30EED"/>
    <w:rsid w:val="00A356F3"/>
    <w:rsid w:val="00A62FB7"/>
    <w:rsid w:val="00A80873"/>
    <w:rsid w:val="00B22F2C"/>
    <w:rsid w:val="00B53B68"/>
    <w:rsid w:val="00B62337"/>
    <w:rsid w:val="00B77889"/>
    <w:rsid w:val="00B933F1"/>
    <w:rsid w:val="00B96919"/>
    <w:rsid w:val="00B971FF"/>
    <w:rsid w:val="00BE73F0"/>
    <w:rsid w:val="00BF66C9"/>
    <w:rsid w:val="00C80C44"/>
    <w:rsid w:val="00C811A7"/>
    <w:rsid w:val="00C92A04"/>
    <w:rsid w:val="00C961B4"/>
    <w:rsid w:val="00CD00BA"/>
    <w:rsid w:val="00CD31D2"/>
    <w:rsid w:val="00CE514E"/>
    <w:rsid w:val="00CF736A"/>
    <w:rsid w:val="00D62B16"/>
    <w:rsid w:val="00D6398B"/>
    <w:rsid w:val="00DA0A9F"/>
    <w:rsid w:val="00DA3044"/>
    <w:rsid w:val="00DB5588"/>
    <w:rsid w:val="00DC416F"/>
    <w:rsid w:val="00DC5A65"/>
    <w:rsid w:val="00E42E8E"/>
    <w:rsid w:val="00E523FD"/>
    <w:rsid w:val="00E56472"/>
    <w:rsid w:val="00E74E47"/>
    <w:rsid w:val="00E9284F"/>
    <w:rsid w:val="00E93154"/>
    <w:rsid w:val="00EA6D43"/>
    <w:rsid w:val="00EB7023"/>
    <w:rsid w:val="00EC55ED"/>
    <w:rsid w:val="00EF64FA"/>
    <w:rsid w:val="00F129E3"/>
    <w:rsid w:val="00F23538"/>
    <w:rsid w:val="00F37AB2"/>
    <w:rsid w:val="00F62153"/>
    <w:rsid w:val="00F669DC"/>
    <w:rsid w:val="00F700AE"/>
    <w:rsid w:val="00F80B50"/>
    <w:rsid w:val="00F9321B"/>
    <w:rsid w:val="00F96AE2"/>
    <w:rsid w:val="00F975C3"/>
    <w:rsid w:val="00FD412A"/>
    <w:rsid w:val="00FE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073F"/>
  <w14:defaultImageDpi w14:val="32767"/>
  <w15:chartTrackingRefBased/>
  <w15:docId w15:val="{65A1AE2C-B83F-C844-A027-C994C6F2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42E8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E8E"/>
    <w:rPr>
      <w:sz w:val="16"/>
      <w:szCs w:val="16"/>
    </w:rPr>
  </w:style>
  <w:style w:type="paragraph" w:styleId="CommentText">
    <w:name w:val="annotation text"/>
    <w:basedOn w:val="Normal"/>
    <w:link w:val="CommentTextChar"/>
    <w:uiPriority w:val="99"/>
    <w:unhideWhenUsed/>
    <w:rsid w:val="00845EB1"/>
    <w:rPr>
      <w:sz w:val="20"/>
      <w:szCs w:val="20"/>
    </w:rPr>
  </w:style>
  <w:style w:type="character" w:customStyle="1" w:styleId="CommentTextChar">
    <w:name w:val="Comment Text Char"/>
    <w:basedOn w:val="DefaultParagraphFont"/>
    <w:link w:val="CommentText"/>
    <w:uiPriority w:val="99"/>
    <w:rsid w:val="00845E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45EB1"/>
    <w:rPr>
      <w:b/>
      <w:bCs/>
    </w:rPr>
  </w:style>
  <w:style w:type="character" w:customStyle="1" w:styleId="CommentSubjectChar">
    <w:name w:val="Comment Subject Char"/>
    <w:basedOn w:val="CommentTextChar"/>
    <w:link w:val="CommentSubject"/>
    <w:uiPriority w:val="99"/>
    <w:semiHidden/>
    <w:rsid w:val="00845EB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586CCD"/>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80873"/>
    <w:pPr>
      <w:spacing w:after="11" w:line="247" w:lineRule="auto"/>
      <w:ind w:left="720" w:hanging="10"/>
      <w:contextualSpacing/>
    </w:pPr>
    <w:rPr>
      <w:color w:val="000000"/>
    </w:rPr>
  </w:style>
  <w:style w:type="paragraph" w:styleId="Bibliography">
    <w:name w:val="Bibliography"/>
    <w:basedOn w:val="Normal"/>
    <w:next w:val="Normal"/>
    <w:uiPriority w:val="37"/>
    <w:unhideWhenUsed/>
    <w:rsid w:val="00CD00BA"/>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15401</Words>
  <Characters>87786</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23</cp:revision>
  <dcterms:created xsi:type="dcterms:W3CDTF">2023-07-20T20:50:00Z</dcterms:created>
  <dcterms:modified xsi:type="dcterms:W3CDTF">2023-07-25T20:40:00Z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id="uKglL3rz"/&gt;&lt;style id="http://www.zotero.org/styles/sage-vancouver" hasBibliography="1" bibliographyStyleHasBeenSet="1"/&gt;&lt;prefs&gt;&lt;pref name="fieldType" value="Field"/&gt;&lt;/prefs&gt;&lt;/data&gt;</vt:lpwstr>
  </property>
</Properties>
</file>