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BE0A7" w14:textId="689158A8" w:rsidR="001A53C3" w:rsidRPr="00871C65" w:rsidRDefault="001A53C3" w:rsidP="001A53C3">
      <w:pPr>
        <w:spacing w:line="480" w:lineRule="auto"/>
        <w:rPr>
          <w:b/>
          <w:bCs/>
        </w:rPr>
      </w:pPr>
      <w:r w:rsidRPr="00871C65">
        <w:rPr>
          <w:b/>
          <w:bCs/>
        </w:rPr>
        <w:t xml:space="preserve">The Prevalence and Impact of </w:t>
      </w:r>
      <w:r w:rsidR="005A229E">
        <w:rPr>
          <w:b/>
          <w:bCs/>
        </w:rPr>
        <w:t xml:space="preserve">Bypassing </w:t>
      </w:r>
      <w:del w:id="0" w:author="Hannah Moyer" w:date="2023-06-27T13:23:00Z">
        <w:r w:rsidRPr="00871C65" w:rsidDel="00547D83">
          <w:rPr>
            <w:b/>
            <w:bCs/>
          </w:rPr>
          <w:delText xml:space="preserve">Phase </w:delText>
        </w:r>
      </w:del>
      <w:ins w:id="1" w:author="Hannah Moyer" w:date="2023-06-27T13:23:00Z">
        <w:r w:rsidR="00547D83">
          <w:rPr>
            <w:b/>
            <w:bCs/>
          </w:rPr>
          <w:t xml:space="preserve">Phase </w:t>
        </w:r>
      </w:ins>
      <w:r w:rsidRPr="00871C65">
        <w:rPr>
          <w:b/>
          <w:bCs/>
        </w:rPr>
        <w:t>2 Trial</w:t>
      </w:r>
      <w:r w:rsidR="005A229E">
        <w:rPr>
          <w:b/>
          <w:bCs/>
        </w:rPr>
        <w:t>s</w:t>
      </w:r>
      <w:r w:rsidRPr="00871C65">
        <w:rPr>
          <w:b/>
          <w:bCs/>
        </w:rPr>
        <w:t xml:space="preserve"> in Neurology Drug Development</w:t>
      </w:r>
    </w:p>
    <w:p w14:paraId="1C47DFD7" w14:textId="1E9F7293" w:rsidR="001A53C3" w:rsidRPr="00871C65" w:rsidRDefault="001A53C3" w:rsidP="001A53C3">
      <w:pPr>
        <w:rPr>
          <w:bCs/>
          <w:color w:val="000000"/>
        </w:rPr>
      </w:pPr>
      <w:r w:rsidRPr="00871C65">
        <w:t>Hannah Moyer, BSc</w:t>
      </w:r>
      <w:r w:rsidRPr="00871C65">
        <w:rPr>
          <w:vertAlign w:val="superscript"/>
        </w:rPr>
        <w:t>1</w:t>
      </w:r>
      <w:r w:rsidRPr="00871C65">
        <w:t xml:space="preserve">, Robyn </w:t>
      </w:r>
      <w:proofErr w:type="spellStart"/>
      <w:r w:rsidRPr="00871C65">
        <w:t>Mellet</w:t>
      </w:r>
      <w:proofErr w:type="spellEnd"/>
      <w:r w:rsidR="00871C65">
        <w:t>, BSc</w:t>
      </w:r>
      <w:r w:rsidRPr="00871C65">
        <w:rPr>
          <w:vertAlign w:val="superscript"/>
        </w:rPr>
        <w:t>1</w:t>
      </w:r>
      <w:r w:rsidRPr="00871C65">
        <w:rPr>
          <w:bCs/>
          <w:color w:val="000000"/>
        </w:rPr>
        <w:t>,</w:t>
      </w:r>
      <w:r w:rsidR="007A298E" w:rsidRPr="00871C65">
        <w:rPr>
          <w:bCs/>
          <w:color w:val="000000"/>
        </w:rPr>
        <w:t xml:space="preserve"> </w:t>
      </w:r>
      <w:proofErr w:type="spellStart"/>
      <w:r w:rsidR="007A298E" w:rsidRPr="00871C65">
        <w:rPr>
          <w:bCs/>
          <w:color w:val="000000"/>
        </w:rPr>
        <w:t>Karine</w:t>
      </w:r>
      <w:proofErr w:type="spellEnd"/>
      <w:r w:rsidR="007A298E" w:rsidRPr="00871C65">
        <w:rPr>
          <w:bCs/>
          <w:color w:val="000000"/>
        </w:rPr>
        <w:t xml:space="preserve"> Vigneault</w:t>
      </w:r>
      <w:r w:rsidR="00DA2869" w:rsidRPr="00871C65">
        <w:rPr>
          <w:vertAlign w:val="superscript"/>
        </w:rPr>
        <w:t>1</w:t>
      </w:r>
      <w:r w:rsidRPr="00871C65">
        <w:rPr>
          <w:bCs/>
          <w:color w:val="000000"/>
        </w:rPr>
        <w:t>,</w:t>
      </w:r>
      <w:r w:rsidR="006E1B63">
        <w:rPr>
          <w:bCs/>
          <w:color w:val="000000"/>
        </w:rPr>
        <w:t xml:space="preserve"> </w:t>
      </w:r>
      <w:r w:rsidR="006E1B63" w:rsidRPr="00871C65">
        <w:rPr>
          <w:bCs/>
          <w:color w:val="000000"/>
        </w:rPr>
        <w:t>Maya McKeown</w:t>
      </w:r>
      <w:r w:rsidR="006E1B63" w:rsidRPr="00871C65">
        <w:rPr>
          <w:vertAlign w:val="superscript"/>
        </w:rPr>
        <w:t>1</w:t>
      </w:r>
      <w:r w:rsidRPr="00871C65">
        <w:rPr>
          <w:bCs/>
          <w:color w:val="000000"/>
        </w:rPr>
        <w:t xml:space="preserve"> Jason </w:t>
      </w:r>
      <w:proofErr w:type="spellStart"/>
      <w:r w:rsidRPr="00871C65">
        <w:rPr>
          <w:bCs/>
          <w:color w:val="000000"/>
        </w:rPr>
        <w:t>Karlawish</w:t>
      </w:r>
      <w:proofErr w:type="spellEnd"/>
      <w:r w:rsidR="00871C65">
        <w:rPr>
          <w:bCs/>
          <w:color w:val="000000"/>
        </w:rPr>
        <w:t>, MD</w:t>
      </w:r>
      <w:r w:rsidR="00871C65">
        <w:rPr>
          <w:vertAlign w:val="superscript"/>
        </w:rPr>
        <w:t>2</w:t>
      </w:r>
      <w:r w:rsidRPr="00871C65">
        <w:rPr>
          <w:bCs/>
          <w:color w:val="000000"/>
        </w:rPr>
        <w:t>,</w:t>
      </w:r>
      <w:r w:rsidR="00871C65" w:rsidRPr="00871C65">
        <w:rPr>
          <w:bCs/>
          <w:color w:val="000000"/>
        </w:rPr>
        <w:t xml:space="preserve"> Erika Augustine</w:t>
      </w:r>
      <w:r w:rsidR="00871C65">
        <w:rPr>
          <w:bCs/>
          <w:color w:val="000000"/>
        </w:rPr>
        <w:t>, MD</w:t>
      </w:r>
      <w:r w:rsidR="00871C65">
        <w:rPr>
          <w:vertAlign w:val="superscript"/>
        </w:rPr>
        <w:t>3</w:t>
      </w:r>
      <w:r w:rsidR="005A229E">
        <w:rPr>
          <w:bCs/>
          <w:color w:val="000000"/>
        </w:rPr>
        <w:t xml:space="preserve">, </w:t>
      </w:r>
      <w:r w:rsidRPr="00871C65">
        <w:rPr>
          <w:bCs/>
          <w:color w:val="000000"/>
        </w:rPr>
        <w:t>Lon Schneider</w:t>
      </w:r>
      <w:r w:rsidR="00871C65">
        <w:rPr>
          <w:bCs/>
          <w:color w:val="000000"/>
        </w:rPr>
        <w:t>, MD</w:t>
      </w:r>
      <w:r w:rsidRPr="00871C65">
        <w:rPr>
          <w:vertAlign w:val="superscript"/>
        </w:rPr>
        <w:t>4</w:t>
      </w:r>
      <w:r w:rsidR="00871C65">
        <w:t>, J</w:t>
      </w:r>
      <w:r w:rsidRPr="00871C65">
        <w:t>onathan Kimmelman, PhD</w:t>
      </w:r>
      <w:r w:rsidRPr="00871C65">
        <w:rPr>
          <w:vertAlign w:val="superscript"/>
        </w:rPr>
        <w:t>1</w:t>
      </w:r>
    </w:p>
    <w:p w14:paraId="0F1E8758" w14:textId="77777777" w:rsidR="001A53C3" w:rsidRPr="00871C65" w:rsidRDefault="001A53C3" w:rsidP="001A53C3">
      <w:pPr>
        <w:pStyle w:val="FirstParagraph"/>
        <w:spacing w:before="0" w:after="0" w:line="480" w:lineRule="auto"/>
        <w:rPr>
          <w:rFonts w:ascii="Times New Roman" w:hAnsi="Times New Roman" w:cs="Times New Roman"/>
        </w:rPr>
      </w:pPr>
    </w:p>
    <w:p w14:paraId="0C62F3E8" w14:textId="24A4A1C3" w:rsidR="001A53C3" w:rsidRPr="00871C65" w:rsidRDefault="001A53C3" w:rsidP="001A53C3">
      <w:pPr>
        <w:pStyle w:val="FirstParagraph"/>
        <w:spacing w:before="0" w:after="0" w:line="480" w:lineRule="auto"/>
        <w:rPr>
          <w:rFonts w:ascii="Times New Roman" w:hAnsi="Times New Roman" w:cs="Times New Roman"/>
        </w:rPr>
      </w:pPr>
      <w:r w:rsidRPr="00871C65">
        <w:rPr>
          <w:rFonts w:ascii="Times New Roman" w:hAnsi="Times New Roman" w:cs="Times New Roman"/>
        </w:rPr>
        <w:t>1. Department of Equity, Ethics and Policy, McGill University, Montreal, QC Canada</w:t>
      </w:r>
    </w:p>
    <w:p w14:paraId="2F1C3985" w14:textId="09AB42F9" w:rsidR="001A53C3" w:rsidRDefault="00871C65" w:rsidP="001A53C3">
      <w:pPr>
        <w:pStyle w:val="BodyText"/>
        <w:spacing w:line="480" w:lineRule="auto"/>
        <w:rPr>
          <w:rFonts w:ascii="Times New Roman" w:hAnsi="Times New Roman" w:cs="Times New Roman"/>
        </w:rPr>
      </w:pPr>
      <w:r>
        <w:rPr>
          <w:rFonts w:ascii="Times New Roman" w:hAnsi="Times New Roman" w:cs="Times New Roman"/>
        </w:rPr>
        <w:t>2</w:t>
      </w:r>
      <w:r w:rsidR="001A53C3" w:rsidRPr="00871C65">
        <w:rPr>
          <w:rFonts w:ascii="Times New Roman" w:hAnsi="Times New Roman" w:cs="Times New Roman"/>
        </w:rPr>
        <w:t>. University of Pennsylvania</w:t>
      </w:r>
      <w:r w:rsidR="00135442">
        <w:rPr>
          <w:rFonts w:ascii="Times New Roman" w:hAnsi="Times New Roman" w:cs="Times New Roman"/>
        </w:rPr>
        <w:t>…</w:t>
      </w:r>
    </w:p>
    <w:p w14:paraId="635E646D" w14:textId="4130ED34" w:rsidR="00871C65" w:rsidRPr="00871C65" w:rsidRDefault="00871C65" w:rsidP="001A53C3">
      <w:pPr>
        <w:pStyle w:val="BodyText"/>
        <w:spacing w:line="480" w:lineRule="auto"/>
        <w:rPr>
          <w:rFonts w:ascii="Times New Roman" w:hAnsi="Times New Roman" w:cs="Times New Roman"/>
        </w:rPr>
      </w:pPr>
      <w:r>
        <w:rPr>
          <w:rFonts w:ascii="Times New Roman" w:hAnsi="Times New Roman" w:cs="Times New Roman"/>
        </w:rPr>
        <w:t xml:space="preserve">3. </w:t>
      </w:r>
      <w:r w:rsidRPr="00871C65">
        <w:rPr>
          <w:rFonts w:ascii="Times New Roman" w:hAnsi="Times New Roman" w:cs="Times New Roman"/>
        </w:rPr>
        <w:t>Kennedy Krieger Institute</w:t>
      </w:r>
      <w:r w:rsidR="00135442">
        <w:rPr>
          <w:rFonts w:ascii="Times New Roman" w:hAnsi="Times New Roman" w:cs="Times New Roman"/>
        </w:rPr>
        <w:t>…</w:t>
      </w:r>
    </w:p>
    <w:p w14:paraId="0DDF1FD6" w14:textId="330390F0" w:rsidR="001A53C3" w:rsidRPr="00871C65" w:rsidRDefault="001A53C3" w:rsidP="001A53C3">
      <w:pPr>
        <w:pStyle w:val="BodyText"/>
        <w:spacing w:line="480" w:lineRule="auto"/>
        <w:rPr>
          <w:rFonts w:ascii="Times New Roman" w:hAnsi="Times New Roman" w:cs="Times New Roman"/>
        </w:rPr>
      </w:pPr>
      <w:r w:rsidRPr="00871C65">
        <w:rPr>
          <w:rFonts w:ascii="Times New Roman" w:hAnsi="Times New Roman" w:cs="Times New Roman"/>
        </w:rPr>
        <w:t>4. University of Southern California</w:t>
      </w:r>
      <w:r w:rsidR="00135442">
        <w:rPr>
          <w:rFonts w:ascii="Times New Roman" w:hAnsi="Times New Roman" w:cs="Times New Roman"/>
        </w:rPr>
        <w:t>…</w:t>
      </w:r>
    </w:p>
    <w:p w14:paraId="69798AE8" w14:textId="1CE53E6E" w:rsidR="001A53C3" w:rsidRPr="00871C65" w:rsidRDefault="001A53C3" w:rsidP="00684E81">
      <w:pPr>
        <w:pStyle w:val="BodyText"/>
        <w:spacing w:line="480" w:lineRule="auto"/>
        <w:rPr>
          <w:rFonts w:ascii="Times New Roman" w:hAnsi="Times New Roman" w:cs="Times New Roman"/>
        </w:rPr>
      </w:pPr>
      <w:r w:rsidRPr="00871C65">
        <w:rPr>
          <w:rFonts w:ascii="Times New Roman" w:hAnsi="Times New Roman" w:cs="Times New Roman"/>
        </w:rPr>
        <w:t xml:space="preserve">* Corresponding author. Email: </w:t>
      </w:r>
      <w:hyperlink r:id="rId8" w:history="1">
        <w:r w:rsidRPr="00871C65">
          <w:rPr>
            <w:rStyle w:val="Hyperlink"/>
            <w:rFonts w:ascii="Times New Roman" w:hAnsi="Times New Roman" w:cs="Times New Roman"/>
          </w:rPr>
          <w:t>jonathan.kimmelman@mcgill.ca</w:t>
        </w:r>
      </w:hyperlink>
      <w:r w:rsidRPr="00871C65">
        <w:rPr>
          <w:rFonts w:ascii="Times New Roman" w:hAnsi="Times New Roman" w:cs="Times New Roman"/>
        </w:rPr>
        <w:t xml:space="preserve"> Phone: (514) 953 3306;</w:t>
      </w:r>
      <w:r w:rsidRPr="00871C65">
        <w:rPr>
          <w:rFonts w:ascii="Times New Roman" w:hAnsi="Times New Roman" w:cs="Times New Roman"/>
        </w:rPr>
        <w:tab/>
      </w:r>
      <w:r w:rsidRPr="00871C65">
        <w:rPr>
          <w:rFonts w:ascii="Times New Roman" w:hAnsi="Times New Roman" w:cs="Times New Roman"/>
        </w:rPr>
        <w:tab/>
        <w:t>2001 McGill College Ave, Montreal QC, H3A 1G1</w:t>
      </w:r>
    </w:p>
    <w:p w14:paraId="76D2C48A" w14:textId="4D036370" w:rsidR="001A53C3" w:rsidRPr="00871C65" w:rsidRDefault="001A53C3" w:rsidP="001A53C3">
      <w:pPr>
        <w:spacing w:line="480" w:lineRule="auto"/>
        <w:rPr>
          <w:b/>
          <w:bCs/>
        </w:rPr>
      </w:pPr>
      <w:r w:rsidRPr="00871C65">
        <w:rPr>
          <w:b/>
          <w:bCs/>
        </w:rPr>
        <w:t xml:space="preserve">Word Count: </w:t>
      </w:r>
      <w:r w:rsidRPr="00871C65">
        <w:t>~x</w:t>
      </w:r>
    </w:p>
    <w:p w14:paraId="0ECACF4F" w14:textId="77777777" w:rsidR="001A53C3" w:rsidRDefault="001A53C3" w:rsidP="001A53C3">
      <w:pPr>
        <w:spacing w:line="480" w:lineRule="auto"/>
        <w:rPr>
          <w:b/>
          <w:bCs/>
        </w:rPr>
      </w:pPr>
    </w:p>
    <w:p w14:paraId="7BC5B73D" w14:textId="6C49FC9B" w:rsidR="000B4596" w:rsidRDefault="000B4596"/>
    <w:p w14:paraId="6D6CA47E" w14:textId="7BEF5C0C" w:rsidR="001A53C3" w:rsidRDefault="001A53C3"/>
    <w:p w14:paraId="28AB3651" w14:textId="4B4F81F0" w:rsidR="001A53C3" w:rsidRDefault="001A53C3"/>
    <w:p w14:paraId="4438BD16" w14:textId="4FBADA38" w:rsidR="001A53C3" w:rsidRDefault="001A53C3"/>
    <w:p w14:paraId="4E527F65" w14:textId="4DEE127E" w:rsidR="001A53C3" w:rsidRDefault="001A53C3"/>
    <w:p w14:paraId="41484C95" w14:textId="0DAEBDAF" w:rsidR="001A53C3" w:rsidRDefault="001A53C3"/>
    <w:p w14:paraId="03AF95FB" w14:textId="02196287" w:rsidR="001A53C3" w:rsidRDefault="001A53C3"/>
    <w:p w14:paraId="22E58C31" w14:textId="5B4001A7" w:rsidR="001A53C3" w:rsidRDefault="001A53C3"/>
    <w:p w14:paraId="418C49F2" w14:textId="3DFDA06E" w:rsidR="001A53C3" w:rsidRDefault="001A53C3"/>
    <w:p w14:paraId="46007BCB" w14:textId="1B9A00CD" w:rsidR="001A53C3" w:rsidRDefault="001A53C3"/>
    <w:p w14:paraId="7E1D7B15" w14:textId="4C07C0D3" w:rsidR="001A53C3" w:rsidRDefault="001A53C3"/>
    <w:p w14:paraId="607D4394" w14:textId="4096784E" w:rsidR="001A53C3" w:rsidRDefault="001A53C3"/>
    <w:p w14:paraId="6792259F" w14:textId="6CBA2411" w:rsidR="001A53C3" w:rsidRDefault="001A53C3"/>
    <w:p w14:paraId="3C06A22D" w14:textId="658877E1" w:rsidR="001A53C3" w:rsidRDefault="001A53C3"/>
    <w:p w14:paraId="3F6BE348" w14:textId="28FB1441" w:rsidR="001A53C3" w:rsidRDefault="001A53C3"/>
    <w:p w14:paraId="4344C5F3" w14:textId="406AC7EE" w:rsidR="001A53C3" w:rsidRDefault="001A53C3"/>
    <w:p w14:paraId="5B84C855" w14:textId="10063AAD" w:rsidR="001A53C3" w:rsidRDefault="001A53C3"/>
    <w:p w14:paraId="5A05B17F" w14:textId="2198BA76" w:rsidR="001A53C3" w:rsidRDefault="001A53C3"/>
    <w:p w14:paraId="7B35F2B1" w14:textId="52F3CF77" w:rsidR="00684E81" w:rsidRDefault="00684E81"/>
    <w:p w14:paraId="6E6AE032" w14:textId="1527C172" w:rsidR="00E219F5" w:rsidRDefault="00E219F5"/>
    <w:p w14:paraId="3134FFD1" w14:textId="77777777" w:rsidR="00E219F5" w:rsidRDefault="00E219F5"/>
    <w:p w14:paraId="7431445F" w14:textId="2118DCDC" w:rsidR="00684E81" w:rsidRDefault="00684E81"/>
    <w:p w14:paraId="51DDB093" w14:textId="77777777" w:rsidR="00684E81" w:rsidRDefault="00684E81"/>
    <w:p w14:paraId="0E9C1FE1" w14:textId="77777777" w:rsidR="001A53C3" w:rsidRDefault="001A53C3" w:rsidP="001A53C3">
      <w:pPr>
        <w:spacing w:line="276" w:lineRule="auto"/>
        <w:rPr>
          <w:b/>
          <w:bCs/>
        </w:rPr>
      </w:pPr>
      <w:r>
        <w:rPr>
          <w:b/>
          <w:bCs/>
        </w:rPr>
        <w:lastRenderedPageBreak/>
        <w:t xml:space="preserve">Abstract </w:t>
      </w:r>
    </w:p>
    <w:p w14:paraId="1E9DA152" w14:textId="3C81DE1A" w:rsidR="004A2C50" w:rsidRDefault="00E65BF5" w:rsidP="00135442">
      <w:pPr>
        <w:spacing w:line="276" w:lineRule="auto"/>
        <w:rPr>
          <w:b/>
          <w:bCs/>
        </w:rPr>
      </w:pPr>
      <w:r>
        <w:rPr>
          <w:b/>
          <w:bCs/>
        </w:rPr>
        <w:t xml:space="preserve">Introduction </w:t>
      </w:r>
    </w:p>
    <w:p w14:paraId="687CE60F" w14:textId="0582D233" w:rsidR="002857A1" w:rsidRDefault="00870BD2" w:rsidP="00FD67F9">
      <w:pPr>
        <w:ind w:firstLine="360"/>
        <w:rPr>
          <w:ins w:id="2" w:author="Jonathan Kimmelman, Dr." w:date="2023-06-27T10:22:00Z"/>
          <w:rFonts w:cs="Segoe UI"/>
          <w:color w:val="000000"/>
          <w:shd w:val="clear" w:color="auto" w:fill="FFFFFF"/>
        </w:rPr>
      </w:pPr>
      <w:ins w:id="3" w:author="Jonathan Kimmelman, Dr." w:date="2023-06-27T11:32:00Z">
        <w:r>
          <w:rPr>
            <w:rFonts w:cs="Segoe UI"/>
            <w:color w:val="000000"/>
            <w:shd w:val="clear" w:color="auto" w:fill="FFFFFF"/>
          </w:rPr>
          <w:t xml:space="preserve">ONE APPROACH </w:t>
        </w:r>
      </w:ins>
      <w:r w:rsidR="00FD67F9">
        <w:rPr>
          <w:rFonts w:cs="Segoe UI"/>
          <w:color w:val="000000"/>
          <w:shd w:val="clear" w:color="auto" w:fill="FFFFFF"/>
        </w:rPr>
        <w:t>Drug development</w:t>
      </w:r>
      <w:ins w:id="4" w:author="Jonathan Kimmelman, Dr." w:date="2023-06-27T10:21:00Z">
        <w:r w:rsidR="002857A1">
          <w:rPr>
            <w:rFonts w:cs="Segoe UI"/>
            <w:color w:val="000000"/>
            <w:shd w:val="clear" w:color="auto" w:fill="FFFFFF"/>
          </w:rPr>
          <w:t xml:space="preserve"> in neurology has one of the highest rates of failure across medicine.</w:t>
        </w:r>
      </w:ins>
      <w:ins w:id="5" w:author="Jonathan Kimmelman, Dr." w:date="2023-06-27T10:22:00Z">
        <w:r w:rsidR="002857A1">
          <w:rPr>
            <w:rFonts w:cs="Segoe UI"/>
            <w:color w:val="000000"/>
            <w:shd w:val="clear" w:color="auto" w:fill="FFFFFF"/>
          </w:rPr>
          <w:t xml:space="preserve"> </w:t>
        </w:r>
      </w:ins>
    </w:p>
    <w:p w14:paraId="5E9FBD36" w14:textId="77777777" w:rsidR="002857A1" w:rsidRDefault="002857A1" w:rsidP="00FD67F9">
      <w:pPr>
        <w:ind w:firstLine="360"/>
        <w:rPr>
          <w:ins w:id="6" w:author="Jonathan Kimmelman, Dr." w:date="2023-06-27T10:22:00Z"/>
          <w:rFonts w:cs="Segoe UI"/>
          <w:color w:val="000000"/>
          <w:shd w:val="clear" w:color="auto" w:fill="FFFFFF"/>
        </w:rPr>
      </w:pPr>
    </w:p>
    <w:p w14:paraId="4ACD682B" w14:textId="31D52AB0" w:rsidR="002857A1" w:rsidDel="004D61F4" w:rsidRDefault="002857A1" w:rsidP="00FD67F9">
      <w:pPr>
        <w:ind w:firstLine="360"/>
        <w:rPr>
          <w:ins w:id="7" w:author="Jonathan Kimmelman, Dr." w:date="2023-06-27T10:22:00Z"/>
          <w:del w:id="8" w:author="Hannah Moyer" w:date="2023-06-27T13:40:00Z"/>
          <w:rFonts w:cs="Segoe UI"/>
          <w:color w:val="000000"/>
          <w:shd w:val="clear" w:color="auto" w:fill="FFFFFF"/>
        </w:rPr>
      </w:pPr>
      <w:ins w:id="9" w:author="Jonathan Kimmelman, Dr." w:date="2023-06-27T10:22:00Z">
        <w:r>
          <w:rPr>
            <w:rFonts w:cs="Segoe UI"/>
            <w:color w:val="000000"/>
            <w:shd w:val="clear" w:color="auto" w:fill="FFFFFF"/>
          </w:rPr>
          <w:t xml:space="preserve">One approach to </w:t>
        </w:r>
      </w:ins>
      <w:ins w:id="10" w:author="Jonathan Kimmelman, Dr." w:date="2023-06-27T10:23:00Z">
        <w:r>
          <w:rPr>
            <w:rFonts w:cs="Segoe UI"/>
            <w:color w:val="000000"/>
            <w:shd w:val="clear" w:color="auto" w:fill="FFFFFF"/>
          </w:rPr>
          <w:t xml:space="preserve">reducing timelines for drug development in neurology is by truncating the drug development process. New </w:t>
        </w:r>
        <w:proofErr w:type="gramStart"/>
        <w:r>
          <w:rPr>
            <w:rFonts w:cs="Segoe UI"/>
            <w:color w:val="000000"/>
            <w:shd w:val="clear" w:color="auto" w:fill="FFFFFF"/>
          </w:rPr>
          <w:t>drug</w:t>
        </w:r>
        <w:proofErr w:type="gramEnd"/>
        <w:r>
          <w:rPr>
            <w:rFonts w:cs="Segoe UI"/>
            <w:color w:val="000000"/>
            <w:shd w:val="clear" w:color="auto" w:fill="FFFFFF"/>
          </w:rPr>
          <w:t xml:space="preserve"> are typically evalu</w:t>
        </w:r>
      </w:ins>
      <w:ins w:id="11" w:author="Jonathan Kimmelman, Dr." w:date="2023-06-27T10:24:00Z">
        <w:r>
          <w:rPr>
            <w:rFonts w:cs="Segoe UI"/>
            <w:color w:val="000000"/>
            <w:shd w:val="clear" w:color="auto" w:fill="FFFFFF"/>
          </w:rPr>
          <w:t xml:space="preserve">ated first in </w:t>
        </w:r>
        <w:del w:id="12" w:author="Hannah Moyer" w:date="2023-06-27T13:23:00Z">
          <w:r w:rsidDel="00547D83">
            <w:rPr>
              <w:rFonts w:cs="Segoe UI"/>
              <w:color w:val="000000"/>
              <w:shd w:val="clear" w:color="auto" w:fill="FFFFFF"/>
            </w:rPr>
            <w:delText xml:space="preserve">phase </w:delText>
          </w:r>
        </w:del>
      </w:ins>
      <w:ins w:id="13" w:author="Hannah Moyer" w:date="2023-06-27T13:23:00Z">
        <w:r w:rsidR="00547D83">
          <w:rPr>
            <w:rFonts w:cs="Segoe UI"/>
            <w:color w:val="000000"/>
            <w:shd w:val="clear" w:color="auto" w:fill="FFFFFF"/>
          </w:rPr>
          <w:t xml:space="preserve">phase </w:t>
        </w:r>
      </w:ins>
      <w:ins w:id="14" w:author="Jonathan Kimmelman, Dr." w:date="2023-06-27T10:24:00Z">
        <w:r>
          <w:rPr>
            <w:rFonts w:cs="Segoe UI"/>
            <w:color w:val="000000"/>
            <w:shd w:val="clear" w:color="auto" w:fill="FFFFFF"/>
          </w:rPr>
          <w:t xml:space="preserve">1 trials for safety and dosage. Promising </w:t>
        </w:r>
        <w:proofErr w:type="gramStart"/>
        <w:r>
          <w:rPr>
            <w:rFonts w:cs="Segoe UI"/>
            <w:color w:val="000000"/>
            <w:shd w:val="clear" w:color="auto" w:fill="FFFFFF"/>
          </w:rPr>
          <w:t>drug</w:t>
        </w:r>
        <w:proofErr w:type="gramEnd"/>
        <w:r>
          <w:rPr>
            <w:rFonts w:cs="Segoe UI"/>
            <w:color w:val="000000"/>
            <w:shd w:val="clear" w:color="auto" w:fill="FFFFFF"/>
          </w:rPr>
          <w:t xml:space="preserve"> are then evaluated for evidence of efficacy- typically using surrogate endpoints and/or</w:t>
        </w:r>
      </w:ins>
      <w:ins w:id="15" w:author="Jonathan Kimmelman, Dr." w:date="2023-06-27T10:23:00Z">
        <w:r>
          <w:rPr>
            <w:rFonts w:cs="Segoe UI"/>
            <w:color w:val="000000"/>
            <w:shd w:val="clear" w:color="auto" w:fill="FFFFFF"/>
          </w:rPr>
          <w:t xml:space="preserve"> </w:t>
        </w:r>
      </w:ins>
    </w:p>
    <w:p w14:paraId="78077657" w14:textId="77777777" w:rsidR="002857A1" w:rsidDel="004D61F4" w:rsidRDefault="002857A1" w:rsidP="00FD67F9">
      <w:pPr>
        <w:ind w:firstLine="360"/>
        <w:rPr>
          <w:ins w:id="16" w:author="Jonathan Kimmelman, Dr." w:date="2023-06-27T10:22:00Z"/>
          <w:del w:id="17" w:author="Hannah Moyer" w:date="2023-06-27T13:40:00Z"/>
          <w:rFonts w:cs="Segoe UI"/>
          <w:color w:val="000000"/>
          <w:shd w:val="clear" w:color="auto" w:fill="FFFFFF"/>
        </w:rPr>
      </w:pPr>
    </w:p>
    <w:p w14:paraId="23F4E5C6" w14:textId="77777777" w:rsidR="002857A1" w:rsidDel="004D61F4" w:rsidRDefault="002857A1" w:rsidP="00FD67F9">
      <w:pPr>
        <w:ind w:firstLine="360"/>
        <w:rPr>
          <w:ins w:id="18" w:author="Jonathan Kimmelman, Dr." w:date="2023-06-27T10:22:00Z"/>
          <w:del w:id="19" w:author="Hannah Moyer" w:date="2023-06-27T13:40:00Z"/>
          <w:rFonts w:cs="Segoe UI"/>
          <w:color w:val="000000"/>
          <w:shd w:val="clear" w:color="auto" w:fill="FFFFFF"/>
        </w:rPr>
      </w:pPr>
    </w:p>
    <w:p w14:paraId="2ABC6BDF" w14:textId="77777777" w:rsidR="002857A1" w:rsidDel="004D61F4" w:rsidRDefault="002857A1" w:rsidP="00FD67F9">
      <w:pPr>
        <w:ind w:firstLine="360"/>
        <w:rPr>
          <w:ins w:id="20" w:author="Jonathan Kimmelman, Dr." w:date="2023-06-27T10:22:00Z"/>
          <w:del w:id="21" w:author="Hannah Moyer" w:date="2023-06-27T13:40:00Z"/>
          <w:rFonts w:cs="Segoe UI"/>
          <w:color w:val="000000"/>
          <w:shd w:val="clear" w:color="auto" w:fill="FFFFFF"/>
        </w:rPr>
      </w:pPr>
    </w:p>
    <w:p w14:paraId="33B8364D" w14:textId="77777777" w:rsidR="002857A1" w:rsidRDefault="002857A1" w:rsidP="004D61F4">
      <w:pPr>
        <w:ind w:firstLine="360"/>
        <w:rPr>
          <w:ins w:id="22" w:author="Jonathan Kimmelman, Dr." w:date="2023-06-27T10:22:00Z"/>
          <w:rFonts w:cs="Segoe UI"/>
          <w:color w:val="000000"/>
          <w:shd w:val="clear" w:color="auto" w:fill="FFFFFF"/>
        </w:rPr>
      </w:pPr>
    </w:p>
    <w:p w14:paraId="70C2BEE4" w14:textId="1E6E470C" w:rsidR="00FD67F9" w:rsidRPr="00FD67F9" w:rsidRDefault="00FD67F9" w:rsidP="00FD67F9">
      <w:pPr>
        <w:ind w:firstLine="360"/>
        <w:rPr>
          <w:rFonts w:cs="Segoe UI"/>
          <w:color w:val="000000"/>
          <w:shd w:val="clear" w:color="auto" w:fill="FFFFFF"/>
        </w:rPr>
      </w:pPr>
      <w:r>
        <w:rPr>
          <w:rFonts w:cs="Segoe UI"/>
          <w:color w:val="000000"/>
          <w:shd w:val="clear" w:color="auto" w:fill="FFFFFF"/>
        </w:rPr>
        <w:t xml:space="preserve"> for neurologic conditions typically involve</w:t>
      </w:r>
      <w:r w:rsidR="0032729A">
        <w:rPr>
          <w:rFonts w:cs="Segoe UI"/>
          <w:color w:val="000000"/>
          <w:shd w:val="clear" w:color="auto" w:fill="FFFFFF"/>
        </w:rPr>
        <w:t>s</w:t>
      </w:r>
      <w:r>
        <w:rPr>
          <w:rFonts w:cs="Segoe UI"/>
          <w:color w:val="000000"/>
          <w:shd w:val="clear" w:color="auto" w:fill="FFFFFF"/>
        </w:rPr>
        <w:t xml:space="preserve"> three sequential </w:t>
      </w:r>
      <w:del w:id="23" w:author="Hannah Moyer" w:date="2023-06-27T13:23:00Z">
        <w:r w:rsidDel="00547D83">
          <w:rPr>
            <w:rFonts w:cs="Segoe UI"/>
            <w:color w:val="000000"/>
            <w:shd w:val="clear" w:color="auto" w:fill="FFFFFF"/>
          </w:rPr>
          <w:delText>phase</w:delText>
        </w:r>
      </w:del>
      <w:ins w:id="24" w:author="Hannah Moyer" w:date="2023-06-27T13:23:00Z">
        <w:r w:rsidR="00547D83">
          <w:rPr>
            <w:rFonts w:cs="Segoe UI"/>
            <w:color w:val="000000"/>
            <w:shd w:val="clear" w:color="auto" w:fill="FFFFFF"/>
          </w:rPr>
          <w:t xml:space="preserve">phase </w:t>
        </w:r>
      </w:ins>
      <w:r>
        <w:rPr>
          <w:rFonts w:cs="Segoe UI"/>
          <w:color w:val="000000"/>
          <w:shd w:val="clear" w:color="auto" w:fill="FFFFFF"/>
        </w:rPr>
        <w:t>s of clinical trials aimed at gaining FDA approval</w:t>
      </w:r>
      <w:r w:rsidR="008866B1">
        <w:rPr>
          <w:rFonts w:cs="Segoe UI"/>
          <w:color w:val="000000"/>
          <w:shd w:val="clear" w:color="auto" w:fill="FFFFFF"/>
        </w:rPr>
        <w:t xml:space="preserve"> for new treatment options</w:t>
      </w:r>
      <w:r>
        <w:rPr>
          <w:rFonts w:cs="Segoe UI"/>
          <w:color w:val="000000"/>
          <w:shd w:val="clear" w:color="auto" w:fill="FFFFFF"/>
        </w:rPr>
        <w:t xml:space="preserve">. </w:t>
      </w:r>
      <w:del w:id="25" w:author="Hannah Moyer" w:date="2023-06-27T13:23:00Z">
        <w:r w:rsidDel="00547D83">
          <w:rPr>
            <w:rFonts w:cs="Segoe UI"/>
            <w:color w:val="000000"/>
            <w:shd w:val="clear" w:color="auto" w:fill="FFFFFF"/>
          </w:rPr>
          <w:delText xml:space="preserve">Phase </w:delText>
        </w:r>
      </w:del>
      <w:ins w:id="26" w:author="Hannah Moyer" w:date="2023-06-27T13:23:00Z">
        <w:r w:rsidR="00547D83">
          <w:rPr>
            <w:rFonts w:cs="Segoe UI"/>
            <w:color w:val="000000"/>
            <w:shd w:val="clear" w:color="auto" w:fill="FFFFFF"/>
          </w:rPr>
          <w:t xml:space="preserve">Phase </w:t>
        </w:r>
      </w:ins>
      <w:r>
        <w:rPr>
          <w:rFonts w:cs="Segoe UI"/>
          <w:color w:val="000000"/>
          <w:shd w:val="clear" w:color="auto" w:fill="FFFFFF"/>
        </w:rPr>
        <w:t xml:space="preserve">1 (P1) trials are primarily focused on gathering pharmacological information. Next, </w:t>
      </w:r>
      <w:del w:id="27" w:author="Hannah Moyer" w:date="2023-06-27T13:23:00Z">
        <w:r w:rsidDel="00547D83">
          <w:rPr>
            <w:rFonts w:cs="Segoe UI"/>
            <w:color w:val="000000"/>
            <w:shd w:val="clear" w:color="auto" w:fill="FFFFFF"/>
          </w:rPr>
          <w:delText xml:space="preserve">phase </w:delText>
        </w:r>
      </w:del>
      <w:ins w:id="28" w:author="Hannah Moyer" w:date="2023-06-27T13:23:00Z">
        <w:r w:rsidR="00547D83">
          <w:rPr>
            <w:rFonts w:cs="Segoe UI"/>
            <w:color w:val="000000"/>
            <w:shd w:val="clear" w:color="auto" w:fill="FFFFFF"/>
          </w:rPr>
          <w:t xml:space="preserve">phase </w:t>
        </w:r>
      </w:ins>
      <w:r>
        <w:rPr>
          <w:rFonts w:cs="Segoe UI"/>
          <w:color w:val="000000"/>
          <w:shd w:val="clear" w:color="auto" w:fill="FFFFFF"/>
        </w:rPr>
        <w:t>2 (P2) trials usually aim to understand safety</w:t>
      </w:r>
      <w:r w:rsidR="008866B1">
        <w:rPr>
          <w:rFonts w:cs="Segoe UI"/>
          <w:color w:val="000000"/>
          <w:shd w:val="clear" w:color="auto" w:fill="FFFFFF"/>
        </w:rPr>
        <w:t>, optimize dose/schedule, and begin</w:t>
      </w:r>
      <w:r>
        <w:rPr>
          <w:rFonts w:cs="Segoe UI"/>
          <w:color w:val="000000"/>
          <w:shd w:val="clear" w:color="auto" w:fill="FFFFFF"/>
        </w:rPr>
        <w:t xml:space="preserve"> to investigate efficacy. Together, P1 and P2 trials are called the “learn zone” of clinical research and support later trial designs.</w:t>
      </w:r>
      <w:r>
        <w:rPr>
          <w:rFonts w:cs="Segoe UI"/>
          <w:color w:val="000000"/>
          <w:shd w:val="clear" w:color="auto" w:fill="FFFFFF"/>
        </w:rPr>
        <w:fldChar w:fldCharType="begin"/>
      </w:r>
      <w:r>
        <w:rPr>
          <w:rFonts w:cs="Segoe UI"/>
          <w:color w:val="000000"/>
          <w:shd w:val="clear" w:color="auto" w:fill="FFFFFF"/>
        </w:rPr>
        <w:instrText xml:space="preserve"> ADDIN ZOTERO_ITEM CSL_CITATION {"citationID":"rSRYeNYQ","properties":{"formattedCitation":"\\super 1\\nosupersub{}","plainCitation":"1","noteIndex":0},"citationItems":[{"id":3159,"uris":["http://zotero.org/users/5374610/items/KWFU8HBC"],"itemData":{"id":3159,"type":"chapter","abstract":"This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D."}],"accessed":{"date-parts":[["2023",2,1]]},"issued":{"date-parts":[["2012"]]}}}],"schema":"https://github.com/citation-style-language/schema/raw/master/csl-citation.json"} </w:instrText>
      </w:r>
      <w:r>
        <w:rPr>
          <w:rFonts w:cs="Segoe UI"/>
          <w:color w:val="000000"/>
          <w:shd w:val="clear" w:color="auto" w:fill="FFFFFF"/>
        </w:rPr>
        <w:fldChar w:fldCharType="separate"/>
      </w:r>
      <w:r w:rsidRPr="007B356C">
        <w:rPr>
          <w:rFonts w:ascii="Calibri" w:hAnsiTheme="minorHAnsi" w:cs="Calibri"/>
          <w:color w:val="000000"/>
          <w:vertAlign w:val="superscript"/>
        </w:rPr>
        <w:t>1</w:t>
      </w:r>
      <w:r>
        <w:rPr>
          <w:rFonts w:cs="Segoe UI"/>
          <w:color w:val="000000"/>
          <w:shd w:val="clear" w:color="auto" w:fill="FFFFFF"/>
        </w:rPr>
        <w:fldChar w:fldCharType="end"/>
      </w:r>
      <w:r>
        <w:rPr>
          <w:rFonts w:cs="Segoe UI"/>
          <w:color w:val="000000"/>
          <w:shd w:val="clear" w:color="auto" w:fill="FFFFFF"/>
        </w:rPr>
        <w:t xml:space="preserve"> Finally, </w:t>
      </w:r>
      <w:del w:id="29" w:author="Hannah Moyer" w:date="2023-06-27T13:23:00Z">
        <w:r w:rsidDel="00547D83">
          <w:rPr>
            <w:rFonts w:cs="Segoe UI"/>
            <w:color w:val="000000"/>
            <w:shd w:val="clear" w:color="auto" w:fill="FFFFFF"/>
          </w:rPr>
          <w:delText>phase 3</w:delText>
        </w:r>
      </w:del>
      <w:ins w:id="30" w:author="Hannah Moyer" w:date="2023-06-27T13:23:00Z">
        <w:r w:rsidR="00547D83">
          <w:rPr>
            <w:rFonts w:cs="Segoe UI"/>
            <w:color w:val="000000"/>
            <w:shd w:val="clear" w:color="auto" w:fill="FFFFFF"/>
          </w:rPr>
          <w:t>phase 3</w:t>
        </w:r>
      </w:ins>
      <w:r>
        <w:rPr>
          <w:rFonts w:cs="Segoe UI"/>
          <w:color w:val="000000"/>
          <w:shd w:val="clear" w:color="auto" w:fill="FFFFFF"/>
        </w:rPr>
        <w:t xml:space="preserve"> (</w:t>
      </w:r>
      <w:del w:id="31" w:author="Hannah Moyer" w:date="2023-06-27T13:22:00Z">
        <w:r w:rsidDel="00547D83">
          <w:rPr>
            <w:rFonts w:cs="Segoe UI"/>
            <w:color w:val="000000"/>
            <w:shd w:val="clear" w:color="auto" w:fill="FFFFFF"/>
          </w:rPr>
          <w:delText>P3</w:delText>
        </w:r>
      </w:del>
      <w:ins w:id="32" w:author="Hannah Moyer" w:date="2023-06-27T13:24:00Z">
        <w:r w:rsidR="0028490B">
          <w:rPr>
            <w:rFonts w:cs="Segoe UI"/>
            <w:color w:val="000000"/>
            <w:shd w:val="clear" w:color="auto" w:fill="FFFFFF"/>
          </w:rPr>
          <w:t>phase 3</w:t>
        </w:r>
      </w:ins>
      <w:r>
        <w:rPr>
          <w:rFonts w:cs="Segoe UI"/>
          <w:color w:val="000000"/>
          <w:shd w:val="clear" w:color="auto" w:fill="FFFFFF"/>
        </w:rPr>
        <w:t>) trials focus on confirming efficacy</w:t>
      </w:r>
      <w:r w:rsidR="008866B1">
        <w:rPr>
          <w:rFonts w:cs="Segoe UI"/>
          <w:color w:val="000000"/>
          <w:shd w:val="clear" w:color="auto" w:fill="FFFFFF"/>
        </w:rPr>
        <w:t xml:space="preserve"> and safety</w:t>
      </w:r>
      <w:r>
        <w:rPr>
          <w:rFonts w:cs="Segoe UI"/>
          <w:color w:val="000000"/>
          <w:shd w:val="clear" w:color="auto" w:fill="FFFFFF"/>
        </w:rPr>
        <w:t xml:space="preserve"> in large numbers of patients on the treatment for lon</w:t>
      </w:r>
      <w:r w:rsidR="000322E3">
        <w:rPr>
          <w:rFonts w:cs="Segoe UI"/>
          <w:color w:val="000000"/>
          <w:shd w:val="clear" w:color="auto" w:fill="FFFFFF"/>
        </w:rPr>
        <w:t>g</w:t>
      </w:r>
      <w:r>
        <w:rPr>
          <w:rFonts w:cs="Segoe UI"/>
          <w:color w:val="000000"/>
          <w:shd w:val="clear" w:color="auto" w:fill="FFFFFF"/>
        </w:rPr>
        <w:t xml:space="preserve"> periods of </w:t>
      </w:r>
      <w:commentRangeStart w:id="33"/>
      <w:r>
        <w:rPr>
          <w:rFonts w:cs="Segoe UI"/>
          <w:color w:val="000000"/>
          <w:shd w:val="clear" w:color="auto" w:fill="FFFFFF"/>
        </w:rPr>
        <w:t>time</w:t>
      </w:r>
      <w:commentRangeEnd w:id="33"/>
      <w:r w:rsidR="00870BD2">
        <w:rPr>
          <w:rStyle w:val="CommentReference"/>
          <w:rFonts w:asciiTheme="minorHAnsi" w:eastAsiaTheme="minorHAnsi" w:hAnsiTheme="minorHAnsi" w:cstheme="minorBidi"/>
        </w:rPr>
        <w:commentReference w:id="33"/>
      </w:r>
      <w:r>
        <w:rPr>
          <w:rFonts w:cs="Segoe UI"/>
          <w:color w:val="000000"/>
          <w:shd w:val="clear" w:color="auto" w:fill="FFFFFF"/>
        </w:rPr>
        <w:t>.</w:t>
      </w:r>
      <w:r w:rsidRPr="008922B5">
        <w:rPr>
          <w:rFonts w:cs="Segoe UI"/>
          <w:color w:val="000000"/>
          <w:shd w:val="clear" w:color="auto" w:fill="FFFFFF"/>
        </w:rPr>
        <w:t xml:space="preserve"> </w:t>
      </w:r>
    </w:p>
    <w:p w14:paraId="540C0F8B" w14:textId="63B710F5" w:rsidR="00CA2E94" w:rsidRPr="000322E3" w:rsidRDefault="00FD67F9" w:rsidP="000322E3">
      <w:pPr>
        <w:ind w:firstLine="360"/>
      </w:pPr>
      <w:r>
        <w:t xml:space="preserve">Throughout these </w:t>
      </w:r>
      <w:del w:id="34" w:author="Hannah Moyer" w:date="2023-06-27T13:23:00Z">
        <w:r w:rsidDel="00547D83">
          <w:delText>phase</w:delText>
        </w:r>
      </w:del>
      <w:ins w:id="35" w:author="Hannah Moyer" w:date="2023-06-27T13:23:00Z">
        <w:r w:rsidR="00547D83">
          <w:t xml:space="preserve">phase </w:t>
        </w:r>
      </w:ins>
      <w:r>
        <w:t>s</w:t>
      </w:r>
      <w:r w:rsidR="000322E3">
        <w:t xml:space="preserve">, </w:t>
      </w:r>
      <w:r>
        <w:t>neurologic drug development suffers from</w:t>
      </w:r>
      <w:r w:rsidR="000322E3">
        <w:t xml:space="preserve"> a variety of challenges. </w:t>
      </w:r>
      <w:r>
        <w:t>For example, researchers have</w:t>
      </w:r>
      <w:r w:rsidR="00CA2E94">
        <w:t xml:space="preserve"> trouble ensuring that the drug is transported across the blood-brain barrier, </w:t>
      </w:r>
      <w:r>
        <w:t xml:space="preserve">often </w:t>
      </w:r>
      <w:r w:rsidR="00CA2E94">
        <w:t>rel</w:t>
      </w:r>
      <w:r>
        <w:t>y</w:t>
      </w:r>
      <w:r w:rsidR="00CA2E94">
        <w:t xml:space="preserve"> on endpoints that lack validation, and </w:t>
      </w:r>
      <w:r w:rsidR="0032729A">
        <w:t xml:space="preserve">must </w:t>
      </w:r>
      <w:r w:rsidR="000322E3">
        <w:t>navigate</w:t>
      </w:r>
      <w:r>
        <w:t xml:space="preserve"> the </w:t>
      </w:r>
      <w:r w:rsidR="00CA2E94">
        <w:t>long nature of</w:t>
      </w:r>
      <w:r w:rsidR="0032729A">
        <w:t xml:space="preserve"> the</w:t>
      </w:r>
      <w:r w:rsidR="00CA2E94">
        <w:t xml:space="preserve"> conditions</w:t>
      </w:r>
      <w:r w:rsidR="008306E4">
        <w:t xml:space="preserve"> and treatment</w:t>
      </w:r>
      <w:r>
        <w:t xml:space="preserve">s. </w:t>
      </w:r>
      <w:r w:rsidR="000322E3">
        <w:t>Therefore, investigational treatments for many neurologic conditions have a low chance of resulting in a new approval.</w:t>
      </w:r>
      <w:r w:rsidR="000322E3">
        <w:fldChar w:fldCharType="begin"/>
      </w:r>
      <w:r w:rsidR="000963C2">
        <w:instrText xml:space="preserve"> ADDIN ZOTERO_ITEM CSL_CITATION {"citationID":"Aqn8KCf4","properties":{"formattedCitation":"\\super 2\\uc0\\u8211{}4\\nosupersub{}","plainCitation":"2–4","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Ideas?","volume":"329","author":[{"family":"Miller","given":"Greg"}],"issued":{"date-parts":[["2010",7,30]]}},"label":"page"},{"id":354,"uris":["http://zotero.org/users/5374610/items/KHMDHQDJ"],"itemData":{"id":354,"type":"article-journal","abstract":"Several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label":"page"},{"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label":"page"}],"schema":"https://github.com/citation-style-language/schema/raw/master/csl-citation.json"} </w:instrText>
      </w:r>
      <w:r w:rsidR="000322E3">
        <w:fldChar w:fldCharType="separate"/>
      </w:r>
      <w:r w:rsidR="000963C2" w:rsidRPr="000963C2">
        <w:rPr>
          <w:vertAlign w:val="superscript"/>
        </w:rPr>
        <w:t>2–4</w:t>
      </w:r>
      <w:r w:rsidR="000322E3">
        <w:fldChar w:fldCharType="end"/>
      </w:r>
      <w:r w:rsidR="000322E3">
        <w:fldChar w:fldCharType="begin"/>
      </w:r>
      <w:r w:rsidR="000963C2">
        <w:instrText xml:space="preserve"> ADDIN ZOTERO_ITEM CSL_CITATION {"citationID":"ahkvs5kpsn","properties":{"formattedCitation":"\\super 5,6\\nosupersub{}","plainCitation":"5,6","noteIndex":0},"citationItems":[{"id":3301,"uris":["http://zotero.org/users/5374610/items/F6DIIYNP"],"itemData":{"id":3301,"type":"chapter","abstract":"This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rsidR="000322E3">
        <w:fldChar w:fldCharType="separate"/>
      </w:r>
      <w:r w:rsidR="000963C2" w:rsidRPr="000963C2">
        <w:rPr>
          <w:vertAlign w:val="superscript"/>
        </w:rPr>
        <w:t>5,6</w:t>
      </w:r>
      <w:r w:rsidR="000322E3">
        <w:fldChar w:fldCharType="end"/>
      </w:r>
      <w:r w:rsidR="000322E3">
        <w:fldChar w:fldCharType="begin"/>
      </w:r>
      <w:r w:rsidR="000963C2">
        <w:instrText xml:space="preserve"> ADDIN ZOTERO_ITEM CSL_CITATION {"citationID":"a1rk57al4ni","properties":{"formattedCitation":"\\super 7\\nosupersub{}","plainCitation":"7","noteIndex":0},"citationItems":[{"id":3158,"uris":["http://zotero.org/users/5374610/items/GGBWT5YB"],"itemData":{"id":3158,"type":"chapter","abstract":"This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0322E3">
        <w:fldChar w:fldCharType="separate"/>
      </w:r>
      <w:r w:rsidR="000963C2" w:rsidRPr="000963C2">
        <w:rPr>
          <w:vertAlign w:val="superscript"/>
        </w:rPr>
        <w:t>7</w:t>
      </w:r>
      <w:r w:rsidR="000322E3">
        <w:fldChar w:fldCharType="end"/>
      </w:r>
      <w:r w:rsidR="000322E3">
        <w:t xml:space="preserve"> The</w:t>
      </w:r>
      <w:r w:rsidR="00517470">
        <w:t xml:space="preserve"> inadequate</w:t>
      </w:r>
      <w:r w:rsidR="00974636">
        <w:t xml:space="preserve"> treatment landscape</w:t>
      </w:r>
      <w:r w:rsidR="000322E3">
        <w:t xml:space="preserve"> </w:t>
      </w:r>
      <w:r>
        <w:t>underlines</w:t>
      </w:r>
      <w:r w:rsidR="008306E4">
        <w:t xml:space="preserve"> </w:t>
      </w:r>
      <w:r w:rsidR="00CA2E94" w:rsidRPr="000322E3">
        <w:rPr>
          <w:color w:val="000000" w:themeColor="text1"/>
        </w:rPr>
        <w:t xml:space="preserve">the need for innovative </w:t>
      </w:r>
      <w:r w:rsidR="00CA2E94" w:rsidRPr="000322E3">
        <w:rPr>
          <w:rFonts w:cs="Segoe UI"/>
          <w:color w:val="000000"/>
          <w:shd w:val="clear" w:color="auto" w:fill="FFFFFF"/>
        </w:rPr>
        <w:t>modifications to the drug development process to get treatments to patient</w:t>
      </w:r>
      <w:r w:rsidR="000322E3">
        <w:rPr>
          <w:rFonts w:cs="Segoe UI"/>
          <w:color w:val="000000"/>
          <w:shd w:val="clear" w:color="auto" w:fill="FFFFFF"/>
        </w:rPr>
        <w:t xml:space="preserve">s as quickly as </w:t>
      </w:r>
      <w:commentRangeStart w:id="36"/>
      <w:r w:rsidR="000322E3">
        <w:rPr>
          <w:rFonts w:cs="Segoe UI"/>
          <w:color w:val="000000"/>
          <w:shd w:val="clear" w:color="auto" w:fill="FFFFFF"/>
        </w:rPr>
        <w:t>possible</w:t>
      </w:r>
      <w:commentRangeEnd w:id="36"/>
      <w:r w:rsidR="00870BD2">
        <w:rPr>
          <w:rStyle w:val="CommentReference"/>
          <w:rFonts w:asciiTheme="minorHAnsi" w:eastAsiaTheme="minorHAnsi" w:hAnsiTheme="minorHAnsi" w:cstheme="minorBidi"/>
        </w:rPr>
        <w:commentReference w:id="36"/>
      </w:r>
      <w:r w:rsidR="000322E3">
        <w:rPr>
          <w:rFonts w:cs="Segoe UI"/>
          <w:color w:val="000000"/>
          <w:shd w:val="clear" w:color="auto" w:fill="FFFFFF"/>
        </w:rPr>
        <w:t>.</w:t>
      </w:r>
    </w:p>
    <w:p w14:paraId="0CC005E4" w14:textId="3AAE7009" w:rsidR="00CA2E94" w:rsidRDefault="00CA2E94" w:rsidP="009549D9">
      <w:pPr>
        <w:ind w:firstLine="360"/>
        <w:rPr>
          <w:rFonts w:cs="Segoe UI"/>
          <w:color w:val="000000"/>
          <w:shd w:val="clear" w:color="auto" w:fill="FFFFFF"/>
        </w:rPr>
      </w:pPr>
      <w:commentRangeStart w:id="37"/>
      <w:r w:rsidRPr="00D80360">
        <w:rPr>
          <w:rFonts w:cs="Segoe UI"/>
          <w:color w:val="000000"/>
          <w:shd w:val="clear" w:color="auto" w:fill="FFFFFF"/>
        </w:rPr>
        <w:t xml:space="preserve">One method </w:t>
      </w:r>
      <w:commentRangeEnd w:id="37"/>
      <w:r w:rsidR="00870BD2">
        <w:rPr>
          <w:rStyle w:val="CommentReference"/>
          <w:rFonts w:asciiTheme="minorHAnsi" w:eastAsiaTheme="minorHAnsi" w:hAnsiTheme="minorHAnsi" w:cstheme="minorBidi"/>
        </w:rPr>
        <w:commentReference w:id="37"/>
      </w:r>
      <w:r w:rsidR="000963C2">
        <w:rPr>
          <w:rFonts w:cs="Segoe UI"/>
          <w:color w:val="000000"/>
          <w:shd w:val="clear" w:color="auto" w:fill="FFFFFF"/>
        </w:rPr>
        <w:t>used by researchers</w:t>
      </w:r>
      <w:r w:rsidR="0032729A">
        <w:rPr>
          <w:rFonts w:cs="Segoe UI"/>
          <w:color w:val="000000"/>
          <w:shd w:val="clear" w:color="auto" w:fill="FFFFFF"/>
        </w:rPr>
        <w:t xml:space="preserve"> </w:t>
      </w:r>
      <w:r w:rsidRPr="00D80360">
        <w:rPr>
          <w:rFonts w:cs="Segoe UI"/>
          <w:color w:val="000000"/>
          <w:shd w:val="clear" w:color="auto" w:fill="FFFFFF"/>
        </w:rPr>
        <w:t xml:space="preserve">to </w:t>
      </w:r>
      <w:r>
        <w:rPr>
          <w:rFonts w:cs="Segoe UI"/>
          <w:color w:val="000000"/>
          <w:shd w:val="clear" w:color="auto" w:fill="FFFFFF"/>
        </w:rPr>
        <w:t xml:space="preserve">accelerate drug development is to </w:t>
      </w:r>
      <w:r w:rsidRPr="00D80360">
        <w:rPr>
          <w:rFonts w:cs="Segoe UI"/>
          <w:color w:val="000000"/>
          <w:shd w:val="clear" w:color="auto" w:fill="FFFFFF"/>
        </w:rPr>
        <w:t>initiat</w:t>
      </w:r>
      <w:r>
        <w:rPr>
          <w:rFonts w:cs="Segoe UI"/>
          <w:color w:val="000000"/>
          <w:shd w:val="clear" w:color="auto" w:fill="FFFFFF"/>
        </w:rPr>
        <w:t>e</w:t>
      </w:r>
      <w:r w:rsidRPr="00D80360">
        <w:rPr>
          <w:rFonts w:cs="Segoe UI"/>
          <w:color w:val="000000"/>
          <w:shd w:val="clear" w:color="auto" w:fill="FFFFFF"/>
        </w:rPr>
        <w:t xml:space="preserve"> </w:t>
      </w:r>
      <w:del w:id="38" w:author="Hannah Moyer" w:date="2023-06-27T13:22:00Z">
        <w:r w:rsidDel="00547D83">
          <w:rPr>
            <w:rFonts w:cs="Segoe UI"/>
            <w:color w:val="000000"/>
            <w:shd w:val="clear" w:color="auto" w:fill="FFFFFF"/>
          </w:rPr>
          <w:delText>P3</w:delText>
        </w:r>
      </w:del>
      <w:ins w:id="39" w:author="Hannah Moyer" w:date="2023-06-27T13:24:00Z">
        <w:r w:rsidR="0028490B">
          <w:rPr>
            <w:rFonts w:cs="Segoe UI"/>
            <w:color w:val="000000"/>
            <w:shd w:val="clear" w:color="auto" w:fill="FFFFFF"/>
          </w:rPr>
          <w:t>phase 3</w:t>
        </w:r>
      </w:ins>
      <w:r w:rsidRPr="00D80360">
        <w:rPr>
          <w:rFonts w:cs="Segoe UI"/>
          <w:color w:val="000000"/>
          <w:shd w:val="clear" w:color="auto" w:fill="FFFFFF"/>
        </w:rPr>
        <w:t xml:space="preserve"> trials without positive evidence from a P2 trial.</w:t>
      </w:r>
      <w:r>
        <w:rPr>
          <w:rFonts w:cs="Segoe UI"/>
          <w:color w:val="000000"/>
          <w:shd w:val="clear" w:color="auto" w:fill="FFFFFF"/>
        </w:rPr>
        <w:t xml:space="preserve"> We call this strategy “P2 bypass.”</w:t>
      </w:r>
      <w:r>
        <w:rPr>
          <w:rFonts w:cs="Segoe UI"/>
          <w:color w:val="000000"/>
          <w:shd w:val="clear" w:color="auto" w:fill="FFFFFF"/>
        </w:rPr>
        <w:fldChar w:fldCharType="begin"/>
      </w:r>
      <w:r w:rsidR="000963C2">
        <w:rPr>
          <w:rFonts w:cs="Segoe UI"/>
          <w:color w:val="000000"/>
          <w:shd w:val="clear" w:color="auto" w:fill="FFFFFF"/>
        </w:rPr>
        <w:instrText xml:space="preserve"> ADDIN ZOTERO_ITEM CSL_CITATION {"citationID":"OJ62jsd9","properties":{"formattedCitation":"\\super 8\\nosupersub{}","plainCitation":"8","noteIndex":0},"citationItems":[{"id":3435,"uris":["http://zotero.org/users/5374610/items/39TQYI64"],"itemData":{"id":3435,"type":"article-journal","abstract":"OBJECTIVE: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rPr>
          <w:rFonts w:cs="Segoe UI"/>
          <w:color w:val="000000"/>
          <w:shd w:val="clear" w:color="auto" w:fill="FFFFFF"/>
        </w:rPr>
        <w:fldChar w:fldCharType="separate"/>
      </w:r>
      <w:r w:rsidR="000963C2" w:rsidRPr="000963C2">
        <w:rPr>
          <w:rFonts w:ascii="Calibri" w:hAnsiTheme="minorHAnsi" w:cs="Calibri"/>
          <w:color w:val="000000"/>
          <w:vertAlign w:val="superscript"/>
        </w:rPr>
        <w:t>8</w:t>
      </w:r>
      <w:r>
        <w:rPr>
          <w:rFonts w:cs="Segoe UI"/>
          <w:color w:val="000000"/>
          <w:shd w:val="clear" w:color="auto" w:fill="FFFFFF"/>
        </w:rPr>
        <w:fldChar w:fldCharType="end"/>
      </w:r>
      <w:r>
        <w:rPr>
          <w:rFonts w:cs="Segoe UI"/>
          <w:color w:val="000000"/>
          <w:shd w:val="clear" w:color="auto" w:fill="FFFFFF"/>
        </w:rPr>
        <w:t xml:space="preserve"> </w:t>
      </w:r>
      <w:r>
        <w:rPr>
          <w:color w:val="000000" w:themeColor="text1"/>
        </w:rPr>
        <w:t xml:space="preserve">This practice has been discussed in the </w:t>
      </w:r>
      <w:r w:rsidRPr="008922B5">
        <w:rPr>
          <w:color w:val="000000" w:themeColor="text1"/>
        </w:rPr>
        <w:t>literature,</w:t>
      </w:r>
      <w:r w:rsidRPr="008922B5">
        <w:rPr>
          <w:color w:val="000000" w:themeColor="text1"/>
        </w:rPr>
        <w:fldChar w:fldCharType="begin"/>
      </w:r>
      <w:r w:rsidR="000963C2">
        <w:rPr>
          <w:color w:val="000000" w:themeColor="text1"/>
        </w:rPr>
        <w:instrText xml:space="preserve"> ADDIN ZOTERO_ITEM CSL_CITATION {"citationID":"xYlAlb61","properties":{"formattedCitation":"\\super 9,10\\nosupersub{}","plainCitation":"9,10","noteIndex":0},"citationItems":[{"id":3480,"uris":["http://zotero.org/users/5374610/items/6STYW4UT"],"itemData":{"id":3480,"type":"article-journal","abstract":"One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I."}],"issued":{"date-parts":[["2022",4,1]]}}},{"id":2725,"uris":["http://zotero.org/groups/2765074/items/LDK29VS7"],"itemData":{"id":2725,"type":"article-journal","abstract":"Efforts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Translational Research &amp; Clinical Interventions","DOI":"10.1016/j.trci.2017.04.005","ISSN":"2352-8737","issue":"3","journalAbbreviation":"Alzheimer's &amp; Dementia: Translational Research &amp; Clinical Interventions","language":"en","page":"402-409","source":"ScienceDirect","title":"Phase II clinical trials of anti–amyloid β antibodies: When is enough, enough?","title-short":"Phase II clinical trials of anti–amyloid β antibodies","volume":"3","author":[{"family":"Gold","given":"Michael"}],"issued":{"date-parts":[["2017",9,1]]}}}],"schema":"https://github.com/citation-style-language/schema/raw/master/csl-citation.json"} </w:instrText>
      </w:r>
      <w:r w:rsidRPr="008922B5">
        <w:rPr>
          <w:color w:val="000000" w:themeColor="text1"/>
        </w:rPr>
        <w:fldChar w:fldCharType="separate"/>
      </w:r>
      <w:r w:rsidR="000963C2" w:rsidRPr="000963C2">
        <w:rPr>
          <w:rFonts w:ascii="Calibri" w:hAnsiTheme="minorHAnsi" w:cs="Calibri"/>
          <w:color w:val="000000"/>
          <w:vertAlign w:val="superscript"/>
        </w:rPr>
        <w:t>9,10</w:t>
      </w:r>
      <w:r w:rsidRPr="008922B5">
        <w:rPr>
          <w:color w:val="000000" w:themeColor="text1"/>
        </w:rPr>
        <w:fldChar w:fldCharType="end"/>
      </w:r>
      <w:r w:rsidRPr="008922B5">
        <w:rPr>
          <w:color w:val="000000" w:themeColor="text1"/>
        </w:rPr>
        <w:t xml:space="preserve"> </w:t>
      </w:r>
      <w:r w:rsidRPr="000322E3">
        <w:rPr>
          <w:color w:val="000000" w:themeColor="text1"/>
        </w:rPr>
        <w:t>although</w:t>
      </w:r>
      <w:r w:rsidR="008866B1">
        <w:rPr>
          <w:color w:val="000000" w:themeColor="text1"/>
        </w:rPr>
        <w:t xml:space="preserve"> it is unclear how prevalent it is in</w:t>
      </w:r>
      <w:r w:rsidRPr="000322E3">
        <w:rPr>
          <w:color w:val="000000" w:themeColor="text1"/>
        </w:rPr>
        <w:t xml:space="preserve"> </w:t>
      </w:r>
      <w:r w:rsidR="000322E3">
        <w:rPr>
          <w:color w:val="000000" w:themeColor="text1"/>
        </w:rPr>
        <w:t>neurologic drug development</w:t>
      </w:r>
      <w:r w:rsidR="00CD15E1" w:rsidRPr="000322E3">
        <w:rPr>
          <w:color w:val="000000" w:themeColor="text1"/>
        </w:rPr>
        <w:t xml:space="preserve">. </w:t>
      </w:r>
      <w:r w:rsidR="00517470" w:rsidRPr="00517470">
        <w:rPr>
          <w:color w:val="000000" w:themeColor="text1"/>
        </w:rPr>
        <w:t>For example, s</w:t>
      </w:r>
      <w:r w:rsidR="00CD15E1" w:rsidRPr="00517470">
        <w:rPr>
          <w:color w:val="000000" w:themeColor="text1"/>
        </w:rPr>
        <w:t xml:space="preserve">ome reviews have called it </w:t>
      </w:r>
      <w:r w:rsidR="00517470" w:rsidRPr="00517470">
        <w:rPr>
          <w:color w:val="000000" w:themeColor="text1"/>
        </w:rPr>
        <w:t>“rare,”</w:t>
      </w:r>
      <w:r w:rsidR="00517470" w:rsidRPr="00517470">
        <w:rPr>
          <w:color w:val="000000" w:themeColor="text1"/>
        </w:rPr>
        <w:fldChar w:fldCharType="begin"/>
      </w:r>
      <w:r w:rsidR="000963C2">
        <w:rPr>
          <w:color w:val="000000" w:themeColor="text1"/>
        </w:rPr>
        <w:instrText xml:space="preserve"> ADDIN ZOTERO_ITEM CSL_CITATION {"citationID":"ag4acc880r","properties":{"formattedCitation":"\\super 11\\nosupersub{}","plainCitation":"11","noteIndex":0},"citationItems":[{"id":2722,"uris":["http://zotero.org/groups/2765074/items/5QWXVIPV"],"itemData":{"id":2722,"type":"article-journal","abstract":"Drug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517470" w:rsidRPr="00517470">
        <w:rPr>
          <w:color w:val="000000" w:themeColor="text1"/>
        </w:rPr>
        <w:fldChar w:fldCharType="separate"/>
      </w:r>
      <w:r w:rsidR="000963C2" w:rsidRPr="000963C2">
        <w:rPr>
          <w:rFonts w:ascii="Calibri" w:hAnsiTheme="minorHAnsi" w:cs="Calibri"/>
          <w:color w:val="000000"/>
          <w:vertAlign w:val="superscript"/>
        </w:rPr>
        <w:t>11</w:t>
      </w:r>
      <w:r w:rsidR="00517470" w:rsidRPr="00517470">
        <w:rPr>
          <w:color w:val="000000" w:themeColor="text1"/>
        </w:rPr>
        <w:fldChar w:fldCharType="end"/>
      </w:r>
      <w:r w:rsidR="00517470" w:rsidRPr="00517470">
        <w:rPr>
          <w:color w:val="000000" w:themeColor="text1"/>
        </w:rPr>
        <w:t xml:space="preserve"> while others </w:t>
      </w:r>
      <w:r w:rsidR="00517470">
        <w:rPr>
          <w:color w:val="000000" w:themeColor="text1"/>
        </w:rPr>
        <w:t>mention that it is</w:t>
      </w:r>
      <w:r w:rsidR="00517470" w:rsidRPr="00517470">
        <w:rPr>
          <w:color w:val="000000" w:themeColor="text1"/>
        </w:rPr>
        <w:t xml:space="preserve"> a</w:t>
      </w:r>
      <w:r w:rsidRPr="00517470">
        <w:rPr>
          <w:color w:val="000000" w:themeColor="text1"/>
        </w:rPr>
        <w:t xml:space="preserve"> strategy </w:t>
      </w:r>
      <w:r w:rsidR="00517470" w:rsidRPr="00517470">
        <w:rPr>
          <w:color w:val="000000" w:themeColor="text1"/>
        </w:rPr>
        <w:t xml:space="preserve">used by </w:t>
      </w:r>
      <w:r w:rsidRPr="00517470">
        <w:rPr>
          <w:color w:val="000000" w:themeColor="text1"/>
        </w:rPr>
        <w:t>“many” sponsors.</w:t>
      </w:r>
      <w:r w:rsidRPr="00517470">
        <w:rPr>
          <w:color w:val="000000" w:themeColor="text1"/>
        </w:rPr>
        <w:fldChar w:fldCharType="begin"/>
      </w:r>
      <w:r w:rsidR="000963C2">
        <w:rPr>
          <w:color w:val="000000" w:themeColor="text1"/>
        </w:rPr>
        <w:instrText xml:space="preserve"> ADDIN ZOTERO_ITEM CSL_CITATION {"citationID":"vCyrUr6v","properties":{"formattedCitation":"\\super 12\\nosupersub{}","plainCitation":"12","noteIndex":0},"citationItems":[{"id":2629,"uris":["http://zotero.org/groups/2765074/items/632TNAD3"],"itemData":{"id":2629,"type":"article-journal","container-title":"Clinical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Disease","volume":"11","author":[{"family":"Cummings","given":"Jeffrey"}],"issued":{"date-parts":[["2018",3]]}},"label":"page"}],"schema":"https://github.com/citation-style-language/schema/raw/master/csl-citation.json"} </w:instrText>
      </w:r>
      <w:r w:rsidRPr="00517470">
        <w:rPr>
          <w:color w:val="000000" w:themeColor="text1"/>
        </w:rPr>
        <w:fldChar w:fldCharType="separate"/>
      </w:r>
      <w:r w:rsidR="000963C2" w:rsidRPr="000963C2">
        <w:rPr>
          <w:rFonts w:ascii="Calibri" w:hAnsiTheme="minorHAnsi" w:cs="Calibri"/>
          <w:color w:val="000000"/>
          <w:vertAlign w:val="superscript"/>
        </w:rPr>
        <w:t>12</w:t>
      </w:r>
      <w:r w:rsidRPr="00517470">
        <w:rPr>
          <w:color w:val="000000" w:themeColor="text1"/>
        </w:rPr>
        <w:fldChar w:fldCharType="end"/>
      </w:r>
      <w:r>
        <w:rPr>
          <w:color w:val="000000" w:themeColor="text1"/>
        </w:rPr>
        <w:t xml:space="preserve"> </w:t>
      </w:r>
      <w:r w:rsidRPr="00D80360">
        <w:rPr>
          <w:rFonts w:cs="Segoe UI"/>
          <w:color w:val="000000"/>
          <w:shd w:val="clear" w:color="auto" w:fill="FFFFFF"/>
        </w:rPr>
        <w:t>In cancer drug development</w:t>
      </w:r>
      <w:r>
        <w:rPr>
          <w:rFonts w:cs="Segoe UI"/>
          <w:color w:val="000000"/>
          <w:shd w:val="clear" w:color="auto" w:fill="FFFFFF"/>
        </w:rPr>
        <w:t>,</w:t>
      </w:r>
      <w:r w:rsidRPr="00D80360">
        <w:rPr>
          <w:rFonts w:cs="Segoe UI"/>
          <w:color w:val="000000"/>
          <w:shd w:val="clear" w:color="auto" w:fill="FFFFFF"/>
        </w:rPr>
        <w:t xml:space="preserve"> we found that nearly half of </w:t>
      </w:r>
      <w:del w:id="40" w:author="Hannah Moyer" w:date="2023-06-27T13:22:00Z">
        <w:r w:rsidRPr="00D80360" w:rsidDel="00547D83">
          <w:rPr>
            <w:rFonts w:cs="Segoe UI"/>
            <w:color w:val="000000"/>
            <w:shd w:val="clear" w:color="auto" w:fill="FFFFFF"/>
          </w:rPr>
          <w:delText>P3</w:delText>
        </w:r>
      </w:del>
      <w:ins w:id="41" w:author="Hannah Moyer" w:date="2023-06-27T13:24:00Z">
        <w:r w:rsidR="0028490B">
          <w:rPr>
            <w:rFonts w:cs="Segoe UI"/>
            <w:color w:val="000000"/>
            <w:shd w:val="clear" w:color="auto" w:fill="FFFFFF"/>
          </w:rPr>
          <w:t>phase 3</w:t>
        </w:r>
      </w:ins>
      <w:r w:rsidRPr="00D80360">
        <w:rPr>
          <w:rFonts w:cs="Segoe UI"/>
          <w:color w:val="000000"/>
          <w:shd w:val="clear" w:color="auto" w:fill="FFFFFF"/>
        </w:rPr>
        <w:t xml:space="preserve"> trials investigating treatments for solid tumors bypassed P2</w:t>
      </w:r>
      <w:r>
        <w:rPr>
          <w:rFonts w:cs="Segoe UI"/>
          <w:color w:val="000000"/>
          <w:shd w:val="clear" w:color="auto" w:fill="FFFFFF"/>
        </w:rPr>
        <w:t>.</w:t>
      </w:r>
      <w:r>
        <w:rPr>
          <w:rFonts w:cs="Segoe UI"/>
          <w:color w:val="000000"/>
          <w:shd w:val="clear" w:color="auto" w:fill="FFFFFF"/>
        </w:rPr>
        <w:fldChar w:fldCharType="begin"/>
      </w:r>
      <w:r w:rsidR="000963C2">
        <w:rPr>
          <w:rFonts w:cs="Segoe UI"/>
          <w:color w:val="000000"/>
          <w:shd w:val="clear" w:color="auto" w:fill="FFFFFF"/>
        </w:rPr>
        <w:instrText xml:space="preserve"> ADDIN ZOTERO_ITEM CSL_CITATION {"citationID":"qcAaUtJz","properties":{"formattedCitation":"\\super 8\\nosupersub{}","plainCitation":"8","noteIndex":0},"citationItems":[{"id":3435,"uris":["http://zotero.org/users/5374610/items/39TQYI64"],"itemData":{"id":3435,"type":"article-journal","abstract":"OBJECTIVE: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rPr>
          <w:rFonts w:cs="Segoe UI"/>
          <w:color w:val="000000"/>
          <w:shd w:val="clear" w:color="auto" w:fill="FFFFFF"/>
        </w:rPr>
        <w:fldChar w:fldCharType="separate"/>
      </w:r>
      <w:r w:rsidR="000963C2" w:rsidRPr="000963C2">
        <w:rPr>
          <w:rFonts w:ascii="Calibri" w:hAnsiTheme="minorHAnsi" w:cs="Calibri"/>
          <w:color w:val="000000"/>
          <w:vertAlign w:val="superscript"/>
        </w:rPr>
        <w:t>8</w:t>
      </w:r>
      <w:r>
        <w:rPr>
          <w:rFonts w:cs="Segoe UI"/>
          <w:color w:val="000000"/>
          <w:shd w:val="clear" w:color="auto" w:fill="FFFFFF"/>
        </w:rPr>
        <w:fldChar w:fldCharType="end"/>
      </w:r>
    </w:p>
    <w:p w14:paraId="12A9C01A" w14:textId="2B10364A" w:rsidR="000963C2" w:rsidRPr="000963C2" w:rsidRDefault="008F5E46" w:rsidP="000963C2">
      <w:pPr>
        <w:ind w:firstLine="360"/>
      </w:pPr>
      <w:r>
        <w:rPr>
          <w:rFonts w:cs="Segoe UI"/>
          <w:color w:val="000000"/>
          <w:shd w:val="clear" w:color="auto" w:fill="FFFFFF"/>
        </w:rPr>
        <w:t>Relative to</w:t>
      </w:r>
      <w:r w:rsidR="00195C93">
        <w:rPr>
          <w:rFonts w:cs="Segoe UI"/>
          <w:color w:val="000000"/>
          <w:shd w:val="clear" w:color="auto" w:fill="FFFFFF"/>
        </w:rPr>
        <w:t xml:space="preserve"> the</w:t>
      </w:r>
      <w:r>
        <w:rPr>
          <w:rFonts w:cs="Segoe UI"/>
          <w:color w:val="000000"/>
          <w:shd w:val="clear" w:color="auto" w:fill="FFFFFF"/>
        </w:rPr>
        <w:t xml:space="preserve"> </w:t>
      </w:r>
      <w:r w:rsidR="00195C93">
        <w:rPr>
          <w:rFonts w:cs="Segoe UI"/>
          <w:color w:val="000000"/>
          <w:shd w:val="clear" w:color="auto" w:fill="FFFFFF"/>
        </w:rPr>
        <w:t xml:space="preserve">traditional method of running P2 trials prior to </w:t>
      </w:r>
      <w:del w:id="42" w:author="Hannah Moyer" w:date="2023-06-27T13:22:00Z">
        <w:r w:rsidR="00195C93" w:rsidDel="00547D83">
          <w:rPr>
            <w:rFonts w:cs="Segoe UI"/>
            <w:color w:val="000000"/>
            <w:shd w:val="clear" w:color="auto" w:fill="FFFFFF"/>
          </w:rPr>
          <w:delText>P3</w:delText>
        </w:r>
      </w:del>
      <w:ins w:id="43" w:author="Hannah Moyer" w:date="2023-06-27T13:24:00Z">
        <w:r w:rsidR="0028490B">
          <w:rPr>
            <w:rFonts w:cs="Segoe UI"/>
            <w:color w:val="000000"/>
            <w:shd w:val="clear" w:color="auto" w:fill="FFFFFF"/>
          </w:rPr>
          <w:t>phase 3</w:t>
        </w:r>
      </w:ins>
      <w:r w:rsidR="00195C93">
        <w:rPr>
          <w:rFonts w:cs="Segoe UI"/>
          <w:color w:val="000000"/>
          <w:shd w:val="clear" w:color="auto" w:fill="FFFFFF"/>
        </w:rPr>
        <w:t xml:space="preserve">, </w:t>
      </w:r>
      <w:r>
        <w:rPr>
          <w:rFonts w:cs="Segoe UI"/>
          <w:color w:val="000000"/>
          <w:shd w:val="clear" w:color="auto" w:fill="FFFFFF"/>
        </w:rPr>
        <w:t>P2 bypass may accelerate drug development w</w:t>
      </w:r>
      <w:r w:rsidR="00664461">
        <w:rPr>
          <w:rFonts w:cs="Segoe UI"/>
          <w:color w:val="000000"/>
          <w:shd w:val="clear" w:color="auto" w:fill="FFFFFF"/>
        </w:rPr>
        <w:t xml:space="preserve">hen </w:t>
      </w:r>
      <w:del w:id="44" w:author="Hannah Moyer" w:date="2023-06-27T13:22:00Z">
        <w:r w:rsidR="00664461" w:rsidDel="00547D83">
          <w:rPr>
            <w:rFonts w:cs="Segoe UI"/>
            <w:color w:val="000000"/>
            <w:shd w:val="clear" w:color="auto" w:fill="FFFFFF"/>
          </w:rPr>
          <w:delText>P3</w:delText>
        </w:r>
      </w:del>
      <w:ins w:id="45" w:author="Hannah Moyer" w:date="2023-06-27T13:24:00Z">
        <w:r w:rsidR="0028490B">
          <w:rPr>
            <w:rFonts w:cs="Segoe UI"/>
            <w:color w:val="000000"/>
            <w:shd w:val="clear" w:color="auto" w:fill="FFFFFF"/>
          </w:rPr>
          <w:t>phase 3</w:t>
        </w:r>
      </w:ins>
      <w:r w:rsidR="00664461">
        <w:rPr>
          <w:rFonts w:cs="Segoe UI"/>
          <w:color w:val="000000"/>
          <w:shd w:val="clear" w:color="auto" w:fill="FFFFFF"/>
        </w:rPr>
        <w:t xml:space="preserve"> trial results </w:t>
      </w:r>
      <w:r w:rsidR="00CD2602">
        <w:rPr>
          <w:rFonts w:cs="Segoe UI"/>
          <w:color w:val="000000"/>
          <w:shd w:val="clear" w:color="auto" w:fill="FFFFFF"/>
        </w:rPr>
        <w:t>turn out to be</w:t>
      </w:r>
      <w:r w:rsidR="00664461">
        <w:rPr>
          <w:rFonts w:cs="Segoe UI"/>
          <w:color w:val="000000"/>
          <w:shd w:val="clear" w:color="auto" w:fill="FFFFFF"/>
        </w:rPr>
        <w:t xml:space="preserve"> positive</w:t>
      </w:r>
      <w:r>
        <w:rPr>
          <w:rFonts w:cs="Segoe UI"/>
          <w:color w:val="000000"/>
          <w:shd w:val="clear" w:color="auto" w:fill="FFFFFF"/>
        </w:rPr>
        <w:t xml:space="preserve">. </w:t>
      </w:r>
      <w:r w:rsidR="00664461">
        <w:rPr>
          <w:rFonts w:cs="Segoe UI"/>
          <w:color w:val="000000"/>
          <w:shd w:val="clear" w:color="auto" w:fill="FFFFFF"/>
        </w:rPr>
        <w:t xml:space="preserve">However, </w:t>
      </w:r>
      <w:commentRangeStart w:id="46"/>
      <w:r w:rsidR="004D3E93">
        <w:rPr>
          <w:rFonts w:cs="Segoe UI"/>
          <w:color w:val="000000"/>
          <w:shd w:val="clear" w:color="auto" w:fill="FFFFFF"/>
        </w:rPr>
        <w:t xml:space="preserve">many questions remain </w:t>
      </w:r>
      <w:commentRangeEnd w:id="46"/>
      <w:r w:rsidR="00870BD2">
        <w:rPr>
          <w:rStyle w:val="CommentReference"/>
          <w:rFonts w:asciiTheme="minorHAnsi" w:eastAsiaTheme="minorHAnsi" w:hAnsiTheme="minorHAnsi" w:cstheme="minorBidi"/>
        </w:rPr>
        <w:commentReference w:id="46"/>
      </w:r>
      <w:r w:rsidR="00664461">
        <w:rPr>
          <w:rFonts w:cs="Segoe UI"/>
          <w:color w:val="000000"/>
          <w:shd w:val="clear" w:color="auto" w:fill="FFFFFF"/>
        </w:rPr>
        <w:t xml:space="preserve">when a </w:t>
      </w:r>
      <w:del w:id="47" w:author="Hannah Moyer" w:date="2023-06-27T13:22:00Z">
        <w:r w:rsidR="00664461" w:rsidDel="00547D83">
          <w:rPr>
            <w:rFonts w:cs="Segoe UI"/>
            <w:color w:val="000000"/>
            <w:shd w:val="clear" w:color="auto" w:fill="FFFFFF"/>
          </w:rPr>
          <w:delText>P3</w:delText>
        </w:r>
      </w:del>
      <w:ins w:id="48" w:author="Hannah Moyer" w:date="2023-06-27T13:24:00Z">
        <w:r w:rsidR="0028490B">
          <w:rPr>
            <w:rFonts w:cs="Segoe UI"/>
            <w:color w:val="000000"/>
            <w:shd w:val="clear" w:color="auto" w:fill="FFFFFF"/>
          </w:rPr>
          <w:t>phase 3</w:t>
        </w:r>
      </w:ins>
      <w:r w:rsidR="00664461">
        <w:rPr>
          <w:rFonts w:cs="Segoe UI"/>
          <w:color w:val="000000"/>
          <w:shd w:val="clear" w:color="auto" w:fill="FFFFFF"/>
        </w:rPr>
        <w:t xml:space="preserve"> trial is nonpositive after bypassing</w:t>
      </w:r>
      <w:r w:rsidR="006D7CA1">
        <w:rPr>
          <w:rFonts w:cs="Segoe UI"/>
          <w:color w:val="000000"/>
          <w:shd w:val="clear" w:color="auto" w:fill="FFFFFF"/>
        </w:rPr>
        <w:t>.</w:t>
      </w:r>
      <w:r w:rsidR="00664461">
        <w:rPr>
          <w:rFonts w:cs="Segoe UI"/>
          <w:color w:val="000000"/>
          <w:shd w:val="clear" w:color="auto" w:fill="FFFFFF"/>
        </w:rPr>
        <w:t xml:space="preserve"> </w:t>
      </w:r>
      <w:r w:rsidR="000963C2">
        <w:rPr>
          <w:rFonts w:cs="Segoe UI"/>
          <w:color w:val="000000"/>
          <w:shd w:val="clear" w:color="auto" w:fill="FFFFFF"/>
        </w:rPr>
        <w:t>For example</w:t>
      </w:r>
      <w:r w:rsidR="004D3E93">
        <w:t xml:space="preserve">, </w:t>
      </w:r>
      <w:r w:rsidR="00636AC1">
        <w:t>researchers</w:t>
      </w:r>
      <w:r w:rsidR="004D3E93">
        <w:t xml:space="preserve"> </w:t>
      </w:r>
      <w:r w:rsidR="000963C2">
        <w:t>may be</w:t>
      </w:r>
      <w:r w:rsidR="004D3E93">
        <w:t xml:space="preserve"> unclear </w:t>
      </w:r>
      <w:r w:rsidR="00636AC1">
        <w:t xml:space="preserve">as to </w:t>
      </w:r>
      <w:r w:rsidR="004D3E93">
        <w:t>whether the nonpositive result was due to the lack of optimization</w:t>
      </w:r>
      <w:r w:rsidR="000963C2">
        <w:t xml:space="preserve"> of the “intervention ensemble”- the collection of information about a treatment that make it effective</w:t>
      </w:r>
      <w:r w:rsidR="000963C2" w:rsidRPr="00413711">
        <w:rPr>
          <w:vertAlign w:val="superscript"/>
        </w:rPr>
        <w:t>5</w:t>
      </w:r>
      <w:r w:rsidR="000963C2">
        <w:rPr>
          <w:rFonts w:cs="Segoe UI"/>
          <w:color w:val="000000"/>
          <w:shd w:val="clear" w:color="auto" w:fill="FFFFFF"/>
        </w:rPr>
        <w:t xml:space="preserve"> -</w:t>
      </w:r>
      <w:r w:rsidR="004D3E93">
        <w:t xml:space="preserve"> or </w:t>
      </w:r>
      <w:r w:rsidR="000963C2">
        <w:t xml:space="preserve">because they were investigating a </w:t>
      </w:r>
      <w:r w:rsidR="004D3E93">
        <w:t>truly ineffective treatment.</w:t>
      </w:r>
      <w:r w:rsidR="00721CCB">
        <w:t xml:space="preserve"> </w:t>
      </w:r>
      <w:r w:rsidR="000963C2">
        <w:t xml:space="preserve">If the latter was true, P2 trials </w:t>
      </w:r>
      <w:r w:rsidR="008866B1">
        <w:t xml:space="preserve">may </w:t>
      </w:r>
      <w:r w:rsidR="000963C2">
        <w:t xml:space="preserve">have been </w:t>
      </w:r>
      <w:r w:rsidR="008866B1">
        <w:t>able</w:t>
      </w:r>
      <w:r w:rsidR="000963C2">
        <w:t xml:space="preserve"> to indicate that the treatment was </w:t>
      </w:r>
      <w:r w:rsidR="000963C2" w:rsidRPr="002E789B">
        <w:t xml:space="preserve">not likely to be </w:t>
      </w:r>
      <w:r w:rsidR="000963C2">
        <w:t>effective</w:t>
      </w:r>
      <w:r w:rsidR="000963C2" w:rsidRPr="002E789B">
        <w:t xml:space="preserve"> </w:t>
      </w:r>
      <w:r w:rsidR="000963C2">
        <w:t xml:space="preserve">earlier </w:t>
      </w:r>
      <w:r w:rsidR="000963C2" w:rsidRPr="002E789B">
        <w:t>in the development process.</w:t>
      </w:r>
      <w:r w:rsidR="000963C2" w:rsidRPr="002E789B">
        <w:fldChar w:fldCharType="begin"/>
      </w:r>
      <w:r w:rsidR="000963C2">
        <w:instrText xml:space="preserve"> ADDIN ZOTERO_ITEM CSL_CITATION {"citationID":"a14h9rv0le5","properties":{"formattedCitation":"\\super 14,15\\nosupersub{}","plainCitation":"14,15","noteIndex":0},"citationItems":[{"id":2533,"uris":["http://zotero.org/users/5374610/items/9KJB4APM"],"itemData":{"id":2533,"type":"article-journal","abstract":"Progressive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0963C2" w:rsidRPr="002E789B">
        <w:fldChar w:fldCharType="separate"/>
      </w:r>
      <w:r w:rsidR="000963C2" w:rsidRPr="000963C2">
        <w:rPr>
          <w:vertAlign w:val="superscript"/>
        </w:rPr>
        <w:t>14,15</w:t>
      </w:r>
      <w:r w:rsidR="000963C2" w:rsidRPr="002E789B">
        <w:fldChar w:fldCharType="end"/>
      </w:r>
      <w:r w:rsidR="000963C2">
        <w:fldChar w:fldCharType="begin"/>
      </w:r>
      <w:r w:rsidR="000963C2">
        <w:instrText xml:space="preserve"> ADDIN ZOTERO_ITEM CSL_CITATION {"citationID":"a622h4mhdi","properties":{"formattedCitation":"\\super 11,16\\nosupersub{}","plainCitation":"11,16","noteIndex":0},"citationItems":[{"id":2722,"uris":["http://zotero.org/groups/2765074/items/5QWXVIPV"],"itemData":{"id":2722,"type":"article-journal","abstract":"Drug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sidR="000963C2">
        <w:fldChar w:fldCharType="separate"/>
      </w:r>
      <w:r w:rsidR="000963C2" w:rsidRPr="000963C2">
        <w:rPr>
          <w:vertAlign w:val="superscript"/>
        </w:rPr>
        <w:t>11,16</w:t>
      </w:r>
      <w:r w:rsidR="000963C2">
        <w:fldChar w:fldCharType="end"/>
      </w:r>
      <w:r w:rsidR="000963C2">
        <w:t xml:space="preserve"> </w:t>
      </w:r>
      <w:r w:rsidR="004D3E93">
        <w:rPr>
          <w:rFonts w:cs="Segoe UI"/>
          <w:color w:val="000000"/>
          <w:shd w:val="clear" w:color="auto" w:fill="FFFFFF"/>
        </w:rPr>
        <w:t>In addition,</w:t>
      </w:r>
      <w:r w:rsidR="000963C2" w:rsidRPr="000963C2">
        <w:rPr>
          <w:color w:val="000000"/>
        </w:rPr>
        <w:t xml:space="preserve"> </w:t>
      </w:r>
      <w:r w:rsidR="000963C2" w:rsidRPr="00721CCB">
        <w:rPr>
          <w:color w:val="000000"/>
        </w:rPr>
        <w:t xml:space="preserve">clinical equipoise may be threatened for a </w:t>
      </w:r>
      <w:del w:id="49" w:author="Hannah Moyer" w:date="2023-06-27T13:22:00Z">
        <w:r w:rsidR="000963C2" w:rsidRPr="00721CCB" w:rsidDel="00547D83">
          <w:rPr>
            <w:color w:val="000000"/>
          </w:rPr>
          <w:delText>P3</w:delText>
        </w:r>
      </w:del>
      <w:ins w:id="50" w:author="Hannah Moyer" w:date="2023-06-27T13:24:00Z">
        <w:r w:rsidR="0028490B">
          <w:rPr>
            <w:color w:val="000000"/>
          </w:rPr>
          <w:t>phase 3</w:t>
        </w:r>
      </w:ins>
      <w:r w:rsidR="000963C2" w:rsidRPr="00721CCB">
        <w:rPr>
          <w:color w:val="000000"/>
        </w:rPr>
        <w:t xml:space="preserve"> trial designed with little prior evidence</w:t>
      </w:r>
      <w:r w:rsidR="000963C2">
        <w:rPr>
          <w:color w:val="000000"/>
        </w:rPr>
        <w:t>,</w:t>
      </w:r>
      <w:r w:rsidR="000963C2">
        <w:rPr>
          <w:color w:val="000000"/>
        </w:rPr>
        <w:fldChar w:fldCharType="begin"/>
      </w:r>
      <w:r w:rsidR="000963C2">
        <w:rPr>
          <w:color w:val="000000"/>
        </w:rPr>
        <w:instrText xml:space="preserve"> ADDIN ZOTERO_ITEM CSL_CITATION {"citationID":"yTxyBa0v","properties":{"formattedCitation":"\\super 13\\nosupersub{}","plainCitation":"13","noteIndex":0},"citationItems":[{"id":84,"uris":["http://zotero.org/users/5374610/items/SDZFRDSL"],"itemData":{"id":84,"type":"article-journal","abstract":"THERE is widespread agreement that ethics requires that each clinical trial begin with an honest null hypothesis.1 , 2 In the simplest model, testing a new treatment B on a defined patient population P for which the current accepted treatment is A, it is necessary that the clinical investigator be in a state of genuine uncertainty regarding the comparative merits of treatments A and B for population P. If a physician knows that these treatments are not equivalent, ethics requires that the superior treatment be recommended. Following Fried, I call this state of uncertainty about the relative merits of A and B . . .","container-title":"New England Journal of Medicine","DOI":"10.1056/NEJM198707163170304","ISSN":"0028-4793","issue":"3","note":"number: 3\nPMID: 3600702","page":"141–145","title":"Equipoise and the Ethics of Clinical Research","volume":"317","author":[{"family":"Freedman","given":"Benjamin"}],"issued":{"date-parts":[["1987",7]]}}}],"schema":"https://github.com/citation-style-language/schema/raw/master/csl-citation.json"} </w:instrText>
      </w:r>
      <w:r w:rsidR="000963C2">
        <w:rPr>
          <w:color w:val="000000"/>
        </w:rPr>
        <w:fldChar w:fldCharType="separate"/>
      </w:r>
      <w:r w:rsidR="000963C2" w:rsidRPr="000963C2">
        <w:rPr>
          <w:color w:val="000000"/>
          <w:vertAlign w:val="superscript"/>
        </w:rPr>
        <w:t>13</w:t>
      </w:r>
      <w:r w:rsidR="000963C2">
        <w:rPr>
          <w:color w:val="000000"/>
        </w:rPr>
        <w:fldChar w:fldCharType="end"/>
      </w:r>
      <w:r w:rsidR="000963C2">
        <w:rPr>
          <w:color w:val="000000"/>
        </w:rPr>
        <w:t xml:space="preserve"> as we found in our investigation of P2 bypass in </w:t>
      </w:r>
      <w:r w:rsidR="000963C2" w:rsidRPr="00721CCB">
        <w:t>oncologic drug developmen</w:t>
      </w:r>
      <w:r w:rsidR="000963C2">
        <w:t>t</w:t>
      </w:r>
      <w:r w:rsidR="000963C2" w:rsidRPr="00721CCB">
        <w:t>.</w:t>
      </w:r>
      <w:commentRangeStart w:id="51"/>
      <w:r w:rsidR="000963C2" w:rsidRPr="00721CCB">
        <w:fldChar w:fldCharType="begin"/>
      </w:r>
      <w:r w:rsidR="000963C2">
        <w:instrText xml:space="preserve"> ADDIN ZOTERO_ITEM CSL_CITATION {"citationID":"oHywfiBt","properties":{"formattedCitation":"\\super 8\\nosupersub{}","plainCitation":"8","noteIndex":0},"citationItems":[{"id":3435,"uris":["http://zotero.org/users/5374610/items/39TQYI64"],"itemData":{"id":3435,"type":"article-journal","abstract":"OBJECTIVE: Drug developers sometimes launch phase 3 (P3) trials without supporting evidence from phase 2 (P2) trials, a practice we call \"P2 bypass\". The aims of this study were to estimate the prevalence of P2 bypass and to compare the safety and efficacy results for P3 trials that bypassed with those that didn't.\nSTUDY DESIGN: We created a sample of P3 solid tumour trials registered on ClinicalTrials.gov with primary completion dates between 2013 and 2019. We then attempted to match each with a supporting P2 trial, using strict and broad criteria. P3 outcomes were meta-analyzed using a random effects model with subgroup contrast between trials that bypassed and those that didn't.\nRESULTS: 129 P3 trial arms met eligibility and nearly half involved P2 bypass. P3 trials involving P2 bypass produced significantly and non-significantly worse pooled efficacy estimates using broad and strict matching criteria, respectively. We did not observe significant differences in safety between P3 trials that bypassed P2 and those that didn't.\nCONCLUSION: The risk/benefit balance of P3 trials that bypass P2 is less favourable than for trials supported by P2.","container-title":"Journal of Clinical Epidemiology","DOI":"10.1016/j.jclinepi.2023.03.028","ISSN":"1878-5921","journalAbbreviation":"J Clin Epidemiol","language":"eng","note":"PMID: 37028684","page":"S0895-4356(23)00079-3","source":"PubMed","title":"Bypassing phase 2 in cancer drug development erodes the risk/benefit balance in phase 3 trials","author":[{"family":"Moyer","given":"Hannah"},{"family":"Bittlinger","given":"Merlin"},{"family":"Nelson","given":"Angela"},{"family":"Fernandez","given":"Luciano"},{"family":"Sheng","given":"Jacky"},{"family":"Wang","given":"Yuetong"},{"family":"Del Paggio","given":"Joseph C."},{"family":"Kimmelman","given":"Jonathan"}],"issued":{"date-parts":[["2023",4,5]]}}}],"schema":"https://github.com/citation-style-language/schema/raw/master/csl-citation.json"} </w:instrText>
      </w:r>
      <w:r w:rsidR="000963C2" w:rsidRPr="00721CCB">
        <w:fldChar w:fldCharType="separate"/>
      </w:r>
      <w:r w:rsidR="000963C2" w:rsidRPr="000963C2">
        <w:rPr>
          <w:vertAlign w:val="superscript"/>
        </w:rPr>
        <w:t>8</w:t>
      </w:r>
      <w:r w:rsidR="000963C2" w:rsidRPr="00721CCB">
        <w:fldChar w:fldCharType="end"/>
      </w:r>
      <w:commentRangeEnd w:id="51"/>
      <w:r w:rsidR="00870BD2">
        <w:rPr>
          <w:rStyle w:val="CommentReference"/>
          <w:rFonts w:asciiTheme="minorHAnsi" w:eastAsiaTheme="minorHAnsi" w:hAnsiTheme="minorHAnsi" w:cstheme="minorBidi"/>
        </w:rPr>
        <w:commentReference w:id="51"/>
      </w:r>
    </w:p>
    <w:p w14:paraId="202C0FCD" w14:textId="3EBCD945" w:rsidR="00CA2E94" w:rsidRPr="002E7B8F" w:rsidRDefault="00CA2E94" w:rsidP="002E7B8F">
      <w:pPr>
        <w:ind w:firstLine="360"/>
        <w:rPr>
          <w:rFonts w:cs="Segoe UI"/>
          <w:color w:val="000000"/>
          <w:shd w:val="clear" w:color="auto" w:fill="FFFFFF"/>
        </w:rPr>
      </w:pPr>
      <w:r w:rsidRPr="00D80360">
        <w:rPr>
          <w:rFonts w:cs="Segoe UI"/>
          <w:color w:val="000000"/>
          <w:shd w:val="clear" w:color="auto" w:fill="FFFFFF"/>
        </w:rPr>
        <w:t xml:space="preserve">In what follows, </w:t>
      </w:r>
      <w:r>
        <w:rPr>
          <w:rFonts w:cs="Segoe UI"/>
          <w:color w:val="000000"/>
          <w:shd w:val="clear" w:color="auto" w:fill="FFFFFF"/>
        </w:rPr>
        <w:t xml:space="preserve">we </w:t>
      </w:r>
      <w:del w:id="52" w:author="Jonathan Kimmelman, Dr." w:date="2023-06-27T10:27:00Z">
        <w:r w:rsidDel="00085D44">
          <w:rPr>
            <w:rFonts w:cs="Segoe UI"/>
            <w:color w:val="000000"/>
            <w:shd w:val="clear" w:color="auto" w:fill="FFFFFF"/>
          </w:rPr>
          <w:delText xml:space="preserve">created a sample of </w:delText>
        </w:r>
        <w:r w:rsidDel="00085D44">
          <w:delText>P3 trials registered on ClinicalTrials.gov</w:delText>
        </w:r>
        <w:r w:rsidRPr="00D80360" w:rsidDel="00085D44">
          <w:rPr>
            <w:rFonts w:cs="Segoe UI"/>
            <w:color w:val="000000"/>
            <w:shd w:val="clear" w:color="auto" w:fill="FFFFFF"/>
          </w:rPr>
          <w:delText xml:space="preserve"> </w:delText>
        </w:r>
        <w:r w:rsidDel="00085D44">
          <w:rPr>
            <w:rFonts w:cs="Segoe UI"/>
            <w:color w:val="000000"/>
            <w:shd w:val="clear" w:color="auto" w:fill="FFFFFF"/>
          </w:rPr>
          <w:delText>and</w:delText>
        </w:r>
        <w:r w:rsidRPr="00D80360" w:rsidDel="00085D44">
          <w:rPr>
            <w:rFonts w:cs="Segoe UI"/>
            <w:color w:val="000000"/>
            <w:shd w:val="clear" w:color="auto" w:fill="FFFFFF"/>
          </w:rPr>
          <w:delText xml:space="preserve"> estimate</w:delText>
        </w:r>
        <w:r w:rsidDel="00085D44">
          <w:rPr>
            <w:rFonts w:cs="Segoe UI"/>
            <w:color w:val="000000"/>
            <w:shd w:val="clear" w:color="auto" w:fill="FFFFFF"/>
          </w:rPr>
          <w:delText>d</w:delText>
        </w:r>
        <w:r w:rsidRPr="00D80360" w:rsidDel="00085D44">
          <w:rPr>
            <w:rFonts w:cs="Segoe UI"/>
            <w:color w:val="000000"/>
            <w:shd w:val="clear" w:color="auto" w:fill="FFFFFF"/>
          </w:rPr>
          <w:delText xml:space="preserve"> the</w:delText>
        </w:r>
      </w:del>
      <w:ins w:id="53" w:author="Jonathan Kimmelman, Dr." w:date="2023-06-27T10:27:00Z">
        <w:r w:rsidR="00085D44">
          <w:rPr>
            <w:rFonts w:cs="Segoe UI"/>
            <w:color w:val="000000"/>
            <w:shd w:val="clear" w:color="auto" w:fill="FFFFFF"/>
          </w:rPr>
          <w:t>repor</w:t>
        </w:r>
      </w:ins>
      <w:ins w:id="54" w:author="Jonathan Kimmelman, Dr." w:date="2023-06-27T10:28:00Z">
        <w:r w:rsidR="00085D44">
          <w:rPr>
            <w:rFonts w:cs="Segoe UI"/>
            <w:color w:val="000000"/>
            <w:shd w:val="clear" w:color="auto" w:fill="FFFFFF"/>
          </w:rPr>
          <w:t>t the</w:t>
        </w:r>
      </w:ins>
      <w:r w:rsidRPr="00D80360">
        <w:rPr>
          <w:rFonts w:cs="Segoe UI"/>
          <w:color w:val="000000"/>
          <w:shd w:val="clear" w:color="auto" w:fill="FFFFFF"/>
        </w:rPr>
        <w:t xml:space="preserve"> prevalence of</w:t>
      </w:r>
      <w:r>
        <w:rPr>
          <w:rFonts w:cs="Segoe UI"/>
          <w:color w:val="000000"/>
          <w:shd w:val="clear" w:color="auto" w:fill="FFFFFF"/>
        </w:rPr>
        <w:t xml:space="preserve"> P2</w:t>
      </w:r>
      <w:r w:rsidRPr="00D80360">
        <w:rPr>
          <w:rFonts w:cs="Segoe UI"/>
          <w:color w:val="000000"/>
          <w:shd w:val="clear" w:color="auto" w:fill="FFFFFF"/>
        </w:rPr>
        <w:t xml:space="preserve"> bypass</w:t>
      </w:r>
      <w:del w:id="55" w:author="Jonathan Kimmelman, Dr." w:date="2023-06-27T10:28:00Z">
        <w:r w:rsidRPr="00D80360" w:rsidDel="00085D44">
          <w:rPr>
            <w:rFonts w:cs="Segoe UI"/>
            <w:color w:val="000000"/>
            <w:shd w:val="clear" w:color="auto" w:fill="FFFFFF"/>
          </w:rPr>
          <w:delText>ing</w:delText>
        </w:r>
      </w:del>
      <w:r w:rsidRPr="00D80360">
        <w:rPr>
          <w:rFonts w:cs="Segoe UI"/>
          <w:color w:val="000000"/>
          <w:shd w:val="clear" w:color="auto" w:fill="FFFFFF"/>
        </w:rPr>
        <w:t xml:space="preserve"> </w:t>
      </w:r>
      <w:del w:id="56" w:author="Jonathan Kimmelman, Dr." w:date="2023-06-27T10:28:00Z">
        <w:r w:rsidRPr="00D80360" w:rsidDel="00085D44">
          <w:rPr>
            <w:rFonts w:cs="Segoe UI"/>
            <w:color w:val="000000"/>
            <w:shd w:val="clear" w:color="auto" w:fill="FFFFFF"/>
          </w:rPr>
          <w:delText xml:space="preserve">in </w:delText>
        </w:r>
      </w:del>
      <w:ins w:id="57" w:author="Jonathan Kimmelman, Dr." w:date="2023-06-27T10:28:00Z">
        <w:r w:rsidR="00085D44">
          <w:rPr>
            <w:rFonts w:cs="Segoe UI"/>
            <w:color w:val="000000"/>
            <w:shd w:val="clear" w:color="auto" w:fill="FFFFFF"/>
          </w:rPr>
          <w:t>for drug development in</w:t>
        </w:r>
        <w:r w:rsidR="00085D44" w:rsidRPr="00D80360">
          <w:rPr>
            <w:rFonts w:cs="Segoe UI"/>
            <w:color w:val="000000"/>
            <w:shd w:val="clear" w:color="auto" w:fill="FFFFFF"/>
          </w:rPr>
          <w:t xml:space="preserve"> </w:t>
        </w:r>
      </w:ins>
      <w:r w:rsidRPr="00D80360">
        <w:rPr>
          <w:rFonts w:cs="Segoe UI"/>
          <w:color w:val="000000"/>
          <w:shd w:val="clear" w:color="auto" w:fill="FFFFFF"/>
        </w:rPr>
        <w:t>ten neurological conditions. Second</w:t>
      </w:r>
      <w:ins w:id="58" w:author="Jonathan Kimmelman, Dr." w:date="2023-06-27T10:28:00Z">
        <w:r w:rsidR="00085D44">
          <w:rPr>
            <w:rFonts w:cs="Segoe UI"/>
            <w:color w:val="000000"/>
            <w:shd w:val="clear" w:color="auto" w:fill="FFFFFF"/>
          </w:rPr>
          <w:t>ari</w:t>
        </w:r>
      </w:ins>
      <w:r w:rsidRPr="00D80360">
        <w:rPr>
          <w:rFonts w:cs="Segoe UI"/>
          <w:color w:val="000000"/>
          <w:shd w:val="clear" w:color="auto" w:fill="FFFFFF"/>
        </w:rPr>
        <w:t xml:space="preserve">ly, </w:t>
      </w:r>
      <w:r w:rsidR="00721CCB">
        <w:rPr>
          <w:rFonts w:cs="Segoe UI"/>
          <w:color w:val="000000"/>
          <w:shd w:val="clear" w:color="auto" w:fill="FFFFFF"/>
        </w:rPr>
        <w:t xml:space="preserve">we investigated </w:t>
      </w:r>
      <w:del w:id="59" w:author="Jonathan Kimmelman, Dr." w:date="2023-06-27T10:28:00Z">
        <w:r w:rsidR="00721CCB" w:rsidDel="00085D44">
          <w:delText xml:space="preserve">whether </w:delText>
        </w:r>
      </w:del>
      <w:ins w:id="60" w:author="Jonathan Kimmelman, Dr." w:date="2023-06-27T10:28:00Z">
        <w:r w:rsidR="00085D44">
          <w:t xml:space="preserve">the relationship between P2 bypass and </w:t>
        </w:r>
      </w:ins>
      <w:del w:id="61" w:author="Hannah Moyer" w:date="2023-06-27T13:22:00Z">
        <w:r w:rsidR="00721CCB" w:rsidDel="00547D83">
          <w:delText>P3</w:delText>
        </w:r>
      </w:del>
      <w:ins w:id="62" w:author="Hannah Moyer" w:date="2023-06-27T13:24:00Z">
        <w:r w:rsidR="0028490B">
          <w:t>phase 3</w:t>
        </w:r>
      </w:ins>
      <w:r w:rsidR="00721CCB">
        <w:t xml:space="preserve"> trial </w:t>
      </w:r>
      <w:del w:id="63" w:author="Jonathan Kimmelman, Dr." w:date="2023-06-27T10:28:00Z">
        <w:r w:rsidR="00721CCB" w:rsidDel="00085D44">
          <w:delText xml:space="preserve">positivity or termination rates were </w:delText>
        </w:r>
        <w:r w:rsidR="00E90FE4" w:rsidDel="00085D44">
          <w:delText>impacted</w:delText>
        </w:r>
        <w:r w:rsidR="00721CCB" w:rsidDel="00085D44">
          <w:delText xml:space="preserve"> </w:delText>
        </w:r>
        <w:r w:rsidR="00E90FE4" w:rsidRPr="00CD2602" w:rsidDel="00085D44">
          <w:delText>by</w:delText>
        </w:r>
        <w:r w:rsidR="006D7CA1" w:rsidRPr="00CD2602" w:rsidDel="00085D44">
          <w:delText xml:space="preserve"> three types of P2 bypass</w:delText>
        </w:r>
      </w:del>
      <w:ins w:id="64" w:author="Jonathan Kimmelman, Dr." w:date="2023-06-27T10:28:00Z">
        <w:r w:rsidR="00085D44">
          <w:t>outcomes</w:t>
        </w:r>
      </w:ins>
      <w:r w:rsidRPr="00CD2602">
        <w:rPr>
          <w:rFonts w:cs="Segoe UI"/>
          <w:color w:val="000000"/>
          <w:shd w:val="clear" w:color="auto" w:fill="FFFFFF"/>
        </w:rPr>
        <w:t>.</w:t>
      </w:r>
      <w:r w:rsidRPr="00D80360">
        <w:rPr>
          <w:rFonts w:cs="Segoe UI"/>
          <w:color w:val="000000"/>
          <w:shd w:val="clear" w:color="auto" w:fill="FFFFFF"/>
        </w:rPr>
        <w:t xml:space="preserve"> </w:t>
      </w:r>
      <w:del w:id="65" w:author="Jonathan Kimmelman, Dr." w:date="2023-06-27T10:28:00Z">
        <w:r w:rsidRPr="00D80360" w:rsidDel="00085D44">
          <w:rPr>
            <w:rFonts w:cs="Segoe UI"/>
            <w:color w:val="000000"/>
            <w:shd w:val="clear" w:color="auto" w:fill="FFFFFF"/>
          </w:rPr>
          <w:delText>These results</w:delText>
        </w:r>
        <w:r w:rsidR="002E7B8F" w:rsidDel="00085D44">
          <w:rPr>
            <w:rFonts w:cs="Segoe UI"/>
            <w:color w:val="000000"/>
            <w:shd w:val="clear" w:color="auto" w:fill="FFFFFF"/>
          </w:rPr>
          <w:delText xml:space="preserve"> </w:delText>
        </w:r>
        <w:r w:rsidRPr="00D80360" w:rsidDel="00085D44">
          <w:rPr>
            <w:rFonts w:cs="Segoe UI"/>
            <w:color w:val="000000"/>
            <w:shd w:val="clear" w:color="auto" w:fill="FFFFFF"/>
          </w:rPr>
          <w:delText xml:space="preserve">will help guide decision-making as to whether bypassing P2 trials </w:delText>
        </w:r>
        <w:r w:rsidDel="00085D44">
          <w:rPr>
            <w:rFonts w:cs="Segoe UI"/>
            <w:color w:val="000000"/>
            <w:shd w:val="clear" w:color="auto" w:fill="FFFFFF"/>
          </w:rPr>
          <w:delText xml:space="preserve">is an </w:delText>
        </w:r>
        <w:r w:rsidR="00DE6406" w:rsidDel="00085D44">
          <w:rPr>
            <w:rFonts w:cs="Segoe UI"/>
            <w:color w:val="000000"/>
            <w:shd w:val="clear" w:color="auto" w:fill="FFFFFF"/>
          </w:rPr>
          <w:delText>effective</w:delText>
        </w:r>
        <w:r w:rsidDel="00085D44">
          <w:rPr>
            <w:rFonts w:cs="Segoe UI"/>
            <w:color w:val="000000"/>
            <w:shd w:val="clear" w:color="auto" w:fill="FFFFFF"/>
          </w:rPr>
          <w:delText xml:space="preserve"> method of </w:delText>
        </w:r>
        <w:r w:rsidR="000322E3" w:rsidDel="00085D44">
          <w:rPr>
            <w:rFonts w:cs="Segoe UI"/>
            <w:color w:val="000000"/>
            <w:shd w:val="clear" w:color="auto" w:fill="FFFFFF"/>
          </w:rPr>
          <w:delText>developing</w:delText>
        </w:r>
        <w:r w:rsidDel="00085D44">
          <w:rPr>
            <w:rFonts w:cs="Segoe UI"/>
            <w:color w:val="000000"/>
            <w:shd w:val="clear" w:color="auto" w:fill="FFFFFF"/>
          </w:rPr>
          <w:delText xml:space="preserve"> </w:delText>
        </w:r>
        <w:r w:rsidR="000322E3" w:rsidDel="00085D44">
          <w:rPr>
            <w:rFonts w:cs="Segoe UI"/>
            <w:color w:val="000000"/>
            <w:shd w:val="clear" w:color="auto" w:fill="FFFFFF"/>
          </w:rPr>
          <w:delText>treatments</w:delText>
        </w:r>
        <w:r w:rsidDel="00085D44">
          <w:rPr>
            <w:rFonts w:cs="Segoe UI"/>
            <w:color w:val="000000"/>
            <w:shd w:val="clear" w:color="auto" w:fill="FFFFFF"/>
          </w:rPr>
          <w:delText xml:space="preserve"> </w:delText>
        </w:r>
        <w:r w:rsidR="000322E3" w:rsidDel="00085D44">
          <w:rPr>
            <w:rFonts w:cs="Segoe UI"/>
            <w:color w:val="000000"/>
            <w:shd w:val="clear" w:color="auto" w:fill="FFFFFF"/>
          </w:rPr>
          <w:delText>for</w:delText>
        </w:r>
        <w:r w:rsidDel="00085D44">
          <w:rPr>
            <w:rFonts w:cs="Segoe UI"/>
            <w:color w:val="000000"/>
            <w:shd w:val="clear" w:color="auto" w:fill="FFFFFF"/>
          </w:rPr>
          <w:delText xml:space="preserve"> patients</w:delText>
        </w:r>
        <w:r w:rsidR="000322E3" w:rsidDel="00085D44">
          <w:rPr>
            <w:rFonts w:cs="Segoe UI"/>
            <w:color w:val="000000"/>
            <w:shd w:val="clear" w:color="auto" w:fill="FFFFFF"/>
          </w:rPr>
          <w:delText xml:space="preserve"> with neurologic conditions</w:delText>
        </w:r>
        <w:r w:rsidDel="00085D44">
          <w:rPr>
            <w:rFonts w:cs="Segoe UI"/>
            <w:color w:val="000000"/>
            <w:shd w:val="clear" w:color="auto" w:fill="FFFFFF"/>
          </w:rPr>
          <w:delText>.</w:delText>
        </w:r>
      </w:del>
    </w:p>
    <w:p w14:paraId="6AC72A7F" w14:textId="77777777" w:rsidR="00C001A4" w:rsidRDefault="00C001A4" w:rsidP="001C736A">
      <w:pPr>
        <w:rPr>
          <w:rFonts w:cs="Segoe UI"/>
          <w:color w:val="000000"/>
          <w:shd w:val="clear" w:color="auto" w:fill="FFFFFF"/>
        </w:rPr>
      </w:pPr>
    </w:p>
    <w:p w14:paraId="50799C12" w14:textId="2E82CB8A" w:rsidR="006C16AB" w:rsidRPr="00366AC1" w:rsidRDefault="001C736A" w:rsidP="001C736A">
      <w:pPr>
        <w:rPr>
          <w:b/>
          <w:bCs/>
        </w:rPr>
      </w:pPr>
      <w:r w:rsidRPr="002274C2">
        <w:rPr>
          <w:b/>
          <w:bCs/>
        </w:rPr>
        <w:t xml:space="preserve">Methods </w:t>
      </w:r>
    </w:p>
    <w:p w14:paraId="6A99EC3C" w14:textId="0B42BE9E" w:rsidR="001C736A" w:rsidRDefault="001C736A" w:rsidP="001C736A">
      <w:pPr>
        <w:rPr>
          <w:u w:val="single"/>
        </w:rPr>
      </w:pPr>
      <w:del w:id="66" w:author="Hannah Moyer" w:date="2023-06-27T13:22:00Z">
        <w:r w:rsidDel="00547D83">
          <w:rPr>
            <w:u w:val="single"/>
          </w:rPr>
          <w:delText>P</w:delText>
        </w:r>
        <w:r w:rsidRPr="002274C2" w:rsidDel="00547D83">
          <w:rPr>
            <w:u w:val="single"/>
          </w:rPr>
          <w:delText>3</w:delText>
        </w:r>
      </w:del>
      <w:ins w:id="67" w:author="Hannah Moyer" w:date="2023-06-27T14:22:00Z">
        <w:r w:rsidR="00671819">
          <w:rPr>
            <w:u w:val="single"/>
          </w:rPr>
          <w:t>P</w:t>
        </w:r>
      </w:ins>
      <w:ins w:id="68" w:author="Hannah Moyer" w:date="2023-06-27T13:24:00Z">
        <w:r w:rsidR="0028490B">
          <w:rPr>
            <w:u w:val="single"/>
          </w:rPr>
          <w:t>hase 3</w:t>
        </w:r>
      </w:ins>
      <w:r w:rsidRPr="002274C2">
        <w:rPr>
          <w:u w:val="single"/>
        </w:rPr>
        <w:t xml:space="preserve"> Trial Sample </w:t>
      </w:r>
    </w:p>
    <w:p w14:paraId="06AE6E4A" w14:textId="30EFC560" w:rsidR="006C16AB" w:rsidRDefault="008A3F09" w:rsidP="00DA2869">
      <w:r>
        <w:lastRenderedPageBreak/>
        <w:t>W</w:t>
      </w:r>
      <w:r w:rsidR="00AF3D4D" w:rsidRPr="00AF3D4D">
        <w:t>e created</w:t>
      </w:r>
      <w:r>
        <w:t xml:space="preserve"> our</w:t>
      </w:r>
      <w:r w:rsidR="00AF3D4D" w:rsidRPr="00AF3D4D">
        <w:t xml:space="preserve"> sample of </w:t>
      </w:r>
      <w:ins w:id="69" w:author="Hannah Moyer" w:date="2023-06-27T13:23:00Z">
        <w:r w:rsidR="00547D83">
          <w:t>phase 3</w:t>
        </w:r>
      </w:ins>
      <w:del w:id="70" w:author="Hannah Moyer" w:date="2023-06-27T13:21:00Z">
        <w:r w:rsidR="00AF3D4D" w:rsidRPr="00AF3D4D" w:rsidDel="00547D83">
          <w:delText>P3</w:delText>
        </w:r>
      </w:del>
      <w:r w:rsidR="00AF3D4D" w:rsidRPr="00AF3D4D">
        <w:t xml:space="preserve"> trial</w:t>
      </w:r>
      <w:r w:rsidR="006C16AB">
        <w:t>s</w:t>
      </w:r>
      <w:r w:rsidR="00AF3D4D" w:rsidRPr="00AF3D4D">
        <w:t xml:space="preserve"> </w:t>
      </w:r>
      <w:r w:rsidR="00DA2869" w:rsidRPr="00960903">
        <w:t xml:space="preserve">using </w:t>
      </w:r>
      <w:r w:rsidR="00DA2869">
        <w:t>a</w:t>
      </w:r>
      <w:r w:rsidR="00DA2869" w:rsidRPr="00960903">
        <w:t xml:space="preserve"> </w:t>
      </w:r>
      <w:r w:rsidR="00DA2869" w:rsidRPr="00506BB0">
        <w:rPr>
          <w:rFonts w:cstheme="minorHAnsi"/>
        </w:rPr>
        <w:t xml:space="preserve">list of </w:t>
      </w:r>
      <w:r>
        <w:rPr>
          <w:rFonts w:cstheme="minorHAnsi"/>
        </w:rPr>
        <w:t xml:space="preserve">search </w:t>
      </w:r>
      <w:r w:rsidR="00DA2869" w:rsidRPr="00506BB0">
        <w:rPr>
          <w:rFonts w:cstheme="minorHAnsi"/>
        </w:rPr>
        <w:t xml:space="preserve">terms </w:t>
      </w:r>
      <w:r>
        <w:rPr>
          <w:rFonts w:cstheme="minorHAnsi"/>
        </w:rPr>
        <w:t xml:space="preserve">on ClinicalTrials.gov </w:t>
      </w:r>
      <w:r w:rsidR="00DA2869" w:rsidRPr="00506BB0">
        <w:rPr>
          <w:rFonts w:cstheme="minorHAnsi"/>
        </w:rPr>
        <w:t xml:space="preserve">for the following neurological diseases: </w:t>
      </w:r>
      <w:r w:rsidR="00DA2869" w:rsidRPr="00680012">
        <w:rPr>
          <w:rFonts w:cstheme="minorHAnsi"/>
        </w:rPr>
        <w:t xml:space="preserve">Alzheimer's disease, Parkinson disease, Amyotrophic lateral sclerosis, Huntington's disease, </w:t>
      </w:r>
      <w:r w:rsidR="00DA2869">
        <w:rPr>
          <w:rFonts w:cstheme="minorHAnsi"/>
        </w:rPr>
        <w:t>R</w:t>
      </w:r>
      <w:r w:rsidR="0014773E">
        <w:rPr>
          <w:rFonts w:cstheme="minorHAnsi"/>
        </w:rPr>
        <w:t xml:space="preserve">elapsing </w:t>
      </w:r>
      <w:r w:rsidR="00DA2869">
        <w:rPr>
          <w:rFonts w:cstheme="minorHAnsi"/>
        </w:rPr>
        <w:t>M</w:t>
      </w:r>
      <w:r w:rsidR="0014773E">
        <w:rPr>
          <w:rFonts w:cstheme="minorHAnsi"/>
        </w:rPr>
        <w:t>ultiple Sclerosis,</w:t>
      </w:r>
      <w:r w:rsidR="00DA2869">
        <w:rPr>
          <w:rFonts w:cstheme="minorHAnsi"/>
        </w:rPr>
        <w:t xml:space="preserve"> </w:t>
      </w:r>
      <w:r w:rsidR="0014773E">
        <w:rPr>
          <w:rFonts w:cstheme="minorHAnsi"/>
        </w:rPr>
        <w:t>Progressive Multiple Sclerosis,</w:t>
      </w:r>
      <w:r w:rsidR="00DA2869" w:rsidRPr="00680012">
        <w:rPr>
          <w:rFonts w:cstheme="minorHAnsi"/>
        </w:rPr>
        <w:t xml:space="preserve"> Headache, Epilepsy, TBI and Stroke</w:t>
      </w:r>
      <w:r w:rsidR="00DA2869">
        <w:rPr>
          <w:rFonts w:cstheme="minorHAnsi"/>
        </w:rPr>
        <w:t>.</w:t>
      </w:r>
      <w:ins w:id="71" w:author="Hannah Moyer" w:date="2023-06-27T13:30:00Z">
        <w:r w:rsidR="00EE3497">
          <w:rPr>
            <w:rFonts w:cstheme="minorHAnsi"/>
          </w:rPr>
          <w:t xml:space="preserve"> </w:t>
        </w:r>
        <w:r w:rsidR="00EE3497" w:rsidRPr="00EE3497">
          <w:rPr>
            <w:rFonts w:cstheme="minorHAnsi"/>
            <w:highlight w:val="yellow"/>
            <w:rPrChange w:id="72" w:author="Hannah Moyer" w:date="2023-06-27T13:31:00Z">
              <w:rPr>
                <w:rFonts w:cstheme="minorHAnsi"/>
              </w:rPr>
            </w:rPrChange>
          </w:rPr>
          <w:t xml:space="preserve">We chose these disease areas because of the volume of clinical research for each as well as the </w:t>
        </w:r>
      </w:ins>
      <w:ins w:id="73" w:author="Hannah Moyer" w:date="2023-06-27T13:31:00Z">
        <w:r w:rsidR="00EE3497" w:rsidRPr="00EE3497">
          <w:rPr>
            <w:rFonts w:cstheme="minorHAnsi"/>
            <w:highlight w:val="yellow"/>
          </w:rPr>
          <w:t>existence</w:t>
        </w:r>
      </w:ins>
      <w:ins w:id="74" w:author="Hannah Moyer" w:date="2023-06-27T13:30:00Z">
        <w:r w:rsidR="00EE3497" w:rsidRPr="00EE3497">
          <w:rPr>
            <w:rFonts w:cstheme="minorHAnsi"/>
            <w:highlight w:val="yellow"/>
            <w:rPrChange w:id="75" w:author="Hannah Moyer" w:date="2023-06-27T13:31:00Z">
              <w:rPr>
                <w:rFonts w:cstheme="minorHAnsi"/>
              </w:rPr>
            </w:rPrChange>
          </w:rPr>
          <w:t xml:space="preserve"> of literature on drug development in these </w:t>
        </w:r>
      </w:ins>
      <w:ins w:id="76" w:author="Hannah Moyer" w:date="2023-06-27T13:31:00Z">
        <w:r w:rsidR="00EE3497" w:rsidRPr="00EE3497">
          <w:rPr>
            <w:rFonts w:cstheme="minorHAnsi"/>
            <w:highlight w:val="yellow"/>
            <w:rPrChange w:id="77" w:author="Hannah Moyer" w:date="2023-06-27T13:31:00Z">
              <w:rPr>
                <w:rFonts w:cstheme="minorHAnsi"/>
              </w:rPr>
            </w:rPrChange>
          </w:rPr>
          <w:t>areas.</w:t>
        </w:r>
      </w:ins>
      <w:r w:rsidR="00DA2869">
        <w:rPr>
          <w:rFonts w:cstheme="minorHAnsi"/>
        </w:rPr>
        <w:t xml:space="preserve"> All</w:t>
      </w:r>
      <w:r w:rsidR="00DA2869" w:rsidRPr="00506BB0">
        <w:rPr>
          <w:rFonts w:cstheme="minorHAnsi"/>
        </w:rPr>
        <w:t xml:space="preserve"> </w:t>
      </w:r>
      <w:del w:id="78" w:author="Hannah Moyer" w:date="2023-06-27T13:21:00Z">
        <w:r w:rsidR="00135442" w:rsidDel="00547D83">
          <w:rPr>
            <w:rFonts w:cstheme="minorHAnsi"/>
          </w:rPr>
          <w:delText>P</w:delText>
        </w:r>
      </w:del>
      <w:del w:id="79" w:author="Hannah Moyer" w:date="2023-06-27T13:23:00Z">
        <w:r w:rsidR="00DA2869" w:rsidRPr="00506BB0" w:rsidDel="00547D83">
          <w:rPr>
            <w:rFonts w:cstheme="minorHAnsi"/>
          </w:rPr>
          <w:delText>3</w:delText>
        </w:r>
      </w:del>
      <w:ins w:id="80" w:author="Hannah Moyer" w:date="2023-06-27T13:23:00Z">
        <w:r w:rsidR="00547D83">
          <w:rPr>
            <w:rFonts w:cstheme="minorHAnsi"/>
          </w:rPr>
          <w:t>phase 3</w:t>
        </w:r>
      </w:ins>
      <w:r w:rsidR="007B690A">
        <w:rPr>
          <w:rFonts w:cstheme="minorHAnsi"/>
        </w:rPr>
        <w:t xml:space="preserve"> and </w:t>
      </w:r>
      <w:del w:id="81" w:author="Hannah Moyer" w:date="2023-06-27T13:23:00Z">
        <w:r w:rsidR="007B690A" w:rsidDel="00547D83">
          <w:rPr>
            <w:rFonts w:cstheme="minorHAnsi"/>
          </w:rPr>
          <w:delText xml:space="preserve">phase </w:delText>
        </w:r>
      </w:del>
      <w:ins w:id="82" w:author="Hannah Moyer" w:date="2023-06-27T13:23:00Z">
        <w:r w:rsidR="00547D83">
          <w:rPr>
            <w:rFonts w:cstheme="minorHAnsi"/>
          </w:rPr>
          <w:t xml:space="preserve">phase </w:t>
        </w:r>
      </w:ins>
      <w:r w:rsidR="007B690A">
        <w:rPr>
          <w:rFonts w:cstheme="minorHAnsi"/>
        </w:rPr>
        <w:t>2 / 3</w:t>
      </w:r>
      <w:r w:rsidR="00DA2869" w:rsidRPr="00506BB0">
        <w:rPr>
          <w:rFonts w:cstheme="minorHAnsi"/>
        </w:rPr>
        <w:t xml:space="preserve"> trials</w:t>
      </w:r>
      <w:r w:rsidR="00DA2869">
        <w:t xml:space="preserve"> </w:t>
      </w:r>
      <w:r w:rsidR="00DA2869" w:rsidRPr="00AE33DD">
        <w:t xml:space="preserve">with </w:t>
      </w:r>
      <w:del w:id="83" w:author="Jonathan Kimmelman, Dr." w:date="2023-06-27T11:37:00Z">
        <w:r w:rsidR="00DA2869" w:rsidRPr="00AE33DD" w:rsidDel="00870BD2">
          <w:delText xml:space="preserve">actual </w:delText>
        </w:r>
      </w:del>
      <w:r w:rsidR="00DA2869" w:rsidRPr="00AE33DD">
        <w:t xml:space="preserve">primary completion dates </w:t>
      </w:r>
      <w:del w:id="84" w:author="Jonathan Kimmelman, Dr." w:date="2023-06-27T11:37:00Z">
        <w:r w:rsidR="00DA2869" w:rsidRPr="00AE33DD" w:rsidDel="00870BD2">
          <w:delText xml:space="preserve">from </w:delText>
        </w:r>
      </w:del>
      <w:r w:rsidR="00DA2869">
        <w:t xml:space="preserve">January 1, 2011- January 1, </w:t>
      </w:r>
      <w:proofErr w:type="gramStart"/>
      <w:r w:rsidR="00DA2869" w:rsidRPr="00645AC9">
        <w:t>202</w:t>
      </w:r>
      <w:r w:rsidR="00DA2869">
        <w:t>1</w:t>
      </w:r>
      <w:proofErr w:type="gramEnd"/>
      <w:r w:rsidR="00DA2869">
        <w:t xml:space="preserve"> were</w:t>
      </w:r>
      <w:r w:rsidR="00DA2869" w:rsidRPr="00AE33DD">
        <w:t xml:space="preserve"> downloaded fr</w:t>
      </w:r>
      <w:ins w:id="85" w:author="Hannah Moyer" w:date="2023-06-27T13:03:00Z">
        <w:r w:rsidR="00223F59">
          <w:t>om</w:t>
        </w:r>
      </w:ins>
      <w:del w:id="86" w:author="Hannah Moyer" w:date="2023-06-27T13:03:00Z">
        <w:r w:rsidR="00DA2869" w:rsidRPr="00AE33DD" w:rsidDel="00223F59">
          <w:delText>om</w:delText>
        </w:r>
      </w:del>
      <w:r w:rsidR="00DA2869" w:rsidRPr="00AE33DD">
        <w:t xml:space="preserve"> ClinicalTrials.gov for screening</w:t>
      </w:r>
      <w:r w:rsidR="00DA2869">
        <w:t xml:space="preserve">. </w:t>
      </w:r>
    </w:p>
    <w:p w14:paraId="10617811" w14:textId="77777777" w:rsidR="006C16AB" w:rsidRDefault="006C16AB" w:rsidP="00DA2869">
      <w:pPr>
        <w:rPr>
          <w:rFonts w:cstheme="minorHAnsi"/>
        </w:rPr>
      </w:pPr>
    </w:p>
    <w:p w14:paraId="501D759E" w14:textId="62AE6561" w:rsidR="00DA2869" w:rsidRPr="008A1EB1" w:rsidRDefault="007B690A" w:rsidP="00DA2869">
      <w:r>
        <w:rPr>
          <w:rFonts w:cstheme="minorHAnsi"/>
        </w:rPr>
        <w:t>I</w:t>
      </w:r>
      <w:r w:rsidR="00DA2869">
        <w:rPr>
          <w:rFonts w:cstheme="minorHAnsi"/>
        </w:rPr>
        <w:t xml:space="preserve">nclusion criteria </w:t>
      </w:r>
      <w:r>
        <w:rPr>
          <w:rFonts w:cstheme="minorHAnsi"/>
        </w:rPr>
        <w:t xml:space="preserve">were </w:t>
      </w:r>
      <w:r w:rsidR="006C16AB">
        <w:t>a)</w:t>
      </w:r>
      <w:r w:rsidR="00DA2869" w:rsidRPr="008A1EB1">
        <w:t xml:space="preserve"> </w:t>
      </w:r>
      <w:r w:rsidR="00047CE5">
        <w:t xml:space="preserve">treatment </w:t>
      </w:r>
      <w:r w:rsidR="00135442">
        <w:t xml:space="preserve">involving </w:t>
      </w:r>
      <w:r w:rsidR="00DA2869" w:rsidRPr="008A1EB1">
        <w:t>a drug or biologic;</w:t>
      </w:r>
      <w:r w:rsidR="00047CE5">
        <w:t xml:space="preserve"> b</w:t>
      </w:r>
      <w:r w:rsidR="000D256D">
        <w:t>)</w:t>
      </w:r>
      <w:r w:rsidR="00DA2869" w:rsidRPr="008A1EB1">
        <w:t xml:space="preserve"> at least one</w:t>
      </w:r>
      <w:ins w:id="87" w:author="Jonathan Kimmelman, Dr." w:date="2023-06-27T11:38:00Z">
        <w:r w:rsidR="00870BD2">
          <w:t xml:space="preserve"> </w:t>
        </w:r>
      </w:ins>
      <w:ins w:id="88" w:author="Jonathan Kimmelman, Dr." w:date="2023-06-27T11:39:00Z">
        <w:r w:rsidR="00870BD2">
          <w:t>research site in</w:t>
        </w:r>
      </w:ins>
      <w:r w:rsidR="00DA2869" w:rsidRPr="008A1EB1">
        <w:t xml:space="preserve"> US</w:t>
      </w:r>
      <w:ins w:id="89" w:author="Jonathan Kimmelman, Dr." w:date="2023-06-27T11:39:00Z">
        <w:r w:rsidR="00870BD2">
          <w:t>,</w:t>
        </w:r>
      </w:ins>
      <w:r w:rsidR="00DA2869">
        <w:t xml:space="preserve"> </w:t>
      </w:r>
      <w:del w:id="90" w:author="Jonathan Kimmelman, Dr." w:date="2023-06-27T11:39:00Z">
        <w:r w:rsidR="00DA2869" w:rsidDel="00870BD2">
          <w:delText xml:space="preserve">or </w:delText>
        </w:r>
      </w:del>
      <w:del w:id="91" w:author="Jonathan Kimmelman, Dr." w:date="2023-06-27T11:38:00Z">
        <w:r w:rsidR="00DA2869" w:rsidRPr="008A1EB1" w:rsidDel="00870BD2">
          <w:delText>CA</w:delText>
        </w:r>
      </w:del>
      <w:ins w:id="92" w:author="Jonathan Kimmelman, Dr." w:date="2023-06-27T11:38:00Z">
        <w:r w:rsidR="00870BD2">
          <w:t>Canada</w:t>
        </w:r>
      </w:ins>
      <w:del w:id="93" w:author="Jonathan Kimmelman, Dr." w:date="2023-06-27T11:38:00Z">
        <w:r w:rsidR="00DA2869" w:rsidRPr="008A1EB1" w:rsidDel="00870BD2">
          <w:delText>D</w:delText>
        </w:r>
      </w:del>
      <w:r w:rsidR="00DA2869">
        <w:t xml:space="preserve">, EU, UK, </w:t>
      </w:r>
      <w:ins w:id="94" w:author="Jonathan Kimmelman, Dr." w:date="2023-06-27T11:39:00Z">
        <w:r w:rsidR="00870BD2">
          <w:t xml:space="preserve">or </w:t>
        </w:r>
      </w:ins>
      <w:r w:rsidR="00DA2869">
        <w:t>Australia</w:t>
      </w:r>
      <w:del w:id="95" w:author="Jonathan Kimmelman, Dr." w:date="2023-06-27T11:39:00Z">
        <w:r w:rsidR="00DA2869" w:rsidDel="00870BD2">
          <w:delText>n</w:delText>
        </w:r>
        <w:r w:rsidR="00DA2869" w:rsidRPr="008A1EB1" w:rsidDel="00870BD2">
          <w:delText xml:space="preserve"> research site</w:delText>
        </w:r>
      </w:del>
      <w:r w:rsidR="00DA2869">
        <w:t xml:space="preserve">, </w:t>
      </w:r>
      <w:r w:rsidR="006C16AB">
        <w:t xml:space="preserve">and </w:t>
      </w:r>
      <w:r>
        <w:t>c</w:t>
      </w:r>
      <w:r w:rsidR="00DA2869">
        <w:t>)</w:t>
      </w:r>
      <w:r w:rsidR="00135442">
        <w:t xml:space="preserve"> </w:t>
      </w:r>
      <w:ins w:id="96" w:author="Jonathan Kimmelman, Dr." w:date="2023-06-27T11:39:00Z">
        <w:r w:rsidR="00870BD2">
          <w:t>in</w:t>
        </w:r>
      </w:ins>
      <w:ins w:id="97" w:author="Jonathan Kimmelman, Dr." w:date="2023-06-27T11:40:00Z">
        <w:r w:rsidR="00870BD2">
          <w:t xml:space="preserve">volving an intervention that is purportedly </w:t>
        </w:r>
      </w:ins>
      <w:r w:rsidR="008A3F09">
        <w:t xml:space="preserve">disease modifying </w:t>
      </w:r>
      <w:del w:id="98" w:author="Jonathan Kimmelman, Dr." w:date="2023-06-27T11:39:00Z">
        <w:r w:rsidR="008A3F09" w:rsidDel="00870BD2">
          <w:delText>treatment</w:delText>
        </w:r>
        <w:r w:rsidR="00DA2869" w:rsidDel="00870BD2">
          <w:delText xml:space="preserve"> </w:delText>
        </w:r>
      </w:del>
      <w:r w:rsidR="00DA2869">
        <w:t>or</w:t>
      </w:r>
      <w:ins w:id="99" w:author="Jonathan Kimmelman, Dr." w:date="2023-06-27T11:40:00Z">
        <w:r w:rsidR="00870BD2">
          <w:t xml:space="preserve"> that</w:t>
        </w:r>
      </w:ins>
      <w:r w:rsidR="008A3F09">
        <w:t xml:space="preserve"> target</w:t>
      </w:r>
      <w:ins w:id="100" w:author="Jonathan Kimmelman, Dr." w:date="2023-06-27T11:40:00Z">
        <w:r w:rsidR="00870BD2">
          <w:t>s</w:t>
        </w:r>
      </w:ins>
      <w:del w:id="101" w:author="Jonathan Kimmelman, Dr." w:date="2023-06-27T11:40:00Z">
        <w:r w:rsidR="008A3F09" w:rsidDel="00870BD2">
          <w:delText>ing</w:delText>
        </w:r>
      </w:del>
      <w:r w:rsidR="00DA2869">
        <w:t xml:space="preserve"> </w:t>
      </w:r>
      <w:r w:rsidR="00DA2869" w:rsidRPr="008A1EB1">
        <w:t xml:space="preserve">a symptom </w:t>
      </w:r>
      <w:del w:id="102" w:author="Jonathan Kimmelman, Dr." w:date="2023-06-27T11:40:00Z">
        <w:r w:rsidR="00DA2869" w:rsidRPr="00680012" w:rsidDel="00870BD2">
          <w:delText>that is widely used</w:delText>
        </w:r>
      </w:del>
      <w:ins w:id="103" w:author="Jonathan Kimmelman, Dr." w:date="2023-06-27T11:40:00Z">
        <w:r w:rsidR="00870BD2">
          <w:t>regarded</w:t>
        </w:r>
      </w:ins>
      <w:r w:rsidR="00DA2869" w:rsidRPr="00680012">
        <w:t xml:space="preserve"> as </w:t>
      </w:r>
      <w:del w:id="104" w:author="Jonathan Kimmelman, Dr." w:date="2023-06-27T11:40:00Z">
        <w:r w:rsidR="00DA2869" w:rsidRPr="00680012" w:rsidDel="00870BD2">
          <w:delText xml:space="preserve">measure </w:delText>
        </w:r>
      </w:del>
      <w:ins w:id="105" w:author="Jonathan Kimmelman, Dr." w:date="2023-06-27T11:40:00Z">
        <w:r w:rsidR="00870BD2">
          <w:t>a proxy for</w:t>
        </w:r>
        <w:r w:rsidR="00870BD2" w:rsidRPr="00680012">
          <w:t xml:space="preserve"> </w:t>
        </w:r>
      </w:ins>
      <w:del w:id="106" w:author="Jonathan Kimmelman, Dr." w:date="2023-06-27T11:40:00Z">
        <w:r w:rsidR="00DA2869" w:rsidRPr="00680012" w:rsidDel="00870BD2">
          <w:delText xml:space="preserve">of </w:delText>
        </w:r>
      </w:del>
      <w:r w:rsidR="00DA2869" w:rsidRPr="00680012">
        <w:t>disease modification</w:t>
      </w:r>
      <w:del w:id="107" w:author="Jonathan Kimmelman, Dr." w:date="2023-06-27T11:40:00Z">
        <w:r w:rsidR="00DA2869" w:rsidRPr="00680012" w:rsidDel="00870BD2">
          <w:delText xml:space="preserve"> of the condition</w:delText>
        </w:r>
      </w:del>
      <w:r w:rsidR="00DA2869">
        <w:t xml:space="preserve">. </w:t>
      </w:r>
      <w:r w:rsidR="00047CE5">
        <w:t xml:space="preserve">We excluded trials </w:t>
      </w:r>
      <w:r>
        <w:t>where</w:t>
      </w:r>
      <w:r w:rsidR="00047CE5">
        <w:t>:</w:t>
      </w:r>
      <w:r w:rsidR="00DA2869" w:rsidRPr="008A1EB1">
        <w:t xml:space="preserve"> </w:t>
      </w:r>
      <w:r w:rsidR="006C16AB">
        <w:t>a</w:t>
      </w:r>
      <w:r w:rsidR="00DA2869" w:rsidRPr="008A1EB1">
        <w:t>)</w:t>
      </w:r>
      <w:r w:rsidR="00047CE5">
        <w:t xml:space="preserve"> the </w:t>
      </w:r>
      <w:r w:rsidR="00DA2869" w:rsidRPr="008A1EB1">
        <w:t xml:space="preserve">primary purpose </w:t>
      </w:r>
      <w:r w:rsidR="00047CE5">
        <w:t>was</w:t>
      </w:r>
      <w:r w:rsidR="00DA2869" w:rsidRPr="008A1EB1">
        <w:t xml:space="preserve"> diagnostic or screening</w:t>
      </w:r>
      <w:r w:rsidR="000D256D">
        <w:t>;</w:t>
      </w:r>
      <w:r w:rsidR="006C16AB">
        <w:t xml:space="preserve"> b</w:t>
      </w:r>
      <w:r w:rsidR="00DA2869" w:rsidRPr="008A1EB1">
        <w:t xml:space="preserve">) </w:t>
      </w:r>
      <w:r>
        <w:t xml:space="preserve">trials </w:t>
      </w:r>
      <w:r w:rsidR="00047CE5">
        <w:t xml:space="preserve">were preceded by a </w:t>
      </w:r>
      <w:del w:id="108" w:author="Jonathan Kimmelman, Dr." w:date="2023-06-27T11:41:00Z">
        <w:r w:rsidR="00135442" w:rsidDel="00870BD2">
          <w:delText>P</w:delText>
        </w:r>
        <w:r w:rsidR="00047CE5" w:rsidDel="00870BD2">
          <w:delText xml:space="preserve">3 </w:delText>
        </w:r>
      </w:del>
      <w:ins w:id="109" w:author="Jonathan Kimmelman, Dr." w:date="2023-06-27T11:41:00Z">
        <w:del w:id="110" w:author="Hannah Moyer" w:date="2023-06-27T13:23:00Z">
          <w:r w:rsidR="00870BD2" w:rsidDel="00547D83">
            <w:delText>phase 3</w:delText>
          </w:r>
        </w:del>
      </w:ins>
      <w:ins w:id="111" w:author="Hannah Moyer" w:date="2023-06-27T13:23:00Z">
        <w:r w:rsidR="00547D83">
          <w:t>phase 3</w:t>
        </w:r>
      </w:ins>
      <w:ins w:id="112" w:author="Jonathan Kimmelman, Dr." w:date="2023-06-27T11:41:00Z">
        <w:r w:rsidR="00870BD2">
          <w:t xml:space="preserve"> or 4 </w:t>
        </w:r>
      </w:ins>
      <w:del w:id="113" w:author="Jonathan Kimmelman, Dr." w:date="2023-06-27T11:41:00Z">
        <w:r w:rsidR="00047CE5" w:rsidDel="00870BD2">
          <w:delText xml:space="preserve">or </w:delText>
        </w:r>
        <w:r w:rsidR="00135442" w:rsidDel="00870BD2">
          <w:delText>P</w:delText>
        </w:r>
        <w:r w:rsidR="00047CE5" w:rsidDel="00870BD2">
          <w:delText xml:space="preserve">4 </w:delText>
        </w:r>
      </w:del>
      <w:r w:rsidR="00047CE5">
        <w:t xml:space="preserve">trial that started </w:t>
      </w:r>
      <w:r>
        <w:t>&gt;1</w:t>
      </w:r>
      <w:r w:rsidR="00047CE5">
        <w:t xml:space="preserve"> year </w:t>
      </w:r>
      <w:r>
        <w:t>earlier</w:t>
      </w:r>
      <w:r w:rsidR="00047CE5">
        <w:t>.</w:t>
      </w:r>
    </w:p>
    <w:p w14:paraId="7B4A47CD" w14:textId="34E4D8FC" w:rsidR="001C736A" w:rsidRDefault="001C736A" w:rsidP="001C736A"/>
    <w:p w14:paraId="4A650979" w14:textId="200CDD12" w:rsidR="00DA2869" w:rsidRPr="002274C2" w:rsidRDefault="008A3F09" w:rsidP="001C736A">
      <w:r>
        <w:rPr>
          <w:rFonts w:cstheme="minorHAnsi"/>
        </w:rPr>
        <w:t xml:space="preserve">We first searched for </w:t>
      </w:r>
      <w:del w:id="114" w:author="Hannah Moyer" w:date="2023-06-27T13:21:00Z">
        <w:r w:rsidR="00DA2869" w:rsidDel="00547D83">
          <w:rPr>
            <w:rFonts w:cstheme="minorHAnsi"/>
          </w:rPr>
          <w:delText>P</w:delText>
        </w:r>
      </w:del>
      <w:del w:id="115" w:author="Hannah Moyer" w:date="2023-06-27T13:23:00Z">
        <w:r w:rsidR="00DA2869" w:rsidDel="00547D83">
          <w:rPr>
            <w:rFonts w:cstheme="minorHAnsi"/>
          </w:rPr>
          <w:delText>3</w:delText>
        </w:r>
      </w:del>
      <w:ins w:id="116" w:author="Hannah Moyer" w:date="2023-06-27T13:23:00Z">
        <w:r w:rsidR="00547D83">
          <w:rPr>
            <w:rFonts w:cstheme="minorHAnsi"/>
          </w:rPr>
          <w:t>phase 3</w:t>
        </w:r>
      </w:ins>
      <w:r w:rsidR="00DA2869">
        <w:rPr>
          <w:rFonts w:cstheme="minorHAnsi"/>
        </w:rPr>
        <w:t xml:space="preserve"> trial </w:t>
      </w:r>
      <w:r w:rsidR="00727CBC">
        <w:rPr>
          <w:rFonts w:cstheme="minorHAnsi"/>
        </w:rPr>
        <w:t>publications</w:t>
      </w:r>
      <w:r w:rsidR="00DA2869">
        <w:rPr>
          <w:rFonts w:cstheme="minorHAnsi"/>
        </w:rPr>
        <w:t xml:space="preserve"> </w:t>
      </w:r>
      <w:r w:rsidR="00727CBC">
        <w:rPr>
          <w:rFonts w:cstheme="minorHAnsi"/>
        </w:rPr>
        <w:t>on</w:t>
      </w:r>
      <w:r w:rsidR="00DA2869" w:rsidRPr="00960903">
        <w:rPr>
          <w:rFonts w:cstheme="minorHAnsi"/>
        </w:rPr>
        <w:t xml:space="preserve"> ClinicalTrials.gov</w:t>
      </w:r>
      <w:r w:rsidR="00727CBC">
        <w:rPr>
          <w:rFonts w:cstheme="minorHAnsi"/>
        </w:rPr>
        <w:t xml:space="preserve">. </w:t>
      </w:r>
      <w:r>
        <w:rPr>
          <w:rFonts w:cstheme="minorHAnsi"/>
        </w:rPr>
        <w:t xml:space="preserve">When publications were not linked, </w:t>
      </w:r>
      <w:r w:rsidR="00DA2869" w:rsidRPr="00960903">
        <w:rPr>
          <w:rFonts w:cstheme="minorHAnsi"/>
        </w:rPr>
        <w:t xml:space="preserve">we </w:t>
      </w:r>
      <w:r w:rsidR="00DA2869">
        <w:rPr>
          <w:rFonts w:cstheme="minorHAnsi"/>
        </w:rPr>
        <w:t>c</w:t>
      </w:r>
      <w:r w:rsidR="00DA2869" w:rsidRPr="00960903">
        <w:rPr>
          <w:rFonts w:cstheme="minorHAnsi"/>
        </w:rPr>
        <w:t>onduct</w:t>
      </w:r>
      <w:r w:rsidR="00727CBC">
        <w:rPr>
          <w:rFonts w:cstheme="minorHAnsi"/>
        </w:rPr>
        <w:t>ed</w:t>
      </w:r>
      <w:r w:rsidR="00DA2869" w:rsidRPr="00960903">
        <w:rPr>
          <w:rFonts w:cstheme="minorHAnsi"/>
        </w:rPr>
        <w:t xml:space="preserve"> </w:t>
      </w:r>
      <w:r>
        <w:rPr>
          <w:rFonts w:cstheme="minorHAnsi"/>
        </w:rPr>
        <w:t xml:space="preserve">searches on </w:t>
      </w:r>
      <w:r w:rsidR="00DA2869" w:rsidRPr="00960903">
        <w:rPr>
          <w:rFonts w:cstheme="minorHAnsi"/>
        </w:rPr>
        <w:t>Google Scholar and OVID</w:t>
      </w:r>
      <w:r>
        <w:rPr>
          <w:rFonts w:cstheme="minorHAnsi"/>
        </w:rPr>
        <w:t xml:space="preserve"> (MEDLINE and EMBASE)</w:t>
      </w:r>
      <w:r w:rsidR="00DA2869" w:rsidRPr="00960903">
        <w:rPr>
          <w:rFonts w:cstheme="minorHAnsi"/>
        </w:rPr>
        <w:t>.</w:t>
      </w:r>
      <w:r>
        <w:rPr>
          <w:rFonts w:cstheme="minorHAnsi"/>
        </w:rPr>
        <w:t xml:space="preserve"> </w:t>
      </w:r>
      <w:r w:rsidR="001556A3">
        <w:rPr>
          <w:rFonts w:cstheme="minorHAnsi"/>
        </w:rPr>
        <w:t>I</w:t>
      </w:r>
      <w:r>
        <w:rPr>
          <w:rFonts w:cstheme="minorHAnsi"/>
        </w:rPr>
        <w:t>f we were unable to find any publication</w:t>
      </w:r>
      <w:r w:rsidR="00CA44DB">
        <w:rPr>
          <w:rFonts w:cstheme="minorHAnsi"/>
        </w:rPr>
        <w:t>s</w:t>
      </w:r>
      <w:r>
        <w:rPr>
          <w:rFonts w:cstheme="minorHAnsi"/>
        </w:rPr>
        <w:t xml:space="preserve">, we used results deposited on ClinicalTrials.gov. </w:t>
      </w:r>
      <w:r w:rsidR="00DA2869" w:rsidRPr="00960903">
        <w:rPr>
          <w:rFonts w:cstheme="minorHAnsi"/>
        </w:rPr>
        <w:br/>
      </w:r>
    </w:p>
    <w:p w14:paraId="0789CC6F" w14:textId="78BA2319" w:rsidR="00727CBC" w:rsidRDefault="001C736A" w:rsidP="00727CBC">
      <w:pPr>
        <w:rPr>
          <w:u w:val="single"/>
        </w:rPr>
      </w:pPr>
      <w:r w:rsidRPr="002274C2">
        <w:rPr>
          <w:u w:val="single"/>
        </w:rPr>
        <w:t xml:space="preserve">Matching </w:t>
      </w:r>
      <w:del w:id="117" w:author="Hannah Moyer" w:date="2023-06-27T13:23:00Z">
        <w:r w:rsidDel="00547D83">
          <w:rPr>
            <w:u w:val="single"/>
          </w:rPr>
          <w:delText>P</w:delText>
        </w:r>
      </w:del>
      <w:ins w:id="118" w:author="Hannah Moyer" w:date="2023-06-27T13:23:00Z">
        <w:r w:rsidR="00547D83">
          <w:rPr>
            <w:u w:val="single"/>
          </w:rPr>
          <w:t>Phase 3</w:t>
        </w:r>
      </w:ins>
      <w:del w:id="119" w:author="Hannah Moyer" w:date="2023-06-27T13:21:00Z">
        <w:r w:rsidRPr="002274C2" w:rsidDel="00547D83">
          <w:rPr>
            <w:u w:val="single"/>
          </w:rPr>
          <w:delText>3</w:delText>
        </w:r>
      </w:del>
      <w:r w:rsidRPr="002274C2">
        <w:rPr>
          <w:u w:val="single"/>
        </w:rPr>
        <w:t xml:space="preserve"> Trials to Prior </w:t>
      </w:r>
      <w:del w:id="120" w:author="Hannah Moyer" w:date="2023-06-27T13:23:00Z">
        <w:r w:rsidDel="00547D83">
          <w:rPr>
            <w:u w:val="single"/>
          </w:rPr>
          <w:delText>P</w:delText>
        </w:r>
      </w:del>
      <w:ins w:id="121" w:author="Hannah Moyer" w:date="2023-06-27T13:23:00Z">
        <w:r w:rsidR="00547D83">
          <w:rPr>
            <w:u w:val="single"/>
          </w:rPr>
          <w:t xml:space="preserve">Phase </w:t>
        </w:r>
      </w:ins>
      <w:r w:rsidRPr="002274C2">
        <w:rPr>
          <w:u w:val="single"/>
        </w:rPr>
        <w:t xml:space="preserve">2 Trials </w:t>
      </w:r>
    </w:p>
    <w:p w14:paraId="40817A1B" w14:textId="2B5EB3E4" w:rsidR="00911B06" w:rsidRDefault="00911B06" w:rsidP="00727CBC">
      <w:pPr>
        <w:rPr>
          <w:rFonts w:cstheme="minorHAnsi"/>
        </w:rPr>
      </w:pPr>
      <w:r>
        <w:rPr>
          <w:rFonts w:cstheme="minorHAnsi"/>
        </w:rPr>
        <w:t xml:space="preserve">For every </w:t>
      </w:r>
      <w:del w:id="122" w:author="Hannah Moyer" w:date="2023-06-27T13:21:00Z">
        <w:r w:rsidDel="00547D83">
          <w:rPr>
            <w:rFonts w:cstheme="minorHAnsi"/>
          </w:rPr>
          <w:delText>P</w:delText>
        </w:r>
      </w:del>
      <w:del w:id="123" w:author="Hannah Moyer" w:date="2023-06-27T13:23:00Z">
        <w:r w:rsidDel="00547D83">
          <w:rPr>
            <w:rFonts w:cstheme="minorHAnsi"/>
          </w:rPr>
          <w:delText>3</w:delText>
        </w:r>
      </w:del>
      <w:ins w:id="124" w:author="Hannah Moyer" w:date="2023-06-27T13:23:00Z">
        <w:r w:rsidR="00547D83">
          <w:rPr>
            <w:rFonts w:cstheme="minorHAnsi"/>
          </w:rPr>
          <w:t>phase 3</w:t>
        </w:r>
      </w:ins>
      <w:r>
        <w:rPr>
          <w:rFonts w:cstheme="minorHAnsi"/>
        </w:rPr>
        <w:t xml:space="preserve"> trial in our sample, we searched for “matched” </w:t>
      </w:r>
      <w:del w:id="125" w:author="Hannah Moyer" w:date="2023-06-27T13:22:00Z">
        <w:r w:rsidDel="00547D83">
          <w:rPr>
            <w:rFonts w:cstheme="minorHAnsi"/>
          </w:rPr>
          <w:delText>P</w:delText>
        </w:r>
      </w:del>
      <w:ins w:id="126" w:author="Hannah Moyer" w:date="2023-06-27T13:23:00Z">
        <w:r w:rsidR="00547D83">
          <w:rPr>
            <w:rFonts w:cstheme="minorHAnsi"/>
          </w:rPr>
          <w:t xml:space="preserve">phase </w:t>
        </w:r>
      </w:ins>
      <w:r>
        <w:rPr>
          <w:rFonts w:cstheme="minorHAnsi"/>
        </w:rPr>
        <w:t xml:space="preserve">2 trials. </w:t>
      </w:r>
      <w:del w:id="127" w:author="Jonathan Kimmelman, Dr." w:date="2023-06-27T11:42:00Z">
        <w:r w:rsidR="00335C56" w:rsidDel="00B26653">
          <w:rPr>
            <w:rFonts w:cstheme="minorHAnsi"/>
          </w:rPr>
          <w:delText>For</w:delText>
        </w:r>
        <w:r w:rsidRPr="00DA30D1" w:rsidDel="00B26653">
          <w:rPr>
            <w:rFonts w:cstheme="minorHAnsi"/>
          </w:rPr>
          <w:delText xml:space="preserve"> </w:delText>
        </w:r>
      </w:del>
      <w:ins w:id="128" w:author="Jonathan Kimmelman, Dr." w:date="2023-06-27T11:42:00Z">
        <w:r w:rsidR="00B26653">
          <w:rPr>
            <w:rFonts w:cstheme="minorHAnsi"/>
          </w:rPr>
          <w:t>A</w:t>
        </w:r>
      </w:ins>
      <w:del w:id="129" w:author="Jonathan Kimmelman, Dr." w:date="2023-06-27T11:42:00Z">
        <w:r w:rsidRPr="00DA30D1" w:rsidDel="00B26653">
          <w:rPr>
            <w:rFonts w:cstheme="minorHAnsi"/>
          </w:rPr>
          <w:delText>a</w:delText>
        </w:r>
      </w:del>
      <w:r w:rsidRPr="00DA30D1">
        <w:rPr>
          <w:rFonts w:cstheme="minorHAnsi"/>
        </w:rPr>
        <w:t xml:space="preserve"> </w:t>
      </w:r>
      <w:del w:id="130" w:author="Hannah Moyer" w:date="2023-06-27T13:22:00Z">
        <w:r w:rsidRPr="00DA30D1" w:rsidDel="00547D83">
          <w:rPr>
            <w:rFonts w:cstheme="minorHAnsi"/>
          </w:rPr>
          <w:delText>P</w:delText>
        </w:r>
      </w:del>
      <w:ins w:id="131" w:author="Jonathan Kimmelman, Dr." w:date="2023-06-27T11:42:00Z">
        <w:del w:id="132" w:author="Hannah Moyer" w:date="2023-06-27T13:22:00Z">
          <w:r w:rsidR="00B26653" w:rsidDel="00547D83">
            <w:rPr>
              <w:rFonts w:cstheme="minorHAnsi"/>
            </w:rPr>
            <w:delText>3</w:delText>
          </w:r>
        </w:del>
      </w:ins>
      <w:ins w:id="133" w:author="Hannah Moyer" w:date="2023-06-27T13:24:00Z">
        <w:r w:rsidR="0028490B">
          <w:rPr>
            <w:rFonts w:cstheme="minorHAnsi"/>
          </w:rPr>
          <w:t>phase 3</w:t>
        </w:r>
      </w:ins>
      <w:del w:id="134" w:author="Jonathan Kimmelman, Dr." w:date="2023-06-27T11:42:00Z">
        <w:r w:rsidRPr="00DA30D1" w:rsidDel="00B26653">
          <w:rPr>
            <w:rFonts w:cstheme="minorHAnsi"/>
          </w:rPr>
          <w:delText>2</w:delText>
        </w:r>
      </w:del>
      <w:r w:rsidRPr="00DA30D1">
        <w:rPr>
          <w:rFonts w:cstheme="minorHAnsi"/>
        </w:rPr>
        <w:t xml:space="preserve"> trial </w:t>
      </w:r>
      <w:del w:id="135" w:author="Jonathan Kimmelman, Dr." w:date="2023-06-27T11:42:00Z">
        <w:r w:rsidDel="00B26653">
          <w:rPr>
            <w:rFonts w:cstheme="minorHAnsi"/>
          </w:rPr>
          <w:delText xml:space="preserve">to be an </w:delText>
        </w:r>
        <w:r w:rsidRPr="00DA30D1" w:rsidDel="00B26653">
          <w:rPr>
            <w:rFonts w:cstheme="minorHAnsi"/>
          </w:rPr>
          <w:delText>eligible</w:delText>
        </w:r>
      </w:del>
      <w:ins w:id="136" w:author="Jonathan Kimmelman, Dr." w:date="2023-06-27T11:42:00Z">
        <w:r w:rsidR="00B26653">
          <w:rPr>
            <w:rFonts w:cstheme="minorHAnsi"/>
          </w:rPr>
          <w:t xml:space="preserve">was considered to have a </w:t>
        </w:r>
        <w:del w:id="137" w:author="Hannah Moyer" w:date="2023-06-27T13:23:00Z">
          <w:r w:rsidR="00B26653" w:rsidDel="00547D83">
            <w:rPr>
              <w:rFonts w:cstheme="minorHAnsi"/>
            </w:rPr>
            <w:delText xml:space="preserve">phase </w:delText>
          </w:r>
        </w:del>
      </w:ins>
      <w:ins w:id="138" w:author="Hannah Moyer" w:date="2023-06-27T13:23:00Z">
        <w:r w:rsidR="00547D83">
          <w:rPr>
            <w:rFonts w:cstheme="minorHAnsi"/>
          </w:rPr>
          <w:t xml:space="preserve">phase </w:t>
        </w:r>
      </w:ins>
      <w:ins w:id="139" w:author="Jonathan Kimmelman, Dr." w:date="2023-06-27T11:42:00Z">
        <w:r w:rsidR="00B26653">
          <w:rPr>
            <w:rFonts w:cstheme="minorHAnsi"/>
          </w:rPr>
          <w:t xml:space="preserve">2 </w:t>
        </w:r>
        <w:del w:id="140" w:author="Hannah Moyer" w:date="2023-06-27T14:05:00Z">
          <w:r w:rsidR="00B26653" w:rsidDel="000B5075">
            <w:rPr>
              <w:rFonts w:cstheme="minorHAnsi"/>
            </w:rPr>
            <w:delText xml:space="preserve">matched </w:delText>
          </w:r>
        </w:del>
      </w:ins>
      <w:del w:id="141" w:author="Hannah Moyer" w:date="2023-06-27T14:05:00Z">
        <w:r w:rsidRPr="00DA30D1" w:rsidDel="000B5075">
          <w:rPr>
            <w:rFonts w:cstheme="minorHAnsi"/>
          </w:rPr>
          <w:delText xml:space="preserve"> </w:delText>
        </w:r>
      </w:del>
      <w:r w:rsidRPr="00DA30D1">
        <w:rPr>
          <w:rFonts w:cstheme="minorHAnsi"/>
        </w:rPr>
        <w:t>match</w:t>
      </w:r>
      <w:r>
        <w:rPr>
          <w:rFonts w:cstheme="minorHAnsi"/>
        </w:rPr>
        <w:t xml:space="preserve"> </w:t>
      </w:r>
      <w:del w:id="142" w:author="Jonathan Kimmelman, Dr." w:date="2023-06-27T11:42:00Z">
        <w:r w:rsidDel="00B26653">
          <w:rPr>
            <w:rFonts w:cstheme="minorHAnsi"/>
          </w:rPr>
          <w:delText>for the P3 trials in our sample</w:delText>
        </w:r>
        <w:r w:rsidRPr="00DA30D1" w:rsidDel="00B26653">
          <w:rPr>
            <w:rFonts w:cstheme="minorHAnsi"/>
          </w:rPr>
          <w:delText xml:space="preserve">, it </w:delText>
        </w:r>
        <w:r w:rsidDel="00B26653">
          <w:rPr>
            <w:rFonts w:cstheme="minorHAnsi"/>
          </w:rPr>
          <w:delText>had to</w:delText>
        </w:r>
      </w:del>
      <w:ins w:id="143" w:author="Jonathan Kimmelman, Dr." w:date="2023-06-27T11:42:00Z">
        <w:r w:rsidR="00B26653">
          <w:rPr>
            <w:rFonts w:cstheme="minorHAnsi"/>
          </w:rPr>
          <w:t>if:</w:t>
        </w:r>
      </w:ins>
      <w:r w:rsidR="00E04AC4">
        <w:rPr>
          <w:rFonts w:cstheme="minorHAnsi"/>
        </w:rPr>
        <w:t xml:space="preserve"> 1)</w:t>
      </w:r>
      <w:ins w:id="144" w:author="Hannah Moyer" w:date="2023-06-27T13:01:00Z">
        <w:r w:rsidR="00223F59" w:rsidRPr="00223F59">
          <w:rPr>
            <w:rFonts w:cstheme="minorHAnsi"/>
          </w:rPr>
          <w:t xml:space="preserve"> </w:t>
        </w:r>
        <w:r w:rsidR="00223F59">
          <w:rPr>
            <w:rFonts w:cstheme="minorHAnsi"/>
          </w:rPr>
          <w:t>if it investigate the same treatment in the same condition</w:t>
        </w:r>
      </w:ins>
      <w:r>
        <w:rPr>
          <w:rFonts w:cstheme="minorHAnsi"/>
        </w:rPr>
        <w:t xml:space="preserve"> </w:t>
      </w:r>
      <w:del w:id="145" w:author="Jonathan Kimmelman, Dr." w:date="2023-06-27T11:42:00Z">
        <w:r w:rsidDel="00B26653">
          <w:rPr>
            <w:rFonts w:cstheme="minorHAnsi"/>
          </w:rPr>
          <w:delText xml:space="preserve">have </w:delText>
        </w:r>
      </w:del>
      <w:ins w:id="146" w:author="Jonathan Kimmelman, Dr." w:date="2023-06-27T11:42:00Z">
        <w:del w:id="147" w:author="Hannah Moyer" w:date="2023-06-27T13:02:00Z">
          <w:r w:rsidR="00B26653" w:rsidDel="00223F59">
            <w:rPr>
              <w:rFonts w:cstheme="minorHAnsi"/>
            </w:rPr>
            <w:delText xml:space="preserve">the phase 2 </w:delText>
          </w:r>
        </w:del>
      </w:ins>
      <w:del w:id="148" w:author="Hannah Moyer" w:date="2023-06-27T13:02:00Z">
        <w:r w:rsidDel="00223F59">
          <w:rPr>
            <w:rFonts w:cstheme="minorHAnsi"/>
          </w:rPr>
          <w:delText xml:space="preserve">started </w:delText>
        </w:r>
        <w:r w:rsidR="00CA44DB" w:rsidDel="00223F59">
          <w:rPr>
            <w:rFonts w:cstheme="minorHAnsi"/>
          </w:rPr>
          <w:delText xml:space="preserve">at least </w:delText>
        </w:r>
        <w:r w:rsidDel="00223F59">
          <w:rPr>
            <w:rFonts w:cstheme="minorHAnsi"/>
          </w:rPr>
          <w:delText>one year earlier than</w:delText>
        </w:r>
        <w:r w:rsidRPr="00DA30D1" w:rsidDel="00223F59">
          <w:rPr>
            <w:rFonts w:cstheme="minorHAnsi"/>
          </w:rPr>
          <w:delText xml:space="preserve"> the </w:delText>
        </w:r>
        <w:r w:rsidR="00135442" w:rsidDel="00223F59">
          <w:rPr>
            <w:rFonts w:cstheme="minorHAnsi"/>
          </w:rPr>
          <w:delText>P</w:delText>
        </w:r>
        <w:r w:rsidRPr="00DA30D1" w:rsidDel="00223F59">
          <w:rPr>
            <w:rFonts w:cstheme="minorHAnsi"/>
          </w:rPr>
          <w:delText xml:space="preserve">3 </w:delText>
        </w:r>
        <w:r w:rsidDel="00223F59">
          <w:rPr>
            <w:rFonts w:cstheme="minorHAnsi"/>
          </w:rPr>
          <w:delText>trial</w:delText>
        </w:r>
        <w:r w:rsidRPr="00DA30D1" w:rsidDel="00223F59">
          <w:rPr>
            <w:rFonts w:cstheme="minorHAnsi"/>
          </w:rPr>
          <w:delText xml:space="preserve">, </w:delText>
        </w:r>
      </w:del>
      <w:r>
        <w:rPr>
          <w:rFonts w:cstheme="minorHAnsi"/>
        </w:rPr>
        <w:t>and</w:t>
      </w:r>
      <w:r w:rsidR="00E04AC4">
        <w:rPr>
          <w:rFonts w:cstheme="minorHAnsi"/>
        </w:rPr>
        <w:t xml:space="preserve"> 2)</w:t>
      </w:r>
      <w:r>
        <w:rPr>
          <w:rFonts w:cstheme="minorHAnsi"/>
        </w:rPr>
        <w:t xml:space="preserve"> </w:t>
      </w:r>
      <w:ins w:id="149" w:author="Hannah Moyer" w:date="2023-06-27T13:02:00Z">
        <w:r w:rsidR="00223F59">
          <w:rPr>
            <w:rFonts w:cstheme="minorHAnsi"/>
          </w:rPr>
          <w:t xml:space="preserve">the </w:t>
        </w:r>
      </w:ins>
      <w:ins w:id="150" w:author="Hannah Moyer" w:date="2023-06-27T13:23:00Z">
        <w:r w:rsidR="00547D83">
          <w:rPr>
            <w:rFonts w:cstheme="minorHAnsi"/>
          </w:rPr>
          <w:t xml:space="preserve">phase </w:t>
        </w:r>
      </w:ins>
      <w:ins w:id="151" w:author="Hannah Moyer" w:date="2023-06-27T13:02:00Z">
        <w:r w:rsidR="00223F59">
          <w:rPr>
            <w:rFonts w:cstheme="minorHAnsi"/>
          </w:rPr>
          <w:t>2 started at least one year earlier than</w:t>
        </w:r>
        <w:r w:rsidR="00223F59" w:rsidRPr="00DA30D1">
          <w:rPr>
            <w:rFonts w:cstheme="minorHAnsi"/>
          </w:rPr>
          <w:t xml:space="preserve"> the </w:t>
        </w:r>
      </w:ins>
      <w:ins w:id="152" w:author="Hannah Moyer" w:date="2023-06-27T13:24:00Z">
        <w:r w:rsidR="0028490B">
          <w:rPr>
            <w:rFonts w:cstheme="minorHAnsi"/>
          </w:rPr>
          <w:t>phase 3</w:t>
        </w:r>
      </w:ins>
      <w:ins w:id="153" w:author="Hannah Moyer" w:date="2023-06-27T13:02:00Z">
        <w:r w:rsidR="00223F59" w:rsidRPr="00DA30D1">
          <w:rPr>
            <w:rFonts w:cstheme="minorHAnsi"/>
          </w:rPr>
          <w:t xml:space="preserve"> </w:t>
        </w:r>
        <w:r w:rsidR="00223F59">
          <w:rPr>
            <w:rFonts w:cstheme="minorHAnsi"/>
          </w:rPr>
          <w:t>trial</w:t>
        </w:r>
        <w:r w:rsidR="00223F59" w:rsidDel="00223F59">
          <w:rPr>
            <w:rFonts w:cstheme="minorHAnsi"/>
          </w:rPr>
          <w:t xml:space="preserve"> </w:t>
        </w:r>
      </w:ins>
      <w:ins w:id="154" w:author="Jonathan Kimmelman, Dr." w:date="2023-06-27T11:43:00Z">
        <w:del w:id="155" w:author="Hannah Moyer" w:date="2023-06-27T13:02:00Z">
          <w:r w:rsidR="00B26653" w:rsidDel="00223F59">
            <w:rPr>
              <w:rFonts w:cstheme="minorHAnsi"/>
            </w:rPr>
            <w:delText xml:space="preserve">if it </w:delText>
          </w:r>
        </w:del>
      </w:ins>
      <w:del w:id="156" w:author="Hannah Moyer" w:date="2023-06-27T13:02:00Z">
        <w:r w:rsidDel="00223F59">
          <w:rPr>
            <w:rFonts w:cstheme="minorHAnsi"/>
          </w:rPr>
          <w:delText>investigate the same treatment in the same condition.</w:delText>
        </w:r>
      </w:del>
      <w:r>
        <w:rPr>
          <w:rFonts w:cstheme="minorHAnsi"/>
        </w:rPr>
        <w:t xml:space="preserve"> </w:t>
      </w:r>
      <w:del w:id="157" w:author="Jonathan Kimmelman, Dr." w:date="2023-06-27T11:43:00Z">
        <w:r w:rsidDel="00B26653">
          <w:rPr>
            <w:rFonts w:cstheme="minorHAnsi"/>
          </w:rPr>
          <w:delText>To find</w:delText>
        </w:r>
      </w:del>
      <w:ins w:id="158" w:author="Jonathan Kimmelman, Dr." w:date="2023-06-27T11:43:00Z">
        <w:r w:rsidR="00B26653">
          <w:rPr>
            <w:rFonts w:cstheme="minorHAnsi"/>
          </w:rPr>
          <w:t>P</w:t>
        </w:r>
      </w:ins>
      <w:del w:id="159" w:author="Jonathan Kimmelman, Dr." w:date="2023-06-27T11:43:00Z">
        <w:r w:rsidDel="00B26653">
          <w:rPr>
            <w:rFonts w:cstheme="minorHAnsi"/>
          </w:rPr>
          <w:delText xml:space="preserve"> p</w:delText>
        </w:r>
      </w:del>
      <w:r>
        <w:rPr>
          <w:rFonts w:cstheme="minorHAnsi"/>
        </w:rPr>
        <w:t>otential matches</w:t>
      </w:r>
      <w:del w:id="160" w:author="Jonathan Kimmelman, Dr." w:date="2023-06-27T11:43:00Z">
        <w:r w:rsidDel="00B26653">
          <w:rPr>
            <w:rFonts w:cstheme="minorHAnsi"/>
          </w:rPr>
          <w:delText>,</w:delText>
        </w:r>
      </w:del>
      <w:r>
        <w:rPr>
          <w:rFonts w:cstheme="minorHAnsi"/>
        </w:rPr>
        <w:t xml:space="preserve"> we</w:t>
      </w:r>
      <w:ins w:id="161" w:author="Jonathan Kimmelman, Dr." w:date="2023-06-27T11:43:00Z">
        <w:r w:rsidR="00B26653">
          <w:rPr>
            <w:rFonts w:cstheme="minorHAnsi"/>
          </w:rPr>
          <w:t>re</w:t>
        </w:r>
      </w:ins>
      <w:r>
        <w:rPr>
          <w:rFonts w:cstheme="minorHAnsi"/>
        </w:rPr>
        <w:t xml:space="preserve"> </w:t>
      </w:r>
      <w:del w:id="162" w:author="Jonathan Kimmelman, Dr." w:date="2023-06-27T11:43:00Z">
        <w:r w:rsidDel="00B26653">
          <w:rPr>
            <w:rFonts w:cstheme="minorHAnsi"/>
          </w:rPr>
          <w:delText xml:space="preserve">searched </w:delText>
        </w:r>
      </w:del>
      <w:ins w:id="163" w:author="Jonathan Kimmelman, Dr." w:date="2023-06-27T11:43:00Z">
        <w:r w:rsidR="00B26653">
          <w:rPr>
            <w:rFonts w:cstheme="minorHAnsi"/>
          </w:rPr>
          <w:t xml:space="preserve">sought using </w:t>
        </w:r>
      </w:ins>
      <w:r w:rsidR="00091305">
        <w:rPr>
          <w:rFonts w:cstheme="minorHAnsi"/>
        </w:rPr>
        <w:t xml:space="preserve">references </w:t>
      </w:r>
      <w:del w:id="164" w:author="Jonathan Kimmelman, Dr." w:date="2023-06-27T11:43:00Z">
        <w:r w:rsidR="00091305" w:rsidDel="00B26653">
          <w:rPr>
            <w:rFonts w:cstheme="minorHAnsi"/>
          </w:rPr>
          <w:delText>of</w:delText>
        </w:r>
        <w:r w:rsidR="00727CBC" w:rsidRPr="00DA30D1" w:rsidDel="00B26653">
          <w:rPr>
            <w:rFonts w:cstheme="minorHAnsi"/>
          </w:rPr>
          <w:delText xml:space="preserve"> </w:delText>
        </w:r>
      </w:del>
      <w:ins w:id="165" w:author="Jonathan Kimmelman, Dr." w:date="2023-06-27T11:43:00Z">
        <w:r w:rsidR="00B26653">
          <w:rPr>
            <w:rFonts w:cstheme="minorHAnsi"/>
          </w:rPr>
          <w:t>in</w:t>
        </w:r>
        <w:r w:rsidR="00B26653" w:rsidRPr="00DA30D1">
          <w:rPr>
            <w:rFonts w:cstheme="minorHAnsi"/>
          </w:rPr>
          <w:t xml:space="preserve"> </w:t>
        </w:r>
      </w:ins>
      <w:del w:id="166" w:author="Hannah Moyer" w:date="2023-06-27T13:22:00Z">
        <w:r w:rsidR="00727CBC" w:rsidDel="00547D83">
          <w:rPr>
            <w:rFonts w:cstheme="minorHAnsi"/>
          </w:rPr>
          <w:delText>P3</w:delText>
        </w:r>
      </w:del>
      <w:ins w:id="167" w:author="Hannah Moyer" w:date="2023-06-27T13:24:00Z">
        <w:r w:rsidR="0028490B">
          <w:rPr>
            <w:rFonts w:cstheme="minorHAnsi"/>
          </w:rPr>
          <w:t>phase 3</w:t>
        </w:r>
      </w:ins>
      <w:r w:rsidR="00091305">
        <w:rPr>
          <w:rFonts w:cstheme="minorHAnsi"/>
        </w:rPr>
        <w:t xml:space="preserve"> trial</w:t>
      </w:r>
      <w:r w:rsidR="00727CBC" w:rsidRPr="00DA30D1">
        <w:rPr>
          <w:rFonts w:cstheme="minorHAnsi"/>
        </w:rPr>
        <w:t xml:space="preserve"> publications</w:t>
      </w:r>
      <w:ins w:id="168" w:author="Jonathan Kimmelman, Dr." w:date="2023-06-27T11:44:00Z">
        <w:r w:rsidR="00B26653">
          <w:rPr>
            <w:rFonts w:cstheme="minorHAnsi"/>
          </w:rPr>
          <w:t>,</w:t>
        </w:r>
      </w:ins>
      <w:r w:rsidR="00091305">
        <w:rPr>
          <w:rFonts w:cstheme="minorHAnsi"/>
        </w:rPr>
        <w:t xml:space="preserve"> </w:t>
      </w:r>
      <w:del w:id="169" w:author="Jonathan Kimmelman, Dr." w:date="2023-06-27T11:44:00Z">
        <w:r w:rsidR="00091305" w:rsidDel="00B26653">
          <w:rPr>
            <w:rFonts w:cstheme="minorHAnsi"/>
          </w:rPr>
          <w:delText xml:space="preserve">and </w:delText>
        </w:r>
      </w:del>
      <w:r w:rsidR="00727CBC" w:rsidRPr="00DA30D1">
        <w:rPr>
          <w:rFonts w:cstheme="minorHAnsi"/>
        </w:rPr>
        <w:t>ClinicalTrials.gov</w:t>
      </w:r>
      <w:ins w:id="170" w:author="Jonathan Kimmelman, Dr." w:date="2023-06-27T11:44:00Z">
        <w:r w:rsidR="00B26653">
          <w:rPr>
            <w:rFonts w:cstheme="minorHAnsi"/>
          </w:rPr>
          <w:t>, and @accessFDA</w:t>
        </w:r>
      </w:ins>
      <w:r w:rsidR="00727CBC" w:rsidRPr="00DA30D1">
        <w:rPr>
          <w:rFonts w:cstheme="minorHAnsi"/>
        </w:rPr>
        <w:t xml:space="preserve"> </w:t>
      </w:r>
      <w:del w:id="171" w:author="Jonathan Kimmelman, Dr." w:date="2023-06-27T11:43:00Z">
        <w:r w:rsidR="00727CBC" w:rsidRPr="00DA30D1" w:rsidDel="00B26653">
          <w:rPr>
            <w:rFonts w:cstheme="minorHAnsi"/>
          </w:rPr>
          <w:delText xml:space="preserve">for </w:delText>
        </w:r>
        <w:r w:rsidR="00091305" w:rsidDel="00B26653">
          <w:rPr>
            <w:rFonts w:cstheme="minorHAnsi"/>
          </w:rPr>
          <w:delText>matching</w:delText>
        </w:r>
        <w:r w:rsidR="00091305" w:rsidRPr="00DA30D1" w:rsidDel="00B26653">
          <w:rPr>
            <w:rFonts w:cstheme="minorHAnsi"/>
          </w:rPr>
          <w:delText xml:space="preserve"> </w:delText>
        </w:r>
        <w:r w:rsidR="00727CBC" w:rsidRPr="00DA30D1" w:rsidDel="00B26653">
          <w:rPr>
            <w:rFonts w:cstheme="minorHAnsi"/>
          </w:rPr>
          <w:delText>P2 trials</w:delText>
        </w:r>
      </w:del>
      <w:ins w:id="172" w:author="Jonathan Kimmelman, Dr." w:date="2023-06-27T11:43:00Z">
        <w:r w:rsidR="00B26653">
          <w:rPr>
            <w:rFonts w:cstheme="minorHAnsi"/>
          </w:rPr>
          <w:t>searches</w:t>
        </w:r>
      </w:ins>
      <w:r w:rsidR="00727CBC">
        <w:rPr>
          <w:sz w:val="20"/>
          <w:szCs w:val="20"/>
        </w:rPr>
        <w:t xml:space="preserve">. </w:t>
      </w:r>
      <w:del w:id="173" w:author="Jonathan Kimmelman, Dr." w:date="2023-06-27T11:44:00Z">
        <w:r w:rsidR="00091305" w:rsidDel="00B26653">
          <w:rPr>
            <w:rFonts w:cstheme="minorHAnsi"/>
          </w:rPr>
          <w:delText>If the drug received FDA approval</w:delText>
        </w:r>
        <w:r w:rsidR="00727CBC" w:rsidDel="00B26653">
          <w:rPr>
            <w:rFonts w:cstheme="minorHAnsi"/>
          </w:rPr>
          <w:delText xml:space="preserve">, </w:delText>
        </w:r>
        <w:r w:rsidR="00335C56" w:rsidDel="00B26653">
          <w:rPr>
            <w:rFonts w:cstheme="minorHAnsi"/>
          </w:rPr>
          <w:delText xml:space="preserve">we </w:delText>
        </w:r>
        <w:r w:rsidR="00091305" w:rsidDel="00B26653">
          <w:rPr>
            <w:rFonts w:cstheme="minorHAnsi"/>
          </w:rPr>
          <w:delText xml:space="preserve">searched </w:delText>
        </w:r>
        <w:r w:rsidDel="00B26653">
          <w:rPr>
            <w:rFonts w:cstheme="minorHAnsi"/>
          </w:rPr>
          <w:delText xml:space="preserve">approval </w:delText>
        </w:r>
        <w:r w:rsidR="00727CBC" w:rsidDel="00B26653">
          <w:rPr>
            <w:rFonts w:cstheme="minorHAnsi"/>
          </w:rPr>
          <w:delText>documents</w:delText>
        </w:r>
        <w:r w:rsidR="00091305" w:rsidDel="00B26653">
          <w:rPr>
            <w:rFonts w:cstheme="minorHAnsi"/>
          </w:rPr>
          <w:delText>.</w:delText>
        </w:r>
        <w:r w:rsidR="00727CBC" w:rsidDel="00B26653">
          <w:rPr>
            <w:rFonts w:cstheme="minorHAnsi"/>
          </w:rPr>
          <w:delText xml:space="preserve"> </w:delText>
        </w:r>
      </w:del>
      <w:r>
        <w:rPr>
          <w:rFonts w:cstheme="minorHAnsi"/>
        </w:rPr>
        <w:t xml:space="preserve">When we could not find any matched </w:t>
      </w:r>
      <w:ins w:id="174" w:author="Hannah Moyer" w:date="2023-06-27T13:23:00Z">
        <w:r w:rsidR="00547D83">
          <w:rPr>
            <w:rFonts w:cstheme="minorHAnsi"/>
          </w:rPr>
          <w:t xml:space="preserve">phase </w:t>
        </w:r>
      </w:ins>
      <w:del w:id="175" w:author="Hannah Moyer" w:date="2023-06-27T13:02:00Z">
        <w:r w:rsidDel="00223F59">
          <w:rPr>
            <w:rFonts w:cstheme="minorHAnsi"/>
          </w:rPr>
          <w:delText>P</w:delText>
        </w:r>
      </w:del>
      <w:r>
        <w:rPr>
          <w:rFonts w:cstheme="minorHAnsi"/>
        </w:rPr>
        <w:t>2 trials</w:t>
      </w:r>
      <w:r w:rsidR="00727CBC">
        <w:rPr>
          <w:rFonts w:cstheme="minorHAnsi"/>
        </w:rPr>
        <w:t xml:space="preserve">, corresponding authors </w:t>
      </w:r>
      <w:del w:id="176" w:author="Hannah Moyer" w:date="2023-06-27T14:05:00Z">
        <w:r w:rsidR="00727CBC" w:rsidDel="000B5075">
          <w:rPr>
            <w:rFonts w:cstheme="minorHAnsi"/>
          </w:rPr>
          <w:delText>or sponsors</w:delText>
        </w:r>
        <w:r w:rsidR="00091305" w:rsidDel="000B5075">
          <w:rPr>
            <w:rFonts w:cstheme="minorHAnsi"/>
          </w:rPr>
          <w:delText xml:space="preserve"> </w:delText>
        </w:r>
      </w:del>
      <w:r w:rsidR="00091305">
        <w:rPr>
          <w:rFonts w:cstheme="minorHAnsi"/>
        </w:rPr>
        <w:t xml:space="preserve">of </w:t>
      </w:r>
      <w:del w:id="177" w:author="Hannah Moyer" w:date="2023-06-27T13:22:00Z">
        <w:r w:rsidR="00091305" w:rsidDel="00547D83">
          <w:rPr>
            <w:rFonts w:cstheme="minorHAnsi"/>
          </w:rPr>
          <w:delText>P3</w:delText>
        </w:r>
      </w:del>
      <w:ins w:id="178" w:author="Hannah Moyer" w:date="2023-06-27T13:24:00Z">
        <w:r w:rsidR="0028490B">
          <w:rPr>
            <w:rFonts w:cstheme="minorHAnsi"/>
          </w:rPr>
          <w:t>phase 3</w:t>
        </w:r>
      </w:ins>
      <w:r w:rsidR="00091305">
        <w:rPr>
          <w:rFonts w:cstheme="minorHAnsi"/>
        </w:rPr>
        <w:t xml:space="preserve"> trial results</w:t>
      </w:r>
      <w:r w:rsidR="00727CBC">
        <w:rPr>
          <w:rFonts w:cstheme="minorHAnsi"/>
        </w:rPr>
        <w:t xml:space="preserve"> </w:t>
      </w:r>
      <w:r>
        <w:rPr>
          <w:rFonts w:cstheme="minorHAnsi"/>
        </w:rPr>
        <w:t>were</w:t>
      </w:r>
      <w:r w:rsidR="00727CBC">
        <w:rPr>
          <w:rFonts w:cstheme="minorHAnsi"/>
        </w:rPr>
        <w:t xml:space="preserve"> quer</w:t>
      </w:r>
      <w:r>
        <w:rPr>
          <w:rFonts w:cstheme="minorHAnsi"/>
        </w:rPr>
        <w:t>ied</w:t>
      </w:r>
      <w:r w:rsidR="00727CBC">
        <w:rPr>
          <w:rFonts w:cstheme="minorHAnsi"/>
        </w:rPr>
        <w:t>.</w:t>
      </w:r>
    </w:p>
    <w:p w14:paraId="792A5805" w14:textId="77777777" w:rsidR="004427A8" w:rsidRPr="00DA30D1" w:rsidRDefault="004427A8" w:rsidP="00727CBC">
      <w:pPr>
        <w:rPr>
          <w:rFonts w:cstheme="minorHAnsi"/>
        </w:rPr>
      </w:pPr>
    </w:p>
    <w:p w14:paraId="13996E73" w14:textId="77777777" w:rsidR="004427A8" w:rsidRDefault="004427A8" w:rsidP="004427A8">
      <w:pPr>
        <w:rPr>
          <w:ins w:id="179" w:author="Hannah Moyer" w:date="2023-06-27T13:24:00Z"/>
          <w:u w:val="single"/>
        </w:rPr>
      </w:pPr>
      <w:r w:rsidRPr="002274C2">
        <w:rPr>
          <w:u w:val="single"/>
        </w:rPr>
        <w:t>Extractions</w:t>
      </w:r>
    </w:p>
    <w:p w14:paraId="57D7B4F1" w14:textId="479EC068" w:rsidR="0028490B" w:rsidRDefault="0028490B" w:rsidP="0028490B">
      <w:pPr>
        <w:rPr>
          <w:ins w:id="180" w:author="Hannah Moyer" w:date="2023-06-27T13:24:00Z"/>
        </w:rPr>
      </w:pPr>
      <w:ins w:id="181" w:author="Hannah Moyer" w:date="2023-06-27T13:24:00Z">
        <w:r>
          <w:rPr>
            <w:rFonts w:cstheme="minorHAnsi"/>
          </w:rPr>
          <w:t>We extracted from each phase 3 in our sample it’s</w:t>
        </w:r>
        <w:r>
          <w:t xml:space="preserve"> completion</w:t>
        </w:r>
        <w:r w:rsidRPr="00B64507">
          <w:t xml:space="preserve"> status, </w:t>
        </w:r>
        <w:r>
          <w:t>primary outcome p</w:t>
        </w:r>
        <w:r w:rsidRPr="00B64507">
          <w:t xml:space="preserve">ositivity status, </w:t>
        </w:r>
        <w:r>
          <w:t xml:space="preserve">the proportion of patients who </w:t>
        </w:r>
        <w:r w:rsidRPr="00B64507">
          <w:t>withdr</w:t>
        </w:r>
        <w:r>
          <w:t>ew</w:t>
        </w:r>
        <w:r w:rsidRPr="00B64507">
          <w:t xml:space="preserve"> due </w:t>
        </w:r>
        <w:r>
          <w:t>adverse event</w:t>
        </w:r>
        <w:r w:rsidRPr="00B64507">
          <w:t>s</w:t>
        </w:r>
        <w:r>
          <w:t xml:space="preserve"> in each arm</w:t>
        </w:r>
        <w:r w:rsidRPr="00B64507">
          <w:t xml:space="preserve">, </w:t>
        </w:r>
        <w:r>
          <w:t>a</w:t>
        </w:r>
        <w:r w:rsidRPr="00B64507">
          <w:t>pproval status</w:t>
        </w:r>
        <w:r>
          <w:t xml:space="preserve"> for any indication at the time of trial indication</w:t>
        </w:r>
        <w:r w:rsidRPr="00B64507">
          <w:t xml:space="preserve">, </w:t>
        </w:r>
        <w:r>
          <w:t>f</w:t>
        </w:r>
        <w:r w:rsidRPr="00B64507">
          <w:t>unding (industry vs non</w:t>
        </w:r>
        <w:r>
          <w:t>-</w:t>
        </w:r>
        <w:r w:rsidRPr="00B64507">
          <w:t>industry)</w:t>
        </w:r>
        <w:r>
          <w:t>,</w:t>
        </w:r>
        <w:r w:rsidRPr="00B64507">
          <w:t xml:space="preserve"> </w:t>
        </w:r>
        <w:r>
          <w:t>and phase</w:t>
        </w:r>
      </w:ins>
      <w:ins w:id="182" w:author="Hannah Moyer" w:date="2023-06-27T13:26:00Z">
        <w:r w:rsidR="00EE3497">
          <w:t xml:space="preserve"> (2/3 or 3)</w:t>
        </w:r>
        <w:r w:rsidR="00EE3497">
          <w:rPr>
            <w:rStyle w:val="CommentReference"/>
            <w:rFonts w:asciiTheme="minorHAnsi" w:eastAsiaTheme="minorHAnsi" w:hAnsiTheme="minorHAnsi" w:cstheme="minorBidi"/>
          </w:rPr>
          <w:t>.</w:t>
        </w:r>
      </w:ins>
      <w:ins w:id="183" w:author="Hannah Moyer" w:date="2023-06-27T13:24:00Z">
        <w:r>
          <w:t xml:space="preserve"> </w:t>
        </w:r>
      </w:ins>
    </w:p>
    <w:p w14:paraId="117ABAD6" w14:textId="77777777" w:rsidR="0028490B" w:rsidRDefault="0028490B" w:rsidP="004427A8">
      <w:pPr>
        <w:rPr>
          <w:u w:val="single"/>
        </w:rPr>
      </w:pPr>
    </w:p>
    <w:p w14:paraId="1FB26959" w14:textId="4364A713" w:rsidR="004427A8" w:rsidRPr="00E04AC4" w:rsidRDefault="00047CE5" w:rsidP="004427A8">
      <w:del w:id="184" w:author="Jonathan Kimmelman, Dr." w:date="2023-06-27T11:47:00Z">
        <w:r w:rsidDel="0058024E">
          <w:delText>We extracted positivity status from each matched</w:delText>
        </w:r>
      </w:del>
      <w:ins w:id="185" w:author="Jonathan Kimmelman, Dr." w:date="2023-06-27T11:47:00Z">
        <w:r w:rsidR="0058024E">
          <w:t>We extracted the following items from all</w:t>
        </w:r>
      </w:ins>
      <w:r>
        <w:t xml:space="preserve"> P2 trial</w:t>
      </w:r>
      <w:ins w:id="186" w:author="Jonathan Kimmelman, Dr." w:date="2023-06-27T11:47:00Z">
        <w:r w:rsidR="0058024E">
          <w:t>s that w</w:t>
        </w:r>
      </w:ins>
      <w:ins w:id="187" w:author="Jonathan Kimmelman, Dr." w:date="2023-06-27T11:48:00Z">
        <w:r w:rsidR="0058024E">
          <w:t xml:space="preserve">ere deemed matches for </w:t>
        </w:r>
        <w:del w:id="188" w:author="Hannah Moyer" w:date="2023-06-27T13:23:00Z">
          <w:r w:rsidR="0058024E" w:rsidDel="00547D83">
            <w:delText>phase 3</w:delText>
          </w:r>
        </w:del>
      </w:ins>
      <w:ins w:id="189" w:author="Hannah Moyer" w:date="2023-06-27T13:23:00Z">
        <w:r w:rsidR="00547D83">
          <w:t>phase 3</w:t>
        </w:r>
      </w:ins>
      <w:ins w:id="190" w:author="Jonathan Kimmelman, Dr." w:date="2023-06-27T11:48:00Z">
        <w:r w:rsidR="0058024E">
          <w:t xml:space="preserve"> trials: [nothing extracted at all?]</w:t>
        </w:r>
      </w:ins>
      <w:r>
        <w:t xml:space="preserve">. </w:t>
      </w:r>
      <w:ins w:id="191" w:author="Jonathan Kimmelman, Dr." w:date="2023-06-27T11:48:00Z">
        <w:r w:rsidR="0058024E">
          <w:t>We also determined the positivity status of all mat</w:t>
        </w:r>
        <w:del w:id="192" w:author="Hannah Moyer" w:date="2023-06-27T13:28:00Z">
          <w:r w:rsidR="0058024E" w:rsidDel="00EE3497">
            <w:delText>y</w:delText>
          </w:r>
        </w:del>
        <w:r w:rsidR="0058024E">
          <w:t xml:space="preserve">ched </w:t>
        </w:r>
        <w:del w:id="193" w:author="Hannah Moyer" w:date="2023-06-27T13:23:00Z">
          <w:r w:rsidR="0058024E" w:rsidDel="00547D83">
            <w:delText xml:space="preserve">phase </w:delText>
          </w:r>
        </w:del>
      </w:ins>
      <w:ins w:id="194" w:author="Hannah Moyer" w:date="2023-06-27T13:23:00Z">
        <w:r w:rsidR="00547D83">
          <w:t xml:space="preserve">phase </w:t>
        </w:r>
      </w:ins>
      <w:ins w:id="195" w:author="Jonathan Kimmelman, Dr." w:date="2023-06-27T11:48:00Z">
        <w:r w:rsidR="0058024E">
          <w:t xml:space="preserve">2 trials </w:t>
        </w:r>
      </w:ins>
      <w:ins w:id="196" w:author="Jonathan Kimmelman, Dr." w:date="2023-06-27T11:49:00Z">
        <w:r w:rsidR="0058024E">
          <w:t xml:space="preserve">based on whether trials a) </w:t>
        </w:r>
      </w:ins>
      <w:del w:id="197" w:author="Jonathan Kimmelman, Dr." w:date="2023-06-27T11:49:00Z">
        <w:r w:rsidDel="0058024E">
          <w:delText>To</w:delText>
        </w:r>
        <w:r w:rsidR="004427A8" w:rsidDel="0058024E">
          <w:delText xml:space="preserve"> be deemed </w:delText>
        </w:r>
        <w:r w:rsidR="005B1D50" w:rsidDel="0058024E">
          <w:delText>“</w:delText>
        </w:r>
        <w:r w:rsidR="004427A8" w:rsidDel="0058024E">
          <w:delText>positive</w:delText>
        </w:r>
        <w:r w:rsidR="005B1D50" w:rsidDel="0058024E">
          <w:delText>”</w:delText>
        </w:r>
        <w:r w:rsidR="004427A8" w:rsidDel="0058024E">
          <w:delText xml:space="preserve">, P2 trials must have </w:delText>
        </w:r>
        <w:r w:rsidDel="0058024E">
          <w:delText>had</w:delText>
        </w:r>
      </w:del>
      <w:ins w:id="198" w:author="Jonathan Kimmelman, Dr." w:date="2023-06-27T11:49:00Z">
        <w:r w:rsidR="0058024E">
          <w:t>used</w:t>
        </w:r>
      </w:ins>
      <w:r>
        <w:t xml:space="preserve"> </w:t>
      </w:r>
      <w:r w:rsidR="004427A8">
        <w:t>a primary clinical or</w:t>
      </w:r>
      <w:ins w:id="199" w:author="Jonathan Kimmelman, Dr." w:date="2023-06-27T11:51:00Z">
        <w:r w:rsidR="0058024E">
          <w:t xml:space="preserve"> reasonably</w:t>
        </w:r>
      </w:ins>
      <w:r w:rsidR="004427A8">
        <w:t xml:space="preserve"> </w:t>
      </w:r>
      <w:del w:id="200" w:author="Jonathan Kimmelman, Dr." w:date="2023-06-27T11:49:00Z">
        <w:r w:rsidR="004427A8" w:rsidDel="0058024E">
          <w:delText>“</w:delText>
        </w:r>
      </w:del>
      <w:r w:rsidR="004427A8">
        <w:t>validated</w:t>
      </w:r>
      <w:del w:id="201" w:author="Jonathan Kimmelman, Dr." w:date="2023-06-27T11:51:00Z">
        <w:r w:rsidR="004427A8" w:rsidDel="0058024E">
          <w:delText xml:space="preserve"> </w:delText>
        </w:r>
      </w:del>
      <w:ins w:id="202" w:author="Jonathan Kimmelman, Dr." w:date="2023-06-27T11:52:00Z">
        <w:r w:rsidR="0058024E">
          <w:t xml:space="preserve"> </w:t>
        </w:r>
      </w:ins>
      <w:del w:id="203" w:author="Jonathan Kimmelman, Dr." w:date="2023-06-27T11:51:00Z">
        <w:r w:rsidR="004427A8" w:rsidDel="0058024E">
          <w:delText>surrogate</w:delText>
        </w:r>
      </w:del>
      <w:del w:id="204" w:author="Jonathan Kimmelman, Dr." w:date="2023-06-27T11:49:00Z">
        <w:r w:rsidR="004427A8" w:rsidDel="0058024E">
          <w:delText>”</w:delText>
        </w:r>
      </w:del>
      <w:del w:id="205" w:author="Jonathan Kimmelman, Dr." w:date="2023-06-27T11:51:00Z">
        <w:r w:rsidR="004427A8" w:rsidDel="0058024E">
          <w:delText xml:space="preserve"> </w:delText>
        </w:r>
      </w:del>
      <w:r w:rsidR="004427A8">
        <w:t xml:space="preserve">efficacy </w:t>
      </w:r>
      <w:ins w:id="206" w:author="Jonathan Kimmelman, Dr." w:date="2023-06-27T11:52:00Z">
        <w:r w:rsidR="0058024E">
          <w:t xml:space="preserve">surrogate </w:t>
        </w:r>
      </w:ins>
      <w:r w:rsidR="004427A8">
        <w:t>endpoint</w:t>
      </w:r>
      <w:ins w:id="207" w:author="Jonathan Kimmelman, Dr." w:date="2023-06-27T11:49:00Z">
        <w:r w:rsidR="0058024E">
          <w:t>,</w:t>
        </w:r>
      </w:ins>
      <w:r w:rsidR="004427A8">
        <w:t xml:space="preserve"> and</w:t>
      </w:r>
      <w:ins w:id="208" w:author="Jonathan Kimmelman, Dr." w:date="2023-06-27T11:49:00Z">
        <w:r w:rsidR="0058024E">
          <w:t xml:space="preserve"> b) whether </w:t>
        </w:r>
      </w:ins>
      <w:ins w:id="209" w:author="Jonathan Kimmelman, Dr." w:date="2023-06-27T11:50:00Z">
        <w:r w:rsidR="0058024E">
          <w:t>the trial was deemed to have refuted the null hypothesis on the</w:t>
        </w:r>
      </w:ins>
      <w:r w:rsidR="004427A8">
        <w:t xml:space="preserve"> </w:t>
      </w:r>
      <w:del w:id="210" w:author="Jonathan Kimmelman, Dr." w:date="2023-06-27T11:49:00Z">
        <w:r w:rsidR="004427A8" w:rsidDel="0058024E">
          <w:delText xml:space="preserve">be </w:delText>
        </w:r>
      </w:del>
      <w:ins w:id="211" w:author="Jonathan Kimmelman, Dr." w:date="2023-06-27T11:49:00Z">
        <w:r w:rsidR="0058024E">
          <w:t>primary endpoint</w:t>
        </w:r>
        <w:del w:id="212" w:author="Hannah Moyer" w:date="2023-06-27T13:28:00Z">
          <w:r w:rsidR="0058024E" w:rsidDel="00EE3497">
            <w:delText xml:space="preserve"> </w:delText>
          </w:r>
        </w:del>
      </w:ins>
      <w:del w:id="213" w:author="Jonathan Kimmelman, Dr." w:date="2023-06-27T11:50:00Z">
        <w:r w:rsidR="004427A8" w:rsidDel="0058024E">
          <w:delText>positive on that endpoint based on what was specified in the trial</w:delText>
        </w:r>
      </w:del>
      <w:r w:rsidR="004427A8">
        <w:t>.</w:t>
      </w:r>
      <w:r w:rsidR="005D1B8A">
        <w:t xml:space="preserve"> </w:t>
      </w:r>
      <w:del w:id="214" w:author="Jonathan Kimmelman, Dr." w:date="2023-06-27T11:51:00Z">
        <w:r w:rsidR="005D1B8A" w:rsidRPr="00427B2D" w:rsidDel="0058024E">
          <w:rPr>
            <w:color w:val="000000"/>
          </w:rPr>
          <w:delText>We consulted n</w:delText>
        </w:r>
      </w:del>
      <w:ins w:id="215" w:author="Jonathan Kimmelman, Dr." w:date="2023-06-27T11:51:00Z">
        <w:r w:rsidR="0058024E">
          <w:rPr>
            <w:color w:val="000000"/>
          </w:rPr>
          <w:t>N</w:t>
        </w:r>
      </w:ins>
      <w:r w:rsidR="005D1B8A" w:rsidRPr="00427B2D">
        <w:rPr>
          <w:color w:val="000000"/>
        </w:rPr>
        <w:t>eurologist co-authors</w:t>
      </w:r>
      <w:ins w:id="216" w:author="Jonathan Kimmelman, Dr." w:date="2023-06-27T11:51:00Z">
        <w:r w:rsidR="0058024E">
          <w:rPr>
            <w:color w:val="000000"/>
          </w:rPr>
          <w:t xml:space="preserve"> (initials)</w:t>
        </w:r>
      </w:ins>
      <w:r w:rsidR="005D1B8A" w:rsidRPr="00427B2D">
        <w:rPr>
          <w:color w:val="000000"/>
        </w:rPr>
        <w:t xml:space="preserve"> and additional neurologists </w:t>
      </w:r>
      <w:del w:id="217" w:author="Jonathan Kimmelman, Dr." w:date="2023-06-27T11:51:00Z">
        <w:r w:rsidR="005D1B8A" w:rsidRPr="00427B2D" w:rsidDel="0058024E">
          <w:rPr>
            <w:color w:val="000000"/>
          </w:rPr>
          <w:delText>on whether</w:delText>
        </w:r>
      </w:del>
      <w:ins w:id="218" w:author="Jonathan Kimmelman, Dr." w:date="2023-06-27T11:51:00Z">
        <w:r w:rsidR="0058024E">
          <w:rPr>
            <w:color w:val="000000"/>
          </w:rPr>
          <w:t xml:space="preserve">provided input on </w:t>
        </w:r>
        <w:del w:id="219" w:author="Hannah Moyer" w:date="2023-06-27T13:28:00Z">
          <w:r w:rsidR="0058024E" w:rsidDel="00EE3497">
            <w:rPr>
              <w:color w:val="000000"/>
            </w:rPr>
            <w:delText>wheher</w:delText>
          </w:r>
        </w:del>
      </w:ins>
      <w:ins w:id="220" w:author="Hannah Moyer" w:date="2023-06-27T13:28:00Z">
        <w:r w:rsidR="00EE3497">
          <w:rPr>
            <w:color w:val="000000"/>
          </w:rPr>
          <w:t>whether</w:t>
        </w:r>
      </w:ins>
      <w:r w:rsidR="005D1B8A" w:rsidRPr="00427B2D">
        <w:rPr>
          <w:color w:val="000000"/>
        </w:rPr>
        <w:t xml:space="preserve"> surrogates were </w:t>
      </w:r>
      <w:del w:id="221" w:author="Jonathan Kimmelman, Dr." w:date="2023-06-27T11:52:00Z">
        <w:r w:rsidR="005D1B8A" w:rsidRPr="00427B2D" w:rsidDel="0058024E">
          <w:rPr>
            <w:color w:val="000000"/>
          </w:rPr>
          <w:delText xml:space="preserve">considered </w:delText>
        </w:r>
      </w:del>
      <w:r w:rsidR="005D1B8A" w:rsidRPr="00427B2D">
        <w:rPr>
          <w:color w:val="000000"/>
        </w:rPr>
        <w:t>reasonably validated.</w:t>
      </w:r>
      <w:r w:rsidR="00427B2D" w:rsidRPr="00427B2D">
        <w:rPr>
          <w:color w:val="000000"/>
        </w:rPr>
        <w:t xml:space="preserve"> </w:t>
      </w:r>
      <w:commentRangeStart w:id="222"/>
      <w:del w:id="223" w:author="Hannah Moyer" w:date="2023-06-27T13:29:00Z">
        <w:r w:rsidR="00754A98" w:rsidDel="00EE3497">
          <w:rPr>
            <w:color w:val="000000"/>
          </w:rPr>
          <w:delText>The only surrogate that we</w:delText>
        </w:r>
        <w:r w:rsidR="00427B2D" w:rsidDel="00EE3497">
          <w:rPr>
            <w:color w:val="000000"/>
          </w:rPr>
          <w:delText xml:space="preserve"> </w:delText>
        </w:r>
        <w:r w:rsidR="00754A98" w:rsidDel="00EE3497">
          <w:rPr>
            <w:color w:val="000000"/>
          </w:rPr>
          <w:delText xml:space="preserve">considered reasonably validated was </w:delText>
        </w:r>
        <w:r w:rsidR="00754A98" w:rsidRPr="00715B88" w:rsidDel="00EE3497">
          <w:rPr>
            <w:color w:val="000000"/>
          </w:rPr>
          <w:delText xml:space="preserve">number of </w:delText>
        </w:r>
        <w:r w:rsidR="00754A98" w:rsidRPr="00BB4B5A" w:rsidDel="00EE3497">
          <w:rPr>
            <w:color w:val="000000"/>
          </w:rPr>
          <w:delText xml:space="preserve">gadolinium-enhancing </w:delText>
        </w:r>
        <w:r w:rsidR="00754A98" w:rsidDel="00EE3497">
          <w:rPr>
            <w:color w:val="000000"/>
          </w:rPr>
          <w:delText xml:space="preserve">lesions for multiple </w:delText>
        </w:r>
        <w:r w:rsidR="00C07AEA" w:rsidDel="00EE3497">
          <w:rPr>
            <w:color w:val="000000"/>
          </w:rPr>
          <w:delText>sclerosis</w:delText>
        </w:r>
        <w:r w:rsidR="00754A98" w:rsidDel="00EE3497">
          <w:rPr>
            <w:color w:val="000000"/>
          </w:rPr>
          <w:delText xml:space="preserve"> trials.</w:delText>
        </w:r>
        <w:commentRangeEnd w:id="222"/>
        <w:r w:rsidR="00D44682" w:rsidDel="00EE3497">
          <w:rPr>
            <w:rStyle w:val="CommentReference"/>
            <w:rFonts w:asciiTheme="minorHAnsi" w:eastAsiaTheme="minorHAnsi" w:hAnsiTheme="minorHAnsi" w:cstheme="minorBidi"/>
          </w:rPr>
          <w:commentReference w:id="222"/>
        </w:r>
      </w:del>
    </w:p>
    <w:p w14:paraId="1A803E78" w14:textId="77777777" w:rsidR="004427A8" w:rsidRPr="00A16590" w:rsidDel="0028490B" w:rsidRDefault="004427A8" w:rsidP="004427A8">
      <w:pPr>
        <w:rPr>
          <w:del w:id="224" w:author="Hannah Moyer" w:date="2023-06-27T13:24:00Z"/>
          <w:rFonts w:cstheme="minorHAnsi"/>
        </w:rPr>
      </w:pPr>
    </w:p>
    <w:p w14:paraId="33143EC7" w14:textId="1EAE8E04" w:rsidR="00047CE5" w:rsidDel="0028490B" w:rsidRDefault="004427A8" w:rsidP="004427A8">
      <w:pPr>
        <w:rPr>
          <w:del w:id="225" w:author="Hannah Moyer" w:date="2023-06-27T13:24:00Z"/>
        </w:rPr>
      </w:pPr>
      <w:del w:id="226" w:author="Hannah Moyer" w:date="2023-06-27T13:24:00Z">
        <w:r w:rsidDel="0028490B">
          <w:rPr>
            <w:rFonts w:cstheme="minorHAnsi"/>
          </w:rPr>
          <w:delText xml:space="preserve">From each </w:delText>
        </w:r>
      </w:del>
      <w:del w:id="227" w:author="Hannah Moyer" w:date="2023-06-27T13:22:00Z">
        <w:r w:rsidDel="00547D83">
          <w:rPr>
            <w:rFonts w:cstheme="minorHAnsi"/>
          </w:rPr>
          <w:delText>P3</w:delText>
        </w:r>
      </w:del>
      <w:del w:id="228" w:author="Hannah Moyer" w:date="2023-06-27T13:24:00Z">
        <w:r w:rsidDel="0028490B">
          <w:rPr>
            <w:rFonts w:cstheme="minorHAnsi"/>
          </w:rPr>
          <w:delText xml:space="preserve"> trial in our sample, </w:delText>
        </w:r>
      </w:del>
      <w:ins w:id="229" w:author="Jonathan Kimmelman, Dr." w:date="2023-06-27T11:45:00Z">
        <w:del w:id="230" w:author="Hannah Moyer" w:date="2023-06-27T13:24:00Z">
          <w:r w:rsidR="0058024E" w:rsidDel="0028490B">
            <w:rPr>
              <w:rFonts w:cstheme="minorHAnsi"/>
            </w:rPr>
            <w:delText>W</w:delText>
          </w:r>
        </w:del>
      </w:ins>
      <w:del w:id="231" w:author="Hannah Moyer" w:date="2023-06-27T13:24:00Z">
        <w:r w:rsidDel="0028490B">
          <w:rPr>
            <w:rFonts w:cstheme="minorHAnsi"/>
          </w:rPr>
          <w:delText>we extracted</w:delText>
        </w:r>
      </w:del>
      <w:ins w:id="232" w:author="Jonathan Kimmelman, Dr." w:date="2023-06-27T11:45:00Z">
        <w:del w:id="233" w:author="Hannah Moyer" w:date="2023-06-27T13:24:00Z">
          <w:r w:rsidR="0058024E" w:rsidDel="0028490B">
            <w:rPr>
              <w:rFonts w:cstheme="minorHAnsi"/>
            </w:rPr>
            <w:delText xml:space="preserve"> from each </w:delText>
          </w:r>
        </w:del>
        <w:del w:id="234" w:author="Hannah Moyer" w:date="2023-06-27T13:23:00Z">
          <w:r w:rsidR="0058024E" w:rsidDel="00547D83">
            <w:rPr>
              <w:rFonts w:cstheme="minorHAnsi"/>
            </w:rPr>
            <w:delText>phase 3</w:delText>
          </w:r>
        </w:del>
        <w:del w:id="235" w:author="Hannah Moyer" w:date="2023-06-27T13:24:00Z">
          <w:r w:rsidR="0058024E" w:rsidDel="0028490B">
            <w:rPr>
              <w:rFonts w:cstheme="minorHAnsi"/>
            </w:rPr>
            <w:delText xml:space="preserve"> in our sample it’s</w:delText>
          </w:r>
        </w:del>
      </w:ins>
      <w:del w:id="236" w:author="Hannah Moyer" w:date="2023-06-27T13:24:00Z">
        <w:r w:rsidDel="0028490B">
          <w:delText xml:space="preserve"> t</w:delText>
        </w:r>
        <w:r w:rsidRPr="00B64507" w:rsidDel="0028490B">
          <w:delText xml:space="preserve">ermination </w:delText>
        </w:r>
      </w:del>
      <w:ins w:id="237" w:author="Jonathan Kimmelman, Dr." w:date="2023-06-27T11:46:00Z">
        <w:del w:id="238" w:author="Hannah Moyer" w:date="2023-06-27T13:24:00Z">
          <w:r w:rsidR="0058024E" w:rsidDel="0028490B">
            <w:delText>completion</w:delText>
          </w:r>
          <w:r w:rsidR="0058024E" w:rsidRPr="00B64507" w:rsidDel="0028490B">
            <w:delText xml:space="preserve"> </w:delText>
          </w:r>
        </w:del>
      </w:ins>
      <w:del w:id="239" w:author="Hannah Moyer" w:date="2023-06-27T13:24:00Z">
        <w:r w:rsidRPr="00B64507" w:rsidDel="0028490B">
          <w:delText>status</w:delText>
        </w:r>
      </w:del>
      <w:ins w:id="240" w:author="Jonathan Kimmelman, Dr." w:date="2023-06-27T11:46:00Z">
        <w:del w:id="241" w:author="Hannah Moyer" w:date="2023-06-27T13:24:00Z">
          <w:r w:rsidR="0058024E" w:rsidDel="0028490B">
            <w:delText>(?)</w:delText>
          </w:r>
        </w:del>
      </w:ins>
      <w:del w:id="242" w:author="Hannah Moyer" w:date="2023-06-27T13:24:00Z">
        <w:r w:rsidRPr="00B64507" w:rsidDel="0028490B">
          <w:delText xml:space="preserve">, </w:delText>
        </w:r>
      </w:del>
      <w:ins w:id="243" w:author="Jonathan Kimmelman, Dr." w:date="2023-06-27T11:46:00Z">
        <w:del w:id="244" w:author="Hannah Moyer" w:date="2023-06-27T13:24:00Z">
          <w:r w:rsidR="0058024E" w:rsidDel="0028490B">
            <w:delText xml:space="preserve">primary outcome </w:delText>
          </w:r>
        </w:del>
      </w:ins>
      <w:del w:id="245" w:author="Hannah Moyer" w:date="2023-06-27T13:24:00Z">
        <w:r w:rsidDel="0028490B">
          <w:delText>p</w:delText>
        </w:r>
        <w:r w:rsidRPr="00B64507" w:rsidDel="0028490B">
          <w:delText>ositivity status, SMD on primary efficacy endpoin</w:delText>
        </w:r>
      </w:del>
      <w:ins w:id="246" w:author="Jonathan Kimmelman, Dr." w:date="2023-06-27T11:46:00Z">
        <w:del w:id="247" w:author="Hannah Moyer" w:date="2023-06-27T13:24:00Z">
          <w:r w:rsidR="0058024E" w:rsidDel="0028490B">
            <w:delText>the</w:delText>
          </w:r>
        </w:del>
      </w:ins>
      <w:del w:id="248" w:author="Hannah Moyer" w:date="2023-06-27T13:24:00Z">
        <w:r w:rsidRPr="00B64507" w:rsidDel="0028490B">
          <w:delText>t</w:delText>
        </w:r>
        <w:r w:rsidR="00687E52" w:rsidDel="0028490B">
          <w:delText xml:space="preserve">, </w:delText>
        </w:r>
        <w:r w:rsidR="00047CE5" w:rsidDel="0028490B">
          <w:delText xml:space="preserve">proportion of patients who </w:delText>
        </w:r>
        <w:r w:rsidRPr="00B64507" w:rsidDel="0028490B">
          <w:delText>withdr</w:delText>
        </w:r>
        <w:r w:rsidR="005B1D50" w:rsidDel="0028490B">
          <w:delText>ew</w:delText>
        </w:r>
        <w:r w:rsidRPr="00B64507" w:rsidDel="0028490B">
          <w:delText xml:space="preserve"> due </w:delText>
        </w:r>
        <w:r w:rsidR="00687E52" w:rsidDel="0028490B">
          <w:delText>adverse event</w:delText>
        </w:r>
        <w:r w:rsidRPr="00B64507" w:rsidDel="0028490B">
          <w:delText>s</w:delText>
        </w:r>
        <w:r w:rsidR="00687E52" w:rsidDel="0028490B">
          <w:delText xml:space="preserve"> </w:delText>
        </w:r>
        <w:r w:rsidR="00047CE5" w:rsidDel="0028490B">
          <w:delText xml:space="preserve">in each </w:delText>
        </w:r>
        <w:r w:rsidR="00687E52" w:rsidDel="0028490B">
          <w:delText>arm</w:delText>
        </w:r>
        <w:r w:rsidRPr="00B64507" w:rsidDel="0028490B">
          <w:delText xml:space="preserve">, </w:delText>
        </w:r>
        <w:r w:rsidDel="0028490B">
          <w:delText>a</w:delText>
        </w:r>
        <w:r w:rsidRPr="00B64507" w:rsidDel="0028490B">
          <w:delText>pproval status</w:delText>
        </w:r>
        <w:r w:rsidR="00B24C11" w:rsidDel="0028490B">
          <w:delText xml:space="preserve"> for any indication at the time of trial indication</w:delText>
        </w:r>
        <w:r w:rsidRPr="00B64507" w:rsidDel="0028490B">
          <w:delText xml:space="preserve">, </w:delText>
        </w:r>
        <w:r w:rsidDel="0028490B">
          <w:delText>f</w:delText>
        </w:r>
        <w:r w:rsidRPr="00B64507" w:rsidDel="0028490B">
          <w:delText>unding (industry vs non</w:delText>
        </w:r>
        <w:r w:rsidR="00687E52" w:rsidDel="0028490B">
          <w:delText>-</w:delText>
        </w:r>
        <w:r w:rsidRPr="00B64507" w:rsidDel="0028490B">
          <w:delText>industry)</w:delText>
        </w:r>
        <w:r w:rsidDel="0028490B">
          <w:delText>,</w:delText>
        </w:r>
        <w:r w:rsidRPr="00B64507" w:rsidDel="0028490B">
          <w:delText xml:space="preserve"> </w:delText>
        </w:r>
        <w:r w:rsidDel="0028490B">
          <w:delText xml:space="preserve">and </w:delText>
        </w:r>
      </w:del>
      <w:commentRangeStart w:id="249"/>
      <w:del w:id="250" w:author="Hannah Moyer" w:date="2023-06-27T13:23:00Z">
        <w:r w:rsidDel="00547D83">
          <w:delText>p</w:delText>
        </w:r>
        <w:r w:rsidRPr="00B64507" w:rsidDel="00547D83">
          <w:delText>hase</w:delText>
        </w:r>
      </w:del>
      <w:commentRangeEnd w:id="249"/>
      <w:del w:id="251" w:author="Hannah Moyer" w:date="2023-06-27T13:24:00Z">
        <w:r w:rsidR="0058024E" w:rsidDel="0028490B">
          <w:rPr>
            <w:rStyle w:val="CommentReference"/>
            <w:rFonts w:asciiTheme="minorHAnsi" w:eastAsiaTheme="minorHAnsi" w:hAnsiTheme="minorHAnsi" w:cstheme="minorBidi"/>
          </w:rPr>
          <w:commentReference w:id="249"/>
        </w:r>
      </w:del>
      <w:ins w:id="252" w:author="Jonathan Kimmelman, Dr." w:date="2023-06-27T11:46:00Z">
        <w:del w:id="253" w:author="Hannah Moyer" w:date="2023-06-27T13:24:00Z">
          <w:r w:rsidR="0058024E" w:rsidDel="0028490B">
            <w:delText xml:space="preserve">, and </w:delText>
          </w:r>
          <w:commentRangeStart w:id="254"/>
          <w:r w:rsidR="0058024E" w:rsidDel="0028490B">
            <w:delText>the standardized mean difference</w:delText>
          </w:r>
          <w:r w:rsidR="0058024E" w:rsidRPr="00B64507" w:rsidDel="0028490B">
            <w:delText xml:space="preserve"> </w:delText>
          </w:r>
        </w:del>
      </w:ins>
      <w:commentRangeEnd w:id="254"/>
      <w:ins w:id="255" w:author="Jonathan Kimmelman, Dr." w:date="2023-06-27T11:47:00Z">
        <w:del w:id="256" w:author="Hannah Moyer" w:date="2023-06-27T13:24:00Z">
          <w:r w:rsidR="0058024E" w:rsidDel="0028490B">
            <w:rPr>
              <w:rStyle w:val="CommentReference"/>
              <w:rFonts w:asciiTheme="minorHAnsi" w:eastAsiaTheme="minorHAnsi" w:hAnsiTheme="minorHAnsi" w:cstheme="minorBidi"/>
            </w:rPr>
            <w:commentReference w:id="254"/>
          </w:r>
        </w:del>
      </w:ins>
      <w:ins w:id="257" w:author="Jonathan Kimmelman, Dr." w:date="2023-06-27T11:46:00Z">
        <w:del w:id="258" w:author="Hannah Moyer" w:date="2023-06-27T13:24:00Z">
          <w:r w:rsidR="0058024E" w:rsidRPr="00B64507" w:rsidDel="0028490B">
            <w:delText>on primary efficacy endpoint</w:delText>
          </w:r>
        </w:del>
      </w:ins>
      <w:del w:id="259" w:author="Hannah Moyer" w:date="2023-06-27T13:24:00Z">
        <w:r w:rsidDel="0028490B">
          <w:delText xml:space="preserve">. </w:delText>
        </w:r>
      </w:del>
    </w:p>
    <w:p w14:paraId="5BF8D7FE" w14:textId="77777777" w:rsidR="00FE0575" w:rsidRDefault="00FE0575" w:rsidP="004427A8"/>
    <w:p w14:paraId="6940587E" w14:textId="02B51105" w:rsidR="00FE0575" w:rsidRPr="00FE0575" w:rsidRDefault="002849ED" w:rsidP="004427A8">
      <w:pPr>
        <w:rPr>
          <w:u w:val="single"/>
        </w:rPr>
      </w:pPr>
      <w:r>
        <w:rPr>
          <w:u w:val="single"/>
        </w:rPr>
        <w:t xml:space="preserve">Prevalence of </w:t>
      </w:r>
      <w:del w:id="260" w:author="Hannah Moyer" w:date="2023-06-27T13:22:00Z">
        <w:r w:rsidDel="00547D83">
          <w:rPr>
            <w:u w:val="single"/>
          </w:rPr>
          <w:delText>P3</w:delText>
        </w:r>
      </w:del>
      <w:ins w:id="261" w:author="Hannah Moyer" w:date="2023-06-27T13:25:00Z">
        <w:r w:rsidR="0028490B">
          <w:rPr>
            <w:u w:val="single"/>
          </w:rPr>
          <w:t>P</w:t>
        </w:r>
      </w:ins>
      <w:ins w:id="262" w:author="Hannah Moyer" w:date="2023-06-27T13:24:00Z">
        <w:r w:rsidR="0028490B">
          <w:rPr>
            <w:u w:val="single"/>
          </w:rPr>
          <w:t>hase 3</w:t>
        </w:r>
      </w:ins>
      <w:r>
        <w:rPr>
          <w:u w:val="single"/>
        </w:rPr>
        <w:t xml:space="preserve"> Bypass</w:t>
      </w:r>
    </w:p>
    <w:p w14:paraId="77F135D1" w14:textId="6422B1F8" w:rsidR="00D80360" w:rsidRPr="009735CB" w:rsidRDefault="004427A8" w:rsidP="009373E3">
      <w:pPr>
        <w:spacing w:after="30"/>
      </w:pPr>
      <w:r>
        <w:t xml:space="preserve">Our primary outcome was </w:t>
      </w:r>
      <w:del w:id="263" w:author="Jonathan Kimmelman, Dr." w:date="2023-06-27T11:52:00Z">
        <w:r w:rsidDel="00D44682">
          <w:delText xml:space="preserve">to </w:delText>
        </w:r>
        <w:r w:rsidR="00D80360" w:rsidRPr="009735CB" w:rsidDel="00D44682">
          <w:delText>estimate</w:delText>
        </w:r>
        <w:r w:rsidDel="00D44682">
          <w:delText xml:space="preserve"> </w:delText>
        </w:r>
      </w:del>
      <w:r>
        <w:t>the</w:t>
      </w:r>
      <w:r w:rsidR="00D80360" w:rsidRPr="009735CB">
        <w:t xml:space="preserve"> prevalence of</w:t>
      </w:r>
      <w:ins w:id="264" w:author="Jonathan Kimmelman, Dr." w:date="2023-06-27T11:52:00Z">
        <w:r w:rsidR="00D44682">
          <w:t xml:space="preserve"> P2</w:t>
        </w:r>
      </w:ins>
      <w:r w:rsidR="00D80360" w:rsidRPr="009735CB">
        <w:t xml:space="preserve"> bypass</w:t>
      </w:r>
      <w:del w:id="265" w:author="Jonathan Kimmelman, Dr." w:date="2023-06-27T11:52:00Z">
        <w:r w:rsidR="00D80360" w:rsidRPr="009735CB" w:rsidDel="00D44682">
          <w:delText>ing</w:delText>
        </w:r>
      </w:del>
      <w:r w:rsidR="00E04AC4">
        <w:t xml:space="preserve"> across </w:t>
      </w:r>
      <w:ins w:id="266" w:author="Jonathan Kimmelman, Dr." w:date="2023-06-27T11:52:00Z">
        <w:r w:rsidR="00D44682">
          <w:t xml:space="preserve">all </w:t>
        </w:r>
      </w:ins>
      <w:r w:rsidR="00E04AC4">
        <w:t>neurological indications in our sample</w:t>
      </w:r>
      <w:r>
        <w:t xml:space="preserve">. </w:t>
      </w:r>
      <w:r w:rsidR="002849ED">
        <w:t>We</w:t>
      </w:r>
      <w:r w:rsidR="00D80360" w:rsidRPr="009735CB">
        <w:t xml:space="preserve"> </w:t>
      </w:r>
      <w:r w:rsidR="002849ED">
        <w:t>calculated</w:t>
      </w:r>
      <w:r w:rsidR="002849ED" w:rsidRPr="009735CB">
        <w:t xml:space="preserve"> </w:t>
      </w:r>
      <w:r w:rsidR="00D80360" w:rsidRPr="009735CB">
        <w:t xml:space="preserve">the proportion of </w:t>
      </w:r>
      <w:del w:id="267" w:author="Hannah Moyer" w:date="2023-06-27T13:22:00Z">
        <w:r w:rsidR="00D80360" w:rsidRPr="009735CB" w:rsidDel="00547D83">
          <w:delText>P3</w:delText>
        </w:r>
      </w:del>
      <w:ins w:id="268" w:author="Hannah Moyer" w:date="2023-06-27T13:24:00Z">
        <w:r w:rsidR="0028490B">
          <w:t>phase 3</w:t>
        </w:r>
      </w:ins>
      <w:r w:rsidR="00D80360" w:rsidRPr="009735CB">
        <w:t xml:space="preserve"> trials that were launched using </w:t>
      </w:r>
      <w:del w:id="269" w:author="Hannah Moyer" w:date="2023-06-27T13:26:00Z">
        <w:r w:rsidR="0095312A" w:rsidDel="00EE3497">
          <w:delText>four</w:delText>
        </w:r>
        <w:r w:rsidR="00D80360" w:rsidRPr="009735CB" w:rsidDel="00EE3497">
          <w:delText xml:space="preserve"> </w:delText>
        </w:r>
      </w:del>
      <w:ins w:id="270" w:author="Hannah Moyer" w:date="2023-06-27T13:26:00Z">
        <w:r w:rsidR="00EE3497">
          <w:t>three</w:t>
        </w:r>
        <w:r w:rsidR="00EE3497" w:rsidRPr="009735CB">
          <w:t xml:space="preserve"> </w:t>
        </w:r>
      </w:ins>
      <w:r w:rsidR="00D80360" w:rsidRPr="009735CB">
        <w:t>different</w:t>
      </w:r>
      <w:r w:rsidR="002849ED">
        <w:t xml:space="preserve"> </w:t>
      </w:r>
      <w:r w:rsidR="00BA0B98">
        <w:t>levels of evidence</w:t>
      </w:r>
      <w:r w:rsidR="00730240">
        <w:t>: 1)</w:t>
      </w:r>
      <w:r w:rsidR="00FF11E8">
        <w:t xml:space="preserve"> </w:t>
      </w:r>
      <w:r w:rsidR="00D80360" w:rsidRPr="009735CB">
        <w:t>Preceded by a P2</w:t>
      </w:r>
      <w:r w:rsidR="00FF11E8">
        <w:t xml:space="preserve"> trial that was positive </w:t>
      </w:r>
      <w:r w:rsidR="00FF11E8" w:rsidRPr="009735CB">
        <w:t>on a primary clinical or validated surrogate endpoint</w:t>
      </w:r>
      <w:r w:rsidR="007818AF">
        <w:t>;</w:t>
      </w:r>
      <w:r w:rsidR="00FF11E8">
        <w:t xml:space="preserve"> 2) </w:t>
      </w:r>
      <w:r w:rsidR="00D80360" w:rsidRPr="009735CB">
        <w:t xml:space="preserve">Preceded by an P2 that provided evidence other than </w:t>
      </w:r>
      <w:r w:rsidR="005B1D50">
        <w:t xml:space="preserve">that from </w:t>
      </w:r>
      <w:r w:rsidR="00D80360" w:rsidRPr="009735CB">
        <w:t>primary efficacy</w:t>
      </w:r>
      <w:r w:rsidR="005B1D50">
        <w:t xml:space="preserve"> result</w:t>
      </w:r>
      <w:r w:rsidR="00EA25CD">
        <w:t xml:space="preserve"> (</w:t>
      </w:r>
      <w:r w:rsidR="00CE2C51">
        <w:t>Ambiguous</w:t>
      </w:r>
      <w:r w:rsidR="00EA25CD">
        <w:t>)</w:t>
      </w:r>
      <w:r w:rsidR="007818AF">
        <w:t xml:space="preserve">. </w:t>
      </w:r>
      <w:r w:rsidR="000D256D">
        <w:t xml:space="preserve">This </w:t>
      </w:r>
      <w:r w:rsidR="00CE2C51">
        <w:t>category</w:t>
      </w:r>
      <w:r w:rsidR="0095312A" w:rsidRPr="009735CB">
        <w:t xml:space="preserve"> </w:t>
      </w:r>
      <w:r w:rsidR="000D256D">
        <w:t>was split into two:</w:t>
      </w:r>
      <w:r w:rsidR="00D80360" w:rsidRPr="009735CB">
        <w:t xml:space="preserve"> a) </w:t>
      </w:r>
      <w:r w:rsidR="00EA25CD">
        <w:t>P</w:t>
      </w:r>
      <w:r w:rsidR="00D80360" w:rsidRPr="009735CB">
        <w:t>receded by a P2 trial that was non-positive on clinical or validated surrogate endpoints</w:t>
      </w:r>
      <w:r w:rsidR="007818AF">
        <w:t xml:space="preserve"> and </w:t>
      </w:r>
      <w:r w:rsidR="00D80360" w:rsidRPr="009735CB">
        <w:t xml:space="preserve">b) </w:t>
      </w:r>
      <w:r w:rsidR="00EA25CD">
        <w:t>P</w:t>
      </w:r>
      <w:r w:rsidR="00D80360" w:rsidRPr="009735CB">
        <w:t xml:space="preserve">receded by a P2 trial that </w:t>
      </w:r>
      <w:r w:rsidR="00D80360" w:rsidRPr="009735CB">
        <w:lastRenderedPageBreak/>
        <w:t>investigated proof of concept endpoints, only investigated safety, or used non-validated surrogate endpoints</w:t>
      </w:r>
      <w:r w:rsidR="007818AF">
        <w:t xml:space="preserve">; and </w:t>
      </w:r>
      <w:r w:rsidR="00EA25CD">
        <w:t>3)</w:t>
      </w:r>
      <w:r w:rsidR="009735CB" w:rsidRPr="009735CB">
        <w:t xml:space="preserve"> </w:t>
      </w:r>
      <w:del w:id="271" w:author="Hannah Moyer" w:date="2023-06-27T13:22:00Z">
        <w:r w:rsidR="00D80360" w:rsidRPr="009735CB" w:rsidDel="00547D83">
          <w:delText>P3</w:delText>
        </w:r>
      </w:del>
      <w:ins w:id="272" w:author="Hannah Moyer" w:date="2023-06-27T13:24:00Z">
        <w:r w:rsidR="0028490B">
          <w:t>phase 3</w:t>
        </w:r>
      </w:ins>
      <w:r w:rsidR="00D80360" w:rsidRPr="009735CB">
        <w:t xml:space="preserve"> trial</w:t>
      </w:r>
      <w:r w:rsidR="00687E52">
        <w:t>s</w:t>
      </w:r>
      <w:r w:rsidR="00D80360" w:rsidRPr="009735CB">
        <w:t xml:space="preserve"> </w:t>
      </w:r>
      <w:r w:rsidR="00687E52">
        <w:t>were</w:t>
      </w:r>
      <w:r w:rsidR="00D80360" w:rsidRPr="009735CB">
        <w:t xml:space="preserve"> not preceded by a P2 trial in the same indication with the same drug</w:t>
      </w:r>
      <w:r w:rsidR="00CE2C51">
        <w:t xml:space="preserve"> (</w:t>
      </w:r>
      <w:r w:rsidR="007818AF">
        <w:t>“</w:t>
      </w:r>
      <w:r w:rsidR="00CE2C51">
        <w:t>True Bypass</w:t>
      </w:r>
      <w:r w:rsidR="007818AF">
        <w:t>”</w:t>
      </w:r>
      <w:r w:rsidR="00CE2C51">
        <w:t>)</w:t>
      </w:r>
      <w:r w:rsidR="009735CB">
        <w:t>.</w:t>
      </w:r>
      <w:r w:rsidR="00687E52" w:rsidRPr="00687E52">
        <w:t xml:space="preserve"> </w:t>
      </w:r>
      <w:r w:rsidR="00CE2C51">
        <w:t>For our purposes, all trials that were not in the first category were deemed to have bypassed P2.</w:t>
      </w:r>
    </w:p>
    <w:p w14:paraId="2749E382" w14:textId="77777777" w:rsidR="009735CB" w:rsidRDefault="009735CB" w:rsidP="009735CB"/>
    <w:p w14:paraId="58A9CC37" w14:textId="284B17F5" w:rsidR="009735CB" w:rsidRDefault="004427A8" w:rsidP="009735CB">
      <w:del w:id="273" w:author="Jonathan Kimmelman, Dr." w:date="2023-06-27T11:55:00Z">
        <w:r w:rsidDel="00D44682">
          <w:delText xml:space="preserve">As a secondary </w:delText>
        </w:r>
        <w:r w:rsidR="00047CE5" w:rsidDel="00D44682">
          <w:delText>analysis</w:delText>
        </w:r>
        <w:r w:rsidDel="00D44682">
          <w:delText xml:space="preserve">, </w:delText>
        </w:r>
      </w:del>
      <w:ins w:id="274" w:author="Jonathan Kimmelman, Dr." w:date="2023-06-27T11:55:00Z">
        <w:r w:rsidR="00D44682">
          <w:t>W</w:t>
        </w:r>
      </w:ins>
      <w:del w:id="275" w:author="Jonathan Kimmelman, Dr." w:date="2023-06-27T11:55:00Z">
        <w:r w:rsidDel="00D44682">
          <w:delText>w</w:delText>
        </w:r>
      </w:del>
      <w:r>
        <w:t>e</w:t>
      </w:r>
      <w:r w:rsidR="009735CB">
        <w:t xml:space="preserve"> </w:t>
      </w:r>
      <w:del w:id="276" w:author="Jonathan Kimmelman, Dr." w:date="2023-06-27T11:55:00Z">
        <w:r w:rsidR="00047CE5" w:rsidDel="00D44682">
          <w:delText>investigated</w:delText>
        </w:r>
        <w:r w:rsidR="009735CB" w:rsidDel="00D44682">
          <w:delText xml:space="preserve"> </w:delText>
        </w:r>
      </w:del>
      <w:ins w:id="277" w:author="Jonathan Kimmelman, Dr." w:date="2023-06-27T11:55:00Z">
        <w:r w:rsidR="00D44682">
          <w:t xml:space="preserve">also tested </w:t>
        </w:r>
      </w:ins>
      <w:r w:rsidR="009735CB">
        <w:t xml:space="preserve">whether </w:t>
      </w:r>
      <w:r w:rsidR="00047CE5">
        <w:t>P2</w:t>
      </w:r>
      <w:r w:rsidR="009735CB">
        <w:t xml:space="preserve"> bypass was associated with</w:t>
      </w:r>
      <w:r w:rsidR="000D256D">
        <w:t xml:space="preserve"> </w:t>
      </w:r>
      <w:r w:rsidR="00047CE5">
        <w:t xml:space="preserve">industry funding or the approval status of the experimental treatment </w:t>
      </w:r>
      <w:r w:rsidR="000D256D">
        <w:t>at the time of trial initiation</w:t>
      </w:r>
      <w:r w:rsidR="0095312A">
        <w:t xml:space="preserve"> using a </w:t>
      </w:r>
      <w:ins w:id="278" w:author="Hannah Moyer" w:date="2023-06-27T13:06:00Z">
        <w:r w:rsidR="00223F59">
          <w:t>F</w:t>
        </w:r>
      </w:ins>
      <w:del w:id="279" w:author="Hannah Moyer" w:date="2023-06-27T13:06:00Z">
        <w:r w:rsidR="00D34ACF" w:rsidDel="00223F59">
          <w:delText>f</w:delText>
        </w:r>
      </w:del>
      <w:r w:rsidR="00D34ACF">
        <w:t>isher</w:t>
      </w:r>
      <w:r w:rsidR="005B1D50">
        <w:t>-</w:t>
      </w:r>
      <w:r w:rsidR="00D34ACF">
        <w:t>exact test.</w:t>
      </w:r>
    </w:p>
    <w:p w14:paraId="791E6209" w14:textId="77777777" w:rsidR="001C736A" w:rsidRPr="002274C2" w:rsidRDefault="001C736A" w:rsidP="001C736A">
      <w:pPr>
        <w:rPr>
          <w:u w:val="single"/>
        </w:rPr>
      </w:pPr>
    </w:p>
    <w:p w14:paraId="1DA3F486" w14:textId="524BF07D" w:rsidR="001C736A" w:rsidRDefault="001C736A" w:rsidP="001C736A">
      <w:pPr>
        <w:rPr>
          <w:u w:val="single"/>
        </w:rPr>
      </w:pPr>
      <w:r w:rsidRPr="002274C2">
        <w:rPr>
          <w:u w:val="single"/>
        </w:rPr>
        <w:t xml:space="preserve">Impact of Bypass on </w:t>
      </w:r>
      <w:del w:id="280" w:author="Hannah Moyer" w:date="2023-06-27T13:22:00Z">
        <w:r w:rsidR="00047CE5" w:rsidDel="00547D83">
          <w:rPr>
            <w:u w:val="single"/>
          </w:rPr>
          <w:delText>P3</w:delText>
        </w:r>
      </w:del>
      <w:ins w:id="281" w:author="Hannah Moyer" w:date="2023-06-27T13:24:00Z">
        <w:r w:rsidR="0028490B">
          <w:rPr>
            <w:u w:val="single"/>
          </w:rPr>
          <w:t>Phase</w:t>
        </w:r>
      </w:ins>
      <w:ins w:id="282" w:author="Hannah Moyer" w:date="2023-06-27T13:23:00Z">
        <w:r w:rsidR="00547D83">
          <w:rPr>
            <w:u w:val="single"/>
          </w:rPr>
          <w:t xml:space="preserve"> 3</w:t>
        </w:r>
      </w:ins>
      <w:r w:rsidR="00047CE5">
        <w:rPr>
          <w:u w:val="single"/>
        </w:rPr>
        <w:t xml:space="preserve"> Trial </w:t>
      </w:r>
      <w:r w:rsidR="000322E3">
        <w:rPr>
          <w:u w:val="single"/>
        </w:rPr>
        <w:t>Results</w:t>
      </w:r>
      <w:r w:rsidR="00047CE5">
        <w:rPr>
          <w:u w:val="single"/>
        </w:rPr>
        <w:t xml:space="preserve"> </w:t>
      </w:r>
      <w:del w:id="283" w:author="Hannah Moyer" w:date="2023-06-27T13:51:00Z">
        <w:r w:rsidR="00047CE5" w:rsidDel="00F82C84">
          <w:rPr>
            <w:u w:val="single"/>
          </w:rPr>
          <w:delText>and Patient R</w:delText>
        </w:r>
        <w:r w:rsidRPr="002274C2" w:rsidDel="00F82C84">
          <w:rPr>
            <w:u w:val="single"/>
          </w:rPr>
          <w:delText>isk</w:delText>
        </w:r>
        <w:r w:rsidR="00047CE5" w:rsidDel="00F82C84">
          <w:rPr>
            <w:u w:val="single"/>
          </w:rPr>
          <w:delText>/B</w:delText>
        </w:r>
        <w:r w:rsidRPr="002274C2" w:rsidDel="00F82C84">
          <w:rPr>
            <w:u w:val="single"/>
          </w:rPr>
          <w:delText>enefit</w:delText>
        </w:r>
      </w:del>
    </w:p>
    <w:p w14:paraId="16AC1129" w14:textId="4AD0109A" w:rsidR="003D0425" w:rsidRPr="004427A8" w:rsidRDefault="00047CE5" w:rsidP="001C736A">
      <w:del w:id="284" w:author="Jonathan Kimmelman, Dr." w:date="2023-06-27T11:55:00Z">
        <w:r w:rsidDel="00D44682">
          <w:delText xml:space="preserve">For </w:delText>
        </w:r>
      </w:del>
      <w:ins w:id="285" w:author="Jonathan Kimmelman, Dr." w:date="2023-06-27T11:55:00Z">
        <w:r w:rsidR="00D44682">
          <w:t xml:space="preserve">As </w:t>
        </w:r>
      </w:ins>
      <w:r>
        <w:t>a secondary analysis,</w:t>
      </w:r>
      <w:r w:rsidR="004427A8">
        <w:t xml:space="preserve"> we</w:t>
      </w:r>
      <w:r w:rsidR="004427A8" w:rsidRPr="004427A8">
        <w:t xml:space="preserve"> investigate</w:t>
      </w:r>
      <w:r w:rsidR="00E04AC4">
        <w:t>d</w:t>
      </w:r>
      <w:r w:rsidR="004427A8" w:rsidRPr="004427A8">
        <w:t xml:space="preserve"> </w:t>
      </w:r>
      <w:r w:rsidR="005B1D50">
        <w:t>whether</w:t>
      </w:r>
      <w:r w:rsidR="004427A8" w:rsidRPr="004427A8">
        <w:t xml:space="preserve"> bypassing positive clinical evidence</w:t>
      </w:r>
      <w:r w:rsidR="005B1D50">
        <w:t xml:space="preserve"> from P2 trials </w:t>
      </w:r>
      <w:r w:rsidR="00B24C11">
        <w:t xml:space="preserve">was associated with </w:t>
      </w:r>
      <w:del w:id="286" w:author="Hannah Moyer" w:date="2023-06-27T13:22:00Z">
        <w:r w:rsidR="004427A8" w:rsidRPr="004427A8" w:rsidDel="00547D83">
          <w:delText>P3</w:delText>
        </w:r>
      </w:del>
      <w:ins w:id="287" w:author="Hannah Moyer" w:date="2023-06-27T13:24:00Z">
        <w:r w:rsidR="0028490B">
          <w:t>phase 3</w:t>
        </w:r>
      </w:ins>
      <w:r w:rsidR="004427A8" w:rsidRPr="004427A8">
        <w:t xml:space="preserve"> trial</w:t>
      </w:r>
      <w:r w:rsidR="00B24C11">
        <w:t xml:space="preserve"> results</w:t>
      </w:r>
      <w:r w:rsidR="004427A8" w:rsidRPr="004427A8">
        <w:t xml:space="preserve">. </w:t>
      </w:r>
      <w:r w:rsidR="00B24C11">
        <w:t>W</w:t>
      </w:r>
      <w:r w:rsidR="005B1D50">
        <w:t xml:space="preserve">e </w:t>
      </w:r>
      <w:r w:rsidR="00FE0575" w:rsidRPr="002E2E81">
        <w:t>perform</w:t>
      </w:r>
      <w:r w:rsidR="00FE0575">
        <w:t>ed</w:t>
      </w:r>
      <w:r w:rsidR="00FE0575" w:rsidRPr="002E2E81">
        <w:t xml:space="preserve"> a </w:t>
      </w:r>
      <w:r w:rsidR="00935324">
        <w:t>F</w:t>
      </w:r>
      <w:r w:rsidR="00D34ACF">
        <w:t>isher</w:t>
      </w:r>
      <w:r w:rsidR="005B1D50">
        <w:t>-</w:t>
      </w:r>
      <w:r w:rsidR="00D34ACF">
        <w:t>exact test</w:t>
      </w:r>
      <w:r w:rsidR="00FE0575" w:rsidRPr="002E2E81">
        <w:t xml:space="preserve"> </w:t>
      </w:r>
      <w:r w:rsidR="0095312A">
        <w:t>to determine whether bypassing impacted</w:t>
      </w:r>
      <w:r w:rsidR="004F5704">
        <w:t xml:space="preserve"> the rate of </w:t>
      </w:r>
      <w:r w:rsidR="005B1D50">
        <w:t xml:space="preserve">positivity on </w:t>
      </w:r>
      <w:del w:id="288" w:author="Hannah Moyer" w:date="2023-06-27T13:22:00Z">
        <w:r w:rsidR="005B1D50" w:rsidDel="00547D83">
          <w:delText>P3</w:delText>
        </w:r>
      </w:del>
      <w:ins w:id="289" w:author="Hannah Moyer" w:date="2023-06-27T13:24:00Z">
        <w:r w:rsidR="0028490B">
          <w:t>phase 3</w:t>
        </w:r>
      </w:ins>
      <w:r w:rsidR="005B1D50">
        <w:t xml:space="preserve"> primary outcomes or </w:t>
      </w:r>
      <w:del w:id="290" w:author="Hannah Moyer" w:date="2023-06-27T13:22:00Z">
        <w:r w:rsidR="005B1D50" w:rsidDel="00547D83">
          <w:delText>P3</w:delText>
        </w:r>
      </w:del>
      <w:ins w:id="291" w:author="Hannah Moyer" w:date="2023-06-27T13:24:00Z">
        <w:r w:rsidR="0028490B">
          <w:t>phase 3</w:t>
        </w:r>
      </w:ins>
      <w:r w:rsidR="005B1D50">
        <w:t xml:space="preserve"> termination due safety or futility</w:t>
      </w:r>
      <w:r w:rsidR="0095312A">
        <w:t>.</w:t>
      </w:r>
      <w:r w:rsidR="004F5704">
        <w:t xml:space="preserve"> </w:t>
      </w:r>
      <w:del w:id="292" w:author="Hannah Moyer" w:date="2023-06-27T13:51:00Z">
        <w:r w:rsidR="004427A8" w:rsidDel="00F82C84">
          <w:delText xml:space="preserve">Additional </w:delText>
        </w:r>
      </w:del>
      <w:ins w:id="293" w:author="Hannah Moyer" w:date="2023-06-27T13:51:00Z">
        <w:r w:rsidR="00F82C84">
          <w:t xml:space="preserve">Finally, we performed a </w:t>
        </w:r>
      </w:ins>
      <w:del w:id="294" w:author="Hannah Moyer" w:date="2023-06-27T13:51:00Z">
        <w:r w:rsidR="004427A8" w:rsidDel="00F82C84">
          <w:delText xml:space="preserve">secondary </w:delText>
        </w:r>
        <w:r w:rsidDel="00F82C84">
          <w:delText>analyses</w:delText>
        </w:r>
        <w:r w:rsidR="004427A8" w:rsidDel="00F82C84">
          <w:delText xml:space="preserve"> included </w:delText>
        </w:r>
      </w:del>
      <w:r w:rsidR="004427A8" w:rsidRPr="002E2E81">
        <w:t>pooled meta-analys</w:t>
      </w:r>
      <w:r w:rsidR="0026623A">
        <w:t>e</w:t>
      </w:r>
      <w:r w:rsidR="004427A8" w:rsidRPr="002E2E81">
        <w:t>s</w:t>
      </w:r>
      <w:r w:rsidR="00935324">
        <w:t xml:space="preserve"> for</w:t>
      </w:r>
      <w:r w:rsidR="00B24C11">
        <w:t xml:space="preserve"> continuous</w:t>
      </w:r>
      <w:r w:rsidR="00935324">
        <w:t xml:space="preserve"> </w:t>
      </w:r>
      <w:r w:rsidR="00B24C11">
        <w:t xml:space="preserve">efficacy endpoints </w:t>
      </w:r>
      <w:r>
        <w:t xml:space="preserve">and </w:t>
      </w:r>
      <w:r w:rsidR="00FE0575">
        <w:t>risk ratios (</w:t>
      </w:r>
      <w:r w:rsidRPr="008A1EB1">
        <w:t>RR</w:t>
      </w:r>
      <w:r w:rsidR="00FE0575">
        <w:t>)</w:t>
      </w:r>
      <w:r w:rsidRPr="008A1EB1">
        <w:t xml:space="preserve"> for withdrawal</w:t>
      </w:r>
      <w:r w:rsidR="00FE0575">
        <w:t>-</w:t>
      </w:r>
      <w:r w:rsidRPr="008A1EB1">
        <w:t>related adverse events</w:t>
      </w:r>
      <w:r w:rsidR="003D13AF">
        <w:t xml:space="preserve"> (</w:t>
      </w:r>
      <w:proofErr w:type="spellStart"/>
      <w:r w:rsidR="003D13AF">
        <w:t>WdAEs</w:t>
      </w:r>
      <w:proofErr w:type="spellEnd"/>
      <w:r w:rsidR="003D13AF">
        <w:t>)</w:t>
      </w:r>
      <w:r>
        <w:t xml:space="preserve"> </w:t>
      </w:r>
      <w:r w:rsidR="004427A8" w:rsidRPr="002E2E81">
        <w:t>with subgroup contrast</w:t>
      </w:r>
      <w:r>
        <w:t xml:space="preserve">s </w:t>
      </w:r>
      <w:r w:rsidR="004427A8" w:rsidRPr="002E2E81">
        <w:t>between the</w:t>
      </w:r>
      <w:r w:rsidR="004427A8">
        <w:t xml:space="preserve"> </w:t>
      </w:r>
      <w:del w:id="295" w:author="Hannah Moyer" w:date="2023-06-27T13:22:00Z">
        <w:r w:rsidR="004427A8" w:rsidDel="00547D83">
          <w:delText>P3</w:delText>
        </w:r>
      </w:del>
      <w:ins w:id="296" w:author="Hannah Moyer" w:date="2023-06-27T13:24:00Z">
        <w:r w:rsidR="0028490B">
          <w:t>phase 3</w:t>
        </w:r>
      </w:ins>
      <w:r w:rsidR="004427A8">
        <w:t xml:space="preserve"> trials that bypassed vs </w:t>
      </w:r>
      <w:r w:rsidR="005B1D50">
        <w:t xml:space="preserve">those </w:t>
      </w:r>
      <w:r w:rsidR="004427A8">
        <w:t>that did not bypass</w:t>
      </w:r>
      <w:r>
        <w:t>.</w:t>
      </w:r>
    </w:p>
    <w:p w14:paraId="112BB5F0" w14:textId="77777777" w:rsidR="0095312A" w:rsidRDefault="0095312A" w:rsidP="0095312A">
      <w:pPr>
        <w:rPr>
          <w:u w:val="single"/>
        </w:rPr>
      </w:pPr>
    </w:p>
    <w:p w14:paraId="1796B94C" w14:textId="185BB497" w:rsidR="0095312A" w:rsidRPr="0095312A" w:rsidRDefault="0095312A" w:rsidP="0095312A">
      <w:pPr>
        <w:rPr>
          <w:u w:val="single"/>
        </w:rPr>
      </w:pPr>
      <w:r w:rsidRPr="0095312A">
        <w:rPr>
          <w:u w:val="single"/>
        </w:rPr>
        <w:t>Statistical Analysis</w:t>
      </w:r>
    </w:p>
    <w:p w14:paraId="3B2A9365" w14:textId="38B542FA" w:rsidR="009F0F87" w:rsidRDefault="004D61F4" w:rsidP="001C736A">
      <w:ins w:id="297" w:author="Hannah Moyer" w:date="2023-06-27T13:36:00Z">
        <w:r>
          <w:t xml:space="preserve">We used </w:t>
        </w:r>
      </w:ins>
      <w:r w:rsidR="00CA662D">
        <w:t>Fisher-exact tests</w:t>
      </w:r>
      <w:r w:rsidR="0095312A">
        <w:t xml:space="preserve"> </w:t>
      </w:r>
      <w:del w:id="298" w:author="Hannah Moyer" w:date="2023-06-27T13:36:00Z">
        <w:r w:rsidR="0095312A" w:rsidDel="004D61F4">
          <w:delText>were performed</w:delText>
        </w:r>
      </w:del>
      <w:ins w:id="299" w:author="Hannah Moyer" w:date="2023-06-27T13:36:00Z">
        <w:r>
          <w:t xml:space="preserve">to investigate whether </w:t>
        </w:r>
      </w:ins>
      <w:ins w:id="300" w:author="Hannah Moyer" w:date="2023-06-27T13:37:00Z">
        <w:r>
          <w:t>t</w:t>
        </w:r>
      </w:ins>
      <w:ins w:id="301" w:author="Hannah Moyer" w:date="2023-06-27T13:39:00Z">
        <w:r>
          <w:t xml:space="preserve">wo P3 trial characteristics </w:t>
        </w:r>
      </w:ins>
      <w:ins w:id="302" w:author="Hannah Moyer" w:date="2023-06-27T13:40:00Z">
        <w:r>
          <w:t xml:space="preserve">and two P3 trial results </w:t>
        </w:r>
      </w:ins>
      <w:ins w:id="303" w:author="Hannah Moyer" w:date="2023-06-27T13:39:00Z">
        <w:r>
          <w:t>were</w:t>
        </w:r>
      </w:ins>
      <w:ins w:id="304" w:author="Hannah Moyer" w:date="2023-06-27T13:37:00Z">
        <w:r>
          <w:t xml:space="preserve"> associated with P2 bypass.</w:t>
        </w:r>
      </w:ins>
      <w:del w:id="305" w:author="Hannah Moyer" w:date="2023-06-27T13:37:00Z">
        <w:r w:rsidR="0095312A" w:rsidDel="004D61F4">
          <w:delText xml:space="preserve"> </w:delText>
        </w:r>
      </w:del>
      <w:del w:id="306" w:author="Hannah Moyer" w:date="2023-06-27T13:36:00Z">
        <w:r w:rsidR="0095312A" w:rsidDel="00D76C3E">
          <w:delText>using</w:delText>
        </w:r>
        <w:r w:rsidR="00F16533" w:rsidDel="00D76C3E">
          <w:delText xml:space="preserve"> the</w:delText>
        </w:r>
        <w:r w:rsidR="0095312A" w:rsidDel="00D76C3E">
          <w:delText xml:space="preserve"> </w:delText>
        </w:r>
        <w:r w:rsidR="00F16533" w:rsidDel="00D76C3E">
          <w:delText>“</w:delText>
        </w:r>
        <w:r w:rsidR="009549D9" w:rsidDel="00D76C3E">
          <w:delText>fisher.test</w:delText>
        </w:r>
        <w:r w:rsidR="00F16533" w:rsidDel="00D76C3E">
          <w:delText xml:space="preserve">” </w:delText>
        </w:r>
        <w:r w:rsidR="004F5704" w:rsidDel="00D76C3E">
          <w:delText>R function</w:delText>
        </w:r>
        <w:r w:rsidR="00F16533" w:rsidDel="00D76C3E">
          <w:delText>.</w:delText>
        </w:r>
        <w:r w:rsidR="004F5704" w:rsidDel="00D76C3E">
          <w:fldChar w:fldCharType="begin"/>
        </w:r>
        <w:r w:rsidR="000963C2" w:rsidDel="00D76C3E">
          <w:delInstrText xml:space="preserve"> ADDIN ZOTERO_ITEM CSL_CITATION {"citationID":"eZQONmv9","properties":{"formattedCitation":"\\super 17\\nosupersub{}","plainCitation":"17","noteIndex":0},"citationItems":[{"id":3556,"uris":["http://zotero.org/users/5374610/items/J9TQ6C8W"],"itemData":{"id":3556,"type":"webpage","title":"R: Proportion Test","URL":"https://search.r-project.org/CRAN/refmans/rstatix/html/prop_test.html","accessed":{"date-parts":[["2023",6,21]]}}}],"schema":"https://github.com/citation-style-language/schema/raw/master/csl-citation.json"} </w:delInstrText>
        </w:r>
        <w:r w:rsidR="004F5704" w:rsidDel="00D76C3E">
          <w:fldChar w:fldCharType="separate"/>
        </w:r>
        <w:r w:rsidR="000963C2" w:rsidRPr="000963C2" w:rsidDel="00D76C3E">
          <w:rPr>
            <w:vertAlign w:val="superscript"/>
          </w:rPr>
          <w:delText>17</w:delText>
        </w:r>
        <w:r w:rsidR="004F5704" w:rsidDel="00D76C3E">
          <w:fldChar w:fldCharType="end"/>
        </w:r>
      </w:del>
      <w:ins w:id="307" w:author="Hannah Moyer" w:date="2023-06-27T13:37:00Z">
        <w:r>
          <w:t xml:space="preserve"> </w:t>
        </w:r>
      </w:ins>
      <w:del w:id="308" w:author="Hannah Moyer" w:date="2023-06-27T13:36:00Z">
        <w:r w:rsidR="004F5704" w:rsidDel="00D76C3E">
          <w:delText xml:space="preserve"> </w:delText>
        </w:r>
        <w:r w:rsidR="00F16533" w:rsidDel="00D76C3E">
          <w:delText>S</w:delText>
        </w:r>
      </w:del>
      <w:del w:id="309" w:author="Hannah Moyer" w:date="2023-06-27T13:38:00Z">
        <w:r w:rsidR="00F16533" w:rsidDel="004D61F4">
          <w:delText xml:space="preserve">ignificance </w:delText>
        </w:r>
      </w:del>
      <w:del w:id="310" w:author="Hannah Moyer" w:date="2023-06-27T13:37:00Z">
        <w:r w:rsidR="00F16533" w:rsidDel="004D61F4">
          <w:delText xml:space="preserve">was determined </w:delText>
        </w:r>
      </w:del>
      <w:del w:id="311" w:author="Hannah Moyer" w:date="2023-06-27T13:38:00Z">
        <w:r w:rsidR="00F16533" w:rsidDel="004D61F4">
          <w:delText xml:space="preserve">using </w:delText>
        </w:r>
        <w:r w:rsidR="00F16533" w:rsidRPr="0095312A" w:rsidDel="004D61F4">
          <w:delText>nominal significance level of 0.05 for all analys</w:delText>
        </w:r>
        <w:r w:rsidR="00F16533" w:rsidDel="004D61F4">
          <w:delText>e</w:delText>
        </w:r>
        <w:r w:rsidR="00F16533" w:rsidRPr="0095312A" w:rsidDel="004D61F4">
          <w:delText>s.</w:delText>
        </w:r>
        <w:r w:rsidR="00F16533" w:rsidDel="004D61F4">
          <w:rPr>
            <w:rFonts w:ascii="Georgia" w:hAnsi="Georgia"/>
            <w:color w:val="2E2E2E"/>
          </w:rPr>
          <w:delText xml:space="preserve"> </w:delText>
        </w:r>
      </w:del>
      <w:del w:id="312" w:author="Hannah Moyer" w:date="2023-06-27T13:32:00Z">
        <w:r w:rsidR="004F5704" w:rsidDel="00D76C3E">
          <w:delText>To compare efficacy outcomes between trials that bypassed and those that did not</w:delText>
        </w:r>
        <w:r w:rsidR="005B1D50" w:rsidDel="00D76C3E">
          <w:delText>,</w:delText>
        </w:r>
        <w:r w:rsidR="00AB3D58" w:rsidDel="00D76C3E">
          <w:delText xml:space="preserve"> we performed a meta-analysis with subgroup contrast. </w:delText>
        </w:r>
        <w:r w:rsidR="00366037" w:rsidDel="00D76C3E">
          <w:delText>This analysis was r</w:delText>
        </w:r>
        <w:r w:rsidR="0095312A" w:rsidRPr="002E2E81" w:rsidDel="00D76C3E">
          <w:delText>estrict</w:delText>
        </w:r>
        <w:r w:rsidR="00366037" w:rsidDel="00D76C3E">
          <w:delText>ed to</w:delText>
        </w:r>
        <w:r w:rsidR="0095312A" w:rsidRPr="002E2E81" w:rsidDel="00D76C3E">
          <w:delText xml:space="preserve"> indication areas where there are at least 3 trials in the bypass and non-bypass group </w:delText>
        </w:r>
        <w:r w:rsidR="0095312A" w:rsidDel="00D76C3E">
          <w:delText>that had</w:delText>
        </w:r>
        <w:r w:rsidR="009530C8" w:rsidDel="00D76C3E">
          <w:delText xml:space="preserve"> </w:delText>
        </w:r>
        <w:r w:rsidR="008C49B6" w:rsidDel="00D76C3E">
          <w:delText>results using</w:delText>
        </w:r>
        <w:r w:rsidR="0095312A" w:rsidDel="00D76C3E">
          <w:delText xml:space="preserve"> the same scale</w:delText>
        </w:r>
        <w:r w:rsidR="00366037" w:rsidDel="00D76C3E">
          <w:delText xml:space="preserve">. </w:delText>
        </w:r>
        <w:r w:rsidR="009530C8" w:rsidDel="00D76C3E">
          <w:delText>The only indication with a sufficient number of trials in each subgroup that reported the same outcome was Alzheimer’s disease. We pooled the</w:delText>
        </w:r>
        <w:r w:rsidR="0026623A" w:rsidDel="00D76C3E">
          <w:delText xml:space="preserve"> available</w:delText>
        </w:r>
        <w:r w:rsidR="009530C8" w:rsidDel="00D76C3E">
          <w:delText xml:space="preserve"> least-squared mean differences for t</w:delText>
        </w:r>
        <w:r w:rsidR="009530C8" w:rsidRPr="00F16533" w:rsidDel="00D76C3E">
          <w:delText>he Alzheimer’s Disease Assessment Scale–Cognitive Subscale (ADAS-Cog)</w:delText>
        </w:r>
        <w:r w:rsidR="00AB3D58" w:rsidRPr="00AB3D58" w:rsidDel="00D76C3E">
          <w:delText xml:space="preserve"> </w:delText>
        </w:r>
        <w:r w:rsidR="00AB3D58" w:rsidRPr="00F16533" w:rsidDel="00D76C3E">
          <w:delText>us</w:delText>
        </w:r>
        <w:r w:rsidR="00AB3D58" w:rsidDel="00D76C3E">
          <w:delText>ing</w:delText>
        </w:r>
        <w:r w:rsidR="00AB3D58" w:rsidRPr="00F16533" w:rsidDel="00D76C3E">
          <w:delText xml:space="preserve"> the function</w:delText>
        </w:r>
        <w:r w:rsidR="00AB3D58" w:rsidDel="00D76C3E">
          <w:rPr>
            <w:rFonts w:ascii="Georgia" w:hAnsi="Georgia"/>
            <w:color w:val="2E2E2E"/>
          </w:rPr>
          <w:delText xml:space="preserve"> “</w:delText>
        </w:r>
        <w:r w:rsidR="00AB3D58" w:rsidRPr="00F16533" w:rsidDel="00D76C3E">
          <w:delText>metagen” </w:delText>
        </w:r>
        <w:r w:rsidR="00AB3D58" w:rsidDel="00D76C3E">
          <w:delText>from the “meta”</w:delText>
        </w:r>
        <w:r w:rsidR="00AB3D58" w:rsidRPr="0095312A" w:rsidDel="00D76C3E">
          <w:delText xml:space="preserve"> R package</w:delText>
        </w:r>
        <w:r w:rsidR="00AB3D58" w:rsidDel="00D76C3E">
          <w:delText>.</w:delText>
        </w:r>
        <w:r w:rsidR="00AB3D58" w:rsidDel="00D76C3E">
          <w:fldChar w:fldCharType="begin"/>
        </w:r>
        <w:r w:rsidR="000963C2" w:rsidDel="00D76C3E">
          <w:delInstrText xml:space="preserve"> ADDIN ZOTERO_ITEM CSL_CITATION {"citationID":"RawPYexW","properties":{"formattedCitation":"\\super 18\\nosupersub{}","plainCitation":"18","noteIndex":0},"citationItems":[{"id":1711,"uris":["http://zotero.org/users/5374610/items/538C7WDT"],"itemData":{"id":1711,"type":"software","abstract":"Official Git repository of R package meta","genre":"R","license":"GPL-2.0","note":"original-date: 2015-02-10T16:20:03Z","source":"GitHub","title":"meta: General Package for Meta-Analysis","title-short":"meta","URL":"https://github.com/guido-s/meta","author":[{"family":"Schwarzer","given":"Guido"}],"accessed":{"date-parts":[["2021",8,4]]},"issued":{"date-parts":[["2021",8,2]]}}}],"schema":"https://github.com/citation-style-language/schema/raw/master/csl-citation.json"} </w:delInstrText>
        </w:r>
        <w:r w:rsidR="00AB3D58" w:rsidDel="00D76C3E">
          <w:fldChar w:fldCharType="separate"/>
        </w:r>
        <w:r w:rsidR="000963C2" w:rsidRPr="000963C2" w:rsidDel="00D76C3E">
          <w:rPr>
            <w:vertAlign w:val="superscript"/>
          </w:rPr>
          <w:delText>18</w:delText>
        </w:r>
        <w:r w:rsidR="00AB3D58" w:rsidDel="00D76C3E">
          <w:fldChar w:fldCharType="end"/>
        </w:r>
        <w:r w:rsidR="009530C8" w:rsidDel="00D76C3E">
          <w:delText xml:space="preserve">. </w:delText>
        </w:r>
        <w:r w:rsidR="009530C8" w:rsidRPr="0026623A" w:rsidDel="00D76C3E">
          <w:delText>Finally</w:delText>
        </w:r>
      </w:del>
      <w:ins w:id="313" w:author="Hannah Moyer" w:date="2023-06-27T13:32:00Z">
        <w:r w:rsidR="00D76C3E">
          <w:t>T</w:t>
        </w:r>
      </w:ins>
      <w:del w:id="314" w:author="Hannah Moyer" w:date="2023-06-27T13:32:00Z">
        <w:r w:rsidR="009530C8" w:rsidRPr="0026623A" w:rsidDel="00D76C3E">
          <w:delText>, t</w:delText>
        </w:r>
      </w:del>
      <w:r w:rsidR="00366037" w:rsidRPr="0026623A">
        <w:t xml:space="preserve">o compare whether risk of withdrawal due to adverse events </w:t>
      </w:r>
      <w:r w:rsidR="008C49B6" w:rsidRPr="0026623A">
        <w:t>was</w:t>
      </w:r>
      <w:r w:rsidR="00366037" w:rsidRPr="0026623A">
        <w:t xml:space="preserve"> impacted by bypassing, </w:t>
      </w:r>
      <w:del w:id="315" w:author="Hannah Moyer" w:date="2023-06-27T13:38:00Z">
        <w:r w:rsidR="00366037" w:rsidRPr="0026623A" w:rsidDel="004D61F4">
          <w:delText>we used the function “</w:delText>
        </w:r>
        <w:r w:rsidR="0095312A" w:rsidRPr="0026623A" w:rsidDel="004D61F4">
          <w:delText xml:space="preserve">metabin” </w:delText>
        </w:r>
        <w:r w:rsidR="005B1D50" w:rsidRPr="0026623A" w:rsidDel="004D61F4">
          <w:delText>from</w:delText>
        </w:r>
        <w:r w:rsidR="0095312A" w:rsidRPr="0026623A" w:rsidDel="004D61F4">
          <w:delText xml:space="preserve"> </w:delText>
        </w:r>
        <w:r w:rsidR="00F16533" w:rsidRPr="0026623A" w:rsidDel="004D61F4">
          <w:delText xml:space="preserve">the “metafor” </w:delText>
        </w:r>
        <w:r w:rsidR="0095312A" w:rsidRPr="0026623A" w:rsidDel="004D61F4">
          <w:delText>R package</w:delText>
        </w:r>
        <w:r w:rsidR="005B1D50" w:rsidRPr="0026623A" w:rsidDel="004D61F4">
          <w:delText>.</w:delText>
        </w:r>
        <w:r w:rsidR="00366037" w:rsidRPr="0026623A" w:rsidDel="004D61F4">
          <w:rPr>
            <w:vertAlign w:val="superscript"/>
          </w:rPr>
          <w:fldChar w:fldCharType="begin"/>
        </w:r>
        <w:r w:rsidR="000963C2" w:rsidRPr="0026623A" w:rsidDel="004D61F4">
          <w:rPr>
            <w:vertAlign w:val="superscript"/>
          </w:rPr>
          <w:delInstrText xml:space="preserve"> ADDIN ZOTERO_ITEM CSL_CITATION {"citationID":"HSh3tFih","properties":{"formattedCitation":"\\super 19\\nosupersub{}","plainCitation":"19","noteIndex":0},"citationItems":[{"id":1317,"uris":["http://zotero.org/users/5374610/items/FH3E3T73"],"itemData":{"id":1317,"type":"article-journal","container-title":"Journal of Statistical Software","DOI":"10.18637/jss.v036.i03","ISSN":"1548-7660","issue":"1","language":"en","license":"Copyright (c) 2009 Wolfgang Viechtbauer","note":"number: 1","page":"1-48","source":"www.jstatsoft.org","title":"Conducting Meta-Analyses in R with the metafor Package","volume":"36","author":[{"family":"Viechtbauer","given":"Wolfgang"}],"issued":{"date-parts":[["2010",8,5]]}}}],"schema":"https://github.com/citation-style-language/schema/raw/master/csl-citation.json"} </w:delInstrText>
        </w:r>
        <w:r w:rsidR="00366037" w:rsidRPr="0026623A" w:rsidDel="004D61F4">
          <w:rPr>
            <w:vertAlign w:val="superscript"/>
          </w:rPr>
          <w:fldChar w:fldCharType="separate"/>
        </w:r>
        <w:r w:rsidR="000963C2" w:rsidRPr="0026623A" w:rsidDel="004D61F4">
          <w:rPr>
            <w:vertAlign w:val="superscript"/>
          </w:rPr>
          <w:delText>19</w:delText>
        </w:r>
        <w:r w:rsidR="00366037" w:rsidRPr="0026623A" w:rsidDel="004D61F4">
          <w:rPr>
            <w:vertAlign w:val="superscript"/>
          </w:rPr>
          <w:fldChar w:fldCharType="end"/>
        </w:r>
        <w:r w:rsidR="00F16533" w:rsidDel="004D61F4">
          <w:delText xml:space="preserve"> </w:delText>
        </w:r>
      </w:del>
      <w:ins w:id="316" w:author="Hannah Moyer" w:date="2023-06-27T13:38:00Z">
        <w:r>
          <w:t>w</w:t>
        </w:r>
      </w:ins>
      <w:del w:id="317" w:author="Hannah Moyer" w:date="2023-06-27T13:38:00Z">
        <w:r w:rsidR="00F16533" w:rsidDel="004D61F4">
          <w:delText>W</w:delText>
        </w:r>
      </w:del>
      <w:r w:rsidR="00F16533">
        <w:t>e used</w:t>
      </w:r>
      <w:r w:rsidR="008C49B6" w:rsidRPr="008C49B6">
        <w:t xml:space="preserve"> the two-tailed </w:t>
      </w:r>
      <w:r w:rsidR="008C49B6">
        <w:rPr>
          <w:i/>
          <w:iCs/>
        </w:rPr>
        <w:t>p-</w:t>
      </w:r>
      <w:r w:rsidR="008C49B6" w:rsidRPr="008C49B6">
        <w:t xml:space="preserve">value of Cochran's </w:t>
      </w:r>
      <w:r w:rsidR="008C49B6">
        <w:t>Q</w:t>
      </w:r>
      <w:r w:rsidR="00F16533">
        <w:t xml:space="preserve"> for subgroup difference to investigate significance</w:t>
      </w:r>
      <w:r w:rsidR="008C49B6" w:rsidRPr="008C49B6">
        <w:t xml:space="preserve">. </w:t>
      </w:r>
      <w:r w:rsidR="00935324">
        <w:t>We did not adjust for multiple hypothesis testin</w:t>
      </w:r>
      <w:r w:rsidR="009F0F87">
        <w:t>g.</w:t>
      </w:r>
      <w:del w:id="318" w:author="Hannah Moyer" w:date="2023-06-27T13:38:00Z">
        <w:r w:rsidR="009F0F87" w:rsidDel="004D61F4">
          <w:delText xml:space="preserve"> </w:delText>
        </w:r>
      </w:del>
      <w:ins w:id="319" w:author="Hannah Moyer" w:date="2023-06-27T13:38:00Z">
        <w:r>
          <w:t xml:space="preserve"> We determined significance using a </w:t>
        </w:r>
        <w:r w:rsidRPr="0095312A">
          <w:t>nominal significance level of 0.05 for all analys</w:t>
        </w:r>
        <w:r>
          <w:t>e</w:t>
        </w:r>
        <w:r w:rsidRPr="0095312A">
          <w:t>s.</w:t>
        </w:r>
      </w:ins>
    </w:p>
    <w:p w14:paraId="2D65B609" w14:textId="77777777" w:rsidR="009F0F87" w:rsidRDefault="009F0F87" w:rsidP="001C736A"/>
    <w:p w14:paraId="04687600" w14:textId="6B656F24" w:rsidR="009373E3" w:rsidRPr="00366037" w:rsidRDefault="009373E3" w:rsidP="001C736A">
      <w:r>
        <w:rPr>
          <w:rFonts w:cstheme="minorHAnsi"/>
        </w:rPr>
        <w:t>See supplement for more methodological details</w:t>
      </w:r>
      <w:r w:rsidR="00FE0575">
        <w:rPr>
          <w:rFonts w:cstheme="minorHAnsi"/>
        </w:rPr>
        <w:t xml:space="preserve"> and protocol deviations</w:t>
      </w:r>
      <w:r w:rsidR="00170AFC">
        <w:rPr>
          <w:rFonts w:cstheme="minorHAnsi"/>
        </w:rPr>
        <w:t>.</w:t>
      </w:r>
      <w:r w:rsidR="008A3F09" w:rsidRPr="008A3F09">
        <w:t xml:space="preserve"> </w:t>
      </w:r>
      <w:r w:rsidR="008A3F09">
        <w:t>All extractions were performed in duplicate, and consensus was sought from JK.</w:t>
      </w:r>
      <w:r w:rsidR="00170AFC">
        <w:rPr>
          <w:rFonts w:cstheme="minorHAnsi"/>
        </w:rPr>
        <w:t xml:space="preserve"> </w:t>
      </w:r>
      <w:r w:rsidR="00047CE5">
        <w:rPr>
          <w:rFonts w:cstheme="minorHAnsi"/>
        </w:rPr>
        <w:t>Our protocol was registered</w:t>
      </w:r>
      <w:r w:rsidR="00687E52">
        <w:rPr>
          <w:rFonts w:cstheme="minorHAnsi"/>
        </w:rPr>
        <w:t xml:space="preserve"> at </w:t>
      </w:r>
      <w:hyperlink r:id="rId13" w:history="1">
        <w:r w:rsidR="00687E52" w:rsidRPr="00F162EA">
          <w:rPr>
            <w:rStyle w:val="Hyperlink"/>
            <w:rFonts w:cstheme="minorHAnsi"/>
          </w:rPr>
          <w:t>https://osf.io/crf62/</w:t>
        </w:r>
      </w:hyperlink>
    </w:p>
    <w:p w14:paraId="4F3CA03F" w14:textId="77777777" w:rsidR="00170AFC" w:rsidRPr="009C0C60" w:rsidRDefault="00170AFC" w:rsidP="001C736A"/>
    <w:p w14:paraId="5F7878A0" w14:textId="154E51CB" w:rsidR="001C736A" w:rsidRPr="00642A97" w:rsidRDefault="001C736A" w:rsidP="001C736A">
      <w:pPr>
        <w:rPr>
          <w:b/>
          <w:bCs/>
        </w:rPr>
      </w:pPr>
      <w:r w:rsidRPr="002274C2">
        <w:rPr>
          <w:b/>
          <w:bCs/>
        </w:rPr>
        <w:t xml:space="preserve">Results </w:t>
      </w:r>
    </w:p>
    <w:p w14:paraId="5C154A63" w14:textId="24558CBF" w:rsidR="003D44D4" w:rsidRDefault="003D44D4" w:rsidP="003D44D4">
      <w:pPr>
        <w:rPr>
          <w:u w:val="single"/>
        </w:rPr>
      </w:pPr>
      <w:r w:rsidRPr="002274C2">
        <w:rPr>
          <w:u w:val="single"/>
        </w:rPr>
        <w:t xml:space="preserve">Sample of Index </w:t>
      </w:r>
      <w:del w:id="320" w:author="Hannah Moyer" w:date="2023-06-27T13:22:00Z">
        <w:r w:rsidDel="00547D83">
          <w:rPr>
            <w:u w:val="single"/>
          </w:rPr>
          <w:delText>P</w:delText>
        </w:r>
        <w:r w:rsidRPr="002274C2" w:rsidDel="00547D83">
          <w:rPr>
            <w:u w:val="single"/>
          </w:rPr>
          <w:delText>3</w:delText>
        </w:r>
      </w:del>
      <w:ins w:id="321" w:author="Hannah Moyer" w:date="2023-06-27T13:25:00Z">
        <w:r w:rsidR="0028490B">
          <w:rPr>
            <w:u w:val="single"/>
          </w:rPr>
          <w:t>P</w:t>
        </w:r>
      </w:ins>
      <w:ins w:id="322" w:author="Hannah Moyer" w:date="2023-06-27T13:23:00Z">
        <w:r w:rsidR="0028490B">
          <w:rPr>
            <w:u w:val="single"/>
          </w:rPr>
          <w:t>hase</w:t>
        </w:r>
        <w:r w:rsidR="00547D83">
          <w:rPr>
            <w:u w:val="single"/>
          </w:rPr>
          <w:t xml:space="preserve"> 3</w:t>
        </w:r>
      </w:ins>
      <w:r w:rsidRPr="002274C2">
        <w:rPr>
          <w:u w:val="single"/>
        </w:rPr>
        <w:t xml:space="preserve"> trials</w:t>
      </w:r>
    </w:p>
    <w:p w14:paraId="37D39434" w14:textId="581F5A0A" w:rsidR="003D44D4" w:rsidRPr="002D7F70" w:rsidRDefault="003D44D4" w:rsidP="003D44D4">
      <w:r>
        <w:t xml:space="preserve">A total of 113 trials were included </w:t>
      </w:r>
      <w:del w:id="323" w:author="Jonathan Kimmelman, Dr." w:date="2023-06-27T12:02:00Z">
        <w:r w:rsidDel="00D44682">
          <w:delText xml:space="preserve">in our sample </w:delText>
        </w:r>
      </w:del>
      <w:r>
        <w:t>(</w:t>
      </w:r>
      <w:del w:id="324" w:author="Jonathan Kimmelman, Dr." w:date="2023-06-27T12:02:00Z">
        <w:r w:rsidRPr="002D7F70" w:rsidDel="00D44682">
          <w:rPr>
            <w:b/>
            <w:bCs/>
          </w:rPr>
          <w:delText>see</w:delText>
        </w:r>
      </w:del>
      <w:r w:rsidRPr="002D7F70">
        <w:rPr>
          <w:b/>
          <w:bCs/>
        </w:rPr>
        <w:t xml:space="preserve"> Figure 1</w:t>
      </w:r>
      <w:r>
        <w:t>). Together, Alzheimer’s disease (</w:t>
      </w:r>
      <w:ins w:id="325" w:author="Jonathan Kimmelman, Dr." w:date="2023-06-27T12:02:00Z">
        <w:r w:rsidR="00D37B5A">
          <w:t xml:space="preserve">n = </w:t>
        </w:r>
      </w:ins>
      <w:ins w:id="326" w:author="Hannah Moyer" w:date="2023-06-27T13:57:00Z">
        <w:r w:rsidR="000B5075">
          <w:t>30</w:t>
        </w:r>
      </w:ins>
      <w:ins w:id="327" w:author="Jonathan Kimmelman, Dr." w:date="2023-06-27T12:02:00Z">
        <w:del w:id="328" w:author="Hannah Moyer" w:date="2023-06-27T13:57:00Z">
          <w:r w:rsidR="00D37B5A" w:rsidDel="000B5075">
            <w:delText>***</w:delText>
          </w:r>
        </w:del>
        <w:r w:rsidR="00D37B5A">
          <w:t xml:space="preserve">, </w:t>
        </w:r>
      </w:ins>
      <w:r>
        <w:t>27%), and headache (</w:t>
      </w:r>
      <w:ins w:id="329" w:author="Jonathan Kimmelman, Dr." w:date="2023-06-27T12:02:00Z">
        <w:r w:rsidR="00D37B5A">
          <w:t xml:space="preserve">n = </w:t>
        </w:r>
      </w:ins>
      <w:ins w:id="330" w:author="Hannah Moyer" w:date="2023-06-27T13:57:00Z">
        <w:r w:rsidR="000B5075">
          <w:t>26</w:t>
        </w:r>
      </w:ins>
      <w:ins w:id="331" w:author="Jonathan Kimmelman, Dr." w:date="2023-06-27T12:02:00Z">
        <w:del w:id="332" w:author="Hannah Moyer" w:date="2023-06-27T13:57:00Z">
          <w:r w:rsidR="00D37B5A" w:rsidDel="000B5075">
            <w:delText>***</w:delText>
          </w:r>
        </w:del>
        <w:r w:rsidR="00D37B5A">
          <w:t xml:space="preserve">, </w:t>
        </w:r>
      </w:ins>
      <w:r>
        <w:t>23%) accounted for the majority of trials. Most trials were funded by industry (</w:t>
      </w:r>
      <w:ins w:id="333" w:author="Jonathan Kimmelman, Dr." w:date="2023-06-27T12:02:00Z">
        <w:r w:rsidR="00D37B5A">
          <w:t xml:space="preserve">n = </w:t>
        </w:r>
      </w:ins>
      <w:ins w:id="334" w:author="Hannah Moyer" w:date="2023-06-27T13:57:00Z">
        <w:r w:rsidR="000B5075">
          <w:t>94</w:t>
        </w:r>
      </w:ins>
      <w:ins w:id="335" w:author="Jonathan Kimmelman, Dr." w:date="2023-06-27T12:02:00Z">
        <w:del w:id="336" w:author="Hannah Moyer" w:date="2023-06-27T13:57:00Z">
          <w:r w:rsidR="00D37B5A" w:rsidDel="000B5075">
            <w:delText>***</w:delText>
          </w:r>
        </w:del>
        <w:r w:rsidR="00D37B5A">
          <w:t xml:space="preserve">, </w:t>
        </w:r>
      </w:ins>
      <w:r>
        <w:t>83%) and were investigating treatments that were not approved in any indication (</w:t>
      </w:r>
      <w:ins w:id="337" w:author="Jonathan Kimmelman, Dr." w:date="2023-06-27T12:03:00Z">
        <w:r w:rsidR="00D37B5A">
          <w:t xml:space="preserve">n = </w:t>
        </w:r>
      </w:ins>
      <w:ins w:id="338" w:author="Hannah Moyer" w:date="2023-06-27T13:57:00Z">
        <w:r w:rsidR="000B5075">
          <w:t>92</w:t>
        </w:r>
      </w:ins>
      <w:ins w:id="339" w:author="Jonathan Kimmelman, Dr." w:date="2023-06-27T12:03:00Z">
        <w:del w:id="340" w:author="Hannah Moyer" w:date="2023-06-27T13:57:00Z">
          <w:r w:rsidR="00D37B5A" w:rsidDel="000B5075">
            <w:delText>***</w:delText>
          </w:r>
        </w:del>
        <w:r w:rsidR="00D37B5A">
          <w:t xml:space="preserve">, </w:t>
        </w:r>
      </w:ins>
      <w:r>
        <w:t>81%) at the time of trial initiation (</w:t>
      </w:r>
      <w:r w:rsidRPr="002E2E78">
        <w:rPr>
          <w:b/>
          <w:bCs/>
        </w:rPr>
        <w:t>See Table 1</w:t>
      </w:r>
      <w:r>
        <w:rPr>
          <w:b/>
          <w:bCs/>
        </w:rPr>
        <w:t>).</w:t>
      </w:r>
    </w:p>
    <w:p w14:paraId="4AE9595E" w14:textId="77777777" w:rsidR="003D44D4" w:rsidRDefault="003D44D4" w:rsidP="003D44D4"/>
    <w:p w14:paraId="75165A1D" w14:textId="7D2E3CA4" w:rsidR="003D44D4" w:rsidRDefault="003D44D4" w:rsidP="003D44D4">
      <w:pPr>
        <w:rPr>
          <w:u w:val="single"/>
        </w:rPr>
      </w:pPr>
      <w:r>
        <w:rPr>
          <w:u w:val="single"/>
        </w:rPr>
        <w:t>Prevalence</w:t>
      </w:r>
      <w:ins w:id="341" w:author="Jonathan Kimmelman, Dr." w:date="2023-06-27T12:05:00Z">
        <w:r w:rsidR="00D37B5A">
          <w:rPr>
            <w:u w:val="single"/>
          </w:rPr>
          <w:t xml:space="preserve"> </w:t>
        </w:r>
      </w:ins>
      <w:ins w:id="342" w:author="Hannah Moyer" w:date="2023-06-27T13:52:00Z">
        <w:r w:rsidR="00F82C84">
          <w:rPr>
            <w:u w:val="single"/>
          </w:rPr>
          <w:t xml:space="preserve">of </w:t>
        </w:r>
      </w:ins>
      <w:ins w:id="343" w:author="Jonathan Kimmelman, Dr." w:date="2023-06-27T12:05:00Z">
        <w:del w:id="344" w:author="Hannah Moyer" w:date="2023-06-27T13:52:00Z">
          <w:r w:rsidR="00D37B5A" w:rsidDel="00F82C84">
            <w:rPr>
              <w:u w:val="single"/>
            </w:rPr>
            <w:delText xml:space="preserve">and </w:delText>
          </w:r>
        </w:del>
        <w:del w:id="345" w:author="Hannah Moyer" w:date="2023-06-27T13:25:00Z">
          <w:r w:rsidR="00D37B5A" w:rsidDel="0028490B">
            <w:rPr>
              <w:u w:val="single"/>
            </w:rPr>
            <w:delText>Occurance</w:delText>
          </w:r>
        </w:del>
      </w:ins>
      <w:del w:id="346" w:author="Hannah Moyer" w:date="2023-06-27T13:51:00Z">
        <w:r w:rsidDel="00F82C84">
          <w:rPr>
            <w:u w:val="single"/>
          </w:rPr>
          <w:delText xml:space="preserve"> o</w:delText>
        </w:r>
      </w:del>
      <w:del w:id="347" w:author="Hannah Moyer" w:date="2023-06-27T13:52:00Z">
        <w:r w:rsidDel="00F82C84">
          <w:rPr>
            <w:u w:val="single"/>
          </w:rPr>
          <w:delText xml:space="preserve">f </w:delText>
        </w:r>
      </w:del>
      <w:ins w:id="348" w:author="Jonathan Kimmelman, Dr." w:date="2023-06-27T12:03:00Z">
        <w:r w:rsidR="00D37B5A">
          <w:rPr>
            <w:u w:val="single"/>
          </w:rPr>
          <w:t xml:space="preserve">P2 </w:t>
        </w:r>
      </w:ins>
      <w:r>
        <w:rPr>
          <w:u w:val="single"/>
        </w:rPr>
        <w:t>Bypass</w:t>
      </w:r>
      <w:del w:id="349" w:author="Jonathan Kimmelman, Dr." w:date="2023-06-27T12:03:00Z">
        <w:r w:rsidDel="00D37B5A">
          <w:rPr>
            <w:u w:val="single"/>
          </w:rPr>
          <w:delText>ing</w:delText>
        </w:r>
      </w:del>
      <w:r>
        <w:rPr>
          <w:u w:val="single"/>
        </w:rPr>
        <w:t xml:space="preserve"> </w:t>
      </w:r>
    </w:p>
    <w:p w14:paraId="758C0B1C" w14:textId="3478BC16" w:rsidR="003D44D4" w:rsidRPr="004749B9" w:rsidDel="004D61F4" w:rsidRDefault="003D44D4" w:rsidP="003D44D4">
      <w:pPr>
        <w:rPr>
          <w:del w:id="350" w:author="Hannah Moyer" w:date="2023-06-27T13:43:00Z"/>
          <w:highlight w:val="yellow"/>
          <w:rPrChange w:id="351" w:author="Hannah Moyer" w:date="2023-06-27T14:17:00Z">
            <w:rPr>
              <w:del w:id="352" w:author="Hannah Moyer" w:date="2023-06-27T13:43:00Z"/>
            </w:rPr>
          </w:rPrChange>
        </w:rPr>
      </w:pPr>
      <w:r w:rsidRPr="002D7F70">
        <w:t>Overall</w:t>
      </w:r>
      <w:r>
        <w:t>,</w:t>
      </w:r>
      <w:r w:rsidRPr="002D7F70">
        <w:t xml:space="preserve"> </w:t>
      </w:r>
      <w:r>
        <w:t>5</w:t>
      </w:r>
      <w:r w:rsidR="00C53FCE">
        <w:t>3</w:t>
      </w:r>
      <w:r>
        <w:t xml:space="preserve"> </w:t>
      </w:r>
      <w:del w:id="353" w:author="Hannah Moyer" w:date="2023-06-27T13:22:00Z">
        <w:r w:rsidDel="00547D83">
          <w:delText>P3</w:delText>
        </w:r>
      </w:del>
      <w:ins w:id="354" w:author="Hannah Moyer" w:date="2023-06-27T13:24:00Z">
        <w:r w:rsidR="0028490B">
          <w:t>phase 3</w:t>
        </w:r>
      </w:ins>
      <w:r>
        <w:t xml:space="preserve"> trials (</w:t>
      </w:r>
      <w:ins w:id="355" w:author="Jonathan Kimmelman, Dr." w:date="2023-06-27T12:03:00Z">
        <w:del w:id="356" w:author="Hannah Moyer" w:date="2023-06-27T13:58:00Z">
          <w:r w:rsidR="00D37B5A" w:rsidDel="000B5075">
            <w:delText xml:space="preserve">n = *** </w:delText>
          </w:r>
        </w:del>
      </w:ins>
      <w:r>
        <w:t>4</w:t>
      </w:r>
      <w:r w:rsidR="00C53FCE">
        <w:t>7</w:t>
      </w:r>
      <w:r>
        <w:t xml:space="preserve">%) </w:t>
      </w:r>
      <w:del w:id="357" w:author="Jonathan Kimmelman, Dr." w:date="2023-06-27T12:03:00Z">
        <w:r w:rsidRPr="002D7F70" w:rsidDel="00D37B5A">
          <w:delText>bypas</w:delText>
        </w:r>
        <w:r w:rsidDel="00D37B5A">
          <w:delText>sed</w:delText>
        </w:r>
        <w:r w:rsidRPr="002D7F70" w:rsidDel="00D37B5A">
          <w:delText xml:space="preserve"> positive </w:delText>
        </w:r>
        <w:r w:rsidDel="00D37B5A">
          <w:delText xml:space="preserve">efficacy </w:delText>
        </w:r>
        <w:r w:rsidRPr="002D7F70" w:rsidDel="00D37B5A">
          <w:delText>evidence from a P2 trial</w:delText>
        </w:r>
      </w:del>
      <w:ins w:id="358" w:author="Jonathan Kimmelman, Dr." w:date="2023-06-27T12:03:00Z">
        <w:r w:rsidR="00D37B5A">
          <w:t xml:space="preserve">were scored as having bypassed </w:t>
        </w:r>
      </w:ins>
      <w:ins w:id="359" w:author="Hannah Moyer" w:date="2023-06-27T13:59:00Z">
        <w:r w:rsidR="000B5075">
          <w:t xml:space="preserve">positive efficacy results from a </w:t>
        </w:r>
      </w:ins>
      <w:ins w:id="360" w:author="Jonathan Kimmelman, Dr." w:date="2023-06-27T12:03:00Z">
        <w:del w:id="361" w:author="Hannah Moyer" w:date="2023-06-27T13:23:00Z">
          <w:r w:rsidR="00D37B5A" w:rsidDel="00547D83">
            <w:delText xml:space="preserve">phase </w:delText>
          </w:r>
        </w:del>
      </w:ins>
      <w:ins w:id="362" w:author="Hannah Moyer" w:date="2023-06-27T13:23:00Z">
        <w:r w:rsidR="00547D83">
          <w:t xml:space="preserve">phase </w:t>
        </w:r>
      </w:ins>
      <w:ins w:id="363" w:author="Jonathan Kimmelman, Dr." w:date="2023-06-27T12:03:00Z">
        <w:r w:rsidR="00D37B5A">
          <w:t>2</w:t>
        </w:r>
      </w:ins>
      <w:ins w:id="364" w:author="Hannah Moyer" w:date="2023-06-27T13:59:00Z">
        <w:r w:rsidR="000B5075">
          <w:t xml:space="preserve"> trial</w:t>
        </w:r>
      </w:ins>
      <w:ins w:id="365" w:author="Jonathan Kimmelman, Dr." w:date="2023-06-27T12:03:00Z">
        <w:del w:id="366" w:author="Hannah Moyer" w:date="2023-06-27T13:59:00Z">
          <w:r w:rsidR="00D37B5A" w:rsidDel="000B5075">
            <w:delText xml:space="preserve"> testing</w:delText>
          </w:r>
        </w:del>
      </w:ins>
      <w:r>
        <w:t>.</w:t>
      </w:r>
      <w:r w:rsidRPr="002D7F70">
        <w:t xml:space="preserve"> </w:t>
      </w:r>
      <w:r>
        <w:t xml:space="preserve">The most common form of bypass was true </w:t>
      </w:r>
      <w:r w:rsidRPr="00C53FCE">
        <w:t>bypass (</w:t>
      </w:r>
      <w:ins w:id="367" w:author="Jonathan Kimmelman, Dr." w:date="2023-06-27T12:03:00Z">
        <w:r w:rsidR="00D37B5A">
          <w:t xml:space="preserve">n = </w:t>
        </w:r>
        <w:del w:id="368" w:author="Hannah Moyer" w:date="2023-06-27T13:58:00Z">
          <w:r w:rsidR="00D37B5A" w:rsidDel="000B5075">
            <w:delText>***</w:delText>
          </w:r>
        </w:del>
      </w:ins>
      <w:ins w:id="369" w:author="Hannah Moyer" w:date="2023-06-27T13:58:00Z">
        <w:r w:rsidR="000B5075">
          <w:t>21,</w:t>
        </w:r>
      </w:ins>
      <w:ins w:id="370" w:author="Jonathan Kimmelman, Dr." w:date="2023-06-27T12:03:00Z">
        <w:r w:rsidR="00D37B5A">
          <w:t xml:space="preserve"> </w:t>
        </w:r>
      </w:ins>
      <w:r w:rsidRPr="00C53FCE">
        <w:t>19%)</w:t>
      </w:r>
      <w:r w:rsidR="00C53FCE" w:rsidRPr="00C53FCE">
        <w:t>.</w:t>
      </w:r>
      <w:r w:rsidR="00C53FCE">
        <w:t xml:space="preserve"> </w:t>
      </w:r>
      <w:ins w:id="371" w:author="Hannah Moyer" w:date="2023-06-27T13:55:00Z">
        <w:r w:rsidR="00F82C84">
          <w:t xml:space="preserve">Among disease areas with more than ten trials in our sample, </w:t>
        </w:r>
      </w:ins>
      <w:del w:id="372" w:author="Hannah Moyer" w:date="2023-06-27T13:33:00Z">
        <w:r w:rsidR="00C53FCE" w:rsidDel="00D76C3E">
          <w:delText>T</w:delText>
        </w:r>
      </w:del>
      <w:ins w:id="373" w:author="Hannah Moyer" w:date="2023-06-27T13:53:00Z">
        <w:r w:rsidR="00F82C84">
          <w:t>P2</w:t>
        </w:r>
      </w:ins>
      <w:ins w:id="374" w:author="Hannah Moyer" w:date="2023-06-27T13:54:00Z">
        <w:r w:rsidR="00F82C84">
          <w:t xml:space="preserve"> Bypass was most common in </w:t>
        </w:r>
      </w:ins>
      <w:ins w:id="375" w:author="Hannah Moyer" w:date="2023-06-27T13:56:00Z">
        <w:r w:rsidR="00F82C84">
          <w:t>Alzheimer’s disease trials (</w:t>
        </w:r>
      </w:ins>
      <w:ins w:id="376" w:author="Hannah Moyer" w:date="2023-06-27T14:00:00Z">
        <w:r w:rsidR="000B5075">
          <w:t xml:space="preserve">n= 19, </w:t>
        </w:r>
      </w:ins>
      <w:ins w:id="377" w:author="Hannah Moyer" w:date="2023-06-27T13:56:00Z">
        <w:r w:rsidR="00F82C84">
          <w:t>63%)</w:t>
        </w:r>
      </w:ins>
      <w:ins w:id="378" w:author="Hannah Moyer" w:date="2023-06-27T13:54:00Z">
        <w:r w:rsidR="00F82C84">
          <w:t xml:space="preserve"> and least common in trials investigating treatments for relapsing multiple sclerosis (</w:t>
        </w:r>
      </w:ins>
      <w:ins w:id="379" w:author="Hannah Moyer" w:date="2023-06-27T14:00:00Z">
        <w:r w:rsidR="000B5075">
          <w:t xml:space="preserve">n=1, </w:t>
        </w:r>
      </w:ins>
      <w:ins w:id="380" w:author="Hannah Moyer" w:date="2023-06-27T13:54:00Z">
        <w:r w:rsidR="00F82C84">
          <w:t>6%)</w:t>
        </w:r>
      </w:ins>
      <w:ins w:id="381" w:author="Hannah Moyer" w:date="2023-06-27T13:56:00Z">
        <w:r w:rsidR="00F82C84">
          <w:t xml:space="preserve"> </w:t>
        </w:r>
      </w:ins>
      <w:del w:id="382" w:author="Hannah Moyer" w:date="2023-06-27T13:33:00Z">
        <w:r w:rsidR="00C53FCE" w:rsidDel="00D76C3E">
          <w:delText xml:space="preserve">his category included all </w:delText>
        </w:r>
      </w:del>
      <w:del w:id="383" w:author="Hannah Moyer" w:date="2023-06-27T13:22:00Z">
        <w:r w:rsidDel="00547D83">
          <w:delText>P3</w:delText>
        </w:r>
      </w:del>
      <w:del w:id="384" w:author="Hannah Moyer" w:date="2023-06-27T13:33:00Z">
        <w:r w:rsidDel="00D76C3E">
          <w:delText xml:space="preserve"> trial</w:delText>
        </w:r>
        <w:r w:rsidR="00C53FCE" w:rsidDel="00D76C3E">
          <w:delText>s that were</w:delText>
        </w:r>
        <w:r w:rsidDel="00D76C3E">
          <w:delText xml:space="preserve"> initiated without a </w:delText>
        </w:r>
        <w:r w:rsidR="00C53FCE" w:rsidDel="00D76C3E">
          <w:delText xml:space="preserve">prior </w:delText>
        </w:r>
        <w:r w:rsidDel="00D76C3E">
          <w:delText xml:space="preserve">P2 trial investigating the same treatment in the same indication </w:delText>
        </w:r>
      </w:del>
      <w:r>
        <w:t>(</w:t>
      </w:r>
      <w:r w:rsidRPr="004D4D0F">
        <w:rPr>
          <w:b/>
          <w:bCs/>
        </w:rPr>
        <w:t>see</w:t>
      </w:r>
      <w:r>
        <w:t xml:space="preserve"> </w:t>
      </w:r>
      <w:r w:rsidRPr="002D7F70">
        <w:rPr>
          <w:b/>
          <w:bCs/>
        </w:rPr>
        <w:t xml:space="preserve">Table </w:t>
      </w:r>
      <w:r>
        <w:rPr>
          <w:b/>
          <w:bCs/>
        </w:rPr>
        <w:t>2).</w:t>
      </w:r>
      <w:r w:rsidRPr="00F82C84">
        <w:t xml:space="preserve"> </w:t>
      </w:r>
      <w:commentRangeStart w:id="385"/>
      <w:commentRangeStart w:id="386"/>
      <w:ins w:id="387" w:author="Hannah Moyer" w:date="2023-06-27T13:43:00Z">
        <w:r w:rsidR="004D61F4" w:rsidRPr="004749B9">
          <w:rPr>
            <w:highlight w:val="yellow"/>
            <w:lang w:val="en-CA"/>
            <w:rPrChange w:id="388" w:author="Hannah Moyer" w:date="2023-06-27T14:17:00Z">
              <w:rPr>
                <w:u w:val="single"/>
                <w:lang w:val="en-CA"/>
              </w:rPr>
            </w:rPrChange>
          </w:rPr>
          <w:t>P2</w:t>
        </w:r>
      </w:ins>
      <w:commentRangeEnd w:id="385"/>
      <w:ins w:id="389" w:author="Hannah Moyer" w:date="2023-06-27T14:17:00Z">
        <w:r w:rsidR="004749B9">
          <w:rPr>
            <w:rStyle w:val="CommentReference"/>
            <w:rFonts w:asciiTheme="minorHAnsi" w:eastAsiaTheme="minorHAnsi" w:hAnsiTheme="minorHAnsi" w:cstheme="minorBidi"/>
          </w:rPr>
          <w:commentReference w:id="385"/>
        </w:r>
      </w:ins>
      <w:commentRangeEnd w:id="386"/>
      <w:ins w:id="390" w:author="Hannah Moyer" w:date="2023-06-27T14:22:00Z">
        <w:r w:rsidR="00671819">
          <w:rPr>
            <w:rStyle w:val="CommentReference"/>
            <w:rFonts w:asciiTheme="minorHAnsi" w:eastAsiaTheme="minorHAnsi" w:hAnsiTheme="minorHAnsi" w:cstheme="minorBidi"/>
          </w:rPr>
          <w:commentReference w:id="386"/>
        </w:r>
      </w:ins>
      <w:ins w:id="391" w:author="Hannah Moyer" w:date="2023-06-27T13:43:00Z">
        <w:r w:rsidR="004D61F4" w:rsidRPr="004749B9">
          <w:rPr>
            <w:highlight w:val="yellow"/>
            <w:u w:val="single"/>
            <w:lang w:val="en-CA"/>
            <w:rPrChange w:id="392" w:author="Hannah Moyer" w:date="2023-06-27T14:17:00Z">
              <w:rPr>
                <w:u w:val="single"/>
                <w:lang w:val="en-CA"/>
              </w:rPr>
            </w:rPrChange>
          </w:rPr>
          <w:t xml:space="preserve"> </w:t>
        </w:r>
      </w:ins>
    </w:p>
    <w:p w14:paraId="189325B0" w14:textId="77777777" w:rsidR="003D44D4" w:rsidRPr="004749B9" w:rsidDel="004D61F4" w:rsidRDefault="003D44D4" w:rsidP="003D44D4">
      <w:pPr>
        <w:rPr>
          <w:del w:id="393" w:author="Hannah Moyer" w:date="2023-06-27T13:43:00Z"/>
          <w:highlight w:val="yellow"/>
          <w:lang w:val="en-CA"/>
          <w:rPrChange w:id="394" w:author="Hannah Moyer" w:date="2023-06-27T14:17:00Z">
            <w:rPr>
              <w:del w:id="395" w:author="Hannah Moyer" w:date="2023-06-27T13:43:00Z"/>
              <w:lang w:val="en-CA"/>
            </w:rPr>
          </w:rPrChange>
        </w:rPr>
      </w:pPr>
    </w:p>
    <w:p w14:paraId="601995CC" w14:textId="38E0B5AB" w:rsidR="003D44D4" w:rsidRPr="004749B9" w:rsidDel="004D61F4" w:rsidRDefault="003D44D4" w:rsidP="003D44D4">
      <w:pPr>
        <w:rPr>
          <w:del w:id="396" w:author="Hannah Moyer" w:date="2023-06-27T13:43:00Z"/>
          <w:highlight w:val="yellow"/>
          <w:u w:val="single"/>
          <w:lang w:val="en-CA"/>
          <w:rPrChange w:id="397" w:author="Hannah Moyer" w:date="2023-06-27T14:17:00Z">
            <w:rPr>
              <w:del w:id="398" w:author="Hannah Moyer" w:date="2023-06-27T13:43:00Z"/>
              <w:u w:val="single"/>
              <w:lang w:val="en-CA"/>
            </w:rPr>
          </w:rPrChange>
        </w:rPr>
      </w:pPr>
      <w:commentRangeStart w:id="399"/>
      <w:del w:id="400" w:author="Hannah Moyer" w:date="2023-06-27T13:43:00Z">
        <w:r w:rsidRPr="004749B9" w:rsidDel="004D61F4">
          <w:rPr>
            <w:highlight w:val="yellow"/>
            <w:u w:val="single"/>
            <w:lang w:val="en-CA"/>
            <w:rPrChange w:id="401" w:author="Hannah Moyer" w:date="2023-06-27T14:17:00Z">
              <w:rPr>
                <w:u w:val="single"/>
                <w:lang w:val="en-CA"/>
              </w:rPr>
            </w:rPrChange>
          </w:rPr>
          <w:delText xml:space="preserve">Bypassing and </w:delText>
        </w:r>
      </w:del>
      <w:del w:id="402" w:author="Hannah Moyer" w:date="2023-06-27T13:22:00Z">
        <w:r w:rsidRPr="004749B9" w:rsidDel="00547D83">
          <w:rPr>
            <w:highlight w:val="yellow"/>
            <w:u w:val="single"/>
            <w:lang w:val="en-CA"/>
            <w:rPrChange w:id="403" w:author="Hannah Moyer" w:date="2023-06-27T14:17:00Z">
              <w:rPr>
                <w:u w:val="single"/>
                <w:lang w:val="en-CA"/>
              </w:rPr>
            </w:rPrChange>
          </w:rPr>
          <w:delText>P3</w:delText>
        </w:r>
      </w:del>
      <w:del w:id="404" w:author="Hannah Moyer" w:date="2023-06-27T13:43:00Z">
        <w:r w:rsidRPr="004749B9" w:rsidDel="004D61F4">
          <w:rPr>
            <w:highlight w:val="yellow"/>
            <w:u w:val="single"/>
            <w:lang w:val="en-CA"/>
            <w:rPrChange w:id="405" w:author="Hannah Moyer" w:date="2023-06-27T14:17:00Z">
              <w:rPr>
                <w:u w:val="single"/>
                <w:lang w:val="en-CA"/>
              </w:rPr>
            </w:rPrChange>
          </w:rPr>
          <w:delText xml:space="preserve"> Trial </w:delText>
        </w:r>
        <w:r w:rsidR="000322E3" w:rsidRPr="004749B9" w:rsidDel="004D61F4">
          <w:rPr>
            <w:highlight w:val="yellow"/>
            <w:u w:val="single"/>
            <w:lang w:val="en-CA"/>
            <w:rPrChange w:id="406" w:author="Hannah Moyer" w:date="2023-06-27T14:17:00Z">
              <w:rPr>
                <w:u w:val="single"/>
                <w:lang w:val="en-CA"/>
              </w:rPr>
            </w:rPrChange>
          </w:rPr>
          <w:delText>Results</w:delText>
        </w:r>
        <w:commentRangeEnd w:id="399"/>
        <w:r w:rsidR="00D37B5A" w:rsidRPr="004749B9" w:rsidDel="004D61F4">
          <w:rPr>
            <w:rStyle w:val="CommentReference"/>
            <w:rFonts w:asciiTheme="minorHAnsi" w:eastAsiaTheme="minorHAnsi" w:hAnsiTheme="minorHAnsi" w:cstheme="minorBidi"/>
            <w:highlight w:val="yellow"/>
            <w:rPrChange w:id="407" w:author="Hannah Moyer" w:date="2023-06-27T14:17:00Z">
              <w:rPr>
                <w:rStyle w:val="CommentReference"/>
                <w:rFonts w:asciiTheme="minorHAnsi" w:eastAsiaTheme="minorHAnsi" w:hAnsiTheme="minorHAnsi" w:cstheme="minorBidi"/>
              </w:rPr>
            </w:rPrChange>
          </w:rPr>
          <w:commentReference w:id="399"/>
        </w:r>
      </w:del>
    </w:p>
    <w:p w14:paraId="50948A2D" w14:textId="2F1C06FB" w:rsidR="003D44D4" w:rsidRPr="00E361C6" w:rsidRDefault="003D44D4" w:rsidP="003D44D4">
      <w:pPr>
        <w:rPr>
          <w:u w:val="single"/>
          <w:lang w:val="en-CA"/>
        </w:rPr>
      </w:pPr>
      <w:del w:id="408" w:author="Hannah Moyer" w:date="2023-06-27T13:43:00Z">
        <w:r w:rsidRPr="004749B9" w:rsidDel="004D61F4">
          <w:rPr>
            <w:highlight w:val="yellow"/>
            <w:rPrChange w:id="409" w:author="Hannah Moyer" w:date="2023-06-27T14:17:00Z">
              <w:rPr/>
            </w:rPrChange>
          </w:rPr>
          <w:delText xml:space="preserve">The prevalence of P2 </w:delText>
        </w:r>
      </w:del>
      <w:r w:rsidRPr="004749B9">
        <w:rPr>
          <w:highlight w:val="yellow"/>
          <w:rPrChange w:id="410" w:author="Hannah Moyer" w:date="2023-06-27T14:17:00Z">
            <w:rPr/>
          </w:rPrChange>
        </w:rPr>
        <w:t xml:space="preserve">bypass was not </w:t>
      </w:r>
      <w:ins w:id="411" w:author="Hannah Moyer" w:date="2023-06-27T14:09:00Z">
        <w:r w:rsidR="004749B9" w:rsidRPr="004749B9">
          <w:rPr>
            <w:highlight w:val="yellow"/>
            <w:rPrChange w:id="412" w:author="Hannah Moyer" w:date="2023-06-27T14:17:00Z">
              <w:rPr/>
            </w:rPrChange>
          </w:rPr>
          <w:t xml:space="preserve">significantly </w:t>
        </w:r>
      </w:ins>
      <w:del w:id="413" w:author="Jonathan Kimmelman, Dr." w:date="2023-06-27T12:06:00Z">
        <w:r w:rsidRPr="004749B9" w:rsidDel="00D37B5A">
          <w:rPr>
            <w:highlight w:val="yellow"/>
            <w:rPrChange w:id="414" w:author="Hannah Moyer" w:date="2023-06-27T14:17:00Z">
              <w:rPr/>
            </w:rPrChange>
          </w:rPr>
          <w:delText>associated with</w:delText>
        </w:r>
      </w:del>
      <w:ins w:id="415" w:author="Jonathan Kimmelman, Dr." w:date="2023-06-27T12:06:00Z">
        <w:r w:rsidR="00D37B5A" w:rsidRPr="004749B9">
          <w:rPr>
            <w:highlight w:val="yellow"/>
            <w:rPrChange w:id="416" w:author="Hannah Moyer" w:date="2023-06-27T14:17:00Z">
              <w:rPr/>
            </w:rPrChange>
          </w:rPr>
          <w:t>more prevalent when trials were</w:t>
        </w:r>
      </w:ins>
      <w:r w:rsidRPr="004749B9">
        <w:rPr>
          <w:highlight w:val="yellow"/>
          <w:rPrChange w:id="417" w:author="Hannah Moyer" w:date="2023-06-27T14:17:00Z">
            <w:rPr/>
          </w:rPrChange>
        </w:rPr>
        <w:t xml:space="preserve"> industry</w:t>
      </w:r>
      <w:r>
        <w:t xml:space="preserve"> fund</w:t>
      </w:r>
      <w:ins w:id="418" w:author="Hannah Moyer" w:date="2023-06-27T14:08:00Z">
        <w:r w:rsidR="004749B9">
          <w:t>ed</w:t>
        </w:r>
      </w:ins>
      <w:del w:id="419" w:author="Hannah Moyer" w:date="2023-06-27T14:08:00Z">
        <w:r w:rsidDel="004749B9">
          <w:delText>ing</w:delText>
        </w:r>
      </w:del>
      <w:ins w:id="420" w:author="Jonathan Kimmelman, Dr." w:date="2023-06-27T12:04:00Z">
        <w:r w:rsidR="00D37B5A">
          <w:t xml:space="preserve"> (</w:t>
        </w:r>
      </w:ins>
      <w:ins w:id="421" w:author="Hannah Moyer" w:date="2023-06-27T14:06:00Z">
        <w:r w:rsidR="000B5075">
          <w:t>Bypass:</w:t>
        </w:r>
      </w:ins>
      <w:ins w:id="422" w:author="Hannah Moyer" w:date="2023-06-27T14:14:00Z">
        <w:r w:rsidR="004749B9">
          <w:t xml:space="preserve"> n=</w:t>
        </w:r>
      </w:ins>
      <w:ins w:id="423" w:author="Hannah Moyer" w:date="2023-06-27T14:16:00Z">
        <w:r w:rsidR="004749B9">
          <w:t>40</w:t>
        </w:r>
      </w:ins>
      <w:ins w:id="424" w:author="Hannah Moyer" w:date="2023-06-27T14:14:00Z">
        <w:r w:rsidR="004749B9">
          <w:t xml:space="preserve"> ,</w:t>
        </w:r>
      </w:ins>
      <w:ins w:id="425" w:author="Hannah Moyer" w:date="2023-06-27T14:11:00Z">
        <w:r w:rsidR="004749B9">
          <w:t xml:space="preserve"> </w:t>
        </w:r>
      </w:ins>
      <w:ins w:id="426" w:author="Hannah Moyer" w:date="2023-06-27T14:08:00Z">
        <w:r w:rsidR="004749B9">
          <w:t>77</w:t>
        </w:r>
      </w:ins>
      <w:ins w:id="427" w:author="Hannah Moyer" w:date="2023-06-27T14:06:00Z">
        <w:r w:rsidR="000B5075">
          <w:t xml:space="preserve">%, Non-bypass: </w:t>
        </w:r>
      </w:ins>
      <w:ins w:id="428" w:author="Hannah Moyer" w:date="2023-06-27T14:13:00Z">
        <w:r w:rsidR="004749B9">
          <w:t>n</w:t>
        </w:r>
      </w:ins>
      <w:ins w:id="429" w:author="Hannah Moyer" w:date="2023-06-27T14:14:00Z">
        <w:r w:rsidR="004749B9">
          <w:t xml:space="preserve">= </w:t>
        </w:r>
      </w:ins>
      <w:ins w:id="430" w:author="Hannah Moyer" w:date="2023-06-27T14:16:00Z">
        <w:r w:rsidR="004749B9">
          <w:t>54</w:t>
        </w:r>
      </w:ins>
      <w:ins w:id="431" w:author="Hannah Moyer" w:date="2023-06-27T14:14:00Z">
        <w:r w:rsidR="004749B9">
          <w:t xml:space="preserve">, </w:t>
        </w:r>
      </w:ins>
      <w:ins w:id="432" w:author="Hannah Moyer" w:date="2023-06-27T14:07:00Z">
        <w:r w:rsidR="000B5075">
          <w:t>89</w:t>
        </w:r>
      </w:ins>
      <w:ins w:id="433" w:author="Hannah Moyer" w:date="2023-06-27T14:06:00Z">
        <w:r w:rsidR="000B5075">
          <w:t>%, p=0.13</w:t>
        </w:r>
      </w:ins>
      <w:ins w:id="434" w:author="Jonathan Kimmelman, Dr." w:date="2023-06-27T12:05:00Z">
        <w:del w:id="435" w:author="Hannah Moyer" w:date="2023-06-27T14:06:00Z">
          <w:r w:rsidR="00D37B5A" w:rsidDel="000B5075">
            <w:delText xml:space="preserve">X% vs. Y%, </w:delText>
          </w:r>
        </w:del>
      </w:ins>
      <w:ins w:id="436" w:author="Hannah Moyer" w:date="2023-06-27T14:01:00Z">
        <w:r w:rsidR="000B5075">
          <w:t xml:space="preserve">) </w:t>
        </w:r>
      </w:ins>
      <w:ins w:id="437" w:author="Jonathan Kimmelman, Dr." w:date="2023-06-27T12:05:00Z">
        <w:del w:id="438" w:author="Hannah Moyer" w:date="2023-06-27T14:01:00Z">
          <w:r w:rsidR="00D37B5A" w:rsidDel="000B5075">
            <w:delText>p = ***</w:delText>
          </w:r>
        </w:del>
        <w:del w:id="439" w:author="Hannah Moyer" w:date="2023-06-27T13:33:00Z">
          <w:r w:rsidR="00D37B5A" w:rsidDel="00D76C3E">
            <w:delText>_</w:delText>
          </w:r>
        </w:del>
      </w:ins>
      <w:del w:id="440" w:author="Hannah Moyer" w:date="2023-06-27T14:01:00Z">
        <w:r w:rsidDel="000B5075">
          <w:delText xml:space="preserve"> </w:delText>
        </w:r>
      </w:del>
      <w:r>
        <w:t xml:space="preserve">or </w:t>
      </w:r>
      <w:ins w:id="441" w:author="Jonathan Kimmelman, Dr." w:date="2023-06-27T12:06:00Z">
        <w:r w:rsidR="00D37B5A">
          <w:t>when trials involved a drug already approved f</w:t>
        </w:r>
      </w:ins>
      <w:ins w:id="442" w:author="Hannah Moyer" w:date="2023-06-27T13:33:00Z">
        <w:r w:rsidR="00D76C3E">
          <w:t>or</w:t>
        </w:r>
      </w:ins>
      <w:ins w:id="443" w:author="Jonathan Kimmelman, Dr." w:date="2023-06-27T12:06:00Z">
        <w:del w:id="444" w:author="Hannah Moyer" w:date="2023-06-27T13:33:00Z">
          <w:r w:rsidR="00D37B5A" w:rsidDel="00D76C3E">
            <w:delText>ro</w:delText>
          </w:r>
        </w:del>
        <w:r w:rsidR="00D37B5A">
          <w:t xml:space="preserve"> a </w:t>
        </w:r>
      </w:ins>
      <w:ins w:id="445" w:author="Hannah Moyer" w:date="2023-06-27T13:33:00Z">
        <w:r w:rsidR="00D76C3E">
          <w:t>d</w:t>
        </w:r>
      </w:ins>
      <w:ins w:id="446" w:author="Jonathan Kimmelman, Dr." w:date="2023-06-27T12:06:00Z">
        <w:r w:rsidR="00D37B5A">
          <w:t xml:space="preserve">ifferent indication </w:t>
        </w:r>
      </w:ins>
      <w:del w:id="447" w:author="Jonathan Kimmelman, Dr." w:date="2023-06-27T12:06:00Z">
        <w:r w:rsidDel="00D37B5A">
          <w:delText xml:space="preserve">approval status </w:delText>
        </w:r>
      </w:del>
      <w:r>
        <w:t>(</w:t>
      </w:r>
      <w:ins w:id="448" w:author="Hannah Moyer" w:date="2023-06-27T14:06:00Z">
        <w:r w:rsidR="000B5075">
          <w:t xml:space="preserve">Bypass: </w:t>
        </w:r>
      </w:ins>
      <w:ins w:id="449" w:author="Hannah Moyer" w:date="2023-06-27T14:18:00Z">
        <w:r w:rsidR="00671819">
          <w:t xml:space="preserve">n=12, </w:t>
        </w:r>
      </w:ins>
      <w:ins w:id="450" w:author="Hannah Moyer" w:date="2023-06-27T14:09:00Z">
        <w:r w:rsidR="004749B9">
          <w:t>23</w:t>
        </w:r>
      </w:ins>
      <w:ins w:id="451" w:author="Hannah Moyer" w:date="2023-06-27T14:06:00Z">
        <w:r w:rsidR="000B5075">
          <w:t xml:space="preserve">%, Non-bypass: </w:t>
        </w:r>
      </w:ins>
      <w:ins w:id="452" w:author="Hannah Moyer" w:date="2023-06-27T14:19:00Z">
        <w:r w:rsidR="00671819">
          <w:t xml:space="preserve">n= , </w:t>
        </w:r>
      </w:ins>
      <w:ins w:id="453" w:author="Hannah Moyer" w:date="2023-06-27T14:06:00Z">
        <w:r w:rsidR="000B5075">
          <w:t>15%, p=0.</w:t>
        </w:r>
      </w:ins>
      <w:ins w:id="454" w:author="Hannah Moyer" w:date="2023-06-27T14:07:00Z">
        <w:r w:rsidR="000B5075">
          <w:t>33</w:t>
        </w:r>
      </w:ins>
      <w:ins w:id="455" w:author="Jonathan Kimmelman, Dr." w:date="2023-06-27T12:06:00Z">
        <w:del w:id="456" w:author="Hannah Moyer" w:date="2023-06-27T14:06:00Z">
          <w:r w:rsidR="00D37B5A" w:rsidDel="000B5075">
            <w:delText xml:space="preserve">A% vs Y% </w:delText>
          </w:r>
        </w:del>
      </w:ins>
      <w:del w:id="457" w:author="Hannah Moyer" w:date="2023-06-27T14:01:00Z">
        <w:r w:rsidDel="000B5075">
          <w:delText xml:space="preserve">p= 0.13, </w:delText>
        </w:r>
      </w:del>
      <w:del w:id="458" w:author="Hannah Moyer" w:date="2023-06-27T14:06:00Z">
        <w:r w:rsidDel="000B5075">
          <w:delText>p=0.33 respectively</w:delText>
        </w:r>
      </w:del>
      <w:r>
        <w:t xml:space="preserve">). </w:t>
      </w:r>
      <w:commentRangeStart w:id="459"/>
      <w:del w:id="460" w:author="Hannah Moyer" w:date="2023-06-27T13:22:00Z">
        <w:r w:rsidDel="00547D83">
          <w:rPr>
            <w:lang w:val="en-CA"/>
          </w:rPr>
          <w:delText>P3</w:delText>
        </w:r>
      </w:del>
      <w:del w:id="461" w:author="Hannah Moyer" w:date="2023-06-27T13:43:00Z">
        <w:r w:rsidDel="004D61F4">
          <w:rPr>
            <w:lang w:val="en-CA"/>
          </w:rPr>
          <w:delText xml:space="preserve"> trials that bypassed P2 were significantly less likely to be positive on their primary outcome than trials that were preceded by positive efficacy evidence from a P2 (</w:delText>
        </w:r>
        <w:r w:rsidR="00DB3BC1" w:rsidDel="004D61F4">
          <w:rPr>
            <w:lang w:val="en-CA"/>
          </w:rPr>
          <w:delText xml:space="preserve">Bypass: </w:delText>
        </w:r>
        <w:commentRangeStart w:id="462"/>
        <w:r w:rsidR="00DB3BC1" w:rsidDel="004D61F4">
          <w:rPr>
            <w:lang w:val="en-CA"/>
          </w:rPr>
          <w:delText>31</w:delText>
        </w:r>
        <w:commentRangeEnd w:id="462"/>
        <w:r w:rsidR="00D37B5A" w:rsidDel="004D61F4">
          <w:rPr>
            <w:rStyle w:val="CommentReference"/>
            <w:rFonts w:asciiTheme="minorHAnsi" w:eastAsiaTheme="minorHAnsi" w:hAnsiTheme="minorHAnsi" w:cstheme="minorBidi"/>
          </w:rPr>
          <w:commentReference w:id="462"/>
        </w:r>
        <w:r w:rsidR="00DB3BC1" w:rsidDel="004D61F4">
          <w:rPr>
            <w:lang w:val="en-CA"/>
          </w:rPr>
          <w:delText xml:space="preserve">%, </w:delText>
        </w:r>
        <w:r w:rsidDel="004D61F4">
          <w:rPr>
            <w:lang w:val="en-CA"/>
          </w:rPr>
          <w:delText>Non-bypass</w:delText>
        </w:r>
      </w:del>
      <w:ins w:id="463" w:author="Jonathan Kimmelman, Dr." w:date="2023-06-27T12:08:00Z">
        <w:del w:id="464" w:author="Hannah Moyer" w:date="2023-06-27T13:43:00Z">
          <w:r w:rsidR="00D37B5A" w:rsidDel="004D61F4">
            <w:rPr>
              <w:lang w:val="en-CA"/>
            </w:rPr>
            <w:delText>vs.</w:delText>
          </w:r>
        </w:del>
      </w:ins>
      <w:del w:id="465" w:author="Hannah Moyer" w:date="2023-06-27T13:43:00Z">
        <w:r w:rsidDel="004D61F4">
          <w:rPr>
            <w:lang w:val="en-CA"/>
          </w:rPr>
          <w:delText>: 57%</w:delText>
        </w:r>
        <w:r w:rsidR="00DB3BC1" w:rsidDel="004D61F4">
          <w:rPr>
            <w:lang w:val="en-CA"/>
          </w:rPr>
          <w:delText>,</w:delText>
        </w:r>
      </w:del>
      <w:ins w:id="466" w:author="Jonathan Kimmelman, Dr." w:date="2023-06-27T12:08:00Z">
        <w:del w:id="467" w:author="Hannah Moyer" w:date="2023-06-27T13:43:00Z">
          <w:r w:rsidR="00D37B5A" w:rsidDel="004D61F4">
            <w:rPr>
              <w:lang w:val="en-CA"/>
            </w:rPr>
            <w:delText xml:space="preserve">, respectivelyl </w:delText>
          </w:r>
        </w:del>
      </w:ins>
      <w:del w:id="468" w:author="Hannah Moyer" w:date="2023-06-27T13:43:00Z">
        <w:r w:rsidR="00DB3BC1" w:rsidDel="004D61F4">
          <w:rPr>
            <w:lang w:val="en-CA"/>
          </w:rPr>
          <w:delText xml:space="preserve"> </w:delText>
        </w:r>
        <w:r w:rsidRPr="008C6B01" w:rsidDel="004D61F4">
          <w:delText>p=</w:delText>
        </w:r>
        <w:r w:rsidDel="004D61F4">
          <w:delText>0.01</w:delText>
        </w:r>
        <w:r w:rsidRPr="008C6B01" w:rsidDel="004D61F4">
          <w:delText>).</w:delText>
        </w:r>
        <w:r w:rsidDel="004D61F4">
          <w:rPr>
            <w:lang w:val="en-CA"/>
          </w:rPr>
          <w:delText xml:space="preserve"> </w:delText>
        </w:r>
        <w:r w:rsidDel="004D61F4">
          <w:delText>T</w:delText>
        </w:r>
        <w:r w:rsidRPr="008C6B01" w:rsidDel="004D61F4">
          <w:delText xml:space="preserve">he rate </w:delText>
        </w:r>
      </w:del>
      <w:ins w:id="469" w:author="Jonathan Kimmelman, Dr." w:date="2023-06-27T12:09:00Z">
        <w:del w:id="470" w:author="Hannah Moyer" w:date="2023-06-27T13:43:00Z">
          <w:r w:rsidR="00D37B5A" w:rsidDel="004D61F4">
            <w:delText>frequency</w:delText>
          </w:r>
          <w:r w:rsidR="00D37B5A" w:rsidRPr="008C6B01" w:rsidDel="004D61F4">
            <w:delText xml:space="preserve"> </w:delText>
          </w:r>
        </w:del>
      </w:ins>
      <w:del w:id="471" w:author="Hannah Moyer" w:date="2023-06-27T13:43:00Z">
        <w:r w:rsidRPr="008C6B01" w:rsidDel="004D61F4">
          <w:delText xml:space="preserve">of </w:delText>
        </w:r>
      </w:del>
      <w:del w:id="472" w:author="Hannah Moyer" w:date="2023-06-27T13:22:00Z">
        <w:r w:rsidRPr="008C6B01" w:rsidDel="00547D83">
          <w:delText>P3</w:delText>
        </w:r>
      </w:del>
      <w:del w:id="473" w:author="Hannah Moyer" w:date="2023-06-27T13:43:00Z">
        <w:r w:rsidRPr="008C6B01" w:rsidDel="004D61F4">
          <w:delText xml:space="preserve"> trial termination </w:delText>
        </w:r>
        <w:r w:rsidDel="004D61F4">
          <w:delText xml:space="preserve">due to safety or futility </w:delText>
        </w:r>
        <w:r w:rsidRPr="008C6B01" w:rsidDel="004D61F4">
          <w:delText xml:space="preserve">was non-significantly </w:delText>
        </w:r>
        <w:r w:rsidDel="004D61F4">
          <w:delText xml:space="preserve">higher in the group that bypassed P2 (Bypass: 29%, </w:delText>
        </w:r>
        <w:r w:rsidR="00DB3BC1" w:rsidDel="004D61F4">
          <w:delText xml:space="preserve">Non-bypass: 15%, </w:delText>
        </w:r>
        <w:r w:rsidDel="004D61F4">
          <w:delText>p=0.11)</w:delText>
        </w:r>
        <w:r w:rsidRPr="008C6B01" w:rsidDel="004D61F4">
          <w:rPr>
            <w:b/>
            <w:bCs/>
          </w:rPr>
          <w:delText xml:space="preserve"> (see</w:delText>
        </w:r>
        <w:r w:rsidRPr="008C6B01" w:rsidDel="004D61F4">
          <w:delText xml:space="preserve"> </w:delText>
        </w:r>
        <w:r w:rsidRPr="008C6B01" w:rsidDel="004D61F4">
          <w:rPr>
            <w:b/>
            <w:bCs/>
          </w:rPr>
          <w:delText xml:space="preserve">Table </w:delText>
        </w:r>
        <w:r w:rsidDel="004D61F4">
          <w:rPr>
            <w:b/>
            <w:bCs/>
          </w:rPr>
          <w:delText>3</w:delText>
        </w:r>
        <w:r w:rsidRPr="008C6B01" w:rsidDel="004D61F4">
          <w:rPr>
            <w:b/>
            <w:bCs/>
          </w:rPr>
          <w:delText>).</w:delText>
        </w:r>
        <w:commentRangeEnd w:id="459"/>
        <w:r w:rsidR="00D37B5A" w:rsidDel="004D61F4">
          <w:rPr>
            <w:rStyle w:val="CommentReference"/>
            <w:rFonts w:asciiTheme="minorHAnsi" w:eastAsiaTheme="minorHAnsi" w:hAnsiTheme="minorHAnsi" w:cstheme="minorBidi"/>
          </w:rPr>
          <w:commentReference w:id="459"/>
        </w:r>
      </w:del>
    </w:p>
    <w:p w14:paraId="6D85BCBB" w14:textId="77777777" w:rsidR="003D44D4" w:rsidRPr="002274C2" w:rsidRDefault="003D44D4" w:rsidP="003D44D4">
      <w:pPr>
        <w:rPr>
          <w:lang w:val="en-CA"/>
        </w:rPr>
      </w:pPr>
    </w:p>
    <w:p w14:paraId="3EA650B6" w14:textId="77777777" w:rsidR="003D44D4" w:rsidRDefault="003D44D4" w:rsidP="003D44D4">
      <w:pPr>
        <w:rPr>
          <w:ins w:id="474" w:author="Hannah Moyer" w:date="2023-06-27T13:42:00Z"/>
          <w:u w:val="single"/>
        </w:rPr>
      </w:pPr>
      <w:r>
        <w:rPr>
          <w:u w:val="single"/>
        </w:rPr>
        <w:t xml:space="preserve">Patient </w:t>
      </w:r>
      <w:r w:rsidRPr="002274C2">
        <w:rPr>
          <w:u w:val="single"/>
        </w:rPr>
        <w:t>Risk</w:t>
      </w:r>
      <w:r>
        <w:rPr>
          <w:u w:val="single"/>
        </w:rPr>
        <w:t xml:space="preserve"> and </w:t>
      </w:r>
      <w:r w:rsidRPr="002274C2">
        <w:rPr>
          <w:u w:val="single"/>
        </w:rPr>
        <w:t xml:space="preserve">Benefit of </w:t>
      </w:r>
      <w:r>
        <w:rPr>
          <w:u w:val="single"/>
        </w:rPr>
        <w:t>P</w:t>
      </w:r>
      <w:r w:rsidRPr="002274C2">
        <w:rPr>
          <w:u w:val="single"/>
        </w:rPr>
        <w:t>2 Bypassing</w:t>
      </w:r>
    </w:p>
    <w:p w14:paraId="071C43FF" w14:textId="132D4267" w:rsidR="004D61F4" w:rsidRPr="004D61F4" w:rsidDel="004D61F4" w:rsidRDefault="004D61F4" w:rsidP="003D44D4">
      <w:pPr>
        <w:rPr>
          <w:del w:id="475" w:author="Hannah Moyer" w:date="2023-06-27T13:42:00Z"/>
          <w:u w:val="single"/>
          <w:lang w:val="en-CA"/>
          <w:rPrChange w:id="476" w:author="Hannah Moyer" w:date="2023-06-27T13:43:00Z">
            <w:rPr>
              <w:del w:id="477" w:author="Hannah Moyer" w:date="2023-06-27T13:42:00Z"/>
              <w:u w:val="single"/>
            </w:rPr>
          </w:rPrChange>
        </w:rPr>
      </w:pPr>
      <w:ins w:id="478" w:author="Hannah Moyer" w:date="2023-06-27T13:42:00Z">
        <w:r>
          <w:rPr>
            <w:lang w:val="en-CA"/>
          </w:rPr>
          <w:lastRenderedPageBreak/>
          <w:t>Phase 3 trials that bypassed P2 were significantly less likely to be positive on their primary outcome than trials that were preceded by positive efficacy evidence from a P2 (</w:t>
        </w:r>
      </w:ins>
      <w:ins w:id="479" w:author="Hannah Moyer" w:date="2023-06-27T14:15:00Z">
        <w:r w:rsidR="004749B9">
          <w:t>n=</w:t>
        </w:r>
      </w:ins>
      <w:ins w:id="480" w:author="Hannah Moyer" w:date="2023-06-27T14:20:00Z">
        <w:r w:rsidR="00671819">
          <w:t>15</w:t>
        </w:r>
      </w:ins>
      <w:ins w:id="481" w:author="Hannah Moyer" w:date="2023-06-27T14:15:00Z">
        <w:r w:rsidR="004749B9">
          <w:t xml:space="preserve">, </w:t>
        </w:r>
      </w:ins>
      <w:ins w:id="482" w:author="Hannah Moyer" w:date="2023-06-27T13:42:00Z">
        <w:r>
          <w:rPr>
            <w:lang w:val="en-CA"/>
          </w:rPr>
          <w:t>31% vs</w:t>
        </w:r>
      </w:ins>
      <w:ins w:id="483" w:author="Hannah Moyer" w:date="2023-06-27T14:04:00Z">
        <w:r w:rsidR="000B5075">
          <w:rPr>
            <w:lang w:val="en-CA"/>
          </w:rPr>
          <w:t xml:space="preserve"> </w:t>
        </w:r>
      </w:ins>
      <w:ins w:id="484" w:author="Hannah Moyer" w:date="2023-06-27T14:15:00Z">
        <w:r w:rsidR="004749B9">
          <w:t>n=</w:t>
        </w:r>
      </w:ins>
      <w:ins w:id="485" w:author="Hannah Moyer" w:date="2023-06-27T14:19:00Z">
        <w:r w:rsidR="00671819">
          <w:t>34</w:t>
        </w:r>
      </w:ins>
      <w:ins w:id="486" w:author="Hannah Moyer" w:date="2023-06-27T14:15:00Z">
        <w:r w:rsidR="004749B9">
          <w:t xml:space="preserve">, </w:t>
        </w:r>
      </w:ins>
      <w:ins w:id="487" w:author="Hannah Moyer" w:date="2023-06-27T13:42:00Z">
        <w:r>
          <w:rPr>
            <w:lang w:val="en-CA"/>
          </w:rPr>
          <w:t>57%</w:t>
        </w:r>
      </w:ins>
      <w:ins w:id="488" w:author="Hannah Moyer" w:date="2023-06-27T14:04:00Z">
        <w:r w:rsidR="000B5075">
          <w:rPr>
            <w:lang w:val="en-CA"/>
          </w:rPr>
          <w:t xml:space="preserve"> </w:t>
        </w:r>
      </w:ins>
      <w:ins w:id="489" w:author="Hannah Moyer" w:date="2023-06-27T13:42:00Z">
        <w:r>
          <w:rPr>
            <w:lang w:val="en-CA"/>
          </w:rPr>
          <w:t>respectively</w:t>
        </w:r>
      </w:ins>
      <w:ins w:id="490" w:author="Hannah Moyer" w:date="2023-06-27T13:44:00Z">
        <w:r>
          <w:rPr>
            <w:lang w:val="en-CA"/>
          </w:rPr>
          <w:t>,</w:t>
        </w:r>
      </w:ins>
      <w:ins w:id="491" w:author="Hannah Moyer" w:date="2023-06-27T13:42:00Z">
        <w:r>
          <w:rPr>
            <w:lang w:val="en-CA"/>
          </w:rPr>
          <w:t xml:space="preserve"> </w:t>
        </w:r>
        <w:r w:rsidRPr="008C6B01">
          <w:t>p=</w:t>
        </w:r>
        <w:r>
          <w:t>0.01</w:t>
        </w:r>
        <w:r w:rsidRPr="008C6B01">
          <w:t>).</w:t>
        </w:r>
        <w:r>
          <w:rPr>
            <w:lang w:val="en-CA"/>
          </w:rPr>
          <w:t xml:space="preserve"> </w:t>
        </w:r>
        <w:r>
          <w:t>T</w:t>
        </w:r>
        <w:r w:rsidRPr="008C6B01">
          <w:t xml:space="preserve">he </w:t>
        </w:r>
        <w:r>
          <w:t>frequency</w:t>
        </w:r>
        <w:r w:rsidRPr="008C6B01">
          <w:t xml:space="preserve"> of </w:t>
        </w:r>
        <w:r>
          <w:t>phase 3</w:t>
        </w:r>
        <w:r w:rsidRPr="008C6B01">
          <w:t xml:space="preserve"> trial termination </w:t>
        </w:r>
        <w:r>
          <w:t xml:space="preserve">due to safety or futility </w:t>
        </w:r>
        <w:r w:rsidRPr="008C6B01">
          <w:t xml:space="preserve">was non-significantly </w:t>
        </w:r>
        <w:r>
          <w:t xml:space="preserve">higher in the group that bypassed P2 (Bypass: </w:t>
        </w:r>
      </w:ins>
      <w:ins w:id="492" w:author="Hannah Moyer" w:date="2023-06-27T14:15:00Z">
        <w:r w:rsidR="004749B9">
          <w:t>n=</w:t>
        </w:r>
      </w:ins>
      <w:ins w:id="493" w:author="Hannah Moyer" w:date="2023-06-27T14:20:00Z">
        <w:r w:rsidR="00671819">
          <w:t>15</w:t>
        </w:r>
      </w:ins>
      <w:ins w:id="494" w:author="Hannah Moyer" w:date="2023-06-27T14:15:00Z">
        <w:r w:rsidR="004749B9">
          <w:t xml:space="preserve">, </w:t>
        </w:r>
      </w:ins>
      <w:ins w:id="495" w:author="Hannah Moyer" w:date="2023-06-27T13:42:00Z">
        <w:r>
          <w:t>29%</w:t>
        </w:r>
      </w:ins>
      <w:ins w:id="496" w:author="Hannah Moyer" w:date="2023-06-27T14:15:00Z">
        <w:r w:rsidR="004749B9">
          <w:t xml:space="preserve">, </w:t>
        </w:r>
      </w:ins>
      <w:proofErr w:type="gramStart"/>
      <w:ins w:id="497" w:author="Hannah Moyer" w:date="2023-06-27T13:42:00Z">
        <w:r>
          <w:t>Non-bypass</w:t>
        </w:r>
        <w:proofErr w:type="gramEnd"/>
        <w:r>
          <w:t>:</w:t>
        </w:r>
      </w:ins>
      <w:ins w:id="498" w:author="Hannah Moyer" w:date="2023-06-27T14:15:00Z">
        <w:r w:rsidR="004749B9" w:rsidRPr="004749B9">
          <w:t xml:space="preserve"> </w:t>
        </w:r>
        <w:r w:rsidR="004749B9">
          <w:t>n=</w:t>
        </w:r>
      </w:ins>
      <w:ins w:id="499" w:author="Hannah Moyer" w:date="2023-06-27T14:21:00Z">
        <w:r w:rsidR="00671819">
          <w:t xml:space="preserve">9, </w:t>
        </w:r>
      </w:ins>
      <w:ins w:id="500" w:author="Hannah Moyer" w:date="2023-06-27T13:42:00Z">
        <w:r>
          <w:t>15%, p=0.11)</w:t>
        </w:r>
        <w:r w:rsidRPr="008C6B01">
          <w:rPr>
            <w:b/>
            <w:bCs/>
          </w:rPr>
          <w:t xml:space="preserve"> (see</w:t>
        </w:r>
        <w:r w:rsidRPr="008C6B01">
          <w:t xml:space="preserve"> </w:t>
        </w:r>
        <w:r w:rsidRPr="008C6B01">
          <w:rPr>
            <w:b/>
            <w:bCs/>
          </w:rPr>
          <w:t xml:space="preserve">Table </w:t>
        </w:r>
        <w:r>
          <w:rPr>
            <w:b/>
            <w:bCs/>
          </w:rPr>
          <w:t>3</w:t>
        </w:r>
        <w:r w:rsidRPr="008C6B01">
          <w:rPr>
            <w:b/>
            <w:bCs/>
          </w:rPr>
          <w:t>).</w:t>
        </w:r>
      </w:ins>
      <w:ins w:id="501" w:author="Hannah Moyer" w:date="2023-06-27T13:43:00Z">
        <w:r>
          <w:rPr>
            <w:u w:val="single"/>
            <w:lang w:val="en-CA"/>
          </w:rPr>
          <w:t xml:space="preserve"> </w:t>
        </w:r>
      </w:ins>
    </w:p>
    <w:p w14:paraId="0D733CD9" w14:textId="6818BF16" w:rsidR="003D44D4" w:rsidRDefault="003D44D4" w:rsidP="003D44D4">
      <w:pPr>
        <w:rPr>
          <w:b/>
          <w:bCs/>
        </w:rPr>
      </w:pPr>
      <w:del w:id="502" w:author="Hannah Moyer" w:date="2023-06-27T13:42:00Z">
        <w:r w:rsidDel="004D61F4">
          <w:delText xml:space="preserve">The pooled least-squared mean differences for </w:delText>
        </w:r>
        <w:r w:rsidRPr="00F16533" w:rsidDel="004D61F4">
          <w:delText>The Alzheimer’s Disease Assessment Scale–Cognitive Subscale (ADAS-Cog)</w:delText>
        </w:r>
        <w:r w:rsidDel="004D61F4">
          <w:delText xml:space="preserve"> were not significantly different between trials that bypassed and those that did not (</w:delText>
        </w:r>
      </w:del>
      <w:ins w:id="503" w:author="Jonathan Kimmelman, Dr." w:date="2023-06-27T12:10:00Z">
        <w:del w:id="504" w:author="Hannah Moyer" w:date="2023-06-27T13:42:00Z">
          <w:r w:rsidR="00D37B5A" w:rsidDel="004D61F4">
            <w:delText xml:space="preserve">X vs. Y, </w:delText>
          </w:r>
        </w:del>
      </w:ins>
      <w:del w:id="505" w:author="Hannah Moyer" w:date="2023-06-27T13:42:00Z">
        <w:r w:rsidDel="004D61F4">
          <w:delText>p=0.83) (</w:delText>
        </w:r>
        <w:r w:rsidRPr="005A7BBD" w:rsidDel="004D61F4">
          <w:rPr>
            <w:b/>
            <w:bCs/>
          </w:rPr>
          <w:delText>see</w:delText>
        </w:r>
        <w:r w:rsidDel="004D61F4">
          <w:delText xml:space="preserve"> </w:delText>
        </w:r>
        <w:r w:rsidRPr="003F230E" w:rsidDel="004D61F4">
          <w:rPr>
            <w:b/>
            <w:bCs/>
          </w:rPr>
          <w:delText>Figure 2</w:delText>
        </w:r>
        <w:r w:rsidDel="004D61F4">
          <w:rPr>
            <w:b/>
            <w:bCs/>
          </w:rPr>
          <w:delText>)</w:delText>
        </w:r>
        <w:r w:rsidDel="004D61F4">
          <w:delText xml:space="preserve">. </w:delText>
        </w:r>
      </w:del>
      <w:ins w:id="506" w:author="Hannah Moyer" w:date="2023-06-27T13:42:00Z">
        <w:r w:rsidR="004D61F4">
          <w:t>P</w:t>
        </w:r>
      </w:ins>
      <w:del w:id="507" w:author="Hannah Moyer" w:date="2023-06-27T13:42:00Z">
        <w:r w:rsidDel="004D61F4">
          <w:delText>Similarly, p</w:delText>
        </w:r>
      </w:del>
      <w:r>
        <w:t>ooled RRs for withdrawals due to adverse events were not significantly different between trials that bypassed and those that did not</w:t>
      </w:r>
      <w:r w:rsidR="00DB3BC1">
        <w:t xml:space="preserve"> </w:t>
      </w:r>
      <w:del w:id="508" w:author="Hannah Moyer" w:date="2023-06-27T13:42:00Z">
        <w:r w:rsidR="00DB3BC1" w:rsidDel="004D61F4">
          <w:delText xml:space="preserve">overall or within subgroups </w:delText>
        </w:r>
      </w:del>
      <w:r w:rsidR="00DB3BC1">
        <w:t>(</w:t>
      </w:r>
      <w:ins w:id="509" w:author="Hannah Moyer" w:date="2023-06-27T14:15:00Z">
        <w:r w:rsidR="004749B9">
          <w:t>n=</w:t>
        </w:r>
      </w:ins>
      <w:ins w:id="510" w:author="Hannah Moyer" w:date="2023-06-27T14:21:00Z">
        <w:r w:rsidR="00671819">
          <w:t>36</w:t>
        </w:r>
      </w:ins>
      <w:ins w:id="511" w:author="Hannah Moyer" w:date="2023-06-27T14:15:00Z">
        <w:r w:rsidR="004749B9">
          <w:t xml:space="preserve">, </w:t>
        </w:r>
      </w:ins>
      <w:ins w:id="512" w:author="Hannah Moyer" w:date="2023-06-27T14:22:00Z">
        <w:r w:rsidR="00671819">
          <w:t>RR=</w:t>
        </w:r>
      </w:ins>
      <w:del w:id="513" w:author="Hannah Moyer" w:date="2023-06-27T13:42:00Z">
        <w:r w:rsidR="00DB3BC1" w:rsidDel="004D61F4">
          <w:delText>Overall</w:delText>
        </w:r>
      </w:del>
      <w:ins w:id="514" w:author="Hannah Moyer" w:date="2023-06-27T14:22:00Z">
        <w:r w:rsidR="00671819">
          <w:t>1.46</w:t>
        </w:r>
      </w:ins>
      <w:ins w:id="515" w:author="Hannah Moyer" w:date="2023-06-27T13:42:00Z">
        <w:r w:rsidR="004D61F4">
          <w:t xml:space="preserve"> vs </w:t>
        </w:r>
      </w:ins>
      <w:ins w:id="516" w:author="Hannah Moyer" w:date="2023-06-27T14:15:00Z">
        <w:r w:rsidR="004749B9">
          <w:t xml:space="preserve">n= </w:t>
        </w:r>
      </w:ins>
      <w:ins w:id="517" w:author="Hannah Moyer" w:date="2023-06-27T14:22:00Z">
        <w:r w:rsidR="00671819">
          <w:t>51</w:t>
        </w:r>
      </w:ins>
      <w:ins w:id="518" w:author="Hannah Moyer" w:date="2023-06-27T14:15:00Z">
        <w:r w:rsidR="004749B9">
          <w:t>,</w:t>
        </w:r>
      </w:ins>
      <w:ins w:id="519" w:author="Hannah Moyer" w:date="2023-06-27T14:22:00Z">
        <w:r w:rsidR="00671819">
          <w:t xml:space="preserve"> RR=1.36</w:t>
        </w:r>
      </w:ins>
      <w:ins w:id="520" w:author="Hannah Moyer" w:date="2023-06-27T13:42:00Z">
        <w:r w:rsidR="004D61F4">
          <w:t>,</w:t>
        </w:r>
      </w:ins>
      <w:del w:id="521" w:author="Hannah Moyer" w:date="2023-06-27T13:42:00Z">
        <w:r w:rsidR="00DB3BC1" w:rsidDel="004D61F4">
          <w:delText>:</w:delText>
        </w:r>
      </w:del>
      <w:r w:rsidR="00DB3BC1">
        <w:t xml:space="preserve"> </w:t>
      </w:r>
      <w:r>
        <w:t>p=0.65</w:t>
      </w:r>
      <w:del w:id="522" w:author="Hannah Moyer" w:date="2023-06-27T13:42:00Z">
        <w:r w:rsidR="00DB3BC1" w:rsidDel="004D61F4">
          <w:delText>, Alzheimer’s disease: p=0.91, Headache: p=0.22</w:delText>
        </w:r>
      </w:del>
      <w:r>
        <w:t>) (</w:t>
      </w:r>
      <w:r w:rsidRPr="005A7BBD">
        <w:rPr>
          <w:b/>
          <w:bCs/>
        </w:rPr>
        <w:t>see</w:t>
      </w:r>
      <w:r>
        <w:t xml:space="preserve"> </w:t>
      </w:r>
      <w:r w:rsidRPr="003F230E">
        <w:rPr>
          <w:b/>
          <w:bCs/>
        </w:rPr>
        <w:t xml:space="preserve">Figure </w:t>
      </w:r>
      <w:ins w:id="523" w:author="Hannah Moyer" w:date="2023-06-27T20:02:00Z">
        <w:r w:rsidR="00BD59C5">
          <w:rPr>
            <w:b/>
            <w:bCs/>
          </w:rPr>
          <w:t>2</w:t>
        </w:r>
      </w:ins>
      <w:del w:id="524" w:author="Hannah Moyer" w:date="2023-06-27T20:02:00Z">
        <w:r w:rsidDel="00BD59C5">
          <w:rPr>
            <w:b/>
            <w:bCs/>
          </w:rPr>
          <w:delText>3</w:delText>
        </w:r>
      </w:del>
      <w:r>
        <w:rPr>
          <w:b/>
          <w:bCs/>
        </w:rPr>
        <w:t>).</w:t>
      </w:r>
    </w:p>
    <w:p w14:paraId="711743AA" w14:textId="77777777" w:rsidR="009F0F87" w:rsidRPr="008E3A8F" w:rsidRDefault="009F0F87" w:rsidP="008B12F2">
      <w:pPr>
        <w:rPr>
          <w:b/>
          <w:bCs/>
        </w:rPr>
      </w:pPr>
    </w:p>
    <w:p w14:paraId="2CAC1DFF" w14:textId="39C8F547" w:rsidR="008B12F2" w:rsidRDefault="001C736A" w:rsidP="008B12F2">
      <w:pPr>
        <w:rPr>
          <w:b/>
          <w:bCs/>
        </w:rPr>
      </w:pPr>
      <w:r w:rsidRPr="002274C2">
        <w:rPr>
          <w:b/>
          <w:bCs/>
        </w:rPr>
        <w:t xml:space="preserve">Discussion </w:t>
      </w:r>
    </w:p>
    <w:p w14:paraId="7BECDAFD" w14:textId="77777777" w:rsidR="0032729A" w:rsidRDefault="0032729A" w:rsidP="008B12F2">
      <w:pPr>
        <w:rPr>
          <w:b/>
          <w:bCs/>
        </w:rPr>
      </w:pPr>
    </w:p>
    <w:p w14:paraId="4F7E26CF" w14:textId="77777777" w:rsidR="001C736A" w:rsidRPr="002274C2" w:rsidRDefault="001C736A" w:rsidP="008B12F2">
      <w:pPr>
        <w:rPr>
          <w:b/>
          <w:bCs/>
        </w:rPr>
      </w:pPr>
      <w:r>
        <w:rPr>
          <w:b/>
          <w:bCs/>
        </w:rPr>
        <w:t>Declaration</w:t>
      </w:r>
      <w:r w:rsidRPr="002274C2">
        <w:rPr>
          <w:b/>
          <w:bCs/>
        </w:rPr>
        <w:t xml:space="preserve"> of Interest:</w:t>
      </w:r>
      <w:r w:rsidRPr="00BF5B7E">
        <w:rPr>
          <w:color w:val="191919"/>
          <w:shd w:val="clear" w:color="auto" w:fill="FFFFFF"/>
        </w:rPr>
        <w:t xml:space="preserve"> </w:t>
      </w:r>
      <w:r w:rsidRPr="00BF5B7E">
        <w:t xml:space="preserve">JK received consulting fees from </w:t>
      </w:r>
      <w:proofErr w:type="spellStart"/>
      <w:r w:rsidRPr="00BF5B7E">
        <w:t>Amylyx</w:t>
      </w:r>
      <w:proofErr w:type="spellEnd"/>
      <w:r w:rsidRPr="00BF5B7E">
        <w:t xml:space="preserve"> Inc. Authors declare no other potential conflicts of interest</w:t>
      </w:r>
      <w:r w:rsidRPr="002274C2">
        <w:t>.</w:t>
      </w:r>
    </w:p>
    <w:p w14:paraId="6157DFA4" w14:textId="6D891216" w:rsidR="001C736A" w:rsidRPr="00D02F0F" w:rsidRDefault="001C736A" w:rsidP="008B12F2">
      <w:r w:rsidRPr="00D02F0F">
        <w:rPr>
          <w:b/>
          <w:bCs/>
        </w:rPr>
        <w:t>Data Sharing</w:t>
      </w:r>
      <w:r>
        <w:rPr>
          <w:b/>
          <w:bCs/>
        </w:rPr>
        <w:t xml:space="preserve">: </w:t>
      </w:r>
      <w:r>
        <w:t xml:space="preserve">Data will </w:t>
      </w:r>
      <w:r w:rsidR="00AC3430">
        <w:t>be available on Open Science Framework</w:t>
      </w:r>
      <w:r w:rsidR="00A926D2">
        <w:t>.</w:t>
      </w:r>
    </w:p>
    <w:p w14:paraId="032B8BC5" w14:textId="0753D557" w:rsidR="001C736A" w:rsidRDefault="001C736A" w:rsidP="008B12F2">
      <w:r w:rsidRPr="002274C2">
        <w:rPr>
          <w:b/>
          <w:bCs/>
        </w:rPr>
        <w:t xml:space="preserve">Acknowledgments: </w:t>
      </w:r>
    </w:p>
    <w:p w14:paraId="734D96E1" w14:textId="209CAFC7" w:rsidR="008B12F2" w:rsidRDefault="001C736A" w:rsidP="008B12F2">
      <w:r>
        <w:rPr>
          <w:b/>
          <w:bCs/>
        </w:rPr>
        <w:t>Funding</w:t>
      </w:r>
      <w:r>
        <w:t>: This work was funded by CIHR.</w:t>
      </w:r>
      <w:r w:rsidR="009E27E8">
        <w:br/>
      </w:r>
    </w:p>
    <w:p w14:paraId="20CE36B5" w14:textId="77777777" w:rsidR="009F0F87" w:rsidRDefault="009F0F87" w:rsidP="008B12F2"/>
    <w:p w14:paraId="2F5D2B4D" w14:textId="77777777" w:rsidR="009F0F87" w:rsidRDefault="009F0F87" w:rsidP="008B12F2"/>
    <w:p w14:paraId="1C5B3CDF" w14:textId="77777777" w:rsidR="009F0F87" w:rsidRDefault="009F0F87" w:rsidP="008B12F2"/>
    <w:p w14:paraId="37AF9EA9" w14:textId="77777777" w:rsidR="009F0F87" w:rsidRDefault="009F0F87" w:rsidP="008B12F2"/>
    <w:p w14:paraId="616B21A9" w14:textId="77777777" w:rsidR="009F0F87" w:rsidRDefault="009F0F87" w:rsidP="008B12F2"/>
    <w:p w14:paraId="5B18580C" w14:textId="77777777" w:rsidR="009F0F87" w:rsidRDefault="009F0F87" w:rsidP="008B12F2"/>
    <w:p w14:paraId="44CF08CD" w14:textId="77777777" w:rsidR="009F0F87" w:rsidRDefault="009F0F87" w:rsidP="008B12F2"/>
    <w:p w14:paraId="48562903" w14:textId="77777777" w:rsidR="009F0F87" w:rsidRDefault="009F0F87" w:rsidP="008B12F2"/>
    <w:p w14:paraId="666F122F" w14:textId="77777777" w:rsidR="009F0F87" w:rsidRDefault="009F0F87" w:rsidP="008B12F2"/>
    <w:p w14:paraId="43AC370E" w14:textId="77777777" w:rsidR="009F0F87" w:rsidRDefault="009F0F87" w:rsidP="008B12F2"/>
    <w:p w14:paraId="67ED3224" w14:textId="77777777" w:rsidR="00FD67F9" w:rsidRDefault="00FD67F9" w:rsidP="008B12F2"/>
    <w:p w14:paraId="2B810D2A" w14:textId="77777777" w:rsidR="00FD67F9" w:rsidRDefault="00FD67F9" w:rsidP="008B12F2"/>
    <w:p w14:paraId="69164645" w14:textId="77777777" w:rsidR="00FD67F9" w:rsidRDefault="00FD67F9" w:rsidP="008B12F2"/>
    <w:p w14:paraId="16F481C2" w14:textId="77777777" w:rsidR="00FD67F9" w:rsidRDefault="00FD67F9" w:rsidP="008B12F2"/>
    <w:p w14:paraId="788C9160" w14:textId="77777777" w:rsidR="00FD67F9" w:rsidRDefault="00FD67F9" w:rsidP="008B12F2">
      <w:pPr>
        <w:rPr>
          <w:ins w:id="525" w:author="Hannah Moyer" w:date="2023-06-27T13:46:00Z"/>
        </w:rPr>
      </w:pPr>
    </w:p>
    <w:p w14:paraId="23788FED" w14:textId="77777777" w:rsidR="004D61F4" w:rsidRDefault="004D61F4" w:rsidP="008B12F2">
      <w:pPr>
        <w:rPr>
          <w:ins w:id="526" w:author="Hannah Moyer" w:date="2023-06-27T13:46:00Z"/>
        </w:rPr>
      </w:pPr>
    </w:p>
    <w:p w14:paraId="20CAC472" w14:textId="77777777" w:rsidR="004D61F4" w:rsidRDefault="004D61F4" w:rsidP="008B12F2">
      <w:pPr>
        <w:rPr>
          <w:ins w:id="527" w:author="Hannah Moyer" w:date="2023-06-27T13:46:00Z"/>
        </w:rPr>
      </w:pPr>
    </w:p>
    <w:p w14:paraId="1030B624" w14:textId="77777777" w:rsidR="004D61F4" w:rsidRDefault="004D61F4" w:rsidP="008B12F2">
      <w:pPr>
        <w:rPr>
          <w:ins w:id="528" w:author="Hannah Moyer" w:date="2023-06-27T13:46:00Z"/>
        </w:rPr>
      </w:pPr>
    </w:p>
    <w:p w14:paraId="155AC8D9" w14:textId="77777777" w:rsidR="004D61F4" w:rsidRDefault="004D61F4" w:rsidP="008B12F2">
      <w:pPr>
        <w:rPr>
          <w:ins w:id="529" w:author="Hannah Moyer" w:date="2023-06-27T13:46:00Z"/>
        </w:rPr>
      </w:pPr>
    </w:p>
    <w:p w14:paraId="3634A0CC" w14:textId="77777777" w:rsidR="004D61F4" w:rsidRDefault="004D61F4" w:rsidP="008B12F2">
      <w:pPr>
        <w:rPr>
          <w:ins w:id="530" w:author="Hannah Moyer" w:date="2023-06-27T13:46:00Z"/>
        </w:rPr>
      </w:pPr>
    </w:p>
    <w:p w14:paraId="35F73331" w14:textId="77777777" w:rsidR="004D61F4" w:rsidRDefault="004D61F4" w:rsidP="008B12F2">
      <w:pPr>
        <w:rPr>
          <w:ins w:id="531" w:author="Hannah Moyer" w:date="2023-06-27T13:46:00Z"/>
        </w:rPr>
      </w:pPr>
    </w:p>
    <w:p w14:paraId="5ADE9B83" w14:textId="77777777" w:rsidR="004D61F4" w:rsidRDefault="004D61F4" w:rsidP="008B12F2">
      <w:pPr>
        <w:rPr>
          <w:ins w:id="532" w:author="Hannah Moyer" w:date="2023-06-27T13:46:00Z"/>
        </w:rPr>
      </w:pPr>
    </w:p>
    <w:p w14:paraId="1F1AA75C" w14:textId="77777777" w:rsidR="004D61F4" w:rsidRDefault="004D61F4" w:rsidP="008B12F2">
      <w:pPr>
        <w:rPr>
          <w:ins w:id="533" w:author="Hannah Moyer" w:date="2023-06-27T13:46:00Z"/>
        </w:rPr>
      </w:pPr>
    </w:p>
    <w:p w14:paraId="15152CBB" w14:textId="77777777" w:rsidR="004D61F4" w:rsidRDefault="004D61F4" w:rsidP="008B12F2">
      <w:pPr>
        <w:rPr>
          <w:ins w:id="534" w:author="Hannah Moyer" w:date="2023-06-27T13:46:00Z"/>
        </w:rPr>
      </w:pPr>
    </w:p>
    <w:p w14:paraId="0614DEDB" w14:textId="77777777" w:rsidR="004D61F4" w:rsidRDefault="004D61F4" w:rsidP="008B12F2">
      <w:pPr>
        <w:rPr>
          <w:ins w:id="535" w:author="Hannah Moyer" w:date="2023-06-27T13:46:00Z"/>
        </w:rPr>
      </w:pPr>
    </w:p>
    <w:p w14:paraId="0E63F583" w14:textId="77777777" w:rsidR="004D61F4" w:rsidRDefault="004D61F4" w:rsidP="008B12F2">
      <w:pPr>
        <w:rPr>
          <w:ins w:id="536" w:author="Hannah Moyer" w:date="2023-06-27T13:46:00Z"/>
        </w:rPr>
      </w:pPr>
    </w:p>
    <w:p w14:paraId="25DF9AD1" w14:textId="77777777" w:rsidR="004D61F4" w:rsidRDefault="004D61F4" w:rsidP="008B12F2">
      <w:pPr>
        <w:rPr>
          <w:ins w:id="537" w:author="Hannah Moyer" w:date="2023-06-27T13:46:00Z"/>
        </w:rPr>
      </w:pPr>
    </w:p>
    <w:p w14:paraId="3AD7B38E" w14:textId="77777777" w:rsidR="004D61F4" w:rsidRDefault="004D61F4" w:rsidP="008B12F2">
      <w:pPr>
        <w:rPr>
          <w:ins w:id="538" w:author="Hannah Moyer" w:date="2023-06-27T13:46:00Z"/>
        </w:rPr>
      </w:pPr>
    </w:p>
    <w:p w14:paraId="06563600" w14:textId="77777777" w:rsidR="004D61F4" w:rsidRDefault="004D61F4" w:rsidP="008B12F2">
      <w:pPr>
        <w:rPr>
          <w:ins w:id="539" w:author="Hannah Moyer" w:date="2023-06-27T13:46:00Z"/>
        </w:rPr>
      </w:pPr>
    </w:p>
    <w:p w14:paraId="6F73433D" w14:textId="77777777" w:rsidR="004D61F4" w:rsidDel="004D61F4" w:rsidRDefault="004D61F4" w:rsidP="008B12F2">
      <w:pPr>
        <w:rPr>
          <w:del w:id="540" w:author="Hannah Moyer" w:date="2023-06-27T13:46:00Z"/>
        </w:rPr>
      </w:pPr>
    </w:p>
    <w:p w14:paraId="1D3D0DC3" w14:textId="77777777" w:rsidR="00FD67F9" w:rsidDel="00223F59" w:rsidRDefault="00FD67F9" w:rsidP="008B12F2">
      <w:pPr>
        <w:rPr>
          <w:del w:id="541" w:author="Hannah Moyer" w:date="2023-06-27T13:11:00Z"/>
        </w:rPr>
      </w:pPr>
    </w:p>
    <w:p w14:paraId="6ED52FB9" w14:textId="77777777" w:rsidR="00FD67F9" w:rsidDel="00223F59" w:rsidRDefault="00FD67F9" w:rsidP="008B12F2">
      <w:pPr>
        <w:rPr>
          <w:del w:id="542" w:author="Hannah Moyer" w:date="2023-06-27T13:11:00Z"/>
        </w:rPr>
      </w:pPr>
    </w:p>
    <w:p w14:paraId="77B2AAE3" w14:textId="77777777" w:rsidR="009F0F87" w:rsidDel="00223F59" w:rsidRDefault="009F0F87" w:rsidP="008B12F2">
      <w:pPr>
        <w:rPr>
          <w:del w:id="543" w:author="Hannah Moyer" w:date="2023-06-27T13:11:00Z"/>
        </w:rPr>
      </w:pPr>
    </w:p>
    <w:p w14:paraId="2D436F63" w14:textId="77777777" w:rsidR="009F0F87" w:rsidDel="00223F59" w:rsidRDefault="009F0F87" w:rsidP="008B12F2">
      <w:pPr>
        <w:rPr>
          <w:del w:id="544" w:author="Hannah Moyer" w:date="2023-06-27T13:11:00Z"/>
        </w:rPr>
      </w:pPr>
    </w:p>
    <w:p w14:paraId="127653E5" w14:textId="77777777" w:rsidR="00402C9C" w:rsidDel="00223F59" w:rsidRDefault="00402C9C" w:rsidP="008B12F2">
      <w:pPr>
        <w:rPr>
          <w:del w:id="545" w:author="Hannah Moyer" w:date="2023-06-27T13:11:00Z"/>
        </w:rPr>
      </w:pPr>
    </w:p>
    <w:p w14:paraId="180A2F87" w14:textId="77777777" w:rsidR="00673D25" w:rsidDel="00223F59" w:rsidRDefault="00673D25" w:rsidP="008B12F2">
      <w:pPr>
        <w:rPr>
          <w:del w:id="546" w:author="Hannah Moyer" w:date="2023-06-27T13:11:00Z"/>
        </w:rPr>
      </w:pPr>
    </w:p>
    <w:p w14:paraId="52059B7E" w14:textId="77777777" w:rsidR="00673D25" w:rsidDel="00223F59" w:rsidRDefault="00673D25" w:rsidP="008B12F2">
      <w:pPr>
        <w:rPr>
          <w:del w:id="547" w:author="Hannah Moyer" w:date="2023-06-27T13:11:00Z"/>
        </w:rPr>
      </w:pPr>
    </w:p>
    <w:p w14:paraId="38A84DF3" w14:textId="77777777" w:rsidR="0032729A" w:rsidDel="00223F59" w:rsidRDefault="0032729A" w:rsidP="008B12F2">
      <w:pPr>
        <w:rPr>
          <w:del w:id="548" w:author="Hannah Moyer" w:date="2023-06-27T13:11:00Z"/>
        </w:rPr>
      </w:pPr>
    </w:p>
    <w:p w14:paraId="61F93EF1" w14:textId="77777777" w:rsidR="00DB3BC1" w:rsidDel="00223F59" w:rsidRDefault="00DB3BC1" w:rsidP="008B12F2">
      <w:pPr>
        <w:rPr>
          <w:del w:id="549" w:author="Hannah Moyer" w:date="2023-06-27T13:11:00Z"/>
        </w:rPr>
      </w:pPr>
    </w:p>
    <w:p w14:paraId="57F3F455" w14:textId="77777777" w:rsidR="00C53FCE" w:rsidRDefault="00C53FCE" w:rsidP="008B12F2"/>
    <w:p w14:paraId="1EC1797E" w14:textId="1FAC8648" w:rsidR="00B24C11" w:rsidRPr="00B24C11" w:rsidRDefault="00A23C52" w:rsidP="008B12F2">
      <w:pPr>
        <w:rPr>
          <w:b/>
          <w:bCs/>
        </w:rPr>
      </w:pPr>
      <w:r w:rsidRPr="008B12F2">
        <w:rPr>
          <w:b/>
          <w:bCs/>
        </w:rPr>
        <w:lastRenderedPageBreak/>
        <w:t xml:space="preserve">Figures </w:t>
      </w:r>
      <w:r w:rsidR="00642A97">
        <w:rPr>
          <w:b/>
          <w:bCs/>
        </w:rPr>
        <w:t>a</w:t>
      </w:r>
      <w:r w:rsidRPr="008B12F2">
        <w:rPr>
          <w:b/>
          <w:bCs/>
        </w:rPr>
        <w:t xml:space="preserve">nd Tables </w:t>
      </w:r>
    </w:p>
    <w:p w14:paraId="45EFE26B" w14:textId="44687EFA" w:rsidR="00A077BD" w:rsidRDefault="00A077BD" w:rsidP="00A077BD">
      <w:pPr>
        <w:keepLines/>
        <w:tabs>
          <w:tab w:val="left" w:pos="5414"/>
        </w:tabs>
      </w:pPr>
      <w:r>
        <w:rPr>
          <w:b/>
          <w:bCs/>
        </w:rPr>
        <w:t>Figure 1</w:t>
      </w:r>
      <w:r>
        <w:t xml:space="preserve"> -Prisma Flow Diagram for </w:t>
      </w:r>
      <w:del w:id="550" w:author="Hannah Moyer" w:date="2023-06-27T13:22:00Z">
        <w:r w:rsidDel="00547D83">
          <w:delText>P3</w:delText>
        </w:r>
      </w:del>
      <w:ins w:id="551" w:author="Hannah Moyer" w:date="2023-06-27T13:24:00Z">
        <w:r w:rsidR="0028490B">
          <w:t>phase 3</w:t>
        </w:r>
      </w:ins>
      <w:r>
        <w:t xml:space="preserve"> Trial Sample</w:t>
      </w:r>
    </w:p>
    <w:p w14:paraId="1C175C4E" w14:textId="24DF690C" w:rsidR="002D7F70" w:rsidRDefault="002D7F70" w:rsidP="007855BD">
      <w:pPr>
        <w:keepLines/>
        <w:rPr>
          <w:rFonts w:asciiTheme="minorHAnsi" w:hAnsiTheme="minorHAnsi" w:cstheme="minorHAnsi"/>
          <w:b/>
          <w:bCs/>
        </w:rPr>
      </w:pPr>
    </w:p>
    <w:p w14:paraId="30A18761" w14:textId="3CCB5EAE" w:rsidR="00B24C11" w:rsidDel="004D61F4" w:rsidRDefault="00C33BA5" w:rsidP="007855BD">
      <w:pPr>
        <w:keepLines/>
        <w:rPr>
          <w:del w:id="552" w:author="Hannah Moyer" w:date="2023-06-27T13:46:00Z"/>
          <w:rFonts w:asciiTheme="minorHAnsi" w:hAnsiTheme="minorHAnsi" w:cstheme="minorHAnsi"/>
          <w:b/>
          <w:bCs/>
        </w:rPr>
      </w:pPr>
      <w:r>
        <w:rPr>
          <w:rFonts w:asciiTheme="minorHAnsi" w:hAnsiTheme="minorHAnsi" w:cstheme="minorHAnsi"/>
          <w:b/>
          <w:bCs/>
          <w:noProof/>
        </w:rPr>
        <w:drawing>
          <wp:inline distT="0" distB="0" distL="0" distR="0" wp14:anchorId="54F32C83" wp14:editId="71008145">
            <wp:extent cx="5943600" cy="7408545"/>
            <wp:effectExtent l="0" t="0" r="0" b="0"/>
            <wp:docPr id="1926651625" name="Picture 5"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51625" name="Picture 5" descr="Diagram, 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7408545"/>
                    </a:xfrm>
                    <a:prstGeom prst="rect">
                      <a:avLst/>
                    </a:prstGeom>
                  </pic:spPr>
                </pic:pic>
              </a:graphicData>
            </a:graphic>
          </wp:inline>
        </w:drawing>
      </w:r>
    </w:p>
    <w:p w14:paraId="74EFCC1A" w14:textId="7C197DDD" w:rsidR="00C53FCE" w:rsidRDefault="00C53FCE" w:rsidP="007855BD">
      <w:pPr>
        <w:keepLines/>
        <w:rPr>
          <w:rFonts w:asciiTheme="minorHAnsi" w:hAnsiTheme="minorHAnsi" w:cstheme="minorHAnsi"/>
          <w:b/>
          <w:bCs/>
        </w:rPr>
      </w:pPr>
    </w:p>
    <w:p w14:paraId="266403CD" w14:textId="77777777" w:rsidR="004D61F4" w:rsidRDefault="004D61F4" w:rsidP="00887FCD">
      <w:pPr>
        <w:spacing w:line="480" w:lineRule="auto"/>
        <w:rPr>
          <w:ins w:id="553" w:author="Hannah Moyer" w:date="2023-06-27T13:46:00Z"/>
          <w:b/>
          <w:bCs/>
        </w:rPr>
      </w:pPr>
    </w:p>
    <w:p w14:paraId="13E61DCF" w14:textId="1B3A4B35" w:rsidR="0060521C" w:rsidRPr="001D1F6F" w:rsidRDefault="001D1F6F" w:rsidP="00887FCD">
      <w:pPr>
        <w:spacing w:line="480" w:lineRule="auto"/>
        <w:rPr>
          <w:b/>
          <w:bCs/>
        </w:rPr>
      </w:pPr>
      <w:r w:rsidRPr="001D1F6F">
        <w:rPr>
          <w:b/>
          <w:bCs/>
        </w:rPr>
        <w:lastRenderedPageBreak/>
        <w:t>Table 1. Characteristics of the</w:t>
      </w:r>
      <w:r w:rsidR="00C21034">
        <w:rPr>
          <w:b/>
          <w:bCs/>
        </w:rPr>
        <w:t xml:space="preserve"> </w:t>
      </w:r>
      <w:del w:id="554" w:author="Hannah Moyer" w:date="2023-06-27T13:23:00Z">
        <w:r w:rsidR="00C21034" w:rsidDel="00547D83">
          <w:rPr>
            <w:b/>
            <w:bCs/>
          </w:rPr>
          <w:delText>Phase 3</w:delText>
        </w:r>
      </w:del>
      <w:ins w:id="555" w:author="Hannah Moyer" w:date="2023-06-27T13:23:00Z">
        <w:r w:rsidR="00547D83">
          <w:rPr>
            <w:b/>
            <w:bCs/>
          </w:rPr>
          <w:t>Phase 3</w:t>
        </w:r>
      </w:ins>
      <w:r w:rsidR="00C21034">
        <w:rPr>
          <w:b/>
          <w:bCs/>
        </w:rPr>
        <w:t xml:space="preserve"> Trial</w:t>
      </w:r>
      <w:r w:rsidRPr="001D1F6F">
        <w:rPr>
          <w:b/>
          <w:bCs/>
        </w:rPr>
        <w:t xml:space="preserve"> Sample</w:t>
      </w:r>
    </w:p>
    <w:tbl>
      <w:tblPr>
        <w:tblStyle w:val="PlainTable4"/>
        <w:tblpPr w:leftFromText="180" w:rightFromText="180" w:vertAnchor="text" w:horzAnchor="margin" w:tblpY="-42"/>
        <w:tblW w:w="9450" w:type="dxa"/>
        <w:tblLayout w:type="fixed"/>
        <w:tblLook w:val="04A0" w:firstRow="1" w:lastRow="0" w:firstColumn="1" w:lastColumn="0" w:noHBand="0" w:noVBand="1"/>
      </w:tblPr>
      <w:tblGrid>
        <w:gridCol w:w="4950"/>
        <w:gridCol w:w="4500"/>
      </w:tblGrid>
      <w:tr w:rsidR="00ED3F7F" w:rsidRPr="00C33BA5" w14:paraId="132F5AB2" w14:textId="77777777" w:rsidTr="00ED3F7F">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4950" w:type="dxa"/>
            <w:vMerge w:val="restart"/>
            <w:tcBorders>
              <w:top w:val="single" w:sz="4" w:space="0" w:color="000000"/>
              <w:right w:val="single" w:sz="4" w:space="0" w:color="000000"/>
            </w:tcBorders>
            <w:shd w:val="clear" w:color="auto" w:fill="FFFFFF" w:themeFill="background1"/>
            <w:vAlign w:val="center"/>
          </w:tcPr>
          <w:p w14:paraId="3877E9D9" w14:textId="77777777" w:rsidR="00ED3F7F" w:rsidRPr="00C33BA5" w:rsidRDefault="00ED3F7F" w:rsidP="00ED3F7F">
            <w:pPr>
              <w:keepLines/>
              <w:widowControl w:val="0"/>
              <w:jc w:val="center"/>
              <w:rPr>
                <w:rFonts w:asciiTheme="minorHAnsi" w:hAnsiTheme="minorHAnsi" w:cstheme="minorHAnsi"/>
                <w:sz w:val="20"/>
                <w:szCs w:val="20"/>
              </w:rPr>
            </w:pPr>
            <w:r w:rsidRPr="00C33BA5">
              <w:rPr>
                <w:rFonts w:asciiTheme="minorHAnsi" w:hAnsiTheme="minorHAnsi" w:cstheme="minorHAnsi"/>
                <w:sz w:val="20"/>
                <w:szCs w:val="20"/>
              </w:rPr>
              <w:t>Indications</w:t>
            </w:r>
          </w:p>
        </w:tc>
        <w:tc>
          <w:tcPr>
            <w:tcW w:w="4500" w:type="dxa"/>
            <w:vMerge w:val="restart"/>
            <w:tcBorders>
              <w:top w:val="single" w:sz="4" w:space="0" w:color="000000"/>
            </w:tcBorders>
            <w:shd w:val="clear" w:color="auto" w:fill="FFFFFF" w:themeFill="background1"/>
            <w:vAlign w:val="center"/>
          </w:tcPr>
          <w:p w14:paraId="6B52F0A3" w14:textId="76105178" w:rsidR="00ED3F7F" w:rsidRPr="00C33BA5" w:rsidRDefault="00ED3F7F" w:rsidP="00ED3F7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C33BA5">
              <w:rPr>
                <w:rFonts w:asciiTheme="minorHAnsi" w:hAnsiTheme="minorHAnsi" w:cstheme="minorHAnsi"/>
                <w:sz w:val="20"/>
                <w:szCs w:val="20"/>
              </w:rPr>
              <w:t xml:space="preserve">Number of </w:t>
            </w:r>
            <w:del w:id="556" w:author="Hannah Moyer" w:date="2023-06-27T13:22:00Z">
              <w:r w:rsidRPr="00C33BA5" w:rsidDel="00547D83">
                <w:rPr>
                  <w:rFonts w:asciiTheme="minorHAnsi" w:hAnsiTheme="minorHAnsi" w:cstheme="minorHAnsi"/>
                  <w:sz w:val="20"/>
                  <w:szCs w:val="20"/>
                </w:rPr>
                <w:delText>P3</w:delText>
              </w:r>
            </w:del>
            <w:ins w:id="557" w:author="Hannah Moyer" w:date="2023-06-27T13:24:00Z">
              <w:r w:rsidR="0028490B">
                <w:rPr>
                  <w:rFonts w:asciiTheme="minorHAnsi" w:hAnsiTheme="minorHAnsi" w:cstheme="minorHAnsi"/>
                  <w:sz w:val="20"/>
                  <w:szCs w:val="20"/>
                </w:rPr>
                <w:t>phase 3</w:t>
              </w:r>
            </w:ins>
            <w:r w:rsidRPr="00C33BA5">
              <w:rPr>
                <w:rFonts w:asciiTheme="minorHAnsi" w:hAnsiTheme="minorHAnsi" w:cstheme="minorHAnsi"/>
                <w:sz w:val="20"/>
                <w:szCs w:val="20"/>
              </w:rPr>
              <w:t xml:space="preserve"> trials</w:t>
            </w:r>
          </w:p>
          <w:p w14:paraId="67E69001" w14:textId="77777777" w:rsidR="00ED3F7F" w:rsidRPr="00C33BA5" w:rsidRDefault="00ED3F7F" w:rsidP="00ED3F7F">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33BA5">
              <w:rPr>
                <w:rFonts w:asciiTheme="minorHAnsi" w:hAnsiTheme="minorHAnsi" w:cstheme="minorHAnsi"/>
                <w:sz w:val="20"/>
                <w:szCs w:val="20"/>
              </w:rPr>
              <w:t xml:space="preserve">N=113 (%) </w:t>
            </w:r>
          </w:p>
        </w:tc>
      </w:tr>
      <w:tr w:rsidR="00ED3F7F" w:rsidRPr="00C33BA5" w14:paraId="055A4902" w14:textId="77777777" w:rsidTr="00ED3F7F">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4950" w:type="dxa"/>
            <w:vMerge/>
            <w:tcBorders>
              <w:right w:val="single" w:sz="4" w:space="0" w:color="000000"/>
            </w:tcBorders>
            <w:shd w:val="clear" w:color="auto" w:fill="FFFFFF" w:themeFill="background1"/>
            <w:vAlign w:val="center"/>
          </w:tcPr>
          <w:p w14:paraId="1AB71A76" w14:textId="77777777" w:rsidR="00ED3F7F" w:rsidRPr="00C33BA5" w:rsidRDefault="00ED3F7F" w:rsidP="00ED3F7F">
            <w:pPr>
              <w:keepLines/>
              <w:widowControl w:val="0"/>
              <w:jc w:val="center"/>
              <w:rPr>
                <w:rFonts w:asciiTheme="minorHAnsi" w:hAnsiTheme="minorHAnsi" w:cstheme="minorHAnsi"/>
                <w:sz w:val="20"/>
                <w:szCs w:val="20"/>
              </w:rPr>
            </w:pPr>
          </w:p>
        </w:tc>
        <w:tc>
          <w:tcPr>
            <w:tcW w:w="4500" w:type="dxa"/>
            <w:vMerge/>
            <w:shd w:val="clear" w:color="auto" w:fill="FFFFFF" w:themeFill="background1"/>
            <w:vAlign w:val="center"/>
          </w:tcPr>
          <w:p w14:paraId="7D7ED264" w14:textId="77777777" w:rsidR="00ED3F7F" w:rsidRPr="00C33BA5" w:rsidRDefault="00ED3F7F" w:rsidP="00ED3F7F">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r>
      <w:tr w:rsidR="00ED3F7F" w:rsidRPr="00C33BA5" w14:paraId="66F93318" w14:textId="77777777" w:rsidTr="00ED3F7F">
        <w:trPr>
          <w:cantSplit/>
          <w:trHeight w:val="244"/>
        </w:trPr>
        <w:tc>
          <w:tcPr>
            <w:cnfStyle w:val="001000000000" w:firstRow="0" w:lastRow="0" w:firstColumn="1" w:lastColumn="0" w:oddVBand="0" w:evenVBand="0" w:oddHBand="0" w:evenHBand="0" w:firstRowFirstColumn="0" w:firstRowLastColumn="0" w:lastRowFirstColumn="0" w:lastRowLastColumn="0"/>
            <w:tcW w:w="4950" w:type="dxa"/>
            <w:vMerge/>
            <w:tcBorders>
              <w:bottom w:val="single" w:sz="4" w:space="0" w:color="auto"/>
              <w:right w:val="single" w:sz="4" w:space="0" w:color="000000"/>
            </w:tcBorders>
            <w:shd w:val="clear" w:color="auto" w:fill="FFFFFF" w:themeFill="background1"/>
            <w:vAlign w:val="center"/>
          </w:tcPr>
          <w:p w14:paraId="73AF7CCF" w14:textId="77777777" w:rsidR="00ED3F7F" w:rsidRPr="00C33BA5" w:rsidRDefault="00ED3F7F" w:rsidP="00ED3F7F">
            <w:pPr>
              <w:keepLines/>
              <w:widowControl w:val="0"/>
              <w:jc w:val="center"/>
              <w:rPr>
                <w:rFonts w:asciiTheme="minorHAnsi" w:hAnsiTheme="minorHAnsi" w:cstheme="minorHAnsi"/>
                <w:sz w:val="20"/>
                <w:szCs w:val="20"/>
              </w:rPr>
            </w:pPr>
          </w:p>
        </w:tc>
        <w:tc>
          <w:tcPr>
            <w:tcW w:w="4500" w:type="dxa"/>
            <w:vMerge/>
            <w:tcBorders>
              <w:bottom w:val="single" w:sz="4" w:space="0" w:color="auto"/>
            </w:tcBorders>
            <w:shd w:val="clear" w:color="auto" w:fill="FFFFFF" w:themeFill="background1"/>
            <w:vAlign w:val="center"/>
          </w:tcPr>
          <w:p w14:paraId="2E53FC0C" w14:textId="77777777" w:rsidR="00ED3F7F" w:rsidRPr="00C33BA5" w:rsidRDefault="00ED3F7F" w:rsidP="00ED3F7F">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r>
      <w:tr w:rsidR="00ED3F7F" w:rsidRPr="00C33BA5" w14:paraId="73DFD107"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top w:val="single" w:sz="4" w:space="0" w:color="auto"/>
              <w:right w:val="single" w:sz="4" w:space="0" w:color="000000"/>
            </w:tcBorders>
            <w:vAlign w:val="center"/>
          </w:tcPr>
          <w:p w14:paraId="012A1EA7" w14:textId="3E92C3E4" w:rsidR="00ED3F7F" w:rsidRPr="00C33BA5" w:rsidRDefault="00C33BA5" w:rsidP="00ED3F7F">
            <w:pPr>
              <w:keepLines/>
              <w:widowControl w:val="0"/>
              <w:rPr>
                <w:rFonts w:asciiTheme="minorHAnsi" w:hAnsiTheme="minorHAnsi" w:cstheme="minorHAnsi"/>
                <w:sz w:val="20"/>
                <w:szCs w:val="20"/>
              </w:rPr>
            </w:pPr>
            <w:r w:rsidRPr="00C33BA5">
              <w:rPr>
                <w:rFonts w:asciiTheme="minorHAnsi" w:hAnsiTheme="minorHAnsi" w:cstheme="minorHAnsi"/>
                <w:color w:val="000000"/>
                <w:sz w:val="20"/>
                <w:szCs w:val="20"/>
              </w:rPr>
              <w:t>I</w:t>
            </w:r>
            <w:r w:rsidR="00ED3F7F" w:rsidRPr="00C33BA5">
              <w:rPr>
                <w:rFonts w:asciiTheme="minorHAnsi" w:hAnsiTheme="minorHAnsi" w:cstheme="minorHAnsi"/>
                <w:color w:val="000000"/>
                <w:sz w:val="20"/>
                <w:szCs w:val="20"/>
              </w:rPr>
              <w:t>ndication</w:t>
            </w:r>
          </w:p>
        </w:tc>
        <w:tc>
          <w:tcPr>
            <w:tcW w:w="4500" w:type="dxa"/>
            <w:tcBorders>
              <w:top w:val="single" w:sz="4" w:space="0" w:color="auto"/>
            </w:tcBorders>
            <w:vAlign w:val="bottom"/>
          </w:tcPr>
          <w:p w14:paraId="47E6949B" w14:textId="453E1BAE"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ED3F7F" w:rsidRPr="00C33BA5" w14:paraId="187FAA6E"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C62F339" w14:textId="77777777" w:rsidR="00ED3F7F" w:rsidRPr="00C33BA5" w:rsidRDefault="00ED3F7F" w:rsidP="00ED3F7F">
            <w:pPr>
              <w:keepLines/>
              <w:widowControl w:val="0"/>
              <w:ind w:left="720"/>
              <w:rPr>
                <w:rFonts w:asciiTheme="minorHAnsi" w:hAnsiTheme="minorHAnsi" w:cstheme="minorHAnsi"/>
                <w:sz w:val="20"/>
                <w:szCs w:val="20"/>
              </w:rPr>
            </w:pPr>
            <w:r w:rsidRPr="00C33BA5">
              <w:rPr>
                <w:rFonts w:asciiTheme="minorHAnsi" w:hAnsiTheme="minorHAnsi" w:cstheme="minorHAnsi"/>
                <w:color w:val="000000"/>
                <w:sz w:val="20"/>
                <w:szCs w:val="20"/>
              </w:rPr>
              <w:t>Alzheimer's disease</w:t>
            </w:r>
          </w:p>
        </w:tc>
        <w:tc>
          <w:tcPr>
            <w:tcW w:w="4500" w:type="dxa"/>
            <w:vAlign w:val="bottom"/>
          </w:tcPr>
          <w:p w14:paraId="2B19D150" w14:textId="77777777" w:rsidR="00ED3F7F" w:rsidRPr="00C33BA5" w:rsidRDefault="00ED3F7F" w:rsidP="00ED3F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C33BA5">
              <w:rPr>
                <w:rFonts w:asciiTheme="minorHAnsi" w:hAnsiTheme="minorHAnsi" w:cstheme="minorHAnsi"/>
                <w:color w:val="000000"/>
                <w:sz w:val="20"/>
                <w:szCs w:val="20"/>
              </w:rPr>
              <w:t>30 (27)</w:t>
            </w:r>
          </w:p>
        </w:tc>
      </w:tr>
      <w:tr w:rsidR="00C33BA5" w:rsidRPr="00C33BA5" w14:paraId="0BC30240"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4B9F28F"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Parkinson's disease</w:t>
            </w:r>
          </w:p>
        </w:tc>
        <w:tc>
          <w:tcPr>
            <w:tcW w:w="4500" w:type="dxa"/>
            <w:vAlign w:val="bottom"/>
          </w:tcPr>
          <w:p w14:paraId="1C9B456C"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10 (13)</w:t>
            </w:r>
          </w:p>
        </w:tc>
      </w:tr>
      <w:tr w:rsidR="00ED3F7F" w:rsidRPr="00C33BA5" w14:paraId="4638F57E"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533A05B3"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Amyotrophic lateral sclerosis</w:t>
            </w:r>
          </w:p>
        </w:tc>
        <w:tc>
          <w:tcPr>
            <w:tcW w:w="4500" w:type="dxa"/>
            <w:vAlign w:val="bottom"/>
          </w:tcPr>
          <w:p w14:paraId="73F9838F" w14:textId="77777777" w:rsidR="00ED3F7F" w:rsidRPr="00C33BA5" w:rsidRDefault="00ED3F7F" w:rsidP="00ED3F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5 (4)</w:t>
            </w:r>
          </w:p>
        </w:tc>
      </w:tr>
      <w:tr w:rsidR="00C33BA5" w:rsidRPr="00C33BA5" w14:paraId="7FB526C3"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122EB606"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Huntington's disease</w:t>
            </w:r>
          </w:p>
        </w:tc>
        <w:tc>
          <w:tcPr>
            <w:tcW w:w="4500" w:type="dxa"/>
            <w:vAlign w:val="bottom"/>
          </w:tcPr>
          <w:p w14:paraId="2509B017"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4 (4)</w:t>
            </w:r>
          </w:p>
        </w:tc>
      </w:tr>
      <w:tr w:rsidR="00ED3F7F" w:rsidRPr="00C33BA5" w14:paraId="31B2DE96"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39D00D2"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Relapsing Multiple sclerosis</w:t>
            </w:r>
          </w:p>
        </w:tc>
        <w:tc>
          <w:tcPr>
            <w:tcW w:w="4500" w:type="dxa"/>
            <w:vAlign w:val="bottom"/>
          </w:tcPr>
          <w:p w14:paraId="19356D68" w14:textId="77777777" w:rsidR="00ED3F7F" w:rsidRPr="00C33BA5" w:rsidRDefault="00ED3F7F" w:rsidP="00ED3F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16 (14)</w:t>
            </w:r>
          </w:p>
        </w:tc>
      </w:tr>
      <w:tr w:rsidR="00C33BA5" w:rsidRPr="00C33BA5" w14:paraId="0239DCF5"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611F5FC"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Progressive Multiple sclerosis</w:t>
            </w:r>
          </w:p>
        </w:tc>
        <w:tc>
          <w:tcPr>
            <w:tcW w:w="4500" w:type="dxa"/>
            <w:vAlign w:val="bottom"/>
          </w:tcPr>
          <w:p w14:paraId="6A16A80D"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4 (4)</w:t>
            </w:r>
          </w:p>
        </w:tc>
      </w:tr>
      <w:tr w:rsidR="00ED3F7F" w:rsidRPr="00C33BA5" w14:paraId="7372101E"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0DE5B81"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Headache</w:t>
            </w:r>
          </w:p>
        </w:tc>
        <w:tc>
          <w:tcPr>
            <w:tcW w:w="4500" w:type="dxa"/>
            <w:vAlign w:val="bottom"/>
          </w:tcPr>
          <w:p w14:paraId="6D6915B1" w14:textId="77777777" w:rsidR="00ED3F7F" w:rsidRPr="00C33BA5" w:rsidRDefault="00ED3F7F" w:rsidP="00ED3F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26 (23)</w:t>
            </w:r>
          </w:p>
        </w:tc>
      </w:tr>
      <w:tr w:rsidR="00C33BA5" w:rsidRPr="00C33BA5" w14:paraId="77A1A7A9"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9E14069"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Epilepsy</w:t>
            </w:r>
          </w:p>
        </w:tc>
        <w:tc>
          <w:tcPr>
            <w:tcW w:w="4500" w:type="dxa"/>
            <w:vAlign w:val="bottom"/>
          </w:tcPr>
          <w:p w14:paraId="5171038A"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7 (4)</w:t>
            </w:r>
          </w:p>
        </w:tc>
      </w:tr>
      <w:tr w:rsidR="00ED3F7F" w:rsidRPr="00C33BA5" w14:paraId="225CF5BA"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FA9F921"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TBI</w:t>
            </w:r>
          </w:p>
        </w:tc>
        <w:tc>
          <w:tcPr>
            <w:tcW w:w="4500" w:type="dxa"/>
            <w:vAlign w:val="bottom"/>
          </w:tcPr>
          <w:p w14:paraId="06C72ED9" w14:textId="77777777" w:rsidR="00ED3F7F" w:rsidRPr="00C33BA5" w:rsidRDefault="00ED3F7F" w:rsidP="00ED3F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5 (4)</w:t>
            </w:r>
          </w:p>
        </w:tc>
      </w:tr>
      <w:tr w:rsidR="00C33BA5" w:rsidRPr="00C33BA5" w14:paraId="01CB9F39"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34BB191"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Stroke</w:t>
            </w:r>
          </w:p>
        </w:tc>
        <w:tc>
          <w:tcPr>
            <w:tcW w:w="4500" w:type="dxa"/>
            <w:vAlign w:val="bottom"/>
          </w:tcPr>
          <w:p w14:paraId="69E7EF13"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6 (5)</w:t>
            </w:r>
          </w:p>
        </w:tc>
      </w:tr>
      <w:tr w:rsidR="00C33BA5" w:rsidRPr="00C33BA5" w14:paraId="021011D6"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60155AD6" w14:textId="5C279AD4" w:rsidR="00C33BA5" w:rsidRPr="00C33BA5" w:rsidRDefault="00C33BA5" w:rsidP="00C33BA5">
            <w:pPr>
              <w:keepLines/>
              <w:widowControl w:val="0"/>
              <w:ind w:left="720"/>
              <w:rPr>
                <w:rFonts w:asciiTheme="minorHAnsi" w:hAnsiTheme="minorHAnsi" w:cstheme="minorHAnsi"/>
                <w:color w:val="000000"/>
                <w:sz w:val="20"/>
                <w:szCs w:val="20"/>
              </w:rPr>
            </w:pPr>
            <w:r w:rsidRPr="00C33BA5">
              <w:rPr>
                <w:rFonts w:asciiTheme="minorHAnsi" w:hAnsiTheme="minorHAnsi" w:cstheme="minorHAnsi"/>
                <w:color w:val="000000"/>
                <w:sz w:val="20"/>
                <w:szCs w:val="20"/>
              </w:rPr>
              <w:t>All</w:t>
            </w:r>
          </w:p>
        </w:tc>
        <w:tc>
          <w:tcPr>
            <w:tcW w:w="4500" w:type="dxa"/>
            <w:vAlign w:val="bottom"/>
          </w:tcPr>
          <w:p w14:paraId="2E4AAE5E" w14:textId="766B92A6" w:rsidR="00C33BA5" w:rsidRPr="00C33BA5" w:rsidRDefault="00C33BA5" w:rsidP="00C33BA5">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113</w:t>
            </w:r>
          </w:p>
        </w:tc>
      </w:tr>
      <w:tr w:rsidR="00C33BA5" w:rsidRPr="00C33BA5" w14:paraId="6497E441"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7BA7EFB9" w14:textId="77777777" w:rsidR="00ED3F7F" w:rsidRPr="00C33BA5" w:rsidRDefault="00ED3F7F" w:rsidP="00ED3F7F">
            <w:pPr>
              <w:keepLines/>
              <w:widowControl w:val="0"/>
              <w:rPr>
                <w:rFonts w:asciiTheme="minorHAnsi" w:hAnsiTheme="minorHAnsi" w:cstheme="minorHAnsi"/>
                <w:color w:val="000000"/>
                <w:sz w:val="20"/>
                <w:szCs w:val="20"/>
              </w:rPr>
            </w:pPr>
            <w:r w:rsidRPr="00C33BA5">
              <w:rPr>
                <w:rFonts w:asciiTheme="minorHAnsi" w:hAnsiTheme="minorHAnsi" w:cstheme="minorHAnsi"/>
                <w:sz w:val="20"/>
                <w:szCs w:val="20"/>
              </w:rPr>
              <w:t>General</w:t>
            </w:r>
          </w:p>
        </w:tc>
        <w:tc>
          <w:tcPr>
            <w:tcW w:w="4500" w:type="dxa"/>
            <w:vAlign w:val="center"/>
          </w:tcPr>
          <w:p w14:paraId="74A477E1"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C33BA5" w:rsidRPr="00C33BA5" w14:paraId="736D4474"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21C72A6"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Pharmaceutical funder</w:t>
            </w:r>
          </w:p>
        </w:tc>
        <w:tc>
          <w:tcPr>
            <w:tcW w:w="4500" w:type="dxa"/>
            <w:vAlign w:val="bottom"/>
          </w:tcPr>
          <w:p w14:paraId="08670667" w14:textId="77777777" w:rsidR="00ED3F7F" w:rsidRPr="00C33BA5" w:rsidRDefault="00ED3F7F" w:rsidP="00ED3F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94 (83)</w:t>
            </w:r>
          </w:p>
        </w:tc>
      </w:tr>
      <w:tr w:rsidR="00C33BA5" w:rsidRPr="00C33BA5" w14:paraId="43C5B66A"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41E80855"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Pre-approval status</w:t>
            </w:r>
          </w:p>
        </w:tc>
        <w:tc>
          <w:tcPr>
            <w:tcW w:w="4500" w:type="dxa"/>
            <w:vAlign w:val="bottom"/>
          </w:tcPr>
          <w:p w14:paraId="7D9477D2"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92 (81)</w:t>
            </w:r>
          </w:p>
        </w:tc>
      </w:tr>
      <w:tr w:rsidR="00C33BA5" w:rsidRPr="00C33BA5" w14:paraId="534B38C0"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12F3D58E"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Positive primary endpoint</w:t>
            </w:r>
          </w:p>
        </w:tc>
        <w:tc>
          <w:tcPr>
            <w:tcW w:w="4500" w:type="dxa"/>
            <w:vAlign w:val="bottom"/>
          </w:tcPr>
          <w:p w14:paraId="2F546248" w14:textId="77777777" w:rsidR="00ED3F7F" w:rsidRPr="00C33BA5" w:rsidRDefault="00ED3F7F" w:rsidP="00ED3F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 xml:space="preserve">  49 (</w:t>
            </w:r>
            <w:proofErr w:type="gramStart"/>
            <w:r w:rsidRPr="00C33BA5">
              <w:rPr>
                <w:rFonts w:asciiTheme="minorHAnsi" w:hAnsiTheme="minorHAnsi" w:cstheme="minorHAnsi"/>
                <w:color w:val="000000"/>
                <w:sz w:val="20"/>
                <w:szCs w:val="20"/>
              </w:rPr>
              <w:t>45)*</w:t>
            </w:r>
            <w:proofErr w:type="gramEnd"/>
            <w:r w:rsidRPr="00C33BA5">
              <w:rPr>
                <w:rFonts w:asciiTheme="minorHAnsi" w:hAnsiTheme="minorHAnsi" w:cstheme="minorHAnsi"/>
                <w:color w:val="000000"/>
                <w:sz w:val="20"/>
                <w:szCs w:val="20"/>
              </w:rPr>
              <w:t xml:space="preserve"> </w:t>
            </w:r>
          </w:p>
        </w:tc>
      </w:tr>
      <w:tr w:rsidR="00C33BA5" w:rsidRPr="00C33BA5" w14:paraId="6563BB63"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07CCFA5D" w14:textId="77777777" w:rsidR="00ED3F7F" w:rsidRPr="00C33BA5" w:rsidRDefault="00ED3F7F" w:rsidP="00ED3F7F">
            <w:pPr>
              <w:keepLines/>
              <w:widowControl w:val="0"/>
              <w:ind w:left="720"/>
              <w:rPr>
                <w:rFonts w:asciiTheme="minorHAnsi" w:hAnsiTheme="minorHAnsi" w:cstheme="minorHAnsi"/>
                <w:color w:val="000000"/>
                <w:sz w:val="20"/>
                <w:szCs w:val="20"/>
              </w:rPr>
            </w:pPr>
            <w:r w:rsidRPr="00C33BA5">
              <w:rPr>
                <w:rFonts w:asciiTheme="minorHAnsi" w:hAnsiTheme="minorHAnsi" w:cstheme="minorHAnsi"/>
                <w:sz w:val="20"/>
                <w:szCs w:val="20"/>
              </w:rPr>
              <w:t>Terminated for safety or futility</w:t>
            </w:r>
          </w:p>
        </w:tc>
        <w:tc>
          <w:tcPr>
            <w:tcW w:w="4500" w:type="dxa"/>
            <w:vAlign w:val="bottom"/>
          </w:tcPr>
          <w:p w14:paraId="5DAD88BE"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24 (21)</w:t>
            </w:r>
          </w:p>
        </w:tc>
      </w:tr>
      <w:tr w:rsidR="00C33BA5" w:rsidRPr="00C33BA5" w14:paraId="3259BB56" w14:textId="77777777" w:rsidTr="00ED3F7F">
        <w:trPr>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E18A10D" w14:textId="26FF4D03" w:rsidR="00ED3F7F" w:rsidRPr="00C33BA5" w:rsidRDefault="00ED3F7F" w:rsidP="00ED3F7F">
            <w:pPr>
              <w:keepLines/>
              <w:widowControl w:val="0"/>
              <w:ind w:left="720"/>
              <w:rPr>
                <w:rFonts w:asciiTheme="minorHAnsi" w:hAnsiTheme="minorHAnsi" w:cstheme="minorHAnsi"/>
                <w:color w:val="000000"/>
                <w:sz w:val="20"/>
                <w:szCs w:val="20"/>
              </w:rPr>
            </w:pPr>
            <w:commentRangeStart w:id="558"/>
            <w:commentRangeStart w:id="559"/>
            <w:commentRangeStart w:id="560"/>
            <w:del w:id="561" w:author="Hannah Moyer" w:date="2023-06-27T13:23:00Z">
              <w:r w:rsidRPr="00C33BA5" w:rsidDel="00547D83">
                <w:rPr>
                  <w:rFonts w:asciiTheme="minorHAnsi" w:hAnsiTheme="minorHAnsi" w:cstheme="minorHAnsi"/>
                  <w:sz w:val="20"/>
                  <w:szCs w:val="20"/>
                </w:rPr>
                <w:delText>Phase 3</w:delText>
              </w:r>
            </w:del>
            <w:commentRangeEnd w:id="558"/>
            <w:ins w:id="562" w:author="Hannah Moyer" w:date="2023-06-27T13:23:00Z">
              <w:r w:rsidR="00547D83">
                <w:rPr>
                  <w:rFonts w:asciiTheme="minorHAnsi" w:hAnsiTheme="minorHAnsi" w:cstheme="minorHAnsi"/>
                  <w:sz w:val="20"/>
                  <w:szCs w:val="20"/>
                </w:rPr>
                <w:t>Phase 3</w:t>
              </w:r>
            </w:ins>
            <w:r w:rsidRPr="00C33BA5">
              <w:rPr>
                <w:rStyle w:val="CommentReference"/>
                <w:rFonts w:asciiTheme="minorHAnsi" w:eastAsiaTheme="minorHAnsi" w:hAnsiTheme="minorHAnsi" w:cstheme="minorHAnsi"/>
                <w:b w:val="0"/>
                <w:bCs w:val="0"/>
                <w:sz w:val="20"/>
                <w:szCs w:val="20"/>
                <w:lang w:val="en-US"/>
              </w:rPr>
              <w:commentReference w:id="558"/>
            </w:r>
            <w:commentRangeEnd w:id="559"/>
            <w:r w:rsidRPr="00C33BA5">
              <w:rPr>
                <w:rStyle w:val="CommentReference"/>
                <w:rFonts w:asciiTheme="minorHAnsi" w:eastAsiaTheme="minorHAnsi" w:hAnsiTheme="minorHAnsi" w:cstheme="minorHAnsi"/>
                <w:b w:val="0"/>
                <w:bCs w:val="0"/>
                <w:sz w:val="20"/>
                <w:szCs w:val="20"/>
                <w:lang w:val="en-US"/>
              </w:rPr>
              <w:commentReference w:id="559"/>
            </w:r>
            <w:commentRangeEnd w:id="560"/>
            <w:r w:rsidR="009F0F87">
              <w:rPr>
                <w:rStyle w:val="CommentReference"/>
                <w:rFonts w:asciiTheme="minorHAnsi" w:eastAsiaTheme="minorHAnsi" w:hAnsiTheme="minorHAnsi" w:cstheme="minorBidi"/>
                <w:b w:val="0"/>
                <w:bCs w:val="0"/>
                <w:lang w:val="en-US"/>
              </w:rPr>
              <w:commentReference w:id="560"/>
            </w:r>
          </w:p>
        </w:tc>
        <w:tc>
          <w:tcPr>
            <w:tcW w:w="4500" w:type="dxa"/>
            <w:vAlign w:val="center"/>
          </w:tcPr>
          <w:p w14:paraId="51E752A1" w14:textId="77777777" w:rsidR="00ED3F7F" w:rsidRPr="00C33BA5" w:rsidRDefault="00ED3F7F" w:rsidP="00ED3F7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r w:rsidRPr="00C33BA5">
              <w:rPr>
                <w:rFonts w:asciiTheme="minorHAnsi" w:hAnsiTheme="minorHAnsi" w:cstheme="minorHAnsi"/>
                <w:color w:val="000000"/>
                <w:sz w:val="20"/>
                <w:szCs w:val="20"/>
              </w:rPr>
              <w:t xml:space="preserve">100 (88) </w:t>
            </w:r>
          </w:p>
        </w:tc>
      </w:tr>
      <w:tr w:rsidR="00C33BA5" w:rsidRPr="00C33BA5" w14:paraId="28C618E9" w14:textId="77777777" w:rsidTr="00ED3F7F">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4950" w:type="dxa"/>
            <w:tcBorders>
              <w:right w:val="single" w:sz="4" w:space="0" w:color="000000"/>
            </w:tcBorders>
            <w:vAlign w:val="center"/>
          </w:tcPr>
          <w:p w14:paraId="3774ABB5" w14:textId="77777777" w:rsidR="00ED3F7F" w:rsidRPr="00C33BA5" w:rsidRDefault="00ED3F7F" w:rsidP="00ED3F7F">
            <w:pPr>
              <w:keepLines/>
              <w:widowControl w:val="0"/>
              <w:ind w:left="720"/>
              <w:rPr>
                <w:rFonts w:asciiTheme="minorHAnsi" w:hAnsiTheme="minorHAnsi" w:cstheme="minorHAnsi"/>
                <w:b w:val="0"/>
                <w:bCs w:val="0"/>
                <w:sz w:val="20"/>
                <w:szCs w:val="20"/>
              </w:rPr>
            </w:pPr>
            <w:r w:rsidRPr="00C33BA5">
              <w:rPr>
                <w:rFonts w:asciiTheme="minorHAnsi" w:hAnsiTheme="minorHAnsi" w:cstheme="minorHAnsi"/>
                <w:sz w:val="20"/>
                <w:szCs w:val="20"/>
              </w:rPr>
              <w:t xml:space="preserve">Median sample size (IQR) </w:t>
            </w:r>
          </w:p>
        </w:tc>
        <w:tc>
          <w:tcPr>
            <w:tcW w:w="4500" w:type="dxa"/>
            <w:vAlign w:val="center"/>
          </w:tcPr>
          <w:p w14:paraId="11EC13F3" w14:textId="77777777" w:rsidR="00ED3F7F" w:rsidRPr="00C33BA5" w:rsidRDefault="00ED3F7F" w:rsidP="00ED3F7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C33BA5">
              <w:rPr>
                <w:rFonts w:asciiTheme="minorHAnsi" w:hAnsiTheme="minorHAnsi" w:cstheme="minorHAnsi"/>
                <w:sz w:val="20"/>
                <w:szCs w:val="20"/>
              </w:rPr>
              <w:t xml:space="preserve">835 (706) </w:t>
            </w:r>
          </w:p>
        </w:tc>
      </w:tr>
    </w:tbl>
    <w:p w14:paraId="1ECD0BBE" w14:textId="048C8441" w:rsidR="0060521C" w:rsidRDefault="007B7BF1" w:rsidP="007B7BF1">
      <w:pPr>
        <w:spacing w:line="480" w:lineRule="auto"/>
      </w:pPr>
      <w:r>
        <w:t xml:space="preserve">*Out of </w:t>
      </w:r>
      <w:r w:rsidR="006B6BD2">
        <w:t>108</w:t>
      </w:r>
      <w:r>
        <w:t xml:space="preserve"> trials with primary results available </w:t>
      </w:r>
    </w:p>
    <w:p w14:paraId="597F0FEA" w14:textId="77777777" w:rsidR="007B7BF1" w:rsidRDefault="007B7BF1" w:rsidP="007B7BF1">
      <w:pPr>
        <w:spacing w:line="480" w:lineRule="auto"/>
      </w:pPr>
    </w:p>
    <w:p w14:paraId="5FCCE4B7" w14:textId="526F2AF4" w:rsidR="0060521C" w:rsidRDefault="0060521C" w:rsidP="00887FCD">
      <w:pPr>
        <w:spacing w:line="480" w:lineRule="auto"/>
      </w:pPr>
    </w:p>
    <w:p w14:paraId="0DCFB0C1" w14:textId="73BC94FB" w:rsidR="0060521C" w:rsidRDefault="0060521C" w:rsidP="00887FCD">
      <w:pPr>
        <w:spacing w:line="480" w:lineRule="auto"/>
      </w:pPr>
    </w:p>
    <w:p w14:paraId="24AC5C38" w14:textId="035A8DB7" w:rsidR="0060521C" w:rsidRDefault="0060521C" w:rsidP="00887FCD">
      <w:pPr>
        <w:spacing w:line="480" w:lineRule="auto"/>
      </w:pPr>
    </w:p>
    <w:p w14:paraId="43FB4FE4" w14:textId="1B34B054" w:rsidR="0060521C" w:rsidRDefault="0060521C" w:rsidP="00887FCD">
      <w:pPr>
        <w:spacing w:line="480" w:lineRule="auto"/>
      </w:pPr>
    </w:p>
    <w:p w14:paraId="4F5D3977" w14:textId="77777777" w:rsidR="0060521C" w:rsidRDefault="0060521C" w:rsidP="00887FCD">
      <w:pPr>
        <w:spacing w:line="480" w:lineRule="auto"/>
      </w:pPr>
    </w:p>
    <w:p w14:paraId="74B00703" w14:textId="7A3B4921" w:rsidR="00E311ED" w:rsidRDefault="00E311ED" w:rsidP="00887FCD">
      <w:pPr>
        <w:spacing w:line="480" w:lineRule="auto"/>
      </w:pPr>
    </w:p>
    <w:p w14:paraId="0F836A10" w14:textId="77777777" w:rsidR="001D1F6F" w:rsidRDefault="001D1F6F" w:rsidP="00887FCD">
      <w:pPr>
        <w:spacing w:line="480" w:lineRule="auto"/>
      </w:pPr>
    </w:p>
    <w:p w14:paraId="70419C6B" w14:textId="77777777" w:rsidR="00C419D2" w:rsidRDefault="00C419D2" w:rsidP="00887FCD">
      <w:pPr>
        <w:spacing w:line="480" w:lineRule="auto"/>
      </w:pPr>
    </w:p>
    <w:p w14:paraId="5D6B2F4D" w14:textId="77777777" w:rsidR="00C419D2" w:rsidDel="004D61F4" w:rsidRDefault="00C419D2" w:rsidP="00887FCD">
      <w:pPr>
        <w:spacing w:line="480" w:lineRule="auto"/>
        <w:rPr>
          <w:del w:id="563" w:author="Hannah Moyer" w:date="2023-06-27T13:46:00Z"/>
        </w:rPr>
      </w:pPr>
    </w:p>
    <w:p w14:paraId="7950D039" w14:textId="77777777" w:rsidR="004D61F4" w:rsidRDefault="004D61F4" w:rsidP="00887FCD">
      <w:pPr>
        <w:spacing w:line="480" w:lineRule="auto"/>
        <w:rPr>
          <w:ins w:id="564" w:author="Hannah Moyer" w:date="2023-06-27T13:46:00Z"/>
        </w:rPr>
      </w:pPr>
    </w:p>
    <w:p w14:paraId="4D2F5416" w14:textId="77777777" w:rsidR="009F0F87" w:rsidDel="004D61F4" w:rsidRDefault="009F0F87" w:rsidP="00887FCD">
      <w:pPr>
        <w:spacing w:line="480" w:lineRule="auto"/>
        <w:rPr>
          <w:del w:id="565" w:author="Hannah Moyer" w:date="2023-06-27T13:46:00Z"/>
        </w:rPr>
      </w:pPr>
    </w:p>
    <w:p w14:paraId="4A20F8A0" w14:textId="77777777" w:rsidR="004D61F4" w:rsidRDefault="004D61F4" w:rsidP="00887FCD">
      <w:pPr>
        <w:spacing w:line="480" w:lineRule="auto"/>
      </w:pPr>
    </w:p>
    <w:p w14:paraId="676EE746" w14:textId="476C429A" w:rsidR="007855BD" w:rsidRPr="008B4C98" w:rsidRDefault="007855BD" w:rsidP="007855BD">
      <w:pPr>
        <w:spacing w:line="480" w:lineRule="auto"/>
        <w:rPr>
          <w:b/>
          <w:bCs/>
        </w:rPr>
      </w:pPr>
      <w:r w:rsidRPr="008B4C98">
        <w:rPr>
          <w:b/>
          <w:bCs/>
        </w:rPr>
        <w:lastRenderedPageBreak/>
        <w:t>Table 2</w:t>
      </w:r>
      <w:r w:rsidR="00C33BA5">
        <w:rPr>
          <w:b/>
          <w:bCs/>
        </w:rPr>
        <w:t>.</w:t>
      </w:r>
      <w:r w:rsidRPr="008B4C98">
        <w:rPr>
          <w:b/>
          <w:bCs/>
        </w:rPr>
        <w:t xml:space="preserve"> Prevalence of Bypassing </w:t>
      </w:r>
    </w:p>
    <w:p w14:paraId="33DD67DB" w14:textId="4FE6010B" w:rsidR="008878EC" w:rsidRDefault="008878EC"/>
    <w:tbl>
      <w:tblPr>
        <w:tblStyle w:val="PlainTable4"/>
        <w:tblpPr w:leftFromText="180" w:rightFromText="180" w:vertAnchor="text" w:horzAnchor="margin" w:tblpY="50"/>
        <w:tblW w:w="9360" w:type="dxa"/>
        <w:tblLayout w:type="fixed"/>
        <w:tblLook w:val="04A0" w:firstRow="1" w:lastRow="0" w:firstColumn="1" w:lastColumn="0" w:noHBand="0" w:noVBand="1"/>
      </w:tblPr>
      <w:tblGrid>
        <w:gridCol w:w="2879"/>
        <w:gridCol w:w="900"/>
        <w:gridCol w:w="1263"/>
        <w:gridCol w:w="1438"/>
        <w:gridCol w:w="1440"/>
        <w:gridCol w:w="1440"/>
      </w:tblGrid>
      <w:tr w:rsidR="00625A62" w:rsidRPr="00231570" w14:paraId="2240381E" w14:textId="77777777" w:rsidTr="00C33BA5">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2879" w:type="dxa"/>
            <w:vMerge w:val="restart"/>
            <w:tcBorders>
              <w:top w:val="single" w:sz="4" w:space="0" w:color="000000"/>
              <w:right w:val="single" w:sz="4" w:space="0" w:color="000000"/>
            </w:tcBorders>
            <w:shd w:val="clear" w:color="auto" w:fill="FFFFFF" w:themeFill="background1"/>
            <w:vAlign w:val="center"/>
          </w:tcPr>
          <w:p w14:paraId="2F7E89F0" w14:textId="14442741" w:rsidR="00625A62" w:rsidRPr="00135B39" w:rsidRDefault="00625A62" w:rsidP="00625A62">
            <w:pPr>
              <w:keepLines/>
              <w:widowControl w:val="0"/>
              <w:jc w:val="center"/>
              <w:rPr>
                <w:rFonts w:asciiTheme="minorHAnsi" w:hAnsiTheme="minorHAnsi" w:cstheme="minorHAnsi"/>
                <w:sz w:val="20"/>
                <w:szCs w:val="20"/>
              </w:rPr>
            </w:pPr>
            <w:r w:rsidRPr="00135B39">
              <w:rPr>
                <w:rFonts w:asciiTheme="minorHAnsi" w:hAnsiTheme="minorHAnsi" w:cstheme="minorHAnsi"/>
                <w:sz w:val="20"/>
                <w:szCs w:val="20"/>
              </w:rPr>
              <w:t>Indications</w:t>
            </w:r>
          </w:p>
        </w:tc>
        <w:tc>
          <w:tcPr>
            <w:tcW w:w="900" w:type="dxa"/>
            <w:vMerge w:val="restart"/>
            <w:tcBorders>
              <w:top w:val="single" w:sz="4" w:space="0" w:color="000000"/>
              <w:right w:val="single" w:sz="4" w:space="0" w:color="000000"/>
            </w:tcBorders>
            <w:shd w:val="clear" w:color="auto" w:fill="FFFFFF" w:themeFill="background1"/>
            <w:vAlign w:val="center"/>
          </w:tcPr>
          <w:p w14:paraId="247E8219" w14:textId="581AD681" w:rsidR="00625A62" w:rsidRPr="00135B39" w:rsidRDefault="00625A62" w:rsidP="00625A62">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135B39">
              <w:rPr>
                <w:rFonts w:asciiTheme="minorHAnsi" w:hAnsiTheme="minorHAnsi" w:cstheme="minorHAnsi"/>
                <w:sz w:val="20"/>
                <w:szCs w:val="20"/>
              </w:rPr>
              <w:t>Overall</w:t>
            </w:r>
          </w:p>
          <w:p w14:paraId="2451BE9E" w14:textId="12FE1DE6" w:rsidR="00625A62" w:rsidRPr="006756E5" w:rsidRDefault="00625A62" w:rsidP="00625A62">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6756E5">
              <w:rPr>
                <w:rFonts w:asciiTheme="minorHAnsi" w:eastAsia="Calibri" w:hAnsiTheme="minorHAnsi" w:cstheme="minorHAnsi"/>
                <w:sz w:val="20"/>
                <w:szCs w:val="20"/>
              </w:rPr>
              <w:t>(N)</w:t>
            </w:r>
          </w:p>
        </w:tc>
        <w:tc>
          <w:tcPr>
            <w:tcW w:w="1263" w:type="dxa"/>
            <w:tcBorders>
              <w:top w:val="single" w:sz="4" w:space="0" w:color="000000"/>
              <w:right w:val="single" w:sz="4" w:space="0" w:color="auto"/>
            </w:tcBorders>
            <w:shd w:val="clear" w:color="auto" w:fill="FFFFFF" w:themeFill="background1"/>
            <w:vAlign w:val="center"/>
          </w:tcPr>
          <w:p w14:paraId="57391FC1" w14:textId="519C07AF" w:rsidR="00625A62" w:rsidRPr="00135B39" w:rsidRDefault="00625A62" w:rsidP="00625A62">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Non-Bypass</w:t>
            </w:r>
          </w:p>
        </w:tc>
        <w:tc>
          <w:tcPr>
            <w:tcW w:w="4318" w:type="dxa"/>
            <w:gridSpan w:val="3"/>
            <w:tcBorders>
              <w:top w:val="single" w:sz="4" w:space="0" w:color="000000"/>
              <w:left w:val="single" w:sz="4" w:space="0" w:color="auto"/>
            </w:tcBorders>
            <w:shd w:val="clear" w:color="auto" w:fill="FFFFFF" w:themeFill="background1"/>
            <w:vAlign w:val="center"/>
          </w:tcPr>
          <w:p w14:paraId="6349D368" w14:textId="43629374" w:rsidR="00625A62" w:rsidRPr="00135B39" w:rsidRDefault="00625A62" w:rsidP="00625A62">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Bypass</w:t>
            </w:r>
          </w:p>
        </w:tc>
      </w:tr>
      <w:tr w:rsidR="00C33BA5" w:rsidRPr="00231570" w14:paraId="6DF3812C" w14:textId="77777777" w:rsidTr="00C33BA5">
        <w:trPr>
          <w:cnfStyle w:val="000000100000" w:firstRow="0" w:lastRow="0" w:firstColumn="0" w:lastColumn="0" w:oddVBand="0" w:evenVBand="0" w:oddHBand="1" w:evenHBand="0" w:firstRowFirstColumn="0" w:firstRowLastColumn="0" w:lastRowFirstColumn="0" w:lastRowLastColumn="0"/>
          <w:cantSplit/>
          <w:trHeight w:val="690"/>
        </w:trPr>
        <w:tc>
          <w:tcPr>
            <w:cnfStyle w:val="001000000000" w:firstRow="0" w:lastRow="0" w:firstColumn="1" w:lastColumn="0" w:oddVBand="0" w:evenVBand="0" w:oddHBand="0" w:evenHBand="0" w:firstRowFirstColumn="0" w:firstRowLastColumn="0" w:lastRowFirstColumn="0" w:lastRowLastColumn="0"/>
            <w:tcW w:w="2879" w:type="dxa"/>
            <w:vMerge/>
            <w:tcBorders>
              <w:right w:val="single" w:sz="4" w:space="0" w:color="000000"/>
            </w:tcBorders>
            <w:shd w:val="clear" w:color="auto" w:fill="FFFFFF" w:themeFill="background1"/>
            <w:vAlign w:val="center"/>
          </w:tcPr>
          <w:p w14:paraId="14B59804" w14:textId="77777777" w:rsidR="00A228D2" w:rsidRPr="00135B39" w:rsidRDefault="00A228D2" w:rsidP="00625A62">
            <w:pPr>
              <w:keepLines/>
              <w:widowControl w:val="0"/>
              <w:jc w:val="center"/>
              <w:rPr>
                <w:rFonts w:asciiTheme="minorHAnsi" w:hAnsiTheme="minorHAnsi" w:cstheme="minorHAnsi"/>
                <w:sz w:val="20"/>
                <w:szCs w:val="20"/>
              </w:rPr>
            </w:pPr>
          </w:p>
        </w:tc>
        <w:tc>
          <w:tcPr>
            <w:tcW w:w="900" w:type="dxa"/>
            <w:vMerge/>
            <w:tcBorders>
              <w:right w:val="single" w:sz="4" w:space="0" w:color="000000"/>
            </w:tcBorders>
            <w:shd w:val="clear" w:color="auto" w:fill="FFFFFF" w:themeFill="background1"/>
            <w:vAlign w:val="center"/>
          </w:tcPr>
          <w:p w14:paraId="15957F03" w14:textId="77777777" w:rsidR="00A228D2" w:rsidRPr="00135B39"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b/>
                <w:bCs/>
                <w:sz w:val="20"/>
                <w:szCs w:val="20"/>
              </w:rPr>
            </w:pPr>
          </w:p>
        </w:tc>
        <w:tc>
          <w:tcPr>
            <w:tcW w:w="1263" w:type="dxa"/>
            <w:vMerge w:val="restart"/>
            <w:tcBorders>
              <w:top w:val="single" w:sz="4" w:space="0" w:color="auto"/>
              <w:right w:val="single" w:sz="4" w:space="0" w:color="auto"/>
            </w:tcBorders>
            <w:shd w:val="clear" w:color="auto" w:fill="FFFFFF" w:themeFill="background1"/>
            <w:vAlign w:val="center"/>
          </w:tcPr>
          <w:p w14:paraId="75B3AF7E" w14:textId="416FCCE2" w:rsidR="00A228D2" w:rsidRPr="00135B39"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Positive P2</w:t>
            </w:r>
          </w:p>
          <w:p w14:paraId="4590043B" w14:textId="6E40086E" w:rsidR="00A228D2" w:rsidRPr="006756E5"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c>
          <w:tcPr>
            <w:tcW w:w="2878" w:type="dxa"/>
            <w:gridSpan w:val="2"/>
            <w:tcBorders>
              <w:top w:val="single" w:sz="4" w:space="0" w:color="auto"/>
              <w:bottom w:val="single" w:sz="4" w:space="0" w:color="auto"/>
              <w:right w:val="single" w:sz="4" w:space="0" w:color="auto"/>
            </w:tcBorders>
            <w:shd w:val="clear" w:color="auto" w:fill="FFFFFF" w:themeFill="background1"/>
            <w:vAlign w:val="center"/>
          </w:tcPr>
          <w:p w14:paraId="7755BF85" w14:textId="77777777" w:rsidR="00A228D2" w:rsidRPr="00135B39"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hAnsiTheme="minorHAnsi" w:cstheme="minorHAnsi"/>
                <w:b/>
                <w:bCs/>
                <w:sz w:val="20"/>
                <w:szCs w:val="20"/>
              </w:rPr>
              <w:t>Preceded by Ambiguous P2</w:t>
            </w:r>
          </w:p>
          <w:p w14:paraId="776C1DD9" w14:textId="5BA162F9" w:rsidR="00A228D2"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c>
          <w:tcPr>
            <w:tcW w:w="1440" w:type="dxa"/>
            <w:vMerge w:val="restart"/>
            <w:tcBorders>
              <w:top w:val="single" w:sz="4" w:space="0" w:color="000000"/>
              <w:left w:val="single" w:sz="4" w:space="0" w:color="auto"/>
            </w:tcBorders>
            <w:shd w:val="clear" w:color="auto" w:fill="FFFFFF" w:themeFill="background1"/>
            <w:vAlign w:val="center"/>
          </w:tcPr>
          <w:p w14:paraId="4BF27FC8" w14:textId="3D7FB5AF" w:rsidR="00A228D2" w:rsidRPr="00135B39" w:rsidRDefault="007B7BF1"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True Bypass</w:t>
            </w:r>
          </w:p>
          <w:p w14:paraId="169F079B" w14:textId="299065D0" w:rsidR="00A228D2" w:rsidRPr="00135B39" w:rsidRDefault="00A228D2" w:rsidP="00625A62">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135B39">
              <w:rPr>
                <w:rFonts w:asciiTheme="minorHAnsi" w:eastAsia="Calibri" w:hAnsiTheme="minorHAnsi" w:cstheme="minorHAnsi"/>
                <w:b/>
                <w:bCs/>
                <w:sz w:val="20"/>
                <w:szCs w:val="20"/>
              </w:rPr>
              <w:t>(N, %)</w:t>
            </w:r>
          </w:p>
        </w:tc>
      </w:tr>
      <w:tr w:rsidR="00C33BA5" w:rsidRPr="00231570" w14:paraId="528935B5" w14:textId="77777777" w:rsidTr="00C33BA5">
        <w:trPr>
          <w:cantSplit/>
          <w:trHeight w:val="613"/>
        </w:trPr>
        <w:tc>
          <w:tcPr>
            <w:cnfStyle w:val="001000000000" w:firstRow="0" w:lastRow="0" w:firstColumn="1" w:lastColumn="0" w:oddVBand="0" w:evenVBand="0" w:oddHBand="0" w:evenHBand="0" w:firstRowFirstColumn="0" w:firstRowLastColumn="0" w:lastRowFirstColumn="0" w:lastRowLastColumn="0"/>
            <w:tcW w:w="2879" w:type="dxa"/>
            <w:vMerge/>
            <w:tcBorders>
              <w:bottom w:val="single" w:sz="4" w:space="0" w:color="auto"/>
              <w:right w:val="single" w:sz="4" w:space="0" w:color="000000"/>
            </w:tcBorders>
            <w:shd w:val="clear" w:color="auto" w:fill="FFFFFF" w:themeFill="background1"/>
            <w:vAlign w:val="center"/>
          </w:tcPr>
          <w:p w14:paraId="00BEDF50" w14:textId="77777777" w:rsidR="00A228D2" w:rsidRPr="00135B39" w:rsidRDefault="00A228D2" w:rsidP="00625A62">
            <w:pPr>
              <w:keepLines/>
              <w:widowControl w:val="0"/>
              <w:jc w:val="center"/>
              <w:rPr>
                <w:rFonts w:asciiTheme="minorHAnsi" w:hAnsiTheme="minorHAnsi" w:cstheme="minorHAnsi"/>
                <w:sz w:val="20"/>
                <w:szCs w:val="20"/>
              </w:rPr>
            </w:pPr>
          </w:p>
        </w:tc>
        <w:tc>
          <w:tcPr>
            <w:tcW w:w="900" w:type="dxa"/>
            <w:vMerge/>
            <w:tcBorders>
              <w:bottom w:val="single" w:sz="4" w:space="0" w:color="auto"/>
              <w:right w:val="single" w:sz="4" w:space="0" w:color="000000"/>
            </w:tcBorders>
            <w:shd w:val="clear" w:color="auto" w:fill="FFFFFF" w:themeFill="background1"/>
            <w:vAlign w:val="center"/>
          </w:tcPr>
          <w:p w14:paraId="3589AF7E" w14:textId="77777777" w:rsidR="00A228D2" w:rsidRPr="00135B39" w:rsidRDefault="00A228D2"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b/>
                <w:bCs/>
                <w:sz w:val="20"/>
                <w:szCs w:val="20"/>
              </w:rPr>
            </w:pPr>
          </w:p>
        </w:tc>
        <w:tc>
          <w:tcPr>
            <w:tcW w:w="1263" w:type="dxa"/>
            <w:vMerge/>
            <w:tcBorders>
              <w:bottom w:val="single" w:sz="4" w:space="0" w:color="auto"/>
              <w:right w:val="single" w:sz="4" w:space="0" w:color="auto"/>
            </w:tcBorders>
            <w:shd w:val="clear" w:color="auto" w:fill="FFFFFF" w:themeFill="background1"/>
            <w:vAlign w:val="center"/>
          </w:tcPr>
          <w:p w14:paraId="7E1E4DC9" w14:textId="77777777" w:rsidR="00A228D2" w:rsidRPr="00135B39" w:rsidRDefault="00A228D2"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438" w:type="dxa"/>
            <w:tcBorders>
              <w:top w:val="single" w:sz="4" w:space="0" w:color="auto"/>
              <w:bottom w:val="single" w:sz="4" w:space="0" w:color="auto"/>
              <w:right w:val="single" w:sz="4" w:space="0" w:color="auto"/>
            </w:tcBorders>
            <w:shd w:val="clear" w:color="auto" w:fill="FFFFFF" w:themeFill="background1"/>
            <w:vAlign w:val="center"/>
          </w:tcPr>
          <w:p w14:paraId="6B9B1B97" w14:textId="2C47E995" w:rsidR="00A228D2" w:rsidRPr="006756E5" w:rsidRDefault="006756E5" w:rsidP="00625A62">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6756E5">
              <w:rPr>
                <w:rFonts w:asciiTheme="minorHAnsi" w:hAnsiTheme="minorHAnsi" w:cstheme="minorHAnsi"/>
                <w:b/>
                <w:bCs/>
                <w:sz w:val="20"/>
                <w:szCs w:val="20"/>
              </w:rPr>
              <w:t>Nonpositive</w:t>
            </w:r>
          </w:p>
        </w:tc>
        <w:tc>
          <w:tcPr>
            <w:tcW w:w="1440" w:type="dxa"/>
            <w:tcBorders>
              <w:top w:val="single" w:sz="4" w:space="0" w:color="auto"/>
              <w:bottom w:val="single" w:sz="4" w:space="0" w:color="auto"/>
              <w:right w:val="single" w:sz="4" w:space="0" w:color="auto"/>
            </w:tcBorders>
            <w:shd w:val="clear" w:color="auto" w:fill="FFFFFF" w:themeFill="background1"/>
            <w:vAlign w:val="center"/>
          </w:tcPr>
          <w:p w14:paraId="387E6E8F" w14:textId="02625858" w:rsidR="00A228D2" w:rsidRPr="006756E5" w:rsidRDefault="006756E5"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6756E5">
              <w:rPr>
                <w:rFonts w:asciiTheme="minorHAnsi" w:hAnsiTheme="minorHAnsi" w:cstheme="minorHAnsi"/>
                <w:b/>
                <w:bCs/>
                <w:sz w:val="20"/>
                <w:szCs w:val="20"/>
              </w:rPr>
              <w:t>Not focused on efficacy</w:t>
            </w:r>
          </w:p>
        </w:tc>
        <w:tc>
          <w:tcPr>
            <w:tcW w:w="1440" w:type="dxa"/>
            <w:vMerge/>
            <w:tcBorders>
              <w:left w:val="single" w:sz="4" w:space="0" w:color="auto"/>
              <w:bottom w:val="single" w:sz="4" w:space="0" w:color="auto"/>
            </w:tcBorders>
            <w:shd w:val="clear" w:color="auto" w:fill="FFFFFF" w:themeFill="background1"/>
            <w:vAlign w:val="center"/>
          </w:tcPr>
          <w:p w14:paraId="656443C8" w14:textId="77777777" w:rsidR="00A228D2" w:rsidRDefault="00A228D2" w:rsidP="00625A62">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r>
      <w:tr w:rsidR="00C33BA5" w:rsidRPr="004820BE" w14:paraId="0171DB0D" w14:textId="77777777" w:rsidTr="00C33B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top w:val="single" w:sz="4" w:space="0" w:color="auto"/>
              <w:right w:val="single" w:sz="4" w:space="0" w:color="000000"/>
            </w:tcBorders>
            <w:vAlign w:val="center"/>
          </w:tcPr>
          <w:p w14:paraId="26C819A6" w14:textId="056927BA" w:rsidR="007B7BF1" w:rsidRPr="00135B39" w:rsidRDefault="007B7BF1" w:rsidP="007B7BF1">
            <w:pPr>
              <w:keepLines/>
              <w:widowControl w:val="0"/>
              <w:rPr>
                <w:rFonts w:asciiTheme="minorHAnsi" w:hAnsiTheme="minorHAnsi" w:cstheme="minorHAnsi"/>
                <w:sz w:val="20"/>
                <w:szCs w:val="20"/>
              </w:rPr>
            </w:pPr>
            <w:r w:rsidRPr="00135B39">
              <w:rPr>
                <w:rFonts w:asciiTheme="minorHAnsi" w:hAnsiTheme="minorHAnsi" w:cstheme="minorHAnsi"/>
                <w:color w:val="000000"/>
                <w:sz w:val="20"/>
                <w:szCs w:val="20"/>
              </w:rPr>
              <w:t>Alzheimer's disease</w:t>
            </w:r>
          </w:p>
        </w:tc>
        <w:tc>
          <w:tcPr>
            <w:tcW w:w="900" w:type="dxa"/>
            <w:tcBorders>
              <w:top w:val="single" w:sz="4" w:space="0" w:color="auto"/>
              <w:right w:val="single" w:sz="4" w:space="0" w:color="000000"/>
            </w:tcBorders>
            <w:vAlign w:val="bottom"/>
          </w:tcPr>
          <w:p w14:paraId="658CC7A6" w14:textId="3614FDDC"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30</w:t>
            </w:r>
          </w:p>
        </w:tc>
        <w:tc>
          <w:tcPr>
            <w:tcW w:w="1263" w:type="dxa"/>
            <w:tcBorders>
              <w:top w:val="single" w:sz="4" w:space="0" w:color="auto"/>
              <w:right w:val="single" w:sz="4" w:space="0" w:color="000000"/>
            </w:tcBorders>
            <w:vAlign w:val="bottom"/>
          </w:tcPr>
          <w:p w14:paraId="2EB8DE0E" w14:textId="175D9F28" w:rsidR="007B7BF1" w:rsidRPr="007B7BF1" w:rsidRDefault="00F75F44"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11</w:t>
            </w:r>
            <w:r w:rsidR="007B7BF1" w:rsidRPr="007B7BF1">
              <w:rPr>
                <w:rFonts w:ascii="Calibri" w:hAnsi="Calibri" w:cs="Calibri"/>
                <w:color w:val="000000"/>
                <w:sz w:val="20"/>
                <w:szCs w:val="20"/>
              </w:rPr>
              <w:t xml:space="preserve"> (3</w:t>
            </w:r>
            <w:r>
              <w:rPr>
                <w:rFonts w:ascii="Calibri" w:hAnsi="Calibri" w:cs="Calibri"/>
                <w:color w:val="000000"/>
                <w:sz w:val="20"/>
                <w:szCs w:val="20"/>
              </w:rPr>
              <w:t>7</w:t>
            </w:r>
            <w:r w:rsidR="007B7BF1" w:rsidRPr="007B7BF1">
              <w:rPr>
                <w:rFonts w:ascii="Calibri" w:hAnsi="Calibri" w:cs="Calibri"/>
                <w:color w:val="000000"/>
                <w:sz w:val="20"/>
                <w:szCs w:val="20"/>
              </w:rPr>
              <w:t>)</w:t>
            </w:r>
          </w:p>
        </w:tc>
        <w:tc>
          <w:tcPr>
            <w:tcW w:w="1438" w:type="dxa"/>
            <w:tcBorders>
              <w:top w:val="single" w:sz="4" w:space="0" w:color="auto"/>
              <w:left w:val="single" w:sz="4" w:space="0" w:color="000000"/>
            </w:tcBorders>
            <w:vAlign w:val="bottom"/>
          </w:tcPr>
          <w:p w14:paraId="64D41D0B" w14:textId="51D7A07D" w:rsidR="007B7BF1" w:rsidRPr="007B7BF1" w:rsidRDefault="00F75F44"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6</w:t>
            </w:r>
            <w:r w:rsidR="007B7BF1" w:rsidRPr="007B7BF1">
              <w:rPr>
                <w:rFonts w:ascii="Calibri" w:hAnsi="Calibri" w:cs="Calibri"/>
                <w:color w:val="000000"/>
                <w:sz w:val="20"/>
                <w:szCs w:val="20"/>
              </w:rPr>
              <w:t xml:space="preserve"> (2</w:t>
            </w:r>
            <w:r>
              <w:rPr>
                <w:rFonts w:ascii="Calibri" w:hAnsi="Calibri" w:cs="Calibri"/>
                <w:color w:val="000000"/>
                <w:sz w:val="20"/>
                <w:szCs w:val="20"/>
              </w:rPr>
              <w:t>0</w:t>
            </w:r>
            <w:r w:rsidR="007B7BF1" w:rsidRPr="007B7BF1">
              <w:rPr>
                <w:rFonts w:ascii="Calibri" w:hAnsi="Calibri" w:cs="Calibri"/>
                <w:color w:val="000000"/>
                <w:sz w:val="20"/>
                <w:szCs w:val="20"/>
              </w:rPr>
              <w:t>)</w:t>
            </w:r>
          </w:p>
        </w:tc>
        <w:tc>
          <w:tcPr>
            <w:tcW w:w="1440" w:type="dxa"/>
            <w:tcBorders>
              <w:top w:val="single" w:sz="4" w:space="0" w:color="auto"/>
              <w:left w:val="single" w:sz="4" w:space="0" w:color="000000"/>
              <w:right w:val="single" w:sz="4" w:space="0" w:color="000000"/>
            </w:tcBorders>
            <w:vAlign w:val="bottom"/>
          </w:tcPr>
          <w:p w14:paraId="6F50EA15" w14:textId="064E9796" w:rsidR="007B7BF1" w:rsidRPr="00086E48" w:rsidRDefault="00147C57"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 xml:space="preserve">7 </w:t>
            </w:r>
            <w:r w:rsidR="007B7BF1" w:rsidRPr="007B7BF1">
              <w:rPr>
                <w:rFonts w:ascii="Calibri" w:hAnsi="Calibri" w:cs="Calibri"/>
                <w:color w:val="000000"/>
                <w:sz w:val="20"/>
                <w:szCs w:val="20"/>
              </w:rPr>
              <w:t>(2</w:t>
            </w:r>
            <w:r>
              <w:rPr>
                <w:rFonts w:ascii="Calibri" w:hAnsi="Calibri" w:cs="Calibri"/>
                <w:color w:val="000000"/>
                <w:sz w:val="20"/>
                <w:szCs w:val="20"/>
              </w:rPr>
              <w:t>3</w:t>
            </w:r>
            <w:r w:rsidR="007B7BF1" w:rsidRPr="007B7BF1">
              <w:rPr>
                <w:rFonts w:ascii="Calibri" w:hAnsi="Calibri" w:cs="Calibri"/>
                <w:color w:val="000000"/>
                <w:sz w:val="20"/>
                <w:szCs w:val="20"/>
              </w:rPr>
              <w:t>)</w:t>
            </w:r>
          </w:p>
        </w:tc>
        <w:tc>
          <w:tcPr>
            <w:tcW w:w="1440" w:type="dxa"/>
            <w:tcBorders>
              <w:top w:val="single" w:sz="4" w:space="0" w:color="auto"/>
              <w:left w:val="single" w:sz="4" w:space="0" w:color="000000"/>
            </w:tcBorders>
            <w:vAlign w:val="bottom"/>
          </w:tcPr>
          <w:p w14:paraId="386B24DC" w14:textId="2AC410F4" w:rsidR="007B7BF1" w:rsidRPr="007B7BF1" w:rsidRDefault="00C2238E"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6</w:t>
            </w:r>
            <w:r w:rsidR="007B7BF1" w:rsidRPr="007B7BF1">
              <w:rPr>
                <w:rFonts w:ascii="Calibri" w:hAnsi="Calibri" w:cs="Calibri"/>
                <w:color w:val="000000"/>
                <w:sz w:val="20"/>
                <w:szCs w:val="20"/>
              </w:rPr>
              <w:t xml:space="preserve"> (2</w:t>
            </w:r>
            <w:r w:rsidR="00147C57">
              <w:rPr>
                <w:rFonts w:ascii="Calibri" w:hAnsi="Calibri" w:cs="Calibri"/>
                <w:color w:val="000000"/>
                <w:sz w:val="20"/>
                <w:szCs w:val="20"/>
              </w:rPr>
              <w:t>0</w:t>
            </w:r>
            <w:r w:rsidR="007B7BF1" w:rsidRPr="007B7BF1">
              <w:rPr>
                <w:rFonts w:ascii="Calibri" w:hAnsi="Calibri" w:cs="Calibri"/>
                <w:color w:val="000000"/>
                <w:sz w:val="20"/>
                <w:szCs w:val="20"/>
              </w:rPr>
              <w:t>)</w:t>
            </w:r>
          </w:p>
        </w:tc>
      </w:tr>
      <w:tr w:rsidR="00C33BA5" w:rsidRPr="004820BE" w14:paraId="60E98395" w14:textId="77777777" w:rsidTr="00C33BA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486A6FB8" w14:textId="7969C4BD"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Parkinson's disease</w:t>
            </w:r>
          </w:p>
        </w:tc>
        <w:tc>
          <w:tcPr>
            <w:tcW w:w="900" w:type="dxa"/>
            <w:tcBorders>
              <w:right w:val="single" w:sz="4" w:space="0" w:color="000000"/>
            </w:tcBorders>
            <w:vAlign w:val="bottom"/>
          </w:tcPr>
          <w:p w14:paraId="364CCF1E" w14:textId="7F78BC43"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10</w:t>
            </w:r>
          </w:p>
        </w:tc>
        <w:tc>
          <w:tcPr>
            <w:tcW w:w="1263" w:type="dxa"/>
            <w:tcBorders>
              <w:right w:val="single" w:sz="4" w:space="0" w:color="000000"/>
            </w:tcBorders>
            <w:vAlign w:val="bottom"/>
          </w:tcPr>
          <w:p w14:paraId="3BB2939B" w14:textId="5C4D206D"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 (50)</w:t>
            </w:r>
          </w:p>
        </w:tc>
        <w:tc>
          <w:tcPr>
            <w:tcW w:w="1438" w:type="dxa"/>
            <w:tcBorders>
              <w:left w:val="single" w:sz="4" w:space="0" w:color="000000"/>
            </w:tcBorders>
            <w:vAlign w:val="bottom"/>
          </w:tcPr>
          <w:p w14:paraId="4CD575C1" w14:textId="174F3A47"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0B70AF22" w14:textId="7DB588E0" w:rsidR="007B7BF1" w:rsidRPr="00086E48"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 (40)</w:t>
            </w:r>
          </w:p>
        </w:tc>
        <w:tc>
          <w:tcPr>
            <w:tcW w:w="1440" w:type="dxa"/>
            <w:tcBorders>
              <w:left w:val="single" w:sz="4" w:space="0" w:color="000000"/>
            </w:tcBorders>
            <w:vAlign w:val="bottom"/>
          </w:tcPr>
          <w:p w14:paraId="34133BCA" w14:textId="17A87BE4"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(10)</w:t>
            </w:r>
          </w:p>
        </w:tc>
      </w:tr>
      <w:tr w:rsidR="007B7BF1" w:rsidRPr="004820BE" w14:paraId="31B3C80E" w14:textId="77777777" w:rsidTr="00C33B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633CC1C5" w14:textId="590E929B"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Amyotrophic lateral sclerosis</w:t>
            </w:r>
          </w:p>
        </w:tc>
        <w:tc>
          <w:tcPr>
            <w:tcW w:w="900" w:type="dxa"/>
            <w:tcBorders>
              <w:right w:val="single" w:sz="4" w:space="0" w:color="000000"/>
            </w:tcBorders>
            <w:vAlign w:val="bottom"/>
          </w:tcPr>
          <w:p w14:paraId="2CE28027" w14:textId="2A366601"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w:t>
            </w:r>
          </w:p>
        </w:tc>
        <w:tc>
          <w:tcPr>
            <w:tcW w:w="1263" w:type="dxa"/>
            <w:tcBorders>
              <w:right w:val="single" w:sz="4" w:space="0" w:color="000000"/>
            </w:tcBorders>
            <w:vAlign w:val="bottom"/>
          </w:tcPr>
          <w:p w14:paraId="085B2CFE" w14:textId="3FC14CE4"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 (60)</w:t>
            </w:r>
          </w:p>
        </w:tc>
        <w:tc>
          <w:tcPr>
            <w:tcW w:w="1438" w:type="dxa"/>
            <w:tcBorders>
              <w:left w:val="single" w:sz="4" w:space="0" w:color="000000"/>
            </w:tcBorders>
            <w:vAlign w:val="bottom"/>
          </w:tcPr>
          <w:p w14:paraId="2CD9B111" w14:textId="6A74D72A"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 (40)</w:t>
            </w:r>
          </w:p>
        </w:tc>
        <w:tc>
          <w:tcPr>
            <w:tcW w:w="1440" w:type="dxa"/>
            <w:tcBorders>
              <w:left w:val="single" w:sz="4" w:space="0" w:color="000000"/>
              <w:right w:val="single" w:sz="4" w:space="0" w:color="000000"/>
            </w:tcBorders>
            <w:vAlign w:val="bottom"/>
          </w:tcPr>
          <w:p w14:paraId="50A2F182" w14:textId="0FEE4C37" w:rsidR="007B7BF1" w:rsidRPr="00086E48"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vAlign w:val="bottom"/>
          </w:tcPr>
          <w:p w14:paraId="366A93C5" w14:textId="32060F8E"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r>
      <w:tr w:rsidR="00C33BA5" w:rsidRPr="004820BE" w14:paraId="31411488" w14:textId="77777777" w:rsidTr="00C33BA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2438F585" w14:textId="28BD7BF3"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Huntington's disease</w:t>
            </w:r>
          </w:p>
        </w:tc>
        <w:tc>
          <w:tcPr>
            <w:tcW w:w="900" w:type="dxa"/>
            <w:tcBorders>
              <w:right w:val="single" w:sz="4" w:space="0" w:color="000000"/>
            </w:tcBorders>
            <w:vAlign w:val="bottom"/>
          </w:tcPr>
          <w:p w14:paraId="382FA950" w14:textId="78212C8F"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w:t>
            </w:r>
          </w:p>
        </w:tc>
        <w:tc>
          <w:tcPr>
            <w:tcW w:w="1263" w:type="dxa"/>
            <w:tcBorders>
              <w:right w:val="single" w:sz="4" w:space="0" w:color="000000"/>
            </w:tcBorders>
            <w:vAlign w:val="bottom"/>
          </w:tcPr>
          <w:p w14:paraId="177F2C2B" w14:textId="36CC27C7"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38" w:type="dxa"/>
            <w:tcBorders>
              <w:left w:val="single" w:sz="4" w:space="0" w:color="000000"/>
            </w:tcBorders>
            <w:vAlign w:val="bottom"/>
          </w:tcPr>
          <w:p w14:paraId="04CE39C1" w14:textId="25A636BE"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 (50)</w:t>
            </w:r>
          </w:p>
        </w:tc>
        <w:tc>
          <w:tcPr>
            <w:tcW w:w="1440" w:type="dxa"/>
            <w:tcBorders>
              <w:left w:val="single" w:sz="4" w:space="0" w:color="000000"/>
              <w:right w:val="single" w:sz="4" w:space="0" w:color="000000"/>
            </w:tcBorders>
            <w:vAlign w:val="bottom"/>
          </w:tcPr>
          <w:p w14:paraId="2EEC24F8" w14:textId="2909137D" w:rsidR="007B7BF1" w:rsidRPr="00086E48"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40" w:type="dxa"/>
            <w:tcBorders>
              <w:left w:val="single" w:sz="4" w:space="0" w:color="000000"/>
            </w:tcBorders>
            <w:vAlign w:val="bottom"/>
          </w:tcPr>
          <w:p w14:paraId="768A4334" w14:textId="394B292C"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r>
      <w:tr w:rsidR="007B7BF1" w:rsidRPr="004820BE" w14:paraId="2CFBA558" w14:textId="77777777" w:rsidTr="00C33B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1AC116AF" w14:textId="3363B74B" w:rsidR="007B7BF1" w:rsidRPr="00135B39" w:rsidRDefault="007B7BF1" w:rsidP="007B7BF1">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Relapsing </w:t>
            </w:r>
            <w:r w:rsidR="006B6BD2">
              <w:rPr>
                <w:rFonts w:asciiTheme="minorHAnsi" w:hAnsiTheme="minorHAnsi" w:cstheme="minorHAnsi"/>
                <w:color w:val="000000"/>
                <w:sz w:val="20"/>
                <w:szCs w:val="20"/>
              </w:rPr>
              <w:t>m</w:t>
            </w:r>
            <w:r w:rsidRPr="002A3B1F">
              <w:rPr>
                <w:rFonts w:asciiTheme="minorHAnsi" w:hAnsiTheme="minorHAnsi" w:cstheme="minorHAnsi"/>
                <w:color w:val="000000"/>
                <w:sz w:val="20"/>
                <w:szCs w:val="20"/>
              </w:rPr>
              <w:t>ultiple sclerosis</w:t>
            </w:r>
          </w:p>
        </w:tc>
        <w:tc>
          <w:tcPr>
            <w:tcW w:w="900" w:type="dxa"/>
            <w:tcBorders>
              <w:right w:val="single" w:sz="4" w:space="0" w:color="000000"/>
            </w:tcBorders>
            <w:vAlign w:val="bottom"/>
          </w:tcPr>
          <w:p w14:paraId="7C8FFD8E" w14:textId="60C416EE"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16</w:t>
            </w:r>
          </w:p>
        </w:tc>
        <w:tc>
          <w:tcPr>
            <w:tcW w:w="1263" w:type="dxa"/>
            <w:tcBorders>
              <w:right w:val="single" w:sz="4" w:space="0" w:color="000000"/>
            </w:tcBorders>
            <w:vAlign w:val="bottom"/>
          </w:tcPr>
          <w:p w14:paraId="3AFF2374" w14:textId="5BA5660D"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15 (94)</w:t>
            </w:r>
          </w:p>
        </w:tc>
        <w:tc>
          <w:tcPr>
            <w:tcW w:w="1438" w:type="dxa"/>
            <w:tcBorders>
              <w:left w:val="single" w:sz="4" w:space="0" w:color="000000"/>
            </w:tcBorders>
            <w:vAlign w:val="bottom"/>
          </w:tcPr>
          <w:p w14:paraId="68FFDE26" w14:textId="4F9639B9"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6ECAAB89" w14:textId="69CB4FDC" w:rsidR="007B7BF1" w:rsidRPr="00086E48"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(6)</w:t>
            </w:r>
          </w:p>
        </w:tc>
        <w:tc>
          <w:tcPr>
            <w:tcW w:w="1440" w:type="dxa"/>
            <w:tcBorders>
              <w:left w:val="single" w:sz="4" w:space="0" w:color="000000"/>
            </w:tcBorders>
            <w:vAlign w:val="bottom"/>
          </w:tcPr>
          <w:p w14:paraId="3AFA3CCF" w14:textId="63A9346C"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r>
      <w:tr w:rsidR="00C33BA5" w:rsidRPr="004820BE" w14:paraId="1640ACCA" w14:textId="77777777" w:rsidTr="00C33BA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5AD50B7F" w14:textId="040DE549" w:rsidR="007B7BF1" w:rsidRPr="00135B39" w:rsidRDefault="007B7BF1" w:rsidP="007B7BF1">
            <w:pPr>
              <w:keepLines/>
              <w:widowControl w:val="0"/>
              <w:rPr>
                <w:rFonts w:asciiTheme="minorHAnsi" w:hAnsiTheme="minorHAnsi" w:cstheme="minorHAnsi"/>
                <w:color w:val="000000"/>
                <w:sz w:val="20"/>
                <w:szCs w:val="20"/>
              </w:rPr>
            </w:pPr>
            <w:r>
              <w:rPr>
                <w:rFonts w:asciiTheme="minorHAnsi" w:hAnsiTheme="minorHAnsi" w:cstheme="minorHAnsi"/>
                <w:color w:val="000000"/>
                <w:sz w:val="20"/>
                <w:szCs w:val="20"/>
              </w:rPr>
              <w:t xml:space="preserve">Progressive </w:t>
            </w:r>
            <w:r w:rsidR="006B6BD2">
              <w:rPr>
                <w:rFonts w:asciiTheme="minorHAnsi" w:hAnsiTheme="minorHAnsi" w:cstheme="minorHAnsi"/>
                <w:color w:val="000000"/>
                <w:sz w:val="20"/>
                <w:szCs w:val="20"/>
              </w:rPr>
              <w:t>m</w:t>
            </w:r>
            <w:r w:rsidRPr="002A3B1F">
              <w:rPr>
                <w:rFonts w:asciiTheme="minorHAnsi" w:hAnsiTheme="minorHAnsi" w:cstheme="minorHAnsi"/>
                <w:color w:val="000000"/>
                <w:sz w:val="20"/>
                <w:szCs w:val="20"/>
              </w:rPr>
              <w:t>ultiple sclerosis</w:t>
            </w:r>
          </w:p>
        </w:tc>
        <w:tc>
          <w:tcPr>
            <w:tcW w:w="900" w:type="dxa"/>
            <w:tcBorders>
              <w:right w:val="single" w:sz="4" w:space="0" w:color="000000"/>
            </w:tcBorders>
            <w:vAlign w:val="bottom"/>
          </w:tcPr>
          <w:p w14:paraId="3A26E4B9" w14:textId="3EB09B3A"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w:t>
            </w:r>
          </w:p>
        </w:tc>
        <w:tc>
          <w:tcPr>
            <w:tcW w:w="1263" w:type="dxa"/>
            <w:tcBorders>
              <w:right w:val="single" w:sz="4" w:space="0" w:color="000000"/>
            </w:tcBorders>
            <w:vAlign w:val="bottom"/>
          </w:tcPr>
          <w:p w14:paraId="01216208" w14:textId="619533F9"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38" w:type="dxa"/>
            <w:tcBorders>
              <w:left w:val="single" w:sz="4" w:space="0" w:color="000000"/>
            </w:tcBorders>
            <w:vAlign w:val="bottom"/>
          </w:tcPr>
          <w:p w14:paraId="78BA71B1" w14:textId="44D18ECF"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40" w:type="dxa"/>
            <w:tcBorders>
              <w:left w:val="single" w:sz="4" w:space="0" w:color="000000"/>
              <w:right w:val="single" w:sz="4" w:space="0" w:color="000000"/>
            </w:tcBorders>
            <w:vAlign w:val="bottom"/>
          </w:tcPr>
          <w:p w14:paraId="1E5CE329" w14:textId="2ECFC2C9" w:rsidR="007B7BF1" w:rsidRPr="00086E48"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c>
          <w:tcPr>
            <w:tcW w:w="1440" w:type="dxa"/>
            <w:tcBorders>
              <w:left w:val="single" w:sz="4" w:space="0" w:color="000000"/>
            </w:tcBorders>
            <w:vAlign w:val="bottom"/>
          </w:tcPr>
          <w:p w14:paraId="23A89AA0" w14:textId="3C82ED21"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(25)</w:t>
            </w:r>
          </w:p>
        </w:tc>
      </w:tr>
      <w:tr w:rsidR="007B7BF1" w:rsidRPr="004820BE" w14:paraId="2010345E" w14:textId="77777777" w:rsidTr="00C33B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26189A73" w14:textId="28B5D09E"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Headache</w:t>
            </w:r>
          </w:p>
        </w:tc>
        <w:tc>
          <w:tcPr>
            <w:tcW w:w="900" w:type="dxa"/>
            <w:tcBorders>
              <w:right w:val="single" w:sz="4" w:space="0" w:color="000000"/>
            </w:tcBorders>
            <w:vAlign w:val="bottom"/>
          </w:tcPr>
          <w:p w14:paraId="18E9F8EF" w14:textId="1157040A"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26</w:t>
            </w:r>
          </w:p>
        </w:tc>
        <w:tc>
          <w:tcPr>
            <w:tcW w:w="1263" w:type="dxa"/>
            <w:tcBorders>
              <w:right w:val="single" w:sz="4" w:space="0" w:color="000000"/>
            </w:tcBorders>
            <w:vAlign w:val="bottom"/>
          </w:tcPr>
          <w:p w14:paraId="62FFA36B" w14:textId="6250EBFF"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19 (73)</w:t>
            </w:r>
          </w:p>
        </w:tc>
        <w:tc>
          <w:tcPr>
            <w:tcW w:w="1438" w:type="dxa"/>
            <w:tcBorders>
              <w:left w:val="single" w:sz="4" w:space="0" w:color="000000"/>
            </w:tcBorders>
            <w:vAlign w:val="bottom"/>
          </w:tcPr>
          <w:p w14:paraId="042D1B5D" w14:textId="58AB439B"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 (15)</w:t>
            </w:r>
          </w:p>
        </w:tc>
        <w:tc>
          <w:tcPr>
            <w:tcW w:w="1440" w:type="dxa"/>
            <w:tcBorders>
              <w:left w:val="single" w:sz="4" w:space="0" w:color="000000"/>
              <w:right w:val="single" w:sz="4" w:space="0" w:color="000000"/>
            </w:tcBorders>
            <w:vAlign w:val="bottom"/>
          </w:tcPr>
          <w:p w14:paraId="0762E057" w14:textId="619AF9DE" w:rsidR="007B7BF1" w:rsidRPr="00086E48"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vAlign w:val="bottom"/>
          </w:tcPr>
          <w:p w14:paraId="517F69F1" w14:textId="28526303"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 (12)</w:t>
            </w:r>
          </w:p>
        </w:tc>
      </w:tr>
      <w:tr w:rsidR="00C33BA5" w:rsidRPr="004820BE" w14:paraId="07821070" w14:textId="77777777" w:rsidTr="00C33BA5">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6AE82938" w14:textId="23BD4040"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Epilepsy</w:t>
            </w:r>
          </w:p>
        </w:tc>
        <w:tc>
          <w:tcPr>
            <w:tcW w:w="900" w:type="dxa"/>
            <w:tcBorders>
              <w:right w:val="single" w:sz="4" w:space="0" w:color="000000"/>
            </w:tcBorders>
            <w:vAlign w:val="bottom"/>
          </w:tcPr>
          <w:p w14:paraId="67823E58" w14:textId="3FFA1FCF"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7</w:t>
            </w:r>
          </w:p>
        </w:tc>
        <w:tc>
          <w:tcPr>
            <w:tcW w:w="1263" w:type="dxa"/>
            <w:tcBorders>
              <w:right w:val="single" w:sz="4" w:space="0" w:color="000000"/>
            </w:tcBorders>
            <w:vAlign w:val="bottom"/>
          </w:tcPr>
          <w:p w14:paraId="0A9E94E8" w14:textId="7F94CB60"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2 (29)</w:t>
            </w:r>
          </w:p>
        </w:tc>
        <w:tc>
          <w:tcPr>
            <w:tcW w:w="1438" w:type="dxa"/>
            <w:tcBorders>
              <w:left w:val="single" w:sz="4" w:space="0" w:color="000000"/>
            </w:tcBorders>
            <w:vAlign w:val="bottom"/>
          </w:tcPr>
          <w:p w14:paraId="00C34115" w14:textId="7D4AC352"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(14)</w:t>
            </w:r>
          </w:p>
        </w:tc>
        <w:tc>
          <w:tcPr>
            <w:tcW w:w="1440" w:type="dxa"/>
            <w:tcBorders>
              <w:left w:val="single" w:sz="4" w:space="0" w:color="000000"/>
              <w:right w:val="single" w:sz="4" w:space="0" w:color="000000"/>
            </w:tcBorders>
            <w:vAlign w:val="bottom"/>
          </w:tcPr>
          <w:p w14:paraId="2FC493F6" w14:textId="44FC09E9" w:rsidR="007B7BF1" w:rsidRPr="00086E48"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vAlign w:val="bottom"/>
          </w:tcPr>
          <w:p w14:paraId="5DA469F7" w14:textId="079DBA43"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4 (57)</w:t>
            </w:r>
          </w:p>
        </w:tc>
      </w:tr>
      <w:tr w:rsidR="007B7BF1" w:rsidRPr="004820BE" w14:paraId="64FE463A" w14:textId="77777777" w:rsidTr="00C33B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vAlign w:val="center"/>
          </w:tcPr>
          <w:p w14:paraId="2137BE7F" w14:textId="09D8FCE2"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TBI</w:t>
            </w:r>
          </w:p>
        </w:tc>
        <w:tc>
          <w:tcPr>
            <w:tcW w:w="900" w:type="dxa"/>
            <w:tcBorders>
              <w:right w:val="single" w:sz="4" w:space="0" w:color="000000"/>
            </w:tcBorders>
            <w:vAlign w:val="bottom"/>
          </w:tcPr>
          <w:p w14:paraId="7293C0B6" w14:textId="08719666"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5</w:t>
            </w:r>
          </w:p>
        </w:tc>
        <w:tc>
          <w:tcPr>
            <w:tcW w:w="1263" w:type="dxa"/>
            <w:tcBorders>
              <w:right w:val="single" w:sz="4" w:space="0" w:color="000000"/>
            </w:tcBorders>
            <w:vAlign w:val="bottom"/>
          </w:tcPr>
          <w:p w14:paraId="2954F743" w14:textId="0402152D"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3 (60)</w:t>
            </w:r>
          </w:p>
        </w:tc>
        <w:tc>
          <w:tcPr>
            <w:tcW w:w="1438" w:type="dxa"/>
            <w:tcBorders>
              <w:left w:val="single" w:sz="4" w:space="0" w:color="000000"/>
            </w:tcBorders>
            <w:vAlign w:val="bottom"/>
          </w:tcPr>
          <w:p w14:paraId="3B9E839B" w14:textId="2CDB6933"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0 (0)</w:t>
            </w:r>
          </w:p>
        </w:tc>
        <w:tc>
          <w:tcPr>
            <w:tcW w:w="1440" w:type="dxa"/>
            <w:tcBorders>
              <w:left w:val="single" w:sz="4" w:space="0" w:color="000000"/>
              <w:right w:val="single" w:sz="4" w:space="0" w:color="000000"/>
            </w:tcBorders>
            <w:vAlign w:val="bottom"/>
          </w:tcPr>
          <w:p w14:paraId="284455EF" w14:textId="04426A68" w:rsidR="007B7BF1" w:rsidRPr="00086E48"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(20)</w:t>
            </w:r>
          </w:p>
        </w:tc>
        <w:tc>
          <w:tcPr>
            <w:tcW w:w="1440" w:type="dxa"/>
            <w:tcBorders>
              <w:left w:val="single" w:sz="4" w:space="0" w:color="000000"/>
            </w:tcBorders>
            <w:vAlign w:val="bottom"/>
          </w:tcPr>
          <w:p w14:paraId="4B2BA8F9" w14:textId="1EB427FA" w:rsidR="007B7BF1" w:rsidRPr="007B7BF1" w:rsidRDefault="007B7BF1" w:rsidP="007B7BF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7B7BF1">
              <w:rPr>
                <w:rFonts w:ascii="Calibri" w:hAnsi="Calibri" w:cs="Calibri"/>
                <w:color w:val="000000"/>
                <w:sz w:val="20"/>
                <w:szCs w:val="20"/>
              </w:rPr>
              <w:t>1 (20)</w:t>
            </w:r>
          </w:p>
        </w:tc>
      </w:tr>
      <w:tr w:rsidR="00AD5182" w:rsidRPr="004820BE" w14:paraId="4A556D78" w14:textId="77777777" w:rsidTr="00AD5182">
        <w:trPr>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shd w:val="clear" w:color="auto" w:fill="F2F2F2" w:themeFill="background1" w:themeFillShade="F2"/>
            <w:vAlign w:val="center"/>
          </w:tcPr>
          <w:p w14:paraId="51DFFACD" w14:textId="4A556F42" w:rsidR="007B7BF1" w:rsidRPr="00135B39" w:rsidRDefault="007B7BF1" w:rsidP="007B7BF1">
            <w:pPr>
              <w:keepLines/>
              <w:widowControl w:val="0"/>
              <w:rPr>
                <w:rFonts w:asciiTheme="minorHAnsi" w:hAnsiTheme="minorHAnsi" w:cstheme="minorHAnsi"/>
                <w:color w:val="000000"/>
                <w:sz w:val="20"/>
                <w:szCs w:val="20"/>
              </w:rPr>
            </w:pPr>
            <w:r w:rsidRPr="00135B39">
              <w:rPr>
                <w:rFonts w:asciiTheme="minorHAnsi" w:hAnsiTheme="minorHAnsi" w:cstheme="minorHAnsi"/>
                <w:color w:val="000000"/>
                <w:sz w:val="20"/>
                <w:szCs w:val="20"/>
              </w:rPr>
              <w:t>Stroke</w:t>
            </w:r>
          </w:p>
        </w:tc>
        <w:tc>
          <w:tcPr>
            <w:tcW w:w="900" w:type="dxa"/>
            <w:tcBorders>
              <w:right w:val="single" w:sz="4" w:space="0" w:color="000000"/>
            </w:tcBorders>
            <w:shd w:val="clear" w:color="auto" w:fill="F2F2F2" w:themeFill="background1" w:themeFillShade="F2"/>
            <w:vAlign w:val="bottom"/>
          </w:tcPr>
          <w:p w14:paraId="18A57DCA" w14:textId="26718EC4"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6</w:t>
            </w:r>
          </w:p>
        </w:tc>
        <w:tc>
          <w:tcPr>
            <w:tcW w:w="1263" w:type="dxa"/>
            <w:tcBorders>
              <w:right w:val="single" w:sz="4" w:space="0" w:color="000000"/>
            </w:tcBorders>
            <w:shd w:val="clear" w:color="auto" w:fill="F2F2F2" w:themeFill="background1" w:themeFillShade="F2"/>
            <w:vAlign w:val="bottom"/>
          </w:tcPr>
          <w:p w14:paraId="1FD776C4" w14:textId="31673DE0"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1 (17)</w:t>
            </w:r>
          </w:p>
        </w:tc>
        <w:tc>
          <w:tcPr>
            <w:tcW w:w="1438" w:type="dxa"/>
            <w:tcBorders>
              <w:left w:val="single" w:sz="4" w:space="0" w:color="000000"/>
            </w:tcBorders>
            <w:shd w:val="clear" w:color="auto" w:fill="F2F2F2" w:themeFill="background1" w:themeFillShade="F2"/>
            <w:vAlign w:val="bottom"/>
          </w:tcPr>
          <w:p w14:paraId="27F40283" w14:textId="60317E96"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1 (17)</w:t>
            </w:r>
          </w:p>
        </w:tc>
        <w:tc>
          <w:tcPr>
            <w:tcW w:w="1440" w:type="dxa"/>
            <w:tcBorders>
              <w:left w:val="single" w:sz="4" w:space="0" w:color="000000"/>
              <w:right w:val="single" w:sz="4" w:space="0" w:color="000000"/>
            </w:tcBorders>
            <w:shd w:val="clear" w:color="auto" w:fill="F2F2F2" w:themeFill="background1" w:themeFillShade="F2"/>
            <w:vAlign w:val="bottom"/>
          </w:tcPr>
          <w:p w14:paraId="2CDA3413" w14:textId="4C09155B"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0 (0)</w:t>
            </w:r>
          </w:p>
        </w:tc>
        <w:tc>
          <w:tcPr>
            <w:tcW w:w="1440" w:type="dxa"/>
            <w:tcBorders>
              <w:left w:val="single" w:sz="4" w:space="0" w:color="000000"/>
            </w:tcBorders>
            <w:shd w:val="clear" w:color="auto" w:fill="F2F2F2" w:themeFill="background1" w:themeFillShade="F2"/>
            <w:vAlign w:val="bottom"/>
          </w:tcPr>
          <w:p w14:paraId="5711361A" w14:textId="7579CAFB" w:rsidR="007B7BF1" w:rsidRPr="007B7BF1" w:rsidRDefault="007B7BF1" w:rsidP="007B7BF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0"/>
                <w:szCs w:val="20"/>
              </w:rPr>
            </w:pPr>
            <w:r w:rsidRPr="007B7BF1">
              <w:rPr>
                <w:rFonts w:ascii="Calibri" w:hAnsi="Calibri" w:cs="Calibri"/>
                <w:color w:val="000000"/>
                <w:sz w:val="20"/>
                <w:szCs w:val="20"/>
              </w:rPr>
              <w:t>4 (67)</w:t>
            </w:r>
          </w:p>
        </w:tc>
      </w:tr>
      <w:tr w:rsidR="008C23E2" w:rsidRPr="004820BE" w14:paraId="2CF3FA58" w14:textId="77777777" w:rsidTr="00C33BA5">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2879" w:type="dxa"/>
            <w:tcBorders>
              <w:right w:val="single" w:sz="4" w:space="0" w:color="000000"/>
            </w:tcBorders>
            <w:shd w:val="clear" w:color="auto" w:fill="auto"/>
            <w:vAlign w:val="center"/>
          </w:tcPr>
          <w:p w14:paraId="72FB312A" w14:textId="1491E2A0" w:rsidR="008C23E2" w:rsidRPr="00AD5182" w:rsidRDefault="008C23E2" w:rsidP="008C23E2">
            <w:pPr>
              <w:keepLines/>
              <w:widowControl w:val="0"/>
              <w:rPr>
                <w:rFonts w:asciiTheme="minorHAnsi" w:hAnsiTheme="minorHAnsi" w:cstheme="minorHAnsi"/>
                <w:color w:val="000000"/>
                <w:sz w:val="20"/>
                <w:szCs w:val="20"/>
              </w:rPr>
            </w:pPr>
            <w:r w:rsidRPr="00AD5182">
              <w:rPr>
                <w:rFonts w:asciiTheme="minorHAnsi" w:hAnsiTheme="minorHAnsi" w:cstheme="minorHAnsi"/>
                <w:color w:val="000000"/>
                <w:sz w:val="20"/>
                <w:szCs w:val="20"/>
              </w:rPr>
              <w:t>All indications</w:t>
            </w:r>
          </w:p>
        </w:tc>
        <w:tc>
          <w:tcPr>
            <w:tcW w:w="900" w:type="dxa"/>
            <w:tcBorders>
              <w:right w:val="single" w:sz="4" w:space="0" w:color="000000"/>
            </w:tcBorders>
            <w:shd w:val="clear" w:color="auto" w:fill="auto"/>
            <w:vAlign w:val="bottom"/>
          </w:tcPr>
          <w:p w14:paraId="299A0129" w14:textId="62BCC2C7" w:rsidR="008C23E2" w:rsidRPr="00AD5182" w:rsidRDefault="008C23E2" w:rsidP="008C23E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0"/>
                <w:szCs w:val="20"/>
              </w:rPr>
            </w:pPr>
            <w:r w:rsidRPr="00AD5182">
              <w:rPr>
                <w:rFonts w:ascii="Calibri" w:hAnsi="Calibri" w:cs="Calibri"/>
                <w:bCs/>
                <w:color w:val="000000"/>
                <w:sz w:val="20"/>
                <w:szCs w:val="20"/>
              </w:rPr>
              <w:t>113</w:t>
            </w:r>
          </w:p>
        </w:tc>
        <w:tc>
          <w:tcPr>
            <w:tcW w:w="1263" w:type="dxa"/>
            <w:tcBorders>
              <w:right w:val="single" w:sz="4" w:space="0" w:color="000000"/>
            </w:tcBorders>
            <w:shd w:val="clear" w:color="auto" w:fill="auto"/>
            <w:vAlign w:val="bottom"/>
          </w:tcPr>
          <w:p w14:paraId="142B40C3" w14:textId="0B80AA18" w:rsidR="008C23E2" w:rsidRPr="00AD5182" w:rsidRDefault="00F75F44" w:rsidP="008C23E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0"/>
                <w:szCs w:val="20"/>
              </w:rPr>
            </w:pPr>
            <w:r>
              <w:rPr>
                <w:rFonts w:ascii="Calibri" w:hAnsi="Calibri" w:cs="Calibri"/>
                <w:bCs/>
                <w:color w:val="000000"/>
                <w:sz w:val="20"/>
                <w:szCs w:val="20"/>
              </w:rPr>
              <w:t>61</w:t>
            </w:r>
            <w:r w:rsidR="008C23E2" w:rsidRPr="00AD5182">
              <w:rPr>
                <w:rFonts w:ascii="Calibri" w:hAnsi="Calibri" w:cs="Calibri"/>
                <w:bCs/>
                <w:color w:val="000000"/>
                <w:sz w:val="20"/>
                <w:szCs w:val="20"/>
              </w:rPr>
              <w:t xml:space="preserve"> (5</w:t>
            </w:r>
            <w:r>
              <w:rPr>
                <w:rFonts w:ascii="Calibri" w:hAnsi="Calibri" w:cs="Calibri"/>
                <w:bCs/>
                <w:color w:val="000000"/>
                <w:sz w:val="20"/>
                <w:szCs w:val="20"/>
              </w:rPr>
              <w:t>4</w:t>
            </w:r>
            <w:r w:rsidR="008C23E2" w:rsidRPr="00AD5182">
              <w:rPr>
                <w:rFonts w:ascii="Calibri" w:hAnsi="Calibri" w:cs="Calibri"/>
                <w:bCs/>
                <w:color w:val="000000"/>
                <w:sz w:val="20"/>
                <w:szCs w:val="20"/>
              </w:rPr>
              <w:t>)</w:t>
            </w:r>
          </w:p>
        </w:tc>
        <w:tc>
          <w:tcPr>
            <w:tcW w:w="1438" w:type="dxa"/>
            <w:tcBorders>
              <w:left w:val="single" w:sz="4" w:space="0" w:color="000000"/>
            </w:tcBorders>
            <w:shd w:val="clear" w:color="auto" w:fill="auto"/>
            <w:vAlign w:val="bottom"/>
          </w:tcPr>
          <w:p w14:paraId="5A603B86" w14:textId="427ABCAE" w:rsidR="008C23E2" w:rsidRPr="00AD5182" w:rsidRDefault="008C23E2" w:rsidP="008C23E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0"/>
                <w:szCs w:val="20"/>
              </w:rPr>
            </w:pPr>
            <w:r w:rsidRPr="00AD5182">
              <w:rPr>
                <w:rFonts w:ascii="Calibri" w:hAnsi="Calibri" w:cs="Calibri"/>
                <w:bCs/>
                <w:color w:val="000000"/>
                <w:sz w:val="20"/>
                <w:szCs w:val="20"/>
              </w:rPr>
              <w:t>1</w:t>
            </w:r>
            <w:r w:rsidR="00F75F44">
              <w:rPr>
                <w:rFonts w:ascii="Calibri" w:hAnsi="Calibri" w:cs="Calibri"/>
                <w:bCs/>
                <w:color w:val="000000"/>
                <w:sz w:val="20"/>
                <w:szCs w:val="20"/>
              </w:rPr>
              <w:t>7</w:t>
            </w:r>
            <w:r w:rsidRPr="00AD5182">
              <w:rPr>
                <w:rFonts w:ascii="Calibri" w:hAnsi="Calibri" w:cs="Calibri"/>
                <w:bCs/>
                <w:color w:val="000000"/>
                <w:sz w:val="20"/>
                <w:szCs w:val="20"/>
              </w:rPr>
              <w:t xml:space="preserve"> (1</w:t>
            </w:r>
            <w:r w:rsidR="00F75F44">
              <w:rPr>
                <w:rFonts w:ascii="Calibri" w:hAnsi="Calibri" w:cs="Calibri"/>
                <w:bCs/>
                <w:color w:val="000000"/>
                <w:sz w:val="20"/>
                <w:szCs w:val="20"/>
              </w:rPr>
              <w:t>5</w:t>
            </w:r>
            <w:r w:rsidRPr="00AD5182">
              <w:rPr>
                <w:rFonts w:ascii="Calibri" w:hAnsi="Calibri" w:cs="Calibri"/>
                <w:bCs/>
                <w:color w:val="000000"/>
                <w:sz w:val="20"/>
                <w:szCs w:val="20"/>
              </w:rPr>
              <w:t>)</w:t>
            </w:r>
          </w:p>
        </w:tc>
        <w:tc>
          <w:tcPr>
            <w:tcW w:w="1440" w:type="dxa"/>
            <w:tcBorders>
              <w:left w:val="single" w:sz="4" w:space="0" w:color="000000"/>
              <w:right w:val="single" w:sz="4" w:space="0" w:color="000000"/>
            </w:tcBorders>
            <w:shd w:val="clear" w:color="auto" w:fill="auto"/>
            <w:vAlign w:val="bottom"/>
          </w:tcPr>
          <w:p w14:paraId="38D876D8" w14:textId="099F3DFC" w:rsidR="008C23E2" w:rsidRPr="00AD5182" w:rsidRDefault="008C23E2" w:rsidP="008C23E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0"/>
                <w:szCs w:val="20"/>
              </w:rPr>
            </w:pPr>
            <w:r w:rsidRPr="00AD5182">
              <w:rPr>
                <w:rFonts w:ascii="Calibri" w:hAnsi="Calibri" w:cs="Calibri"/>
                <w:bCs/>
                <w:color w:val="000000"/>
                <w:sz w:val="20"/>
                <w:szCs w:val="20"/>
              </w:rPr>
              <w:t>15 (13)</w:t>
            </w:r>
          </w:p>
        </w:tc>
        <w:tc>
          <w:tcPr>
            <w:tcW w:w="1440" w:type="dxa"/>
            <w:tcBorders>
              <w:left w:val="single" w:sz="4" w:space="0" w:color="000000"/>
            </w:tcBorders>
            <w:shd w:val="clear" w:color="auto" w:fill="auto"/>
            <w:vAlign w:val="bottom"/>
          </w:tcPr>
          <w:p w14:paraId="63541D46" w14:textId="3D19AD83" w:rsidR="008C23E2" w:rsidRPr="00AD5182" w:rsidRDefault="008C23E2" w:rsidP="008C23E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Cs/>
                <w:color w:val="000000"/>
                <w:sz w:val="20"/>
                <w:szCs w:val="20"/>
              </w:rPr>
            </w:pPr>
            <w:r w:rsidRPr="00AD5182">
              <w:rPr>
                <w:rFonts w:ascii="Calibri" w:hAnsi="Calibri" w:cs="Calibri"/>
                <w:bCs/>
                <w:color w:val="000000"/>
                <w:sz w:val="20"/>
                <w:szCs w:val="20"/>
              </w:rPr>
              <w:t>21 (19)</w:t>
            </w:r>
          </w:p>
        </w:tc>
      </w:tr>
    </w:tbl>
    <w:p w14:paraId="45C2DD96" w14:textId="5FBB8E1F" w:rsidR="008878EC" w:rsidRDefault="008878EC"/>
    <w:p w14:paraId="6BBC977B" w14:textId="77777777" w:rsidR="002D7F70" w:rsidRDefault="002D7F70" w:rsidP="002D7F70"/>
    <w:p w14:paraId="3D0C3907" w14:textId="07ADD765" w:rsidR="002D7F70" w:rsidRDefault="002D7F70" w:rsidP="002D7F70">
      <w:r w:rsidRPr="008B4C98">
        <w:rPr>
          <w:b/>
          <w:bCs/>
        </w:rPr>
        <w:t xml:space="preserve">Table </w:t>
      </w:r>
      <w:r w:rsidR="00E361C6">
        <w:rPr>
          <w:b/>
          <w:bCs/>
        </w:rPr>
        <w:t>3</w:t>
      </w:r>
      <w:r w:rsidRPr="008B4C98">
        <w:rPr>
          <w:b/>
          <w:bCs/>
        </w:rPr>
        <w:t xml:space="preserve">. </w:t>
      </w:r>
      <w:r w:rsidR="00833274">
        <w:rPr>
          <w:b/>
          <w:bCs/>
        </w:rPr>
        <w:t xml:space="preserve">Relationship between </w:t>
      </w:r>
      <w:r w:rsidR="008B12F2">
        <w:rPr>
          <w:b/>
          <w:bCs/>
        </w:rPr>
        <w:t>P2 B</w:t>
      </w:r>
      <w:r w:rsidRPr="008B4C98">
        <w:rPr>
          <w:b/>
          <w:bCs/>
        </w:rPr>
        <w:t>ypass</w:t>
      </w:r>
      <w:r w:rsidR="00833274">
        <w:rPr>
          <w:b/>
          <w:bCs/>
        </w:rPr>
        <w:t xml:space="preserve"> and </w:t>
      </w:r>
      <w:del w:id="566" w:author="Hannah Moyer" w:date="2023-06-27T13:22:00Z">
        <w:r w:rsidR="00833274" w:rsidDel="00547D83">
          <w:rPr>
            <w:b/>
            <w:bCs/>
          </w:rPr>
          <w:delText>P3</w:delText>
        </w:r>
      </w:del>
      <w:ins w:id="567" w:author="Hannah Moyer" w:date="2023-06-27T13:24:00Z">
        <w:r w:rsidR="0028490B">
          <w:rPr>
            <w:b/>
            <w:bCs/>
          </w:rPr>
          <w:t>phase 3</w:t>
        </w:r>
      </w:ins>
      <w:r w:rsidR="00833274">
        <w:rPr>
          <w:b/>
          <w:bCs/>
        </w:rPr>
        <w:t xml:space="preserve"> trial characteristics </w:t>
      </w:r>
      <w:r w:rsidR="00C33BA5">
        <w:rPr>
          <w:b/>
          <w:bCs/>
        </w:rPr>
        <w:t>/</w:t>
      </w:r>
      <w:r w:rsidR="00833274">
        <w:rPr>
          <w:b/>
          <w:bCs/>
        </w:rPr>
        <w:t xml:space="preserve"> results</w:t>
      </w:r>
    </w:p>
    <w:p w14:paraId="18F49863" w14:textId="77777777" w:rsidR="002D7F70" w:rsidRDefault="002D7F70" w:rsidP="002D7F70"/>
    <w:tbl>
      <w:tblPr>
        <w:tblStyle w:val="PlainTable4"/>
        <w:tblpPr w:leftFromText="180" w:rightFromText="180" w:vertAnchor="text" w:horzAnchor="margin" w:tblpY="168"/>
        <w:tblW w:w="9360" w:type="dxa"/>
        <w:tblLayout w:type="fixed"/>
        <w:tblLook w:val="04E0" w:firstRow="1" w:lastRow="1" w:firstColumn="1" w:lastColumn="0" w:noHBand="0" w:noVBand="1"/>
      </w:tblPr>
      <w:tblGrid>
        <w:gridCol w:w="2970"/>
        <w:gridCol w:w="1260"/>
        <w:gridCol w:w="1260"/>
        <w:gridCol w:w="1530"/>
        <w:gridCol w:w="1170"/>
        <w:gridCol w:w="1170"/>
      </w:tblGrid>
      <w:tr w:rsidR="00833274" w:rsidRPr="00135B39" w14:paraId="7F23DFF7" w14:textId="77777777" w:rsidTr="00833274">
        <w:trPr>
          <w:cnfStyle w:val="100000000000" w:firstRow="1" w:lastRow="0" w:firstColumn="0" w:lastColumn="0" w:oddVBand="0" w:evenVBand="0" w:oddHBand="0" w:evenHBand="0" w:firstRowFirstColumn="0" w:firstRowLastColumn="0" w:lastRowFirstColumn="0" w:lastRowLastColumn="0"/>
          <w:cantSplit/>
          <w:trHeight w:val="323"/>
        </w:trPr>
        <w:tc>
          <w:tcPr>
            <w:cnfStyle w:val="001000000000" w:firstRow="0" w:lastRow="0" w:firstColumn="1" w:lastColumn="0" w:oddVBand="0" w:evenVBand="0" w:oddHBand="0" w:evenHBand="0" w:firstRowFirstColumn="0" w:firstRowLastColumn="0" w:lastRowFirstColumn="0" w:lastRowLastColumn="0"/>
            <w:tcW w:w="2970" w:type="dxa"/>
            <w:vMerge w:val="restart"/>
            <w:tcBorders>
              <w:top w:val="single" w:sz="4" w:space="0" w:color="000000"/>
              <w:right w:val="single" w:sz="4" w:space="0" w:color="000000"/>
            </w:tcBorders>
            <w:shd w:val="clear" w:color="auto" w:fill="FFFFFF" w:themeFill="background1"/>
            <w:vAlign w:val="center"/>
          </w:tcPr>
          <w:p w14:paraId="13EEF65C" w14:textId="77777777" w:rsidR="00833274" w:rsidRPr="00D80360" w:rsidRDefault="00833274" w:rsidP="00833274">
            <w:pPr>
              <w:keepLines/>
              <w:widowControl w:val="0"/>
              <w:jc w:val="center"/>
              <w:rPr>
                <w:rFonts w:asciiTheme="minorHAnsi" w:hAnsiTheme="minorHAnsi" w:cstheme="minorHAnsi"/>
                <w:sz w:val="20"/>
                <w:szCs w:val="20"/>
              </w:rPr>
            </w:pPr>
          </w:p>
        </w:tc>
        <w:tc>
          <w:tcPr>
            <w:tcW w:w="1260" w:type="dxa"/>
            <w:tcBorders>
              <w:top w:val="single" w:sz="4" w:space="0" w:color="000000"/>
              <w:right w:val="single" w:sz="4" w:space="0" w:color="auto"/>
            </w:tcBorders>
            <w:shd w:val="clear" w:color="auto" w:fill="FFFFFF" w:themeFill="background1"/>
            <w:vAlign w:val="center"/>
          </w:tcPr>
          <w:p w14:paraId="516DED2E" w14:textId="77777777" w:rsidR="00833274" w:rsidRPr="00D80360" w:rsidRDefault="00833274" w:rsidP="00833274">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commentRangeStart w:id="568"/>
            <w:r w:rsidRPr="00D80360">
              <w:rPr>
                <w:rFonts w:asciiTheme="minorHAnsi" w:hAnsiTheme="minorHAnsi" w:cstheme="minorHAnsi"/>
                <w:sz w:val="20"/>
                <w:szCs w:val="20"/>
              </w:rPr>
              <w:t>Non-Bypass</w:t>
            </w:r>
            <w:commentRangeEnd w:id="568"/>
            <w:r>
              <w:rPr>
                <w:rStyle w:val="CommentReference"/>
                <w:rFonts w:asciiTheme="minorHAnsi" w:eastAsiaTheme="minorHAnsi" w:hAnsiTheme="minorHAnsi" w:cstheme="minorBidi"/>
                <w:b w:val="0"/>
                <w:bCs w:val="0"/>
                <w:lang w:val="en-US"/>
              </w:rPr>
              <w:commentReference w:id="568"/>
            </w:r>
          </w:p>
        </w:tc>
        <w:tc>
          <w:tcPr>
            <w:tcW w:w="3960" w:type="dxa"/>
            <w:gridSpan w:val="3"/>
            <w:tcBorders>
              <w:top w:val="single" w:sz="4" w:space="0" w:color="000000"/>
              <w:left w:val="single" w:sz="4" w:space="0" w:color="auto"/>
            </w:tcBorders>
            <w:shd w:val="clear" w:color="auto" w:fill="FFFFFF" w:themeFill="background1"/>
            <w:vAlign w:val="center"/>
          </w:tcPr>
          <w:p w14:paraId="0130DBAD" w14:textId="77777777" w:rsidR="00833274" w:rsidRPr="00D80360" w:rsidRDefault="00833274" w:rsidP="00833274">
            <w:pPr>
              <w:keepLines/>
              <w:widowControl w:val="0"/>
              <w:tabs>
                <w:tab w:val="left" w:pos="396"/>
                <w:tab w:val="center" w:pos="2457"/>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sz w:val="20"/>
                <w:szCs w:val="20"/>
              </w:rPr>
              <w:t>Bypass</w:t>
            </w:r>
          </w:p>
        </w:tc>
        <w:tc>
          <w:tcPr>
            <w:tcW w:w="1170" w:type="dxa"/>
            <w:vMerge w:val="restart"/>
            <w:tcBorders>
              <w:top w:val="single" w:sz="4" w:space="0" w:color="000000"/>
              <w:left w:val="single" w:sz="4" w:space="0" w:color="auto"/>
            </w:tcBorders>
            <w:shd w:val="clear" w:color="auto" w:fill="FFFFFF" w:themeFill="background1"/>
            <w:vAlign w:val="center"/>
          </w:tcPr>
          <w:p w14:paraId="4A6826C8" w14:textId="77777777" w:rsidR="00833274" w:rsidRPr="00D80360" w:rsidRDefault="00833274" w:rsidP="00833274">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80360">
              <w:rPr>
                <w:rFonts w:asciiTheme="minorHAnsi" w:hAnsiTheme="minorHAnsi" w:cstheme="minorHAnsi"/>
                <w:sz w:val="20"/>
                <w:szCs w:val="20"/>
              </w:rPr>
              <w:t>P-values</w:t>
            </w:r>
          </w:p>
          <w:p w14:paraId="18A4A392" w14:textId="77777777" w:rsidR="00833274" w:rsidRPr="00D80360" w:rsidRDefault="00833274" w:rsidP="00833274">
            <w:pPr>
              <w:keepLines/>
              <w:widowControl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906B2">
              <w:rPr>
                <w:rFonts w:asciiTheme="minorHAnsi" w:hAnsiTheme="minorHAnsi" w:cstheme="minorHAnsi"/>
                <w:sz w:val="20"/>
                <w:szCs w:val="20"/>
              </w:rPr>
              <w:t>non-bypass vs bypass</w:t>
            </w:r>
            <w:r w:rsidRPr="00D80360">
              <w:rPr>
                <w:rStyle w:val="FootnoteReference"/>
                <w:rFonts w:asciiTheme="minorHAnsi" w:hAnsiTheme="minorHAnsi" w:cstheme="minorHAnsi"/>
                <w:color w:val="000000"/>
                <w:sz w:val="20"/>
                <w:szCs w:val="20"/>
              </w:rPr>
              <w:t>**</w:t>
            </w:r>
          </w:p>
        </w:tc>
      </w:tr>
      <w:tr w:rsidR="00833274" w:rsidRPr="00135B39" w14:paraId="3FD638BB" w14:textId="77777777" w:rsidTr="00833274">
        <w:trPr>
          <w:cnfStyle w:val="000000100000" w:firstRow="0" w:lastRow="0" w:firstColumn="0" w:lastColumn="0" w:oddVBand="0" w:evenVBand="0" w:oddHBand="1" w:evenHBand="0" w:firstRowFirstColumn="0" w:firstRowLastColumn="0" w:lastRowFirstColumn="0" w:lastRowLastColumn="0"/>
          <w:cantSplit/>
          <w:trHeight w:val="603"/>
        </w:trPr>
        <w:tc>
          <w:tcPr>
            <w:cnfStyle w:val="001000000000" w:firstRow="0" w:lastRow="0" w:firstColumn="1" w:lastColumn="0" w:oddVBand="0" w:evenVBand="0" w:oddHBand="0" w:evenHBand="0" w:firstRowFirstColumn="0" w:firstRowLastColumn="0" w:lastRowFirstColumn="0" w:lastRowLastColumn="0"/>
            <w:tcW w:w="2970" w:type="dxa"/>
            <w:vMerge/>
            <w:tcBorders>
              <w:right w:val="single" w:sz="4" w:space="0" w:color="000000"/>
            </w:tcBorders>
            <w:shd w:val="clear" w:color="auto" w:fill="FFFFFF" w:themeFill="background1"/>
            <w:vAlign w:val="center"/>
          </w:tcPr>
          <w:p w14:paraId="1E541552" w14:textId="77777777" w:rsidR="00833274" w:rsidRPr="00D80360" w:rsidRDefault="00833274" w:rsidP="00833274">
            <w:pPr>
              <w:keepLines/>
              <w:widowControl w:val="0"/>
              <w:jc w:val="center"/>
              <w:rPr>
                <w:rFonts w:asciiTheme="minorHAnsi" w:hAnsiTheme="minorHAnsi" w:cstheme="minorHAnsi"/>
                <w:sz w:val="20"/>
                <w:szCs w:val="20"/>
              </w:rPr>
            </w:pPr>
          </w:p>
        </w:tc>
        <w:tc>
          <w:tcPr>
            <w:tcW w:w="1260" w:type="dxa"/>
            <w:vMerge w:val="restart"/>
            <w:tcBorders>
              <w:top w:val="single" w:sz="4" w:space="0" w:color="auto"/>
              <w:right w:val="single" w:sz="4" w:space="0" w:color="auto"/>
            </w:tcBorders>
            <w:shd w:val="clear" w:color="auto" w:fill="FFFFFF" w:themeFill="background1"/>
            <w:vAlign w:val="center"/>
          </w:tcPr>
          <w:p w14:paraId="1AC2B7BE" w14:textId="77777777" w:rsidR="00833274" w:rsidRPr="00D80360" w:rsidRDefault="00833274" w:rsidP="00833274">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Preceded by Positive P2</w:t>
            </w:r>
          </w:p>
          <w:p w14:paraId="3B0FBC68" w14:textId="77777777" w:rsidR="00833274" w:rsidRPr="00D80360" w:rsidRDefault="00833274" w:rsidP="00833274">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2790" w:type="dxa"/>
            <w:gridSpan w:val="2"/>
            <w:tcBorders>
              <w:top w:val="single" w:sz="4" w:space="0" w:color="auto"/>
              <w:bottom w:val="single" w:sz="4" w:space="0" w:color="auto"/>
              <w:right w:val="single" w:sz="4" w:space="0" w:color="auto"/>
            </w:tcBorders>
            <w:shd w:val="clear" w:color="auto" w:fill="FFFFFF" w:themeFill="background1"/>
            <w:vAlign w:val="center"/>
          </w:tcPr>
          <w:p w14:paraId="65BBA717" w14:textId="77777777" w:rsidR="00833274" w:rsidRPr="00D80360" w:rsidRDefault="00833274" w:rsidP="00833274">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Preceded by Ambiguous P2</w:t>
            </w:r>
          </w:p>
          <w:p w14:paraId="6B05F7DE" w14:textId="77777777" w:rsidR="00833274" w:rsidRPr="00D80360" w:rsidRDefault="00833274" w:rsidP="00833274">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1170" w:type="dxa"/>
            <w:vMerge w:val="restart"/>
            <w:tcBorders>
              <w:top w:val="single" w:sz="4" w:space="0" w:color="000000"/>
              <w:left w:val="single" w:sz="4" w:space="0" w:color="auto"/>
            </w:tcBorders>
            <w:shd w:val="clear" w:color="auto" w:fill="FFFFFF" w:themeFill="background1"/>
            <w:vAlign w:val="center"/>
          </w:tcPr>
          <w:p w14:paraId="5F02E9AC" w14:textId="77777777" w:rsidR="00833274" w:rsidRPr="00D80360" w:rsidRDefault="00833274" w:rsidP="00833274">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True Bypass</w:t>
            </w:r>
          </w:p>
          <w:p w14:paraId="0DCB463A" w14:textId="77777777" w:rsidR="00833274" w:rsidRPr="00D80360" w:rsidRDefault="00833274" w:rsidP="00833274">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D80360">
              <w:rPr>
                <w:rFonts w:asciiTheme="minorHAnsi" w:eastAsia="Calibri" w:hAnsiTheme="minorHAnsi" w:cstheme="minorHAnsi"/>
                <w:b/>
                <w:bCs/>
                <w:sz w:val="20"/>
                <w:szCs w:val="20"/>
              </w:rPr>
              <w:t>N (%)</w:t>
            </w:r>
          </w:p>
        </w:tc>
        <w:tc>
          <w:tcPr>
            <w:tcW w:w="1170" w:type="dxa"/>
            <w:vMerge/>
            <w:tcBorders>
              <w:left w:val="single" w:sz="4" w:space="0" w:color="auto"/>
            </w:tcBorders>
            <w:shd w:val="clear" w:color="auto" w:fill="FFFFFF" w:themeFill="background1"/>
            <w:vAlign w:val="center"/>
          </w:tcPr>
          <w:p w14:paraId="4A51D146" w14:textId="77777777" w:rsidR="00833274" w:rsidRPr="00D80360" w:rsidRDefault="00833274" w:rsidP="00833274">
            <w:pPr>
              <w:keepLines/>
              <w:widowControl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p>
        </w:tc>
      </w:tr>
      <w:tr w:rsidR="00833274" w14:paraId="4FCCFF28" w14:textId="77777777" w:rsidTr="00833274">
        <w:trPr>
          <w:cantSplit/>
          <w:trHeight w:val="182"/>
        </w:trPr>
        <w:tc>
          <w:tcPr>
            <w:cnfStyle w:val="001000000000" w:firstRow="0" w:lastRow="0" w:firstColumn="1" w:lastColumn="0" w:oddVBand="0" w:evenVBand="0" w:oddHBand="0" w:evenHBand="0" w:firstRowFirstColumn="0" w:firstRowLastColumn="0" w:lastRowFirstColumn="0" w:lastRowLastColumn="0"/>
            <w:tcW w:w="2970" w:type="dxa"/>
            <w:vMerge/>
            <w:tcBorders>
              <w:bottom w:val="single" w:sz="4" w:space="0" w:color="auto"/>
              <w:right w:val="single" w:sz="4" w:space="0" w:color="000000"/>
            </w:tcBorders>
            <w:shd w:val="clear" w:color="auto" w:fill="FFFFFF" w:themeFill="background1"/>
            <w:vAlign w:val="center"/>
          </w:tcPr>
          <w:p w14:paraId="184B30A8" w14:textId="77777777" w:rsidR="00833274" w:rsidRPr="00D80360" w:rsidRDefault="00833274" w:rsidP="00833274">
            <w:pPr>
              <w:keepLines/>
              <w:widowControl w:val="0"/>
              <w:jc w:val="center"/>
              <w:rPr>
                <w:rFonts w:asciiTheme="minorHAnsi" w:hAnsiTheme="minorHAnsi" w:cstheme="minorHAnsi"/>
                <w:sz w:val="20"/>
                <w:szCs w:val="20"/>
              </w:rPr>
            </w:pPr>
          </w:p>
        </w:tc>
        <w:tc>
          <w:tcPr>
            <w:tcW w:w="1260" w:type="dxa"/>
            <w:vMerge/>
            <w:tcBorders>
              <w:bottom w:val="single" w:sz="4" w:space="0" w:color="auto"/>
              <w:right w:val="single" w:sz="4" w:space="0" w:color="auto"/>
            </w:tcBorders>
            <w:shd w:val="clear" w:color="auto" w:fill="FFFFFF" w:themeFill="background1"/>
            <w:vAlign w:val="center"/>
          </w:tcPr>
          <w:p w14:paraId="179664E4" w14:textId="77777777" w:rsidR="00833274" w:rsidRPr="00D80360" w:rsidRDefault="00833274" w:rsidP="00833274">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260" w:type="dxa"/>
            <w:tcBorders>
              <w:top w:val="single" w:sz="4" w:space="0" w:color="auto"/>
              <w:bottom w:val="single" w:sz="4" w:space="0" w:color="auto"/>
              <w:right w:val="single" w:sz="4" w:space="0" w:color="auto"/>
            </w:tcBorders>
            <w:shd w:val="clear" w:color="auto" w:fill="FFFFFF" w:themeFill="background1"/>
            <w:vAlign w:val="center"/>
          </w:tcPr>
          <w:p w14:paraId="7FA939B8" w14:textId="77777777" w:rsidR="00833274" w:rsidRPr="00D80360" w:rsidRDefault="00833274" w:rsidP="00833274">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Nonpositive</w:t>
            </w:r>
          </w:p>
          <w:p w14:paraId="1A183F35" w14:textId="77777777" w:rsidR="00833274" w:rsidRPr="00D80360" w:rsidRDefault="00833274" w:rsidP="00833274">
            <w:pPr>
              <w:tabs>
                <w:tab w:val="left" w:pos="2959"/>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530" w:type="dxa"/>
            <w:tcBorders>
              <w:top w:val="single" w:sz="4" w:space="0" w:color="auto"/>
              <w:bottom w:val="single" w:sz="4" w:space="0" w:color="auto"/>
              <w:right w:val="single" w:sz="4" w:space="0" w:color="auto"/>
            </w:tcBorders>
            <w:shd w:val="clear" w:color="auto" w:fill="FFFFFF" w:themeFill="background1"/>
            <w:vAlign w:val="center"/>
          </w:tcPr>
          <w:p w14:paraId="2F3D955E" w14:textId="77777777" w:rsidR="00833274" w:rsidRPr="00D80360" w:rsidRDefault="00833274" w:rsidP="00833274">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D80360">
              <w:rPr>
                <w:rFonts w:asciiTheme="minorHAnsi" w:hAnsiTheme="minorHAnsi" w:cstheme="minorHAnsi"/>
                <w:b/>
                <w:bCs/>
                <w:sz w:val="20"/>
                <w:szCs w:val="20"/>
              </w:rPr>
              <w:t>Not focused on efficacy</w:t>
            </w:r>
          </w:p>
        </w:tc>
        <w:tc>
          <w:tcPr>
            <w:tcW w:w="1170" w:type="dxa"/>
            <w:vMerge/>
            <w:tcBorders>
              <w:top w:val="single" w:sz="4" w:space="0" w:color="auto"/>
              <w:left w:val="single" w:sz="4" w:space="0" w:color="000000"/>
              <w:bottom w:val="single" w:sz="4" w:space="0" w:color="auto"/>
            </w:tcBorders>
            <w:vAlign w:val="center"/>
          </w:tcPr>
          <w:p w14:paraId="68980B11" w14:textId="77777777" w:rsidR="00833274" w:rsidRPr="00D80360" w:rsidRDefault="00833274" w:rsidP="00833274">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c>
          <w:tcPr>
            <w:tcW w:w="1170" w:type="dxa"/>
            <w:vMerge/>
            <w:tcBorders>
              <w:left w:val="single" w:sz="4" w:space="0" w:color="auto"/>
              <w:bottom w:val="single" w:sz="4" w:space="0" w:color="auto"/>
            </w:tcBorders>
            <w:shd w:val="clear" w:color="auto" w:fill="FFFFFF" w:themeFill="background1"/>
          </w:tcPr>
          <w:p w14:paraId="2BED75CD" w14:textId="77777777" w:rsidR="00833274" w:rsidRPr="00D80360" w:rsidRDefault="00833274" w:rsidP="00833274">
            <w:pPr>
              <w:keepLines/>
              <w:widowControl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p>
        </w:tc>
      </w:tr>
      <w:tr w:rsidR="00833274" w:rsidRPr="009B0ABA" w14:paraId="4A13B398" w14:textId="77777777" w:rsidTr="00833274">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auto"/>
              <w:right w:val="single" w:sz="4" w:space="0" w:color="000000"/>
            </w:tcBorders>
          </w:tcPr>
          <w:p w14:paraId="06657887" w14:textId="77777777" w:rsidR="00833274" w:rsidRPr="00C33BA5" w:rsidRDefault="00833274" w:rsidP="00833274">
            <w:pPr>
              <w:keepLines/>
              <w:widowControl w:val="0"/>
              <w:rPr>
                <w:rFonts w:asciiTheme="minorHAnsi" w:hAnsiTheme="minorHAnsi" w:cstheme="minorHAnsi"/>
                <w:color w:val="000000"/>
                <w:sz w:val="20"/>
                <w:szCs w:val="20"/>
              </w:rPr>
            </w:pPr>
            <w:r w:rsidRPr="00C33BA5">
              <w:rPr>
                <w:rFonts w:asciiTheme="minorHAnsi" w:hAnsiTheme="minorHAnsi" w:cstheme="minorHAnsi"/>
                <w:color w:val="000000"/>
                <w:sz w:val="20"/>
                <w:szCs w:val="20"/>
              </w:rPr>
              <w:t>Trial Characteristics</w:t>
            </w:r>
          </w:p>
        </w:tc>
        <w:tc>
          <w:tcPr>
            <w:tcW w:w="1260" w:type="dxa"/>
            <w:tcBorders>
              <w:top w:val="single" w:sz="4" w:space="0" w:color="auto"/>
              <w:right w:val="single" w:sz="4" w:space="0" w:color="auto"/>
            </w:tcBorders>
            <w:vAlign w:val="bottom"/>
          </w:tcPr>
          <w:p w14:paraId="7DCD8218" w14:textId="77777777" w:rsidR="00833274" w:rsidRPr="007B7BF1" w:rsidRDefault="00833274" w:rsidP="0083327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260" w:type="dxa"/>
            <w:tcBorders>
              <w:top w:val="single" w:sz="4" w:space="0" w:color="auto"/>
              <w:left w:val="single" w:sz="4" w:space="0" w:color="auto"/>
            </w:tcBorders>
            <w:vAlign w:val="bottom"/>
          </w:tcPr>
          <w:p w14:paraId="5004D59E" w14:textId="77777777" w:rsidR="00833274" w:rsidRPr="007B7BF1" w:rsidRDefault="00833274" w:rsidP="0083327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530" w:type="dxa"/>
            <w:tcBorders>
              <w:top w:val="single" w:sz="4" w:space="0" w:color="auto"/>
              <w:left w:val="single" w:sz="4" w:space="0" w:color="000000"/>
              <w:right w:val="single" w:sz="4" w:space="0" w:color="000000"/>
            </w:tcBorders>
            <w:vAlign w:val="bottom"/>
          </w:tcPr>
          <w:p w14:paraId="6483F4D3" w14:textId="77777777" w:rsidR="00833274" w:rsidRPr="007B7BF1" w:rsidRDefault="00833274" w:rsidP="0083327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170" w:type="dxa"/>
            <w:tcBorders>
              <w:top w:val="single" w:sz="4" w:space="0" w:color="auto"/>
              <w:left w:val="single" w:sz="4" w:space="0" w:color="000000"/>
            </w:tcBorders>
            <w:vAlign w:val="bottom"/>
          </w:tcPr>
          <w:p w14:paraId="3554281B" w14:textId="77777777" w:rsidR="00833274" w:rsidRPr="007B7BF1" w:rsidRDefault="00833274" w:rsidP="0083327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p>
        </w:tc>
        <w:tc>
          <w:tcPr>
            <w:tcW w:w="1170" w:type="dxa"/>
            <w:tcBorders>
              <w:top w:val="single" w:sz="4" w:space="0" w:color="auto"/>
              <w:left w:val="single" w:sz="4" w:space="0" w:color="000000"/>
            </w:tcBorders>
            <w:vAlign w:val="center"/>
          </w:tcPr>
          <w:p w14:paraId="78936B66" w14:textId="77777777" w:rsidR="00833274" w:rsidRPr="00D80360" w:rsidRDefault="00833274" w:rsidP="0083327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
        </w:tc>
      </w:tr>
      <w:tr w:rsidR="00AB2237" w:rsidRPr="009B0ABA" w14:paraId="68698603" w14:textId="77777777" w:rsidTr="00705DD9">
        <w:trPr>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tcPr>
          <w:p w14:paraId="7A22C97D" w14:textId="77777777" w:rsidR="00AB2237" w:rsidRPr="00C33BA5" w:rsidRDefault="00AB2237" w:rsidP="00AB2237">
            <w:pPr>
              <w:keepLines/>
              <w:widowControl w:val="0"/>
              <w:ind w:left="720"/>
              <w:rPr>
                <w:rFonts w:asciiTheme="minorHAnsi" w:hAnsiTheme="minorHAnsi" w:cstheme="minorHAnsi"/>
                <w:color w:val="000000"/>
                <w:sz w:val="20"/>
                <w:szCs w:val="20"/>
              </w:rPr>
            </w:pPr>
            <w:r w:rsidRPr="00C33BA5">
              <w:rPr>
                <w:rFonts w:asciiTheme="minorHAnsi" w:eastAsia="Calibri" w:hAnsiTheme="minorHAnsi" w:cstheme="minorHAnsi"/>
                <w:sz w:val="20"/>
                <w:szCs w:val="20"/>
              </w:rPr>
              <w:t xml:space="preserve">Pharmaceutical funder </w:t>
            </w:r>
          </w:p>
        </w:tc>
        <w:tc>
          <w:tcPr>
            <w:tcW w:w="1260" w:type="dxa"/>
            <w:tcBorders>
              <w:right w:val="single" w:sz="4" w:space="0" w:color="auto"/>
            </w:tcBorders>
            <w:vAlign w:val="bottom"/>
          </w:tcPr>
          <w:p w14:paraId="2398A9C3" w14:textId="0A2A717B" w:rsidR="00AB2237" w:rsidRPr="007B7BF1" w:rsidRDefault="00AB2237" w:rsidP="00AB22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54</w:t>
            </w:r>
            <w:r>
              <w:rPr>
                <w:rFonts w:ascii="Calibri" w:hAnsi="Calibri" w:cs="Calibri"/>
                <w:color w:val="000000"/>
                <w:sz w:val="20"/>
                <w:szCs w:val="20"/>
              </w:rPr>
              <w:t>/61</w:t>
            </w:r>
            <w:r w:rsidRPr="00AB2237">
              <w:rPr>
                <w:rFonts w:ascii="Calibri" w:hAnsi="Calibri" w:cs="Calibri"/>
                <w:color w:val="000000"/>
                <w:sz w:val="20"/>
                <w:szCs w:val="20"/>
              </w:rPr>
              <w:t xml:space="preserve"> (89)</w:t>
            </w:r>
          </w:p>
        </w:tc>
        <w:tc>
          <w:tcPr>
            <w:tcW w:w="1260" w:type="dxa"/>
            <w:tcBorders>
              <w:left w:val="single" w:sz="4" w:space="0" w:color="auto"/>
            </w:tcBorders>
            <w:vAlign w:val="bottom"/>
          </w:tcPr>
          <w:p w14:paraId="32B5604D" w14:textId="70F888C4" w:rsidR="00AB2237" w:rsidRPr="007B7BF1" w:rsidRDefault="00AB2237" w:rsidP="00AB22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16</w:t>
            </w:r>
            <w:r>
              <w:rPr>
                <w:rFonts w:ascii="Calibri" w:hAnsi="Calibri" w:cs="Calibri"/>
                <w:color w:val="000000"/>
                <w:sz w:val="20"/>
                <w:szCs w:val="20"/>
              </w:rPr>
              <w:t>/35</w:t>
            </w:r>
            <w:r w:rsidRPr="00AB2237">
              <w:rPr>
                <w:rFonts w:ascii="Calibri" w:hAnsi="Calibri" w:cs="Calibri"/>
                <w:color w:val="000000"/>
                <w:sz w:val="20"/>
                <w:szCs w:val="20"/>
              </w:rPr>
              <w:t xml:space="preserve"> (94)</w:t>
            </w:r>
          </w:p>
        </w:tc>
        <w:tc>
          <w:tcPr>
            <w:tcW w:w="1530" w:type="dxa"/>
            <w:tcBorders>
              <w:left w:val="single" w:sz="4" w:space="0" w:color="000000"/>
              <w:right w:val="single" w:sz="4" w:space="0" w:color="000000"/>
            </w:tcBorders>
            <w:vAlign w:val="bottom"/>
          </w:tcPr>
          <w:p w14:paraId="733C483B" w14:textId="173CC229" w:rsidR="00AB2237" w:rsidRPr="007B7BF1" w:rsidRDefault="00AB2237" w:rsidP="00AB22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10</w:t>
            </w:r>
            <w:r>
              <w:rPr>
                <w:rFonts w:ascii="Calibri" w:hAnsi="Calibri" w:cs="Calibri"/>
                <w:color w:val="000000"/>
                <w:sz w:val="20"/>
                <w:szCs w:val="20"/>
              </w:rPr>
              <w:t>/15</w:t>
            </w:r>
            <w:r w:rsidRPr="00AB2237">
              <w:rPr>
                <w:rFonts w:ascii="Calibri" w:hAnsi="Calibri" w:cs="Calibri"/>
                <w:color w:val="000000"/>
                <w:sz w:val="20"/>
                <w:szCs w:val="20"/>
              </w:rPr>
              <w:t xml:space="preserve"> (67)</w:t>
            </w:r>
          </w:p>
        </w:tc>
        <w:tc>
          <w:tcPr>
            <w:tcW w:w="1170" w:type="dxa"/>
            <w:tcBorders>
              <w:left w:val="single" w:sz="4" w:space="0" w:color="000000"/>
            </w:tcBorders>
            <w:vAlign w:val="bottom"/>
          </w:tcPr>
          <w:p w14:paraId="6AABEC9A" w14:textId="37692DF2" w:rsidR="00AB2237" w:rsidRPr="007B7BF1" w:rsidRDefault="00AB2237" w:rsidP="00AB22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14</w:t>
            </w:r>
            <w:r>
              <w:rPr>
                <w:rFonts w:ascii="Calibri" w:hAnsi="Calibri" w:cs="Calibri"/>
                <w:color w:val="000000"/>
                <w:sz w:val="20"/>
                <w:szCs w:val="20"/>
              </w:rPr>
              <w:t>/20</w:t>
            </w:r>
            <w:r w:rsidRPr="00AB2237">
              <w:rPr>
                <w:rFonts w:ascii="Calibri" w:hAnsi="Calibri" w:cs="Calibri"/>
                <w:color w:val="000000"/>
                <w:sz w:val="20"/>
                <w:szCs w:val="20"/>
              </w:rPr>
              <w:t xml:space="preserve"> (70)</w:t>
            </w:r>
          </w:p>
        </w:tc>
        <w:tc>
          <w:tcPr>
            <w:tcW w:w="1170" w:type="dxa"/>
            <w:tcBorders>
              <w:left w:val="single" w:sz="4" w:space="0" w:color="000000"/>
            </w:tcBorders>
            <w:vAlign w:val="bottom"/>
          </w:tcPr>
          <w:p w14:paraId="60A0C2CF" w14:textId="469DEEAF" w:rsidR="00AB2237" w:rsidRPr="00AC39CC" w:rsidRDefault="00AB2237" w:rsidP="00AB223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0.13</w:t>
            </w:r>
          </w:p>
        </w:tc>
      </w:tr>
      <w:tr w:rsidR="00AB2237" w:rsidRPr="009B0ABA" w14:paraId="696BF44F" w14:textId="77777777" w:rsidTr="00705DD9">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tcPr>
          <w:p w14:paraId="4B28682C" w14:textId="77777777" w:rsidR="00AB2237" w:rsidRPr="00C33BA5" w:rsidRDefault="00AB2237" w:rsidP="00AB2237">
            <w:pPr>
              <w:keepLines/>
              <w:widowControl w:val="0"/>
              <w:ind w:left="720"/>
              <w:rPr>
                <w:rFonts w:asciiTheme="minorHAnsi" w:hAnsiTheme="minorHAnsi" w:cstheme="minorHAnsi"/>
                <w:color w:val="000000"/>
                <w:sz w:val="20"/>
                <w:szCs w:val="20"/>
              </w:rPr>
            </w:pPr>
            <w:r w:rsidRPr="00C33BA5">
              <w:rPr>
                <w:rFonts w:asciiTheme="minorHAnsi" w:eastAsia="Calibri" w:hAnsiTheme="minorHAnsi" w:cstheme="minorHAnsi"/>
                <w:sz w:val="20"/>
                <w:szCs w:val="20"/>
              </w:rPr>
              <w:t xml:space="preserve">Approved </w:t>
            </w:r>
          </w:p>
        </w:tc>
        <w:tc>
          <w:tcPr>
            <w:tcW w:w="1260" w:type="dxa"/>
            <w:tcBorders>
              <w:right w:val="single" w:sz="4" w:space="0" w:color="auto"/>
            </w:tcBorders>
            <w:vAlign w:val="bottom"/>
          </w:tcPr>
          <w:p w14:paraId="6831383F" w14:textId="63E8EFBF" w:rsidR="00AB2237" w:rsidRPr="007B7BF1"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9</w:t>
            </w:r>
            <w:r>
              <w:rPr>
                <w:rFonts w:ascii="Calibri" w:hAnsi="Calibri" w:cs="Calibri"/>
                <w:color w:val="000000"/>
                <w:sz w:val="20"/>
                <w:szCs w:val="20"/>
              </w:rPr>
              <w:t xml:space="preserve">/61 </w:t>
            </w:r>
            <w:r w:rsidRPr="00AB2237">
              <w:rPr>
                <w:rFonts w:ascii="Calibri" w:hAnsi="Calibri" w:cs="Calibri"/>
                <w:color w:val="000000"/>
                <w:sz w:val="20"/>
                <w:szCs w:val="20"/>
              </w:rPr>
              <w:t>(15)</w:t>
            </w:r>
          </w:p>
        </w:tc>
        <w:tc>
          <w:tcPr>
            <w:tcW w:w="1260" w:type="dxa"/>
            <w:tcBorders>
              <w:left w:val="single" w:sz="4" w:space="0" w:color="auto"/>
            </w:tcBorders>
            <w:vAlign w:val="bottom"/>
          </w:tcPr>
          <w:p w14:paraId="4347C80A" w14:textId="167E16DF" w:rsidR="00AB2237" w:rsidRPr="007B7BF1"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2</w:t>
            </w:r>
            <w:r>
              <w:rPr>
                <w:rFonts w:ascii="Calibri" w:hAnsi="Calibri" w:cs="Calibri"/>
                <w:color w:val="000000"/>
                <w:sz w:val="20"/>
                <w:szCs w:val="20"/>
              </w:rPr>
              <w:t>/35</w:t>
            </w:r>
            <w:r w:rsidRPr="00AB2237">
              <w:rPr>
                <w:rFonts w:ascii="Calibri" w:hAnsi="Calibri" w:cs="Calibri"/>
                <w:color w:val="000000"/>
                <w:sz w:val="20"/>
                <w:szCs w:val="20"/>
              </w:rPr>
              <w:t xml:space="preserve"> (12)</w:t>
            </w:r>
          </w:p>
        </w:tc>
        <w:tc>
          <w:tcPr>
            <w:tcW w:w="1530" w:type="dxa"/>
            <w:tcBorders>
              <w:left w:val="single" w:sz="4" w:space="0" w:color="000000"/>
              <w:right w:val="single" w:sz="4" w:space="0" w:color="000000"/>
            </w:tcBorders>
            <w:vAlign w:val="bottom"/>
          </w:tcPr>
          <w:p w14:paraId="33D20AD7" w14:textId="63C3B67B" w:rsidR="00AB2237" w:rsidRPr="007B7BF1"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2</w:t>
            </w:r>
            <w:r>
              <w:rPr>
                <w:rFonts w:ascii="Calibri" w:hAnsi="Calibri" w:cs="Calibri"/>
                <w:color w:val="000000"/>
                <w:sz w:val="20"/>
                <w:szCs w:val="20"/>
              </w:rPr>
              <w:t>/15</w:t>
            </w:r>
            <w:r w:rsidRPr="00AB2237">
              <w:rPr>
                <w:rFonts w:ascii="Calibri" w:hAnsi="Calibri" w:cs="Calibri"/>
                <w:color w:val="000000"/>
                <w:sz w:val="20"/>
                <w:szCs w:val="20"/>
              </w:rPr>
              <w:t xml:space="preserve"> (13)</w:t>
            </w:r>
          </w:p>
        </w:tc>
        <w:tc>
          <w:tcPr>
            <w:tcW w:w="1170" w:type="dxa"/>
            <w:tcBorders>
              <w:left w:val="single" w:sz="4" w:space="0" w:color="000000"/>
            </w:tcBorders>
            <w:vAlign w:val="bottom"/>
          </w:tcPr>
          <w:p w14:paraId="1BF6A077" w14:textId="00DC0F98" w:rsidR="00AB2237" w:rsidRPr="007B7BF1"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8</w:t>
            </w:r>
            <w:r>
              <w:rPr>
                <w:rFonts w:ascii="Calibri" w:hAnsi="Calibri" w:cs="Calibri"/>
                <w:color w:val="000000"/>
                <w:sz w:val="20"/>
                <w:szCs w:val="20"/>
              </w:rPr>
              <w:t>/20</w:t>
            </w:r>
            <w:r w:rsidRPr="00AB2237">
              <w:rPr>
                <w:rFonts w:ascii="Calibri" w:hAnsi="Calibri" w:cs="Calibri"/>
                <w:color w:val="000000"/>
                <w:sz w:val="20"/>
                <w:szCs w:val="20"/>
              </w:rPr>
              <w:t xml:space="preserve"> (40)</w:t>
            </w:r>
          </w:p>
        </w:tc>
        <w:tc>
          <w:tcPr>
            <w:tcW w:w="1170" w:type="dxa"/>
            <w:tcBorders>
              <w:left w:val="single" w:sz="4" w:space="0" w:color="000000"/>
            </w:tcBorders>
            <w:vAlign w:val="bottom"/>
          </w:tcPr>
          <w:p w14:paraId="5F76BE36" w14:textId="0921B7FE" w:rsidR="00AB2237" w:rsidRPr="00AC39CC"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0.33</w:t>
            </w:r>
          </w:p>
        </w:tc>
      </w:tr>
      <w:tr w:rsidR="00833274" w:rsidRPr="009B0ABA" w14:paraId="7EB70D99" w14:textId="77777777" w:rsidTr="00833274">
        <w:trPr>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vAlign w:val="center"/>
          </w:tcPr>
          <w:p w14:paraId="6D885A9B" w14:textId="77777777" w:rsidR="00833274" w:rsidRPr="00C33BA5" w:rsidRDefault="00833274" w:rsidP="00833274">
            <w:pPr>
              <w:keepLines/>
              <w:widowControl w:val="0"/>
              <w:rPr>
                <w:rFonts w:asciiTheme="minorHAnsi" w:hAnsiTheme="minorHAnsi" w:cstheme="minorHAnsi"/>
                <w:color w:val="000000"/>
                <w:sz w:val="20"/>
                <w:szCs w:val="20"/>
              </w:rPr>
            </w:pPr>
            <w:r w:rsidRPr="00C33BA5">
              <w:rPr>
                <w:rFonts w:asciiTheme="minorHAnsi" w:hAnsiTheme="minorHAnsi" w:cstheme="minorHAnsi"/>
                <w:color w:val="000000"/>
                <w:sz w:val="20"/>
                <w:szCs w:val="20"/>
              </w:rPr>
              <w:t>Trial Results</w:t>
            </w:r>
          </w:p>
        </w:tc>
        <w:tc>
          <w:tcPr>
            <w:tcW w:w="1260" w:type="dxa"/>
            <w:tcBorders>
              <w:right w:val="single" w:sz="4" w:space="0" w:color="auto"/>
            </w:tcBorders>
            <w:vAlign w:val="center"/>
          </w:tcPr>
          <w:p w14:paraId="2308D955" w14:textId="77777777" w:rsidR="00833274" w:rsidRPr="007B7BF1" w:rsidRDefault="00833274" w:rsidP="008332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260" w:type="dxa"/>
            <w:tcBorders>
              <w:left w:val="single" w:sz="4" w:space="0" w:color="auto"/>
            </w:tcBorders>
            <w:vAlign w:val="center"/>
          </w:tcPr>
          <w:p w14:paraId="25865072" w14:textId="77777777" w:rsidR="00833274" w:rsidRPr="007B7BF1" w:rsidRDefault="00833274" w:rsidP="008332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530" w:type="dxa"/>
            <w:tcBorders>
              <w:left w:val="single" w:sz="4" w:space="0" w:color="000000"/>
              <w:right w:val="single" w:sz="4" w:space="0" w:color="000000"/>
            </w:tcBorders>
            <w:vAlign w:val="center"/>
          </w:tcPr>
          <w:p w14:paraId="2CC8F297" w14:textId="77777777" w:rsidR="00833274" w:rsidRPr="007B7BF1" w:rsidRDefault="00833274" w:rsidP="008332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170" w:type="dxa"/>
            <w:tcBorders>
              <w:left w:val="single" w:sz="4" w:space="0" w:color="000000"/>
            </w:tcBorders>
            <w:vAlign w:val="center"/>
          </w:tcPr>
          <w:p w14:paraId="340F6824" w14:textId="77777777" w:rsidR="00833274" w:rsidRPr="007B7BF1" w:rsidRDefault="00833274" w:rsidP="0083327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c>
          <w:tcPr>
            <w:tcW w:w="1170" w:type="dxa"/>
            <w:tcBorders>
              <w:left w:val="single" w:sz="4" w:space="0" w:color="000000"/>
            </w:tcBorders>
            <w:vAlign w:val="center"/>
          </w:tcPr>
          <w:p w14:paraId="4E1B0C63" w14:textId="77777777" w:rsidR="00833274" w:rsidRPr="00D80360" w:rsidRDefault="00833274" w:rsidP="0083327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20"/>
                <w:szCs w:val="20"/>
              </w:rPr>
            </w:pPr>
          </w:p>
        </w:tc>
      </w:tr>
      <w:tr w:rsidR="00AB2237" w:rsidRPr="009B0ABA" w14:paraId="6C7FD598" w14:textId="77777777" w:rsidTr="009602D0">
        <w:trPr>
          <w:cnfStyle w:val="000000100000" w:firstRow="0" w:lastRow="0" w:firstColumn="0" w:lastColumn="0" w:oddVBand="0" w:evenVBand="0" w:oddHBand="1"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vAlign w:val="center"/>
          </w:tcPr>
          <w:p w14:paraId="4F91AC67" w14:textId="77777777" w:rsidR="00AB2237" w:rsidRPr="00C33BA5" w:rsidRDefault="00AB2237" w:rsidP="00AB2237">
            <w:pPr>
              <w:keepLines/>
              <w:widowControl w:val="0"/>
              <w:ind w:left="720"/>
              <w:rPr>
                <w:rFonts w:asciiTheme="minorHAnsi" w:hAnsiTheme="minorHAnsi" w:cstheme="minorHAnsi"/>
                <w:sz w:val="20"/>
                <w:szCs w:val="20"/>
              </w:rPr>
            </w:pPr>
            <w:r w:rsidRPr="00C33BA5">
              <w:rPr>
                <w:rFonts w:asciiTheme="minorHAnsi" w:hAnsiTheme="minorHAnsi" w:cstheme="minorHAnsi"/>
                <w:color w:val="000000"/>
                <w:sz w:val="20"/>
                <w:szCs w:val="20"/>
              </w:rPr>
              <w:t>Positivity Rate</w:t>
            </w:r>
            <w:r w:rsidRPr="00C33BA5">
              <w:rPr>
                <w:rStyle w:val="FootnoteReference"/>
                <w:rFonts w:asciiTheme="minorHAnsi" w:hAnsiTheme="minorHAnsi" w:cstheme="minorHAnsi"/>
                <w:color w:val="000000"/>
                <w:sz w:val="20"/>
                <w:szCs w:val="20"/>
              </w:rPr>
              <w:t>*</w:t>
            </w:r>
          </w:p>
        </w:tc>
        <w:tc>
          <w:tcPr>
            <w:tcW w:w="1260" w:type="dxa"/>
            <w:tcBorders>
              <w:right w:val="single" w:sz="4" w:space="0" w:color="auto"/>
            </w:tcBorders>
            <w:vAlign w:val="bottom"/>
          </w:tcPr>
          <w:p w14:paraId="228FD525" w14:textId="11D8B148" w:rsidR="00AB2237" w:rsidRPr="007B7BF1"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34/60 (57)</w:t>
            </w:r>
          </w:p>
        </w:tc>
        <w:tc>
          <w:tcPr>
            <w:tcW w:w="1260" w:type="dxa"/>
            <w:tcBorders>
              <w:left w:val="single" w:sz="4" w:space="0" w:color="auto"/>
            </w:tcBorders>
            <w:vAlign w:val="bottom"/>
          </w:tcPr>
          <w:p w14:paraId="02F0AB3C" w14:textId="7A482ED3" w:rsidR="00AB2237" w:rsidRPr="007B7BF1"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4/17 (24)</w:t>
            </w:r>
          </w:p>
        </w:tc>
        <w:tc>
          <w:tcPr>
            <w:tcW w:w="1530" w:type="dxa"/>
            <w:tcBorders>
              <w:left w:val="single" w:sz="4" w:space="0" w:color="000000"/>
              <w:right w:val="single" w:sz="4" w:space="0" w:color="000000"/>
            </w:tcBorders>
            <w:vAlign w:val="bottom"/>
          </w:tcPr>
          <w:p w14:paraId="65E5D883" w14:textId="37A190EE" w:rsidR="00AB2237" w:rsidRPr="007B7BF1"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3/14 (21)</w:t>
            </w:r>
          </w:p>
        </w:tc>
        <w:tc>
          <w:tcPr>
            <w:tcW w:w="1170" w:type="dxa"/>
            <w:tcBorders>
              <w:left w:val="single" w:sz="4" w:space="0" w:color="000000"/>
            </w:tcBorders>
            <w:vAlign w:val="bottom"/>
          </w:tcPr>
          <w:p w14:paraId="3DB010E1" w14:textId="14BC7CAC" w:rsidR="00AB2237" w:rsidRPr="007B7BF1"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8/17 (47)</w:t>
            </w:r>
          </w:p>
        </w:tc>
        <w:tc>
          <w:tcPr>
            <w:tcW w:w="1170" w:type="dxa"/>
            <w:tcBorders>
              <w:left w:val="single" w:sz="4" w:space="0" w:color="000000"/>
            </w:tcBorders>
            <w:vAlign w:val="center"/>
          </w:tcPr>
          <w:p w14:paraId="268458D0" w14:textId="6920D4D1" w:rsidR="00AB2237" w:rsidRPr="00AB2237" w:rsidRDefault="00AB2237" w:rsidP="00AB223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AB2237">
              <w:rPr>
                <w:rFonts w:ascii="Calibri" w:hAnsi="Calibri" w:cs="Calibri"/>
                <w:color w:val="000000"/>
                <w:sz w:val="20"/>
                <w:szCs w:val="20"/>
              </w:rPr>
              <w:t>0.01</w:t>
            </w:r>
          </w:p>
        </w:tc>
      </w:tr>
      <w:tr w:rsidR="00AB2237" w:rsidRPr="009B0ABA" w14:paraId="0F9FFC29" w14:textId="77777777" w:rsidTr="009602D0">
        <w:trPr>
          <w:cnfStyle w:val="010000000000" w:firstRow="0" w:lastRow="1" w:firstColumn="0" w:lastColumn="0" w:oddVBand="0" w:evenVBand="0" w:oddHBand="0" w:evenHBand="0" w:firstRowFirstColumn="0" w:firstRowLastColumn="0" w:lastRowFirstColumn="0" w:lastRowLastColumn="0"/>
          <w:cantSplit/>
          <w:trHeight w:val="17"/>
        </w:trPr>
        <w:tc>
          <w:tcPr>
            <w:cnfStyle w:val="001000000000" w:firstRow="0" w:lastRow="0" w:firstColumn="1" w:lastColumn="0" w:oddVBand="0" w:evenVBand="0" w:oddHBand="0" w:evenHBand="0" w:firstRowFirstColumn="0" w:firstRowLastColumn="0" w:lastRowFirstColumn="0" w:lastRowLastColumn="0"/>
            <w:tcW w:w="2970" w:type="dxa"/>
            <w:tcBorders>
              <w:right w:val="single" w:sz="4" w:space="0" w:color="000000"/>
            </w:tcBorders>
            <w:vAlign w:val="center"/>
          </w:tcPr>
          <w:p w14:paraId="1B0D08DF" w14:textId="77777777" w:rsidR="00AB2237" w:rsidRPr="00C33BA5" w:rsidRDefault="00AB2237" w:rsidP="00AB2237">
            <w:pPr>
              <w:keepLines/>
              <w:widowControl w:val="0"/>
              <w:ind w:left="720"/>
              <w:rPr>
                <w:rFonts w:asciiTheme="minorHAnsi" w:hAnsiTheme="minorHAnsi" w:cstheme="minorHAnsi"/>
                <w:sz w:val="20"/>
                <w:szCs w:val="20"/>
              </w:rPr>
            </w:pPr>
            <w:r w:rsidRPr="00C33BA5">
              <w:rPr>
                <w:rFonts w:asciiTheme="minorHAnsi" w:hAnsiTheme="minorHAnsi" w:cstheme="minorHAnsi"/>
                <w:color w:val="000000"/>
                <w:sz w:val="20"/>
                <w:szCs w:val="20"/>
              </w:rPr>
              <w:t>Termination Rate</w:t>
            </w:r>
          </w:p>
        </w:tc>
        <w:tc>
          <w:tcPr>
            <w:tcW w:w="1260" w:type="dxa"/>
            <w:tcBorders>
              <w:right w:val="single" w:sz="4" w:space="0" w:color="000000"/>
            </w:tcBorders>
            <w:vAlign w:val="bottom"/>
          </w:tcPr>
          <w:p w14:paraId="5E1A1BC4" w14:textId="24A4BDC5" w:rsidR="00AB2237" w:rsidRPr="007B7BF1" w:rsidRDefault="00AB2237" w:rsidP="00AB2237">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AB2237">
              <w:rPr>
                <w:rFonts w:ascii="Calibri" w:hAnsi="Calibri" w:cs="Calibri"/>
                <w:b w:val="0"/>
                <w:bCs w:val="0"/>
                <w:color w:val="000000"/>
                <w:sz w:val="20"/>
                <w:szCs w:val="20"/>
              </w:rPr>
              <w:t>9/61 (15)</w:t>
            </w:r>
          </w:p>
        </w:tc>
        <w:tc>
          <w:tcPr>
            <w:tcW w:w="1260" w:type="dxa"/>
            <w:tcBorders>
              <w:left w:val="single" w:sz="4" w:space="0" w:color="000000"/>
            </w:tcBorders>
            <w:vAlign w:val="bottom"/>
          </w:tcPr>
          <w:p w14:paraId="2AA8165B" w14:textId="28BC0F24" w:rsidR="00AB2237" w:rsidRPr="007B7BF1" w:rsidRDefault="00AB2237" w:rsidP="00AB2237">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AB2237">
              <w:rPr>
                <w:rFonts w:ascii="Calibri" w:hAnsi="Calibri" w:cs="Calibri"/>
                <w:b w:val="0"/>
                <w:bCs w:val="0"/>
                <w:color w:val="000000"/>
                <w:sz w:val="20"/>
                <w:szCs w:val="20"/>
              </w:rPr>
              <w:t>6/17 (35)</w:t>
            </w:r>
          </w:p>
        </w:tc>
        <w:tc>
          <w:tcPr>
            <w:tcW w:w="1530" w:type="dxa"/>
            <w:tcBorders>
              <w:left w:val="single" w:sz="4" w:space="0" w:color="000000"/>
              <w:right w:val="single" w:sz="4" w:space="0" w:color="000000"/>
            </w:tcBorders>
            <w:vAlign w:val="bottom"/>
          </w:tcPr>
          <w:p w14:paraId="0D6E66F8" w14:textId="25C2E3F5" w:rsidR="00AB2237" w:rsidRPr="007B7BF1" w:rsidRDefault="00AB2237" w:rsidP="00AB2237">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AB2237">
              <w:rPr>
                <w:rFonts w:ascii="Calibri" w:hAnsi="Calibri" w:cs="Calibri"/>
                <w:b w:val="0"/>
                <w:bCs w:val="0"/>
                <w:color w:val="000000"/>
                <w:sz w:val="20"/>
                <w:szCs w:val="20"/>
              </w:rPr>
              <w:t>3/15 (20)</w:t>
            </w:r>
          </w:p>
        </w:tc>
        <w:tc>
          <w:tcPr>
            <w:tcW w:w="1170" w:type="dxa"/>
            <w:tcBorders>
              <w:left w:val="single" w:sz="4" w:space="0" w:color="000000"/>
            </w:tcBorders>
            <w:vAlign w:val="bottom"/>
          </w:tcPr>
          <w:p w14:paraId="5F70FDA0" w14:textId="371F1535" w:rsidR="00AB2237" w:rsidRPr="007B7BF1" w:rsidRDefault="00AB2237" w:rsidP="00AB2237">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AB2237">
              <w:rPr>
                <w:rFonts w:ascii="Calibri" w:hAnsi="Calibri" w:cs="Calibri"/>
                <w:b w:val="0"/>
                <w:bCs w:val="0"/>
                <w:color w:val="000000"/>
                <w:sz w:val="20"/>
                <w:szCs w:val="20"/>
              </w:rPr>
              <w:t>6/20 (30)</w:t>
            </w:r>
          </w:p>
        </w:tc>
        <w:tc>
          <w:tcPr>
            <w:tcW w:w="1170" w:type="dxa"/>
            <w:tcBorders>
              <w:left w:val="single" w:sz="4" w:space="0" w:color="000000"/>
            </w:tcBorders>
            <w:vAlign w:val="center"/>
          </w:tcPr>
          <w:p w14:paraId="0CBED28C" w14:textId="4D28CBCB" w:rsidR="00AB2237" w:rsidRPr="00AB2237" w:rsidRDefault="00AB2237" w:rsidP="00AB2237">
            <w:pPr>
              <w:jc w:val="center"/>
              <w:cnfStyle w:val="010000000000" w:firstRow="0" w:lastRow="1" w:firstColumn="0" w:lastColumn="0" w:oddVBand="0" w:evenVBand="0" w:oddHBand="0" w:evenHBand="0" w:firstRowFirstColumn="0" w:firstRowLastColumn="0" w:lastRowFirstColumn="0" w:lastRowLastColumn="0"/>
              <w:rPr>
                <w:rFonts w:ascii="Calibri" w:hAnsi="Calibri" w:cs="Calibri"/>
                <w:b w:val="0"/>
                <w:bCs w:val="0"/>
                <w:color w:val="000000"/>
                <w:sz w:val="20"/>
                <w:szCs w:val="20"/>
              </w:rPr>
            </w:pPr>
            <w:r w:rsidRPr="00AB2237">
              <w:rPr>
                <w:rFonts w:ascii="Calibri" w:hAnsi="Calibri" w:cs="Calibri"/>
                <w:b w:val="0"/>
                <w:bCs w:val="0"/>
                <w:color w:val="000000"/>
                <w:sz w:val="20"/>
                <w:szCs w:val="20"/>
              </w:rPr>
              <w:t>0.1</w:t>
            </w:r>
            <w:r>
              <w:rPr>
                <w:rFonts w:ascii="Calibri" w:hAnsi="Calibri" w:cs="Calibri"/>
                <w:b w:val="0"/>
                <w:bCs w:val="0"/>
                <w:color w:val="000000"/>
                <w:sz w:val="20"/>
                <w:szCs w:val="20"/>
              </w:rPr>
              <w:t>1</w:t>
            </w:r>
          </w:p>
        </w:tc>
      </w:tr>
    </w:tbl>
    <w:p w14:paraId="1DA4CF81" w14:textId="6F1933BF" w:rsidR="0012276F" w:rsidRDefault="0012276F">
      <w:pPr>
        <w:rPr>
          <w:b/>
          <w:bCs/>
        </w:rPr>
      </w:pPr>
    </w:p>
    <w:p w14:paraId="03E408A1" w14:textId="2FDC8B9B" w:rsidR="00B906B2" w:rsidRDefault="007F62EE" w:rsidP="00B906B2">
      <w:r>
        <w:rPr>
          <w:rStyle w:val="FootnoteReference"/>
          <w:rFonts w:asciiTheme="minorHAnsi" w:hAnsiTheme="minorHAnsi" w:cstheme="minorHAnsi"/>
          <w:color w:val="000000"/>
          <w:sz w:val="20"/>
          <w:szCs w:val="20"/>
        </w:rPr>
        <w:t>*</w:t>
      </w:r>
      <w:r w:rsidR="00B906B2">
        <w:t>Trials were only included in the positivity analysis if they had primary results available</w:t>
      </w:r>
      <w:r w:rsidR="00AB2237">
        <w:t xml:space="preserve"> (N=108)</w:t>
      </w:r>
    </w:p>
    <w:p w14:paraId="4ECF7C8F" w14:textId="43C901CE" w:rsidR="002D7F70" w:rsidRPr="002D7F70" w:rsidRDefault="007F62EE">
      <w:r>
        <w:rPr>
          <w:rStyle w:val="FootnoteReference"/>
          <w:rFonts w:asciiTheme="minorHAnsi" w:hAnsiTheme="minorHAnsi" w:cstheme="minorHAnsi"/>
          <w:color w:val="000000"/>
          <w:sz w:val="20"/>
          <w:szCs w:val="20"/>
        </w:rPr>
        <w:t>**</w:t>
      </w:r>
      <w:r w:rsidR="00C33BA5">
        <w:t>F</w:t>
      </w:r>
      <w:r w:rsidR="00B906B2" w:rsidRPr="00B906B2">
        <w:t>isher</w:t>
      </w:r>
      <w:r w:rsidR="00C33BA5">
        <w:t>-</w:t>
      </w:r>
      <w:r w:rsidR="00B906B2" w:rsidRPr="00B906B2">
        <w:t xml:space="preserve">exact test between trials in non-bypassed trajectories vs bypassed trajectories: </w:t>
      </w:r>
    </w:p>
    <w:p w14:paraId="20A01DED" w14:textId="77777777" w:rsidR="002D7F70" w:rsidRDefault="002D7F70">
      <w:pPr>
        <w:rPr>
          <w:b/>
          <w:bCs/>
        </w:rPr>
      </w:pPr>
    </w:p>
    <w:p w14:paraId="1F00FEC0" w14:textId="77777777" w:rsidR="002D7F70" w:rsidRDefault="002D7F70">
      <w:pPr>
        <w:rPr>
          <w:b/>
          <w:bCs/>
        </w:rPr>
      </w:pPr>
    </w:p>
    <w:p w14:paraId="41AC094E" w14:textId="77777777" w:rsidR="00833274" w:rsidRDefault="00833274">
      <w:pPr>
        <w:rPr>
          <w:b/>
          <w:bCs/>
        </w:rPr>
      </w:pPr>
    </w:p>
    <w:p w14:paraId="28BAF533" w14:textId="77777777" w:rsidR="00833274" w:rsidRDefault="00833274">
      <w:pPr>
        <w:rPr>
          <w:b/>
          <w:bCs/>
        </w:rPr>
      </w:pPr>
    </w:p>
    <w:p w14:paraId="4448F73C" w14:textId="77777777" w:rsidR="00833274" w:rsidRDefault="00833274">
      <w:pPr>
        <w:rPr>
          <w:b/>
          <w:bCs/>
        </w:rPr>
      </w:pPr>
    </w:p>
    <w:p w14:paraId="043EF92E" w14:textId="77777777" w:rsidR="00ED3F7F" w:rsidRDefault="00ED3F7F">
      <w:pPr>
        <w:rPr>
          <w:b/>
          <w:bCs/>
        </w:rPr>
      </w:pPr>
    </w:p>
    <w:p w14:paraId="6F367D3A" w14:textId="77777777" w:rsidR="00ED3F7F" w:rsidRDefault="00ED3F7F">
      <w:pPr>
        <w:rPr>
          <w:b/>
          <w:bCs/>
        </w:rPr>
      </w:pPr>
    </w:p>
    <w:p w14:paraId="5A5F8ACD" w14:textId="77777777" w:rsidR="00ED3F7F" w:rsidRDefault="00ED3F7F">
      <w:pPr>
        <w:rPr>
          <w:b/>
          <w:bCs/>
        </w:rPr>
      </w:pPr>
    </w:p>
    <w:p w14:paraId="3C5EE088" w14:textId="77777777" w:rsidR="00833274" w:rsidRDefault="00833274">
      <w:pPr>
        <w:rPr>
          <w:b/>
          <w:bCs/>
        </w:rPr>
      </w:pPr>
    </w:p>
    <w:p w14:paraId="4DF279FC" w14:textId="1709341F" w:rsidR="000B3350" w:rsidRPr="001D1F6F" w:rsidDel="004D61F4" w:rsidRDefault="00AB2237">
      <w:pPr>
        <w:rPr>
          <w:del w:id="569" w:author="Hannah Moyer" w:date="2023-06-27T13:45:00Z"/>
          <w:b/>
          <w:bCs/>
        </w:rPr>
      </w:pPr>
      <w:del w:id="570" w:author="Hannah Moyer" w:date="2023-06-27T13:45:00Z">
        <w:r w:rsidDel="004D61F4">
          <w:rPr>
            <w:b/>
            <w:bCs/>
            <w:noProof/>
          </w:rPr>
          <w:lastRenderedPageBreak/>
          <w:drawing>
            <wp:anchor distT="0" distB="0" distL="114300" distR="114300" simplePos="0" relativeHeight="251676672" behindDoc="1" locked="0" layoutInCell="1" allowOverlap="1" wp14:anchorId="3AC5B28C" wp14:editId="6F3EF2C4">
              <wp:simplePos x="0" y="0"/>
              <wp:positionH relativeFrom="column">
                <wp:posOffset>0</wp:posOffset>
              </wp:positionH>
              <wp:positionV relativeFrom="paragraph">
                <wp:posOffset>302206</wp:posOffset>
              </wp:positionV>
              <wp:extent cx="5943600" cy="1704340"/>
              <wp:effectExtent l="0" t="0" r="0" b="0"/>
              <wp:wrapTight wrapText="bothSides">
                <wp:wrapPolygon edited="0">
                  <wp:start x="0" y="0"/>
                  <wp:lineTo x="0" y="21407"/>
                  <wp:lineTo x="21554" y="21407"/>
                  <wp:lineTo x="21554" y="0"/>
                  <wp:lineTo x="0" y="0"/>
                </wp:wrapPolygon>
              </wp:wrapTight>
              <wp:docPr id="677611529"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11529" name="Picture 6" descr="Chart, box and whisk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704340"/>
                      </a:xfrm>
                      <a:prstGeom prst="rect">
                        <a:avLst/>
                      </a:prstGeom>
                    </pic:spPr>
                  </pic:pic>
                </a:graphicData>
              </a:graphic>
              <wp14:sizeRelH relativeFrom="page">
                <wp14:pctWidth>0</wp14:pctWidth>
              </wp14:sizeRelH>
              <wp14:sizeRelV relativeFrom="page">
                <wp14:pctHeight>0</wp14:pctHeight>
              </wp14:sizeRelV>
            </wp:anchor>
          </w:drawing>
        </w:r>
        <w:r w:rsidR="000B3350" w:rsidRPr="001D1F6F" w:rsidDel="004D61F4">
          <w:rPr>
            <w:b/>
            <w:bCs/>
          </w:rPr>
          <w:delText>Figure 2: SMD</w:delText>
        </w:r>
        <w:r w:rsidR="008B12F2" w:rsidDel="004D61F4">
          <w:rPr>
            <w:b/>
            <w:bCs/>
          </w:rPr>
          <w:delText>s</w:delText>
        </w:r>
        <w:r w:rsidR="000B3350" w:rsidRPr="001D1F6F" w:rsidDel="004D61F4">
          <w:rPr>
            <w:b/>
            <w:bCs/>
          </w:rPr>
          <w:delText xml:space="preserve"> for A</w:delText>
        </w:r>
        <w:r w:rsidR="008B12F2" w:rsidDel="004D61F4">
          <w:rPr>
            <w:b/>
            <w:bCs/>
          </w:rPr>
          <w:delText>DAS-</w:delText>
        </w:r>
        <w:r w:rsidR="00ED3F7F" w:rsidDel="004D61F4">
          <w:rPr>
            <w:b/>
            <w:bCs/>
          </w:rPr>
          <w:delText>Cog</w:delText>
        </w:r>
        <w:r w:rsidR="008B12F2" w:rsidDel="004D61F4">
          <w:rPr>
            <w:b/>
            <w:bCs/>
          </w:rPr>
          <w:delText xml:space="preserve"> P</w:delText>
        </w:r>
        <w:r w:rsidR="008B12F2" w:rsidRPr="008B12F2" w:rsidDel="004D61F4">
          <w:rPr>
            <w:b/>
            <w:bCs/>
          </w:rPr>
          <w:delText xml:space="preserve">ooled </w:delText>
        </w:r>
        <w:r w:rsidR="008B12F2" w:rsidDel="004D61F4">
          <w:rPr>
            <w:b/>
            <w:bCs/>
          </w:rPr>
          <w:delText>S</w:delText>
        </w:r>
        <w:r w:rsidR="008B12F2" w:rsidRPr="008B12F2" w:rsidDel="004D61F4">
          <w:rPr>
            <w:b/>
            <w:bCs/>
          </w:rPr>
          <w:delText xml:space="preserve">ubgroup </w:delText>
        </w:r>
        <w:commentRangeStart w:id="571"/>
        <w:r w:rsidR="008B12F2" w:rsidDel="004D61F4">
          <w:rPr>
            <w:b/>
            <w:bCs/>
          </w:rPr>
          <w:delText>A</w:delText>
        </w:r>
        <w:r w:rsidR="008B12F2" w:rsidRPr="008B12F2" w:rsidDel="004D61F4">
          <w:rPr>
            <w:b/>
            <w:bCs/>
          </w:rPr>
          <w:delText>nalys</w:delText>
        </w:r>
        <w:r w:rsidR="008B12F2" w:rsidDel="004D61F4">
          <w:rPr>
            <w:b/>
            <w:bCs/>
          </w:rPr>
          <w:delText>i</w:delText>
        </w:r>
        <w:r w:rsidR="008B12F2" w:rsidRPr="008B12F2" w:rsidDel="004D61F4">
          <w:rPr>
            <w:b/>
            <w:bCs/>
          </w:rPr>
          <w:delText>s</w:delText>
        </w:r>
        <w:commentRangeEnd w:id="571"/>
        <w:r w:rsidR="00642A97" w:rsidDel="004D61F4">
          <w:rPr>
            <w:rStyle w:val="CommentReference"/>
            <w:rFonts w:asciiTheme="minorHAnsi" w:eastAsiaTheme="minorHAnsi" w:hAnsiTheme="minorHAnsi" w:cstheme="minorBidi"/>
          </w:rPr>
          <w:commentReference w:id="571"/>
        </w:r>
        <w:r w:rsidR="008B12F2" w:rsidRPr="008B12F2" w:rsidDel="004D61F4">
          <w:rPr>
            <w:b/>
            <w:bCs/>
          </w:rPr>
          <w:delText>.</w:delText>
        </w:r>
      </w:del>
    </w:p>
    <w:p w14:paraId="0FF81F57" w14:textId="30A0C769" w:rsidR="002D7F70" w:rsidRDefault="002D7F70"/>
    <w:p w14:paraId="1D8A2A0E" w14:textId="0C4ECE17" w:rsidR="002D7F70" w:rsidDel="004D61F4" w:rsidRDefault="002D7F70">
      <w:pPr>
        <w:rPr>
          <w:del w:id="572" w:author="Hannah Moyer" w:date="2023-06-27T13:45:00Z"/>
        </w:rPr>
      </w:pPr>
    </w:p>
    <w:p w14:paraId="629E07EF" w14:textId="35194BF2" w:rsidR="003F62E5" w:rsidDel="004D61F4" w:rsidRDefault="003F62E5">
      <w:pPr>
        <w:rPr>
          <w:del w:id="573" w:author="Hannah Moyer" w:date="2023-06-27T13:45:00Z"/>
          <w:b/>
          <w:bCs/>
        </w:rPr>
      </w:pPr>
    </w:p>
    <w:p w14:paraId="62DF195C" w14:textId="59CA303F" w:rsidR="003F62E5" w:rsidDel="004D61F4" w:rsidRDefault="003F62E5">
      <w:pPr>
        <w:rPr>
          <w:del w:id="574" w:author="Hannah Moyer" w:date="2023-06-27T13:45:00Z"/>
          <w:b/>
          <w:bCs/>
        </w:rPr>
      </w:pPr>
    </w:p>
    <w:p w14:paraId="686A136B" w14:textId="6A3DEE30" w:rsidR="003F62E5" w:rsidDel="004D61F4" w:rsidRDefault="003F62E5">
      <w:pPr>
        <w:rPr>
          <w:del w:id="575" w:author="Hannah Moyer" w:date="2023-06-27T13:45:00Z"/>
          <w:b/>
          <w:bCs/>
        </w:rPr>
      </w:pPr>
    </w:p>
    <w:p w14:paraId="3BC92002" w14:textId="5ED1B503" w:rsidR="003F62E5" w:rsidDel="004D61F4" w:rsidRDefault="003F62E5">
      <w:pPr>
        <w:rPr>
          <w:del w:id="576" w:author="Hannah Moyer" w:date="2023-06-27T13:45:00Z"/>
          <w:b/>
          <w:bCs/>
        </w:rPr>
      </w:pPr>
    </w:p>
    <w:p w14:paraId="2D379B75" w14:textId="1B7B808D" w:rsidR="003F62E5" w:rsidDel="004D61F4" w:rsidRDefault="003F62E5">
      <w:pPr>
        <w:rPr>
          <w:del w:id="577" w:author="Hannah Moyer" w:date="2023-06-27T13:45:00Z"/>
          <w:b/>
          <w:bCs/>
        </w:rPr>
      </w:pPr>
    </w:p>
    <w:p w14:paraId="4322B3D2" w14:textId="42B8A70D" w:rsidR="00F03F94" w:rsidRPr="003F62E5" w:rsidRDefault="000B3350">
      <w:pPr>
        <w:rPr>
          <w:b/>
          <w:bCs/>
        </w:rPr>
      </w:pPr>
      <w:r w:rsidRPr="001D1F6F">
        <w:rPr>
          <w:b/>
          <w:bCs/>
        </w:rPr>
        <w:t xml:space="preserve">Figure </w:t>
      </w:r>
      <w:ins w:id="578" w:author="Hannah Moyer" w:date="2023-06-27T20:02:00Z">
        <w:r w:rsidR="00BD59C5">
          <w:rPr>
            <w:b/>
            <w:bCs/>
          </w:rPr>
          <w:t>2</w:t>
        </w:r>
      </w:ins>
      <w:del w:id="579" w:author="Hannah Moyer" w:date="2023-06-27T20:02:00Z">
        <w:r w:rsidRPr="001D1F6F" w:rsidDel="00BD59C5">
          <w:rPr>
            <w:b/>
            <w:bCs/>
          </w:rPr>
          <w:delText>3</w:delText>
        </w:r>
      </w:del>
      <w:r w:rsidRPr="001D1F6F">
        <w:rPr>
          <w:b/>
          <w:bCs/>
        </w:rPr>
        <w:t xml:space="preserve">: </w:t>
      </w:r>
      <w:r w:rsidR="008B12F2">
        <w:rPr>
          <w:b/>
          <w:bCs/>
        </w:rPr>
        <w:t xml:space="preserve">RRs for </w:t>
      </w:r>
      <w:proofErr w:type="spellStart"/>
      <w:r w:rsidRPr="001D1F6F">
        <w:rPr>
          <w:b/>
          <w:bCs/>
        </w:rPr>
        <w:t>WdA</w:t>
      </w:r>
      <w:ins w:id="580" w:author="Hannah Moyer" w:date="2023-06-27T20:02:00Z">
        <w:r w:rsidR="003C5862">
          <w:rPr>
            <w:b/>
            <w:bCs/>
          </w:rPr>
          <w:t>E</w:t>
        </w:r>
      </w:ins>
      <w:proofErr w:type="spellEnd"/>
      <w:del w:id="581" w:author="Hannah Moyer" w:date="2023-06-27T20:02:00Z">
        <w:r w:rsidRPr="001D1F6F" w:rsidDel="003C5862">
          <w:rPr>
            <w:b/>
            <w:bCs/>
          </w:rPr>
          <w:delText>e</w:delText>
        </w:r>
      </w:del>
      <w:r w:rsidRPr="001D1F6F">
        <w:rPr>
          <w:b/>
          <w:bCs/>
        </w:rPr>
        <w:t xml:space="preserve"> </w:t>
      </w:r>
      <w:r w:rsidR="008B12F2">
        <w:rPr>
          <w:b/>
          <w:bCs/>
        </w:rPr>
        <w:t>Pooled Subgroup Analyses</w:t>
      </w:r>
    </w:p>
    <w:p w14:paraId="6964CFCA" w14:textId="20BC3D0B" w:rsidR="00F03F94" w:rsidRDefault="00F82C84">
      <w:del w:id="582" w:author="Hannah Moyer" w:date="2023-06-27T13:47:00Z">
        <w:r w:rsidDel="00F82C84">
          <w:rPr>
            <w:noProof/>
          </w:rPr>
          <w:drawing>
            <wp:anchor distT="0" distB="0" distL="114300" distR="114300" simplePos="0" relativeHeight="251677696" behindDoc="1" locked="0" layoutInCell="1" allowOverlap="1" wp14:anchorId="54134F6F" wp14:editId="707E8D2F">
              <wp:simplePos x="0" y="0"/>
              <wp:positionH relativeFrom="column">
                <wp:posOffset>59690</wp:posOffset>
              </wp:positionH>
              <wp:positionV relativeFrom="paragraph">
                <wp:posOffset>147320</wp:posOffset>
              </wp:positionV>
              <wp:extent cx="5943600" cy="3402330"/>
              <wp:effectExtent l="0" t="0" r="0" b="0"/>
              <wp:wrapTight wrapText="bothSides">
                <wp:wrapPolygon edited="0">
                  <wp:start x="5631" y="3306"/>
                  <wp:lineTo x="3138" y="4112"/>
                  <wp:lineTo x="3092" y="4757"/>
                  <wp:lineTo x="3785" y="4757"/>
                  <wp:lineTo x="3277" y="5563"/>
                  <wp:lineTo x="3092" y="5966"/>
                  <wp:lineTo x="3092" y="7740"/>
                  <wp:lineTo x="9923" y="8627"/>
                  <wp:lineTo x="3092" y="8627"/>
                  <wp:lineTo x="3092" y="10723"/>
                  <wp:lineTo x="6969" y="11207"/>
                  <wp:lineTo x="12646" y="11207"/>
                  <wp:lineTo x="3046" y="11691"/>
                  <wp:lineTo x="3092" y="13707"/>
                  <wp:lineTo x="3185" y="13787"/>
                  <wp:lineTo x="4523" y="13948"/>
                  <wp:lineTo x="8769" y="15077"/>
                  <wp:lineTo x="9231" y="15077"/>
                  <wp:lineTo x="9831" y="16367"/>
                  <wp:lineTo x="9877" y="16770"/>
                  <wp:lineTo x="11585" y="17012"/>
                  <wp:lineTo x="11815" y="17012"/>
                  <wp:lineTo x="15185" y="16851"/>
                  <wp:lineTo x="16200" y="16770"/>
                  <wp:lineTo x="16154" y="16367"/>
                  <wp:lineTo x="15646" y="15642"/>
                  <wp:lineTo x="15185" y="15077"/>
                  <wp:lineTo x="17769" y="13868"/>
                  <wp:lineTo x="17862" y="12497"/>
                  <wp:lineTo x="12877" y="11207"/>
                  <wp:lineTo x="16477" y="11207"/>
                  <wp:lineTo x="17815" y="10885"/>
                  <wp:lineTo x="17862" y="9514"/>
                  <wp:lineTo x="16754" y="9272"/>
                  <wp:lineTo x="12877" y="8627"/>
                  <wp:lineTo x="14631" y="8627"/>
                  <wp:lineTo x="17815" y="7821"/>
                  <wp:lineTo x="17862" y="6450"/>
                  <wp:lineTo x="17492" y="6370"/>
                  <wp:lineTo x="12923" y="6047"/>
                  <wp:lineTo x="13292" y="4757"/>
                  <wp:lineTo x="17723" y="4757"/>
                  <wp:lineTo x="17769" y="4112"/>
                  <wp:lineTo x="14262" y="3306"/>
                  <wp:lineTo x="5631" y="3306"/>
                </wp:wrapPolygon>
              </wp:wrapTight>
              <wp:docPr id="1398685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85198" name="Picture 1398685198"/>
                      <pic:cNvPicPr/>
                    </pic:nvPicPr>
                    <pic:blipFill rotWithShape="1">
                      <a:blip r:embed="rId16">
                        <a:extLst>
                          <a:ext uri="{28A0092B-C50C-407E-A947-70E740481C1C}">
                            <a14:useLocalDpi xmlns:a14="http://schemas.microsoft.com/office/drawing/2010/main" val="0"/>
                          </a:ext>
                        </a:extLst>
                      </a:blip>
                      <a:srcRect l="1637" t="20253" r="-1637" b="8184"/>
                      <a:stretch/>
                    </pic:blipFill>
                    <pic:spPr bwMode="auto">
                      <a:xfrm>
                        <a:off x="0" y="0"/>
                        <a:ext cx="5943600" cy="3402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p>
    <w:p w14:paraId="3E985F4F" w14:textId="3D0005B0" w:rsidR="00F03F94" w:rsidRDefault="00F03F94"/>
    <w:p w14:paraId="55F8A16F" w14:textId="02562D03" w:rsidR="00F03F94" w:rsidRDefault="00A032AC">
      <w:ins w:id="583" w:author="Hannah Moyer" w:date="2023-06-27T20:02:00Z">
        <w:r>
          <w:rPr>
            <w:noProof/>
          </w:rPr>
          <w:drawing>
            <wp:inline distT="0" distB="0" distL="0" distR="0" wp14:anchorId="3F097F6B" wp14:editId="420A0E3D">
              <wp:extent cx="5943600" cy="2085340"/>
              <wp:effectExtent l="0" t="0" r="0" b="0"/>
              <wp:docPr id="1544285091"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85091" name="Picture 4"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085340"/>
                      </a:xfrm>
                      <a:prstGeom prst="rect">
                        <a:avLst/>
                      </a:prstGeom>
                    </pic:spPr>
                  </pic:pic>
                </a:graphicData>
              </a:graphic>
            </wp:inline>
          </w:drawing>
        </w:r>
      </w:ins>
    </w:p>
    <w:p w14:paraId="625D5C13" w14:textId="76610F13" w:rsidR="00F03F94" w:rsidRDefault="00F03F94"/>
    <w:p w14:paraId="73996127" w14:textId="17574AC7" w:rsidR="00F03F94" w:rsidRDefault="00F03F94"/>
    <w:p w14:paraId="1B1F19EC" w14:textId="08503C3F" w:rsidR="00F03F94" w:rsidRDefault="00F03F94"/>
    <w:p w14:paraId="70E94DF9" w14:textId="53225AB3" w:rsidR="00771026" w:rsidRDefault="00771026"/>
    <w:p w14:paraId="7C84F333" w14:textId="31984E80" w:rsidR="00AD5182" w:rsidRDefault="00AD5182"/>
    <w:p w14:paraId="2F00A9A4" w14:textId="77777777" w:rsidR="00AD5182" w:rsidRDefault="00AD5182"/>
    <w:p w14:paraId="7EE2BEEC" w14:textId="6E7340F5" w:rsidR="00AD5182" w:rsidRDefault="00AD5182"/>
    <w:p w14:paraId="714E0666" w14:textId="2C5AEEAA" w:rsidR="00AD5182" w:rsidRDefault="00AD5182"/>
    <w:p w14:paraId="2F406F0B" w14:textId="77777777" w:rsidR="00AD5182" w:rsidRDefault="00AD5182"/>
    <w:p w14:paraId="0E6B803E" w14:textId="77777777" w:rsidR="00AD5182" w:rsidRDefault="00AD5182"/>
    <w:p w14:paraId="66D36A17" w14:textId="77777777" w:rsidR="00AD5182" w:rsidRDefault="00AD5182"/>
    <w:p w14:paraId="469B96E4" w14:textId="77777777" w:rsidR="00AD5182" w:rsidRDefault="00AD5182"/>
    <w:p w14:paraId="2DB10C2F" w14:textId="77777777" w:rsidR="00AD5182" w:rsidRDefault="00AD5182"/>
    <w:p w14:paraId="6B297054" w14:textId="77777777" w:rsidR="00AD5182" w:rsidRDefault="00AD5182"/>
    <w:p w14:paraId="0A6C988B" w14:textId="3A7EBC76" w:rsidR="00AD5182" w:rsidRDefault="00AD5182"/>
    <w:p w14:paraId="34895DC2" w14:textId="77777777" w:rsidR="00AD5182" w:rsidRDefault="00AD5182"/>
    <w:p w14:paraId="3E187606" w14:textId="77777777" w:rsidR="00AD5182" w:rsidRDefault="00AD5182"/>
    <w:p w14:paraId="228373E9" w14:textId="77777777" w:rsidR="00AD5182" w:rsidRDefault="00AD5182"/>
    <w:p w14:paraId="0819EFBC" w14:textId="77777777" w:rsidR="00AD5182" w:rsidRDefault="00AD5182"/>
    <w:sectPr w:rsidR="00AD5182" w:rsidSect="003C2917">
      <w:footerReference w:type="even"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Jonathan Kimmelman, Dr." w:date="2023-06-27T11:32:00Z" w:initials="JK">
    <w:p w14:paraId="748EB43A" w14:textId="77777777" w:rsidR="00870BD2" w:rsidRDefault="00870BD2" w:rsidP="00E21A19">
      <w:r>
        <w:rPr>
          <w:rStyle w:val="CommentReference"/>
        </w:rPr>
        <w:annotationRef/>
      </w:r>
      <w:r>
        <w:rPr>
          <w:rFonts w:asciiTheme="minorHAnsi" w:eastAsiaTheme="minorHAnsi" w:hAnsiTheme="minorHAnsi" w:cstheme="minorBidi"/>
          <w:color w:val="000000"/>
          <w:sz w:val="20"/>
          <w:szCs w:val="20"/>
        </w:rPr>
        <w:t>this para is too pedantic. general.</w:t>
      </w:r>
    </w:p>
  </w:comment>
  <w:comment w:id="36" w:author="Jonathan Kimmelman, Dr." w:date="2023-06-27T11:32:00Z" w:initials="JK">
    <w:p w14:paraId="06D5D489" w14:textId="77777777" w:rsidR="00870BD2" w:rsidRDefault="00870BD2" w:rsidP="00A85A09">
      <w:r>
        <w:rPr>
          <w:rStyle w:val="CommentReference"/>
        </w:rPr>
        <w:annotationRef/>
      </w:r>
      <w:r>
        <w:rPr>
          <w:rFonts w:asciiTheme="minorHAnsi" w:eastAsiaTheme="minorHAnsi" w:hAnsiTheme="minorHAnsi" w:cstheme="minorBidi"/>
          <w:color w:val="000000"/>
          <w:sz w:val="20"/>
          <w:szCs w:val="20"/>
        </w:rPr>
        <w:t>some stuff to preserve here</w:t>
      </w:r>
    </w:p>
  </w:comment>
  <w:comment w:id="37" w:author="Jonathan Kimmelman, Dr." w:date="2023-06-27T11:33:00Z" w:initials="JK">
    <w:p w14:paraId="5B028FD5" w14:textId="77777777" w:rsidR="00870BD2" w:rsidRDefault="00870BD2" w:rsidP="009E6959">
      <w:r>
        <w:rPr>
          <w:rStyle w:val="CommentReference"/>
        </w:rPr>
        <w:annotationRef/>
      </w:r>
      <w:r>
        <w:rPr>
          <w:rFonts w:asciiTheme="minorHAnsi" w:eastAsiaTheme="minorHAnsi" w:hAnsiTheme="minorHAnsi" w:cstheme="minorBidi"/>
          <w:color w:val="000000"/>
          <w:sz w:val="20"/>
          <w:szCs w:val="20"/>
        </w:rPr>
        <w:t>is this really a ‘method’?</w:t>
      </w:r>
    </w:p>
  </w:comment>
  <w:comment w:id="46" w:author="Jonathan Kimmelman, Dr." w:date="2023-06-27T11:33:00Z" w:initials="JK">
    <w:p w14:paraId="57F85105" w14:textId="77777777" w:rsidR="00870BD2" w:rsidRDefault="00870BD2" w:rsidP="00B900F0">
      <w:r>
        <w:rPr>
          <w:rStyle w:val="CommentReference"/>
        </w:rPr>
        <w:annotationRef/>
      </w:r>
      <w:r>
        <w:rPr>
          <w:rFonts w:asciiTheme="minorHAnsi" w:eastAsiaTheme="minorHAnsi" w:hAnsiTheme="minorHAnsi" w:cstheme="minorBidi"/>
          <w:color w:val="000000"/>
          <w:sz w:val="20"/>
          <w:szCs w:val="20"/>
        </w:rPr>
        <w:t>‘many questions remain’ - a terrible passive construction</w:t>
      </w:r>
    </w:p>
    <w:p w14:paraId="1EF5E0D8" w14:textId="77777777" w:rsidR="00870BD2" w:rsidRDefault="00870BD2" w:rsidP="00B900F0"/>
  </w:comment>
  <w:comment w:id="51" w:author="Jonathan Kimmelman, Dr." w:date="2023-06-27T11:33:00Z" w:initials="JK">
    <w:p w14:paraId="665777A8" w14:textId="77777777" w:rsidR="00870BD2" w:rsidRDefault="00870BD2" w:rsidP="008B03AC">
      <w:r>
        <w:rPr>
          <w:rStyle w:val="CommentReference"/>
        </w:rPr>
        <w:annotationRef/>
      </w:r>
      <w:r>
        <w:rPr>
          <w:rFonts w:asciiTheme="minorHAnsi" w:eastAsiaTheme="minorHAnsi" w:hAnsiTheme="minorHAnsi" w:cstheme="minorBidi"/>
          <w:color w:val="000000"/>
          <w:sz w:val="20"/>
          <w:szCs w:val="20"/>
        </w:rPr>
        <w:t>probably lots of good citations here</w:t>
      </w:r>
    </w:p>
  </w:comment>
  <w:comment w:id="222" w:author="Jonathan Kimmelman, Dr." w:date="2023-06-27T11:52:00Z" w:initials="JK">
    <w:p w14:paraId="1F7AEBC3" w14:textId="77777777" w:rsidR="00D44682" w:rsidRDefault="00D44682" w:rsidP="00600D66">
      <w:r>
        <w:rPr>
          <w:rStyle w:val="CommentReference"/>
        </w:rPr>
        <w:annotationRef/>
      </w:r>
      <w:r>
        <w:rPr>
          <w:rFonts w:asciiTheme="minorHAnsi" w:eastAsiaTheme="minorHAnsi" w:hAnsiTheme="minorHAnsi" w:cstheme="minorBidi"/>
          <w:color w:val="000000"/>
          <w:sz w:val="20"/>
          <w:szCs w:val="20"/>
        </w:rPr>
        <w:t>hmmm. maybe put somewhere else. its interesting but breaks the flow a bit</w:t>
      </w:r>
    </w:p>
  </w:comment>
  <w:comment w:id="249" w:author="Jonathan Kimmelman, Dr." w:date="2023-06-27T11:47:00Z" w:initials="JK">
    <w:p w14:paraId="7F0CF2A3" w14:textId="41E47521" w:rsidR="0058024E" w:rsidRDefault="0058024E" w:rsidP="00A50B77">
      <w:r>
        <w:rPr>
          <w:rStyle w:val="CommentReference"/>
        </w:rPr>
        <w:annotationRef/>
      </w:r>
      <w:r>
        <w:rPr>
          <w:rFonts w:asciiTheme="minorHAnsi" w:eastAsiaTheme="minorHAnsi" w:hAnsiTheme="minorHAnsi" w:cstheme="minorBidi"/>
          <w:color w:val="000000"/>
          <w:sz w:val="20"/>
          <w:szCs w:val="20"/>
        </w:rPr>
        <w:t>why would u extract phase if these are all phase 3 trials?</w:t>
      </w:r>
    </w:p>
  </w:comment>
  <w:comment w:id="254" w:author="Jonathan Kimmelman, Dr." w:date="2023-06-27T11:47:00Z" w:initials="JK">
    <w:p w14:paraId="303AF7CB" w14:textId="1B29A0B1" w:rsidR="0058024E" w:rsidRDefault="0058024E" w:rsidP="00A06D48">
      <w:r>
        <w:rPr>
          <w:rStyle w:val="CommentReference"/>
        </w:rPr>
        <w:annotationRef/>
      </w:r>
      <w:r>
        <w:rPr>
          <w:rFonts w:asciiTheme="minorHAnsi" w:eastAsiaTheme="minorHAnsi" w:hAnsiTheme="minorHAnsi" w:cstheme="minorBidi"/>
          <w:color w:val="000000"/>
          <w:sz w:val="20"/>
          <w:szCs w:val="20"/>
        </w:rPr>
        <w:t>this wasn’t really etracted, was it? it was calculated. if so uou need to say that in the analysis, and here say ‘outcome on primary.’ also SMDs even for studie that use proportions?</w:t>
      </w:r>
    </w:p>
  </w:comment>
  <w:comment w:id="385" w:author="Hannah Moyer" w:date="2023-06-27T14:17:00Z" w:initials="HM">
    <w:p w14:paraId="127DF63C" w14:textId="77777777" w:rsidR="004749B9" w:rsidRDefault="004749B9" w:rsidP="00520ED0">
      <w:r>
        <w:rPr>
          <w:rStyle w:val="CommentReference"/>
        </w:rPr>
        <w:annotationRef/>
      </w:r>
      <w:r>
        <w:rPr>
          <w:rFonts w:asciiTheme="minorHAnsi" w:eastAsiaTheme="minorHAnsi" w:hAnsiTheme="minorHAnsi" w:cstheme="minorBidi"/>
          <w:color w:val="000000"/>
          <w:sz w:val="20"/>
          <w:szCs w:val="20"/>
        </w:rPr>
        <w:t>does this wording imply the correct denominator</w:t>
      </w:r>
    </w:p>
  </w:comment>
  <w:comment w:id="386" w:author="Hannah Moyer" w:date="2023-06-27T14:22:00Z" w:initials="HM">
    <w:p w14:paraId="0B4EF19B" w14:textId="77777777" w:rsidR="00671819" w:rsidRDefault="00671819" w:rsidP="00DE238F">
      <w:r>
        <w:rPr>
          <w:rStyle w:val="CommentReference"/>
        </w:rPr>
        <w:annotationRef/>
      </w:r>
      <w:r>
        <w:rPr>
          <w:rFonts w:asciiTheme="minorHAnsi" w:eastAsiaTheme="minorHAnsi" w:hAnsiTheme="minorHAnsi" w:cstheme="minorBidi"/>
          <w:color w:val="000000"/>
          <w:sz w:val="20"/>
          <w:szCs w:val="20"/>
        </w:rPr>
        <w:t>for all of these</w:t>
      </w:r>
    </w:p>
  </w:comment>
  <w:comment w:id="399" w:author="Jonathan Kimmelman, Dr." w:date="2023-06-27T12:05:00Z" w:initials="JK">
    <w:p w14:paraId="1DB0D232" w14:textId="5DA7EF38" w:rsidR="00D37B5A" w:rsidRDefault="00D37B5A" w:rsidP="00CE3D31">
      <w:r>
        <w:rPr>
          <w:rStyle w:val="CommentReference"/>
        </w:rPr>
        <w:annotationRef/>
      </w:r>
      <w:r>
        <w:rPr>
          <w:rFonts w:asciiTheme="minorHAnsi" w:eastAsiaTheme="minorHAnsi" w:hAnsiTheme="minorHAnsi" w:cstheme="minorBidi"/>
          <w:color w:val="000000"/>
          <w:sz w:val="20"/>
          <w:szCs w:val="20"/>
        </w:rPr>
        <w:t>i’d consolidate w previous section. hence remove title</w:t>
      </w:r>
    </w:p>
  </w:comment>
  <w:comment w:id="462" w:author="Jonathan Kimmelman, Dr." w:date="2023-06-27T12:09:00Z" w:initials="JK">
    <w:p w14:paraId="7C4923CC" w14:textId="77777777" w:rsidR="00D37B5A" w:rsidRDefault="00D37B5A" w:rsidP="00173927">
      <w:r>
        <w:rPr>
          <w:rStyle w:val="CommentReference"/>
        </w:rPr>
        <w:annotationRef/>
      </w:r>
      <w:r>
        <w:rPr>
          <w:rFonts w:asciiTheme="minorHAnsi" w:eastAsiaTheme="minorHAnsi" w:hAnsiTheme="minorHAnsi" w:cstheme="minorBidi"/>
          <w:color w:val="000000"/>
          <w:sz w:val="20"/>
          <w:szCs w:val="20"/>
        </w:rPr>
        <w:t>i’d try to get the n’s in this stat and the other. the other one esp because the non-significance probably reflects low numbers, given the stark difference in percentages</w:t>
      </w:r>
    </w:p>
  </w:comment>
  <w:comment w:id="459" w:author="Jonathan Kimmelman, Dr." w:date="2023-06-27T12:07:00Z" w:initials="JK">
    <w:p w14:paraId="622F1623" w14:textId="641095BF" w:rsidR="00D37B5A" w:rsidRDefault="00D37B5A" w:rsidP="008B7EFC">
      <w:r>
        <w:rPr>
          <w:rStyle w:val="CommentReference"/>
        </w:rPr>
        <w:annotationRef/>
      </w:r>
      <w:r>
        <w:rPr>
          <w:rFonts w:asciiTheme="minorHAnsi" w:eastAsiaTheme="minorHAnsi" w:hAnsiTheme="minorHAnsi" w:cstheme="minorBidi"/>
          <w:color w:val="000000"/>
          <w:sz w:val="20"/>
          <w:szCs w:val="20"/>
        </w:rPr>
        <w:t>this belongs in the next section, no?</w:t>
      </w:r>
    </w:p>
  </w:comment>
  <w:comment w:id="558" w:author="Jonathan Kimmelman, Dr." w:date="2023-06-22T15:41:00Z" w:initials="JK">
    <w:p w14:paraId="52B66EFF" w14:textId="028D0498" w:rsidR="00ED3F7F" w:rsidRDefault="00ED3F7F" w:rsidP="00ED3F7F">
      <w:r>
        <w:rPr>
          <w:rStyle w:val="CommentReference"/>
        </w:rPr>
        <w:annotationRef/>
      </w:r>
      <w:r>
        <w:rPr>
          <w:rFonts w:asciiTheme="minorHAnsi" w:eastAsiaTheme="minorHAnsi" w:hAnsiTheme="minorHAnsi" w:cstheme="minorBidi"/>
          <w:color w:val="000000"/>
          <w:sz w:val="20"/>
          <w:szCs w:val="20"/>
        </w:rPr>
        <w:t xml:space="preserve">i’m totally confused. aren’t these all phase 3? </w:t>
      </w:r>
    </w:p>
  </w:comment>
  <w:comment w:id="559" w:author="Hannah Moyer" w:date="2023-06-22T21:40:00Z" w:initials="HM">
    <w:p w14:paraId="3BCD09FF" w14:textId="77777777" w:rsidR="00ED3F7F" w:rsidRDefault="00ED3F7F" w:rsidP="00ED3F7F">
      <w:r>
        <w:rPr>
          <w:rStyle w:val="CommentReference"/>
        </w:rPr>
        <w:annotationRef/>
      </w:r>
      <w:r>
        <w:rPr>
          <w:rFonts w:asciiTheme="minorHAnsi" w:eastAsiaTheme="minorHAnsi" w:hAnsiTheme="minorHAnsi" w:cstheme="minorBidi"/>
          <w:color w:val="000000"/>
          <w:sz w:val="20"/>
          <w:szCs w:val="20"/>
        </w:rPr>
        <w:t>Phase ⅔ are also included</w:t>
      </w:r>
    </w:p>
  </w:comment>
  <w:comment w:id="560" w:author="Hannah Moyer" w:date="2023-06-24T11:17:00Z" w:initials="HM">
    <w:p w14:paraId="0F150521" w14:textId="77777777" w:rsidR="009F0F87" w:rsidRDefault="009F0F87" w:rsidP="00D63C44">
      <w:r>
        <w:rPr>
          <w:rStyle w:val="CommentReference"/>
        </w:rPr>
        <w:annotationRef/>
      </w:r>
      <w:r>
        <w:rPr>
          <w:rFonts w:asciiTheme="minorHAnsi" w:eastAsiaTheme="minorHAnsi" w:hAnsiTheme="minorHAnsi" w:cstheme="minorBidi"/>
          <w:color w:val="000000"/>
          <w:sz w:val="20"/>
          <w:szCs w:val="20"/>
        </w:rPr>
        <w:t>should i put the percent for ⅔ instead so thats more clear?</w:t>
      </w:r>
    </w:p>
  </w:comment>
  <w:comment w:id="568" w:author="Hannah Moyer" w:date="2023-06-21T16:02:00Z" w:initials="HM">
    <w:p w14:paraId="07996652" w14:textId="329D3DF6" w:rsidR="00833274" w:rsidRDefault="00833274" w:rsidP="00833274">
      <w:r>
        <w:rPr>
          <w:rStyle w:val="CommentReference"/>
        </w:rPr>
        <w:annotationRef/>
      </w:r>
      <w:r>
        <w:rPr>
          <w:rFonts w:asciiTheme="minorHAnsi" w:eastAsiaTheme="minorHAnsi" w:hAnsiTheme="minorHAnsi" w:cstheme="minorBidi"/>
          <w:color w:val="000000"/>
          <w:sz w:val="20"/>
          <w:szCs w:val="20"/>
        </w:rPr>
        <w:t>RMS is mostly in this group and where most trials are positive. probs driving this effect</w:t>
      </w:r>
    </w:p>
  </w:comment>
  <w:comment w:id="571" w:author="Hannah Moyer" w:date="2023-06-21T16:27:00Z" w:initials="HM">
    <w:p w14:paraId="35B8CC4C" w14:textId="77777777" w:rsidR="00FD67F9" w:rsidRDefault="00642A97" w:rsidP="000A7CF2">
      <w:r>
        <w:rPr>
          <w:rStyle w:val="CommentReference"/>
        </w:rPr>
        <w:annotationRef/>
      </w:r>
      <w:r w:rsidR="00FD67F9">
        <w:rPr>
          <w:rFonts w:asciiTheme="minorHAnsi" w:eastAsiaTheme="minorHAnsi" w:hAnsiTheme="minorHAnsi" w:cstheme="minorBidi"/>
          <w:sz w:val="20"/>
          <w:szCs w:val="20"/>
        </w:rPr>
        <w:t xml:space="preserve">both of these will go in the supplement i think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8EB43A" w15:done="0"/>
  <w15:commentEx w15:paraId="06D5D489" w15:done="0"/>
  <w15:commentEx w15:paraId="5B028FD5" w15:done="0"/>
  <w15:commentEx w15:paraId="1EF5E0D8" w15:done="0"/>
  <w15:commentEx w15:paraId="665777A8" w15:done="0"/>
  <w15:commentEx w15:paraId="1F7AEBC3" w15:done="0"/>
  <w15:commentEx w15:paraId="7F0CF2A3" w15:done="0"/>
  <w15:commentEx w15:paraId="303AF7CB" w15:done="0"/>
  <w15:commentEx w15:paraId="127DF63C" w15:done="0"/>
  <w15:commentEx w15:paraId="0B4EF19B" w15:paraIdParent="127DF63C" w15:done="0"/>
  <w15:commentEx w15:paraId="1DB0D232" w15:done="0"/>
  <w15:commentEx w15:paraId="7C4923CC" w15:done="0"/>
  <w15:commentEx w15:paraId="622F1623" w15:done="0"/>
  <w15:commentEx w15:paraId="52B66EFF" w15:done="0"/>
  <w15:commentEx w15:paraId="3BCD09FF" w15:paraIdParent="52B66EFF" w15:done="0"/>
  <w15:commentEx w15:paraId="0F150521" w15:paraIdParent="52B66EFF" w15:done="0"/>
  <w15:commentEx w15:paraId="07996652" w15:done="0"/>
  <w15:commentEx w15:paraId="35B8CC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54755" w16cex:dateUtc="2023-06-27T15:32:00Z"/>
  <w16cex:commentExtensible w16cex:durableId="2845475F" w16cex:dateUtc="2023-06-27T15:32:00Z"/>
  <w16cex:commentExtensible w16cex:durableId="2845476D" w16cex:dateUtc="2023-06-27T15:33:00Z"/>
  <w16cex:commentExtensible w16cex:durableId="28454789" w16cex:dateUtc="2023-06-27T15:33:00Z"/>
  <w16cex:commentExtensible w16cex:durableId="28454792" w16cex:dateUtc="2023-06-27T15:33:00Z"/>
  <w16cex:commentExtensible w16cex:durableId="28454C00" w16cex:dateUtc="2023-06-27T15:52:00Z"/>
  <w16cex:commentExtensible w16cex:durableId="28454ADE" w16cex:dateUtc="2023-06-27T15:47:00Z"/>
  <w16cex:commentExtensible w16cex:durableId="28454AD1" w16cex:dateUtc="2023-06-27T15:47:00Z"/>
  <w16cex:commentExtensible w16cex:durableId="28456DFC" w16cex:dateUtc="2023-06-27T18:17:00Z"/>
  <w16cex:commentExtensible w16cex:durableId="28456F34" w16cex:dateUtc="2023-06-27T18:22:00Z"/>
  <w16cex:commentExtensible w16cex:durableId="28454F1F" w16cex:dateUtc="2023-06-27T16:05:00Z"/>
  <w16cex:commentExtensible w16cex:durableId="2845500D" w16cex:dateUtc="2023-06-27T16:09:00Z"/>
  <w16cex:commentExtensible w16cex:durableId="28454F70" w16cex:dateUtc="2023-06-27T16:07:00Z"/>
  <w16cex:commentExtensible w16cex:durableId="283EEA2B" w16cex:dateUtc="2023-06-22T19:41:00Z"/>
  <w16cex:commentExtensible w16cex:durableId="283F3E3F" w16cex:dateUtc="2023-06-23T01:40:00Z"/>
  <w16cex:commentExtensible w16cex:durableId="28414F57" w16cex:dateUtc="2023-06-24T15:17:00Z"/>
  <w16cex:commentExtensible w16cex:durableId="283D9D9F" w16cex:dateUtc="2023-06-21T20:02:00Z"/>
  <w16cex:commentExtensible w16cex:durableId="283DA35F" w16cex:dateUtc="2023-06-21T2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8EB43A" w16cid:durableId="28454755"/>
  <w16cid:commentId w16cid:paraId="06D5D489" w16cid:durableId="2845475F"/>
  <w16cid:commentId w16cid:paraId="5B028FD5" w16cid:durableId="2845476D"/>
  <w16cid:commentId w16cid:paraId="1EF5E0D8" w16cid:durableId="28454789"/>
  <w16cid:commentId w16cid:paraId="665777A8" w16cid:durableId="28454792"/>
  <w16cid:commentId w16cid:paraId="1F7AEBC3" w16cid:durableId="28454C00"/>
  <w16cid:commentId w16cid:paraId="7F0CF2A3" w16cid:durableId="28454ADE"/>
  <w16cid:commentId w16cid:paraId="303AF7CB" w16cid:durableId="28454AD1"/>
  <w16cid:commentId w16cid:paraId="127DF63C" w16cid:durableId="28456DFC"/>
  <w16cid:commentId w16cid:paraId="0B4EF19B" w16cid:durableId="28456F34"/>
  <w16cid:commentId w16cid:paraId="1DB0D232" w16cid:durableId="28454F1F"/>
  <w16cid:commentId w16cid:paraId="7C4923CC" w16cid:durableId="2845500D"/>
  <w16cid:commentId w16cid:paraId="622F1623" w16cid:durableId="28454F70"/>
  <w16cid:commentId w16cid:paraId="52B66EFF" w16cid:durableId="283EEA2B"/>
  <w16cid:commentId w16cid:paraId="3BCD09FF" w16cid:durableId="283F3E3F"/>
  <w16cid:commentId w16cid:paraId="0F150521" w16cid:durableId="28414F57"/>
  <w16cid:commentId w16cid:paraId="07996652" w16cid:durableId="283D9D9F"/>
  <w16cid:commentId w16cid:paraId="35B8CC4C" w16cid:durableId="283DA3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18345" w14:textId="77777777" w:rsidR="00782935" w:rsidRDefault="00782935" w:rsidP="00A97588">
      <w:r>
        <w:separator/>
      </w:r>
    </w:p>
  </w:endnote>
  <w:endnote w:type="continuationSeparator" w:id="0">
    <w:p w14:paraId="3966AB3A" w14:textId="77777777" w:rsidR="00782935" w:rsidRDefault="00782935" w:rsidP="00A97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5486759"/>
      <w:docPartObj>
        <w:docPartGallery w:val="Page Numbers (Bottom of Page)"/>
        <w:docPartUnique/>
      </w:docPartObj>
    </w:sdtPr>
    <w:sdtContent>
      <w:p w14:paraId="377D2A3B" w14:textId="77A68BB2" w:rsidR="00673D25" w:rsidRDefault="00673D25" w:rsidP="00F162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46AD8F" w14:textId="77777777" w:rsidR="00673D25" w:rsidRDefault="00673D25" w:rsidP="00673D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9353589"/>
      <w:docPartObj>
        <w:docPartGallery w:val="Page Numbers (Bottom of Page)"/>
        <w:docPartUnique/>
      </w:docPartObj>
    </w:sdtPr>
    <w:sdtContent>
      <w:p w14:paraId="4562F386" w14:textId="7CD7EC22" w:rsidR="00673D25" w:rsidRDefault="00673D25" w:rsidP="00F162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30EFE" w14:textId="77777777" w:rsidR="00673D25" w:rsidRDefault="00673D25" w:rsidP="00673D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17DA8" w14:textId="77777777" w:rsidR="00782935" w:rsidRDefault="00782935" w:rsidP="00A97588">
      <w:r>
        <w:separator/>
      </w:r>
    </w:p>
  </w:footnote>
  <w:footnote w:type="continuationSeparator" w:id="0">
    <w:p w14:paraId="0E6CE283" w14:textId="77777777" w:rsidR="00782935" w:rsidRDefault="00782935" w:rsidP="00A975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8CB"/>
    <w:multiLevelType w:val="hybridMultilevel"/>
    <w:tmpl w:val="E4D6609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30991"/>
    <w:multiLevelType w:val="hybridMultilevel"/>
    <w:tmpl w:val="48D22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0580E"/>
    <w:multiLevelType w:val="hybridMultilevel"/>
    <w:tmpl w:val="AAD66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E17C4"/>
    <w:multiLevelType w:val="hybridMultilevel"/>
    <w:tmpl w:val="03703C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001470"/>
    <w:multiLevelType w:val="multilevel"/>
    <w:tmpl w:val="8D5A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76D87"/>
    <w:multiLevelType w:val="hybridMultilevel"/>
    <w:tmpl w:val="9BA0EB14"/>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1F6162"/>
    <w:multiLevelType w:val="hybridMultilevel"/>
    <w:tmpl w:val="51189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85412"/>
    <w:multiLevelType w:val="hybridMultilevel"/>
    <w:tmpl w:val="02A2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2B6B22"/>
    <w:multiLevelType w:val="hybridMultilevel"/>
    <w:tmpl w:val="9880D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7669B"/>
    <w:multiLevelType w:val="hybridMultilevel"/>
    <w:tmpl w:val="A970A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83706A"/>
    <w:multiLevelType w:val="hybridMultilevel"/>
    <w:tmpl w:val="184C6FE4"/>
    <w:lvl w:ilvl="0" w:tplc="7A42CD6C">
      <w:start w:val="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FB51B7"/>
    <w:multiLevelType w:val="hybridMultilevel"/>
    <w:tmpl w:val="213C5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67C40FB"/>
    <w:multiLevelType w:val="hybridMultilevel"/>
    <w:tmpl w:val="1B9EF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786388"/>
    <w:multiLevelType w:val="hybridMultilevel"/>
    <w:tmpl w:val="3A6A7E08"/>
    <w:lvl w:ilvl="0" w:tplc="8902B402">
      <w:start w:val="1"/>
      <w:numFmt w:val="decimal"/>
      <w:lvlText w:val="%1."/>
      <w:lvlJc w:val="left"/>
      <w:pPr>
        <w:tabs>
          <w:tab w:val="num" w:pos="720"/>
        </w:tabs>
        <w:ind w:left="720" w:hanging="360"/>
      </w:pPr>
    </w:lvl>
    <w:lvl w:ilvl="1" w:tplc="4D7C1FEE" w:tentative="1">
      <w:start w:val="1"/>
      <w:numFmt w:val="decimal"/>
      <w:lvlText w:val="%2."/>
      <w:lvlJc w:val="left"/>
      <w:pPr>
        <w:tabs>
          <w:tab w:val="num" w:pos="1440"/>
        </w:tabs>
        <w:ind w:left="1440" w:hanging="360"/>
      </w:pPr>
    </w:lvl>
    <w:lvl w:ilvl="2" w:tplc="3E02311A" w:tentative="1">
      <w:start w:val="1"/>
      <w:numFmt w:val="decimal"/>
      <w:lvlText w:val="%3."/>
      <w:lvlJc w:val="left"/>
      <w:pPr>
        <w:tabs>
          <w:tab w:val="num" w:pos="2160"/>
        </w:tabs>
        <w:ind w:left="2160" w:hanging="360"/>
      </w:pPr>
    </w:lvl>
    <w:lvl w:ilvl="3" w:tplc="02748DA2" w:tentative="1">
      <w:start w:val="1"/>
      <w:numFmt w:val="decimal"/>
      <w:lvlText w:val="%4."/>
      <w:lvlJc w:val="left"/>
      <w:pPr>
        <w:tabs>
          <w:tab w:val="num" w:pos="2880"/>
        </w:tabs>
        <w:ind w:left="2880" w:hanging="360"/>
      </w:pPr>
    </w:lvl>
    <w:lvl w:ilvl="4" w:tplc="EF96E750" w:tentative="1">
      <w:start w:val="1"/>
      <w:numFmt w:val="decimal"/>
      <w:lvlText w:val="%5."/>
      <w:lvlJc w:val="left"/>
      <w:pPr>
        <w:tabs>
          <w:tab w:val="num" w:pos="3600"/>
        </w:tabs>
        <w:ind w:left="3600" w:hanging="360"/>
      </w:pPr>
    </w:lvl>
    <w:lvl w:ilvl="5" w:tplc="8768380E" w:tentative="1">
      <w:start w:val="1"/>
      <w:numFmt w:val="decimal"/>
      <w:lvlText w:val="%6."/>
      <w:lvlJc w:val="left"/>
      <w:pPr>
        <w:tabs>
          <w:tab w:val="num" w:pos="4320"/>
        </w:tabs>
        <w:ind w:left="4320" w:hanging="360"/>
      </w:pPr>
    </w:lvl>
    <w:lvl w:ilvl="6" w:tplc="F74A984A" w:tentative="1">
      <w:start w:val="1"/>
      <w:numFmt w:val="decimal"/>
      <w:lvlText w:val="%7."/>
      <w:lvlJc w:val="left"/>
      <w:pPr>
        <w:tabs>
          <w:tab w:val="num" w:pos="5040"/>
        </w:tabs>
        <w:ind w:left="5040" w:hanging="360"/>
      </w:pPr>
    </w:lvl>
    <w:lvl w:ilvl="7" w:tplc="ED70704E" w:tentative="1">
      <w:start w:val="1"/>
      <w:numFmt w:val="decimal"/>
      <w:lvlText w:val="%8."/>
      <w:lvlJc w:val="left"/>
      <w:pPr>
        <w:tabs>
          <w:tab w:val="num" w:pos="5760"/>
        </w:tabs>
        <w:ind w:left="5760" w:hanging="360"/>
      </w:pPr>
    </w:lvl>
    <w:lvl w:ilvl="8" w:tplc="FB407E3A" w:tentative="1">
      <w:start w:val="1"/>
      <w:numFmt w:val="decimal"/>
      <w:lvlText w:val="%9."/>
      <w:lvlJc w:val="left"/>
      <w:pPr>
        <w:tabs>
          <w:tab w:val="num" w:pos="6480"/>
        </w:tabs>
        <w:ind w:left="6480" w:hanging="360"/>
      </w:pPr>
    </w:lvl>
  </w:abstractNum>
  <w:abstractNum w:abstractNumId="14" w15:restartNumberingAfterBreak="0">
    <w:nsid w:val="19AB6711"/>
    <w:multiLevelType w:val="hybridMultilevel"/>
    <w:tmpl w:val="520AAA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C544386">
      <w:start w:val="1"/>
      <w:numFmt w:val="bullet"/>
      <w:lvlText w:val="-"/>
      <w:lvlJc w:val="left"/>
      <w:pPr>
        <w:ind w:left="2340" w:hanging="360"/>
      </w:pPr>
      <w:rPr>
        <w:rFonts w:ascii="Garamond" w:eastAsiaTheme="minorHAnsi" w:hAnsi="Garamond"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0538D"/>
    <w:multiLevelType w:val="hybridMultilevel"/>
    <w:tmpl w:val="FDD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747243"/>
    <w:multiLevelType w:val="hybridMultilevel"/>
    <w:tmpl w:val="6D163E4A"/>
    <w:lvl w:ilvl="0" w:tplc="F33A7D14">
      <w:start w:val="1"/>
      <w:numFmt w:val="bullet"/>
      <w:lvlText w:val="•"/>
      <w:lvlJc w:val="left"/>
      <w:pPr>
        <w:tabs>
          <w:tab w:val="num" w:pos="720"/>
        </w:tabs>
        <w:ind w:left="720" w:hanging="360"/>
      </w:pPr>
      <w:rPr>
        <w:rFonts w:ascii="Arial" w:hAnsi="Arial" w:hint="default"/>
      </w:rPr>
    </w:lvl>
    <w:lvl w:ilvl="1" w:tplc="ED62877A" w:tentative="1">
      <w:start w:val="1"/>
      <w:numFmt w:val="bullet"/>
      <w:lvlText w:val="•"/>
      <w:lvlJc w:val="left"/>
      <w:pPr>
        <w:tabs>
          <w:tab w:val="num" w:pos="1440"/>
        </w:tabs>
        <w:ind w:left="1440" w:hanging="360"/>
      </w:pPr>
      <w:rPr>
        <w:rFonts w:ascii="Arial" w:hAnsi="Arial" w:hint="default"/>
      </w:rPr>
    </w:lvl>
    <w:lvl w:ilvl="2" w:tplc="C848E77E" w:tentative="1">
      <w:start w:val="1"/>
      <w:numFmt w:val="bullet"/>
      <w:lvlText w:val="•"/>
      <w:lvlJc w:val="left"/>
      <w:pPr>
        <w:tabs>
          <w:tab w:val="num" w:pos="2160"/>
        </w:tabs>
        <w:ind w:left="2160" w:hanging="360"/>
      </w:pPr>
      <w:rPr>
        <w:rFonts w:ascii="Arial" w:hAnsi="Arial" w:hint="default"/>
      </w:rPr>
    </w:lvl>
    <w:lvl w:ilvl="3" w:tplc="690ED2C8" w:tentative="1">
      <w:start w:val="1"/>
      <w:numFmt w:val="bullet"/>
      <w:lvlText w:val="•"/>
      <w:lvlJc w:val="left"/>
      <w:pPr>
        <w:tabs>
          <w:tab w:val="num" w:pos="2880"/>
        </w:tabs>
        <w:ind w:left="2880" w:hanging="360"/>
      </w:pPr>
      <w:rPr>
        <w:rFonts w:ascii="Arial" w:hAnsi="Arial" w:hint="default"/>
      </w:rPr>
    </w:lvl>
    <w:lvl w:ilvl="4" w:tplc="E7682BAC" w:tentative="1">
      <w:start w:val="1"/>
      <w:numFmt w:val="bullet"/>
      <w:lvlText w:val="•"/>
      <w:lvlJc w:val="left"/>
      <w:pPr>
        <w:tabs>
          <w:tab w:val="num" w:pos="3600"/>
        </w:tabs>
        <w:ind w:left="3600" w:hanging="360"/>
      </w:pPr>
      <w:rPr>
        <w:rFonts w:ascii="Arial" w:hAnsi="Arial" w:hint="default"/>
      </w:rPr>
    </w:lvl>
    <w:lvl w:ilvl="5" w:tplc="EF1EEE08" w:tentative="1">
      <w:start w:val="1"/>
      <w:numFmt w:val="bullet"/>
      <w:lvlText w:val="•"/>
      <w:lvlJc w:val="left"/>
      <w:pPr>
        <w:tabs>
          <w:tab w:val="num" w:pos="4320"/>
        </w:tabs>
        <w:ind w:left="4320" w:hanging="360"/>
      </w:pPr>
      <w:rPr>
        <w:rFonts w:ascii="Arial" w:hAnsi="Arial" w:hint="default"/>
      </w:rPr>
    </w:lvl>
    <w:lvl w:ilvl="6" w:tplc="29DA174E" w:tentative="1">
      <w:start w:val="1"/>
      <w:numFmt w:val="bullet"/>
      <w:lvlText w:val="•"/>
      <w:lvlJc w:val="left"/>
      <w:pPr>
        <w:tabs>
          <w:tab w:val="num" w:pos="5040"/>
        </w:tabs>
        <w:ind w:left="5040" w:hanging="360"/>
      </w:pPr>
      <w:rPr>
        <w:rFonts w:ascii="Arial" w:hAnsi="Arial" w:hint="default"/>
      </w:rPr>
    </w:lvl>
    <w:lvl w:ilvl="7" w:tplc="550C4934" w:tentative="1">
      <w:start w:val="1"/>
      <w:numFmt w:val="bullet"/>
      <w:lvlText w:val="•"/>
      <w:lvlJc w:val="left"/>
      <w:pPr>
        <w:tabs>
          <w:tab w:val="num" w:pos="5760"/>
        </w:tabs>
        <w:ind w:left="5760" w:hanging="360"/>
      </w:pPr>
      <w:rPr>
        <w:rFonts w:ascii="Arial" w:hAnsi="Arial" w:hint="default"/>
      </w:rPr>
    </w:lvl>
    <w:lvl w:ilvl="8" w:tplc="BBC05F3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8166C66"/>
    <w:multiLevelType w:val="hybridMultilevel"/>
    <w:tmpl w:val="A47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E44A0E"/>
    <w:multiLevelType w:val="hybridMultilevel"/>
    <w:tmpl w:val="469E6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1C0C41"/>
    <w:multiLevelType w:val="hybridMultilevel"/>
    <w:tmpl w:val="DB829DDC"/>
    <w:lvl w:ilvl="0" w:tplc="04090001">
      <w:start w:val="4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9F7BDE"/>
    <w:multiLevelType w:val="hybridMultilevel"/>
    <w:tmpl w:val="902C5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E96635"/>
    <w:multiLevelType w:val="hybridMultilevel"/>
    <w:tmpl w:val="0BEE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7D0E6F"/>
    <w:multiLevelType w:val="hybridMultilevel"/>
    <w:tmpl w:val="BE0098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0E4E90"/>
    <w:multiLevelType w:val="hybridMultilevel"/>
    <w:tmpl w:val="9BA0EB14"/>
    <w:lvl w:ilvl="0" w:tplc="FFFFFFFF">
      <w:start w:val="1"/>
      <w:numFmt w:val="decimal"/>
      <w:lvlText w:val="%1."/>
      <w:lvlJc w:val="left"/>
      <w:pPr>
        <w:ind w:left="108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4D98731D"/>
    <w:multiLevelType w:val="hybridMultilevel"/>
    <w:tmpl w:val="CAB4F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EE74DE"/>
    <w:multiLevelType w:val="hybridMultilevel"/>
    <w:tmpl w:val="87BEFF72"/>
    <w:lvl w:ilvl="0" w:tplc="3D60EEA6">
      <w:start w:val="1"/>
      <w:numFmt w:val="bullet"/>
      <w:lvlText w:val=""/>
      <w:lvlJc w:val="left"/>
      <w:pPr>
        <w:tabs>
          <w:tab w:val="num" w:pos="720"/>
        </w:tabs>
        <w:ind w:left="720" w:hanging="360"/>
      </w:pPr>
      <w:rPr>
        <w:rFonts w:ascii="Symbol" w:hAnsi="Symbol" w:hint="default"/>
      </w:rPr>
    </w:lvl>
    <w:lvl w:ilvl="1" w:tplc="024C8AEA" w:tentative="1">
      <w:start w:val="1"/>
      <w:numFmt w:val="bullet"/>
      <w:lvlText w:val=""/>
      <w:lvlJc w:val="left"/>
      <w:pPr>
        <w:tabs>
          <w:tab w:val="num" w:pos="1440"/>
        </w:tabs>
        <w:ind w:left="1440" w:hanging="360"/>
      </w:pPr>
      <w:rPr>
        <w:rFonts w:ascii="Symbol" w:hAnsi="Symbol" w:hint="default"/>
      </w:rPr>
    </w:lvl>
    <w:lvl w:ilvl="2" w:tplc="A0E61872" w:tentative="1">
      <w:start w:val="1"/>
      <w:numFmt w:val="bullet"/>
      <w:lvlText w:val=""/>
      <w:lvlJc w:val="left"/>
      <w:pPr>
        <w:tabs>
          <w:tab w:val="num" w:pos="2160"/>
        </w:tabs>
        <w:ind w:left="2160" w:hanging="360"/>
      </w:pPr>
      <w:rPr>
        <w:rFonts w:ascii="Symbol" w:hAnsi="Symbol" w:hint="default"/>
      </w:rPr>
    </w:lvl>
    <w:lvl w:ilvl="3" w:tplc="3E68752A" w:tentative="1">
      <w:start w:val="1"/>
      <w:numFmt w:val="bullet"/>
      <w:lvlText w:val=""/>
      <w:lvlJc w:val="left"/>
      <w:pPr>
        <w:tabs>
          <w:tab w:val="num" w:pos="2880"/>
        </w:tabs>
        <w:ind w:left="2880" w:hanging="360"/>
      </w:pPr>
      <w:rPr>
        <w:rFonts w:ascii="Symbol" w:hAnsi="Symbol" w:hint="default"/>
      </w:rPr>
    </w:lvl>
    <w:lvl w:ilvl="4" w:tplc="29FADEC4" w:tentative="1">
      <w:start w:val="1"/>
      <w:numFmt w:val="bullet"/>
      <w:lvlText w:val=""/>
      <w:lvlJc w:val="left"/>
      <w:pPr>
        <w:tabs>
          <w:tab w:val="num" w:pos="3600"/>
        </w:tabs>
        <w:ind w:left="3600" w:hanging="360"/>
      </w:pPr>
      <w:rPr>
        <w:rFonts w:ascii="Symbol" w:hAnsi="Symbol" w:hint="default"/>
      </w:rPr>
    </w:lvl>
    <w:lvl w:ilvl="5" w:tplc="A3C8B24A" w:tentative="1">
      <w:start w:val="1"/>
      <w:numFmt w:val="bullet"/>
      <w:lvlText w:val=""/>
      <w:lvlJc w:val="left"/>
      <w:pPr>
        <w:tabs>
          <w:tab w:val="num" w:pos="4320"/>
        </w:tabs>
        <w:ind w:left="4320" w:hanging="360"/>
      </w:pPr>
      <w:rPr>
        <w:rFonts w:ascii="Symbol" w:hAnsi="Symbol" w:hint="default"/>
      </w:rPr>
    </w:lvl>
    <w:lvl w:ilvl="6" w:tplc="3C80530A" w:tentative="1">
      <w:start w:val="1"/>
      <w:numFmt w:val="bullet"/>
      <w:lvlText w:val=""/>
      <w:lvlJc w:val="left"/>
      <w:pPr>
        <w:tabs>
          <w:tab w:val="num" w:pos="5040"/>
        </w:tabs>
        <w:ind w:left="5040" w:hanging="360"/>
      </w:pPr>
      <w:rPr>
        <w:rFonts w:ascii="Symbol" w:hAnsi="Symbol" w:hint="default"/>
      </w:rPr>
    </w:lvl>
    <w:lvl w:ilvl="7" w:tplc="1AA0F17C" w:tentative="1">
      <w:start w:val="1"/>
      <w:numFmt w:val="bullet"/>
      <w:lvlText w:val=""/>
      <w:lvlJc w:val="left"/>
      <w:pPr>
        <w:tabs>
          <w:tab w:val="num" w:pos="5760"/>
        </w:tabs>
        <w:ind w:left="5760" w:hanging="360"/>
      </w:pPr>
      <w:rPr>
        <w:rFonts w:ascii="Symbol" w:hAnsi="Symbol" w:hint="default"/>
      </w:rPr>
    </w:lvl>
    <w:lvl w:ilvl="8" w:tplc="AE102E8E"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642755B"/>
    <w:multiLevelType w:val="hybridMultilevel"/>
    <w:tmpl w:val="F2262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F110BE"/>
    <w:multiLevelType w:val="hybridMultilevel"/>
    <w:tmpl w:val="075224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4658DB"/>
    <w:multiLevelType w:val="hybridMultilevel"/>
    <w:tmpl w:val="404AE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CB55B7"/>
    <w:multiLevelType w:val="hybridMultilevel"/>
    <w:tmpl w:val="21D2B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BE2E87"/>
    <w:multiLevelType w:val="hybridMultilevel"/>
    <w:tmpl w:val="A4447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D71E6F"/>
    <w:multiLevelType w:val="hybridMultilevel"/>
    <w:tmpl w:val="7A7AF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784C7E"/>
    <w:multiLevelType w:val="hybridMultilevel"/>
    <w:tmpl w:val="FEC44C7C"/>
    <w:lvl w:ilvl="0" w:tplc="259421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0D93D65"/>
    <w:multiLevelType w:val="hybridMultilevel"/>
    <w:tmpl w:val="15524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331A5A"/>
    <w:multiLevelType w:val="hybridMultilevel"/>
    <w:tmpl w:val="8B7A4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B6231C"/>
    <w:multiLevelType w:val="multilevel"/>
    <w:tmpl w:val="AD9853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rFonts w:asciiTheme="majorHAnsi" w:hAnsiTheme="majorHAnsi" w:cstheme="majorHAnsi" w:hint="default"/>
        <w:sz w:val="24"/>
        <w:szCs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E020C24"/>
    <w:multiLevelType w:val="hybridMultilevel"/>
    <w:tmpl w:val="DBE44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3F7588"/>
    <w:multiLevelType w:val="hybridMultilevel"/>
    <w:tmpl w:val="71AA00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443114">
    <w:abstractNumId w:val="27"/>
  </w:num>
  <w:num w:numId="2" w16cid:durableId="1058628376">
    <w:abstractNumId w:val="26"/>
  </w:num>
  <w:num w:numId="3" w16cid:durableId="1425148172">
    <w:abstractNumId w:val="21"/>
  </w:num>
  <w:num w:numId="4" w16cid:durableId="1036588789">
    <w:abstractNumId w:val="12"/>
  </w:num>
  <w:num w:numId="5" w16cid:durableId="1939099112">
    <w:abstractNumId w:val="24"/>
  </w:num>
  <w:num w:numId="6" w16cid:durableId="134374354">
    <w:abstractNumId w:val="20"/>
  </w:num>
  <w:num w:numId="7" w16cid:durableId="938105612">
    <w:abstractNumId w:val="30"/>
  </w:num>
  <w:num w:numId="8" w16cid:durableId="538249866">
    <w:abstractNumId w:val="22"/>
  </w:num>
  <w:num w:numId="9" w16cid:durableId="12148213">
    <w:abstractNumId w:val="9"/>
  </w:num>
  <w:num w:numId="10" w16cid:durableId="1443768641">
    <w:abstractNumId w:val="11"/>
  </w:num>
  <w:num w:numId="11" w16cid:durableId="1674600016">
    <w:abstractNumId w:val="17"/>
  </w:num>
  <w:num w:numId="12" w16cid:durableId="1972858664">
    <w:abstractNumId w:val="37"/>
  </w:num>
  <w:num w:numId="13" w16cid:durableId="248000086">
    <w:abstractNumId w:val="8"/>
  </w:num>
  <w:num w:numId="14" w16cid:durableId="1563180538">
    <w:abstractNumId w:val="0"/>
  </w:num>
  <w:num w:numId="15" w16cid:durableId="1618370409">
    <w:abstractNumId w:val="32"/>
  </w:num>
  <w:num w:numId="16" w16cid:durableId="381370355">
    <w:abstractNumId w:val="10"/>
  </w:num>
  <w:num w:numId="17" w16cid:durableId="88963889">
    <w:abstractNumId w:val="14"/>
  </w:num>
  <w:num w:numId="18" w16cid:durableId="1724984223">
    <w:abstractNumId w:val="36"/>
  </w:num>
  <w:num w:numId="19" w16cid:durableId="779960117">
    <w:abstractNumId w:val="25"/>
  </w:num>
  <w:num w:numId="20" w16cid:durableId="365981759">
    <w:abstractNumId w:val="16"/>
  </w:num>
  <w:num w:numId="21" w16cid:durableId="2123724040">
    <w:abstractNumId w:val="4"/>
  </w:num>
  <w:num w:numId="22" w16cid:durableId="245190717">
    <w:abstractNumId w:val="3"/>
  </w:num>
  <w:num w:numId="23" w16cid:durableId="2105494898">
    <w:abstractNumId w:val="7"/>
  </w:num>
  <w:num w:numId="24" w16cid:durableId="1130123726">
    <w:abstractNumId w:val="35"/>
  </w:num>
  <w:num w:numId="25" w16cid:durableId="349453392">
    <w:abstractNumId w:val="28"/>
  </w:num>
  <w:num w:numId="26" w16cid:durableId="281958215">
    <w:abstractNumId w:val="29"/>
  </w:num>
  <w:num w:numId="27" w16cid:durableId="753823879">
    <w:abstractNumId w:val="33"/>
  </w:num>
  <w:num w:numId="28" w16cid:durableId="1106074730">
    <w:abstractNumId w:val="34"/>
  </w:num>
  <w:num w:numId="29" w16cid:durableId="1770274449">
    <w:abstractNumId w:val="6"/>
  </w:num>
  <w:num w:numId="30" w16cid:durableId="1299649480">
    <w:abstractNumId w:val="5"/>
  </w:num>
  <w:num w:numId="31" w16cid:durableId="575865022">
    <w:abstractNumId w:val="23"/>
  </w:num>
  <w:num w:numId="32" w16cid:durableId="1468354008">
    <w:abstractNumId w:val="31"/>
  </w:num>
  <w:num w:numId="33" w16cid:durableId="1691104639">
    <w:abstractNumId w:val="1"/>
  </w:num>
  <w:num w:numId="34" w16cid:durableId="996227283">
    <w:abstractNumId w:val="15"/>
  </w:num>
  <w:num w:numId="35" w16cid:durableId="249969153">
    <w:abstractNumId w:val="2"/>
  </w:num>
  <w:num w:numId="36" w16cid:durableId="771097773">
    <w:abstractNumId w:val="13"/>
  </w:num>
  <w:num w:numId="37" w16cid:durableId="860046087">
    <w:abstractNumId w:val="18"/>
  </w:num>
  <w:num w:numId="38" w16cid:durableId="193354074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rson w15:author="Jonathan Kimmelman, Dr.">
    <w15:presenceInfo w15:providerId="AD" w15:userId="S::jonathan.kimmelman@mcgill.ca::2b57e74c-a4cb-4848-89cd-027a9b745e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3"/>
    <w:rsid w:val="00010404"/>
    <w:rsid w:val="00023421"/>
    <w:rsid w:val="00030B25"/>
    <w:rsid w:val="000322E3"/>
    <w:rsid w:val="00047CE5"/>
    <w:rsid w:val="00054A4C"/>
    <w:rsid w:val="00055232"/>
    <w:rsid w:val="00056CC7"/>
    <w:rsid w:val="00064AE4"/>
    <w:rsid w:val="00066A71"/>
    <w:rsid w:val="00071C7C"/>
    <w:rsid w:val="00072308"/>
    <w:rsid w:val="000806A8"/>
    <w:rsid w:val="00085A3D"/>
    <w:rsid w:val="00085D44"/>
    <w:rsid w:val="00086E48"/>
    <w:rsid w:val="00091305"/>
    <w:rsid w:val="000963C2"/>
    <w:rsid w:val="000A2B63"/>
    <w:rsid w:val="000B3350"/>
    <w:rsid w:val="000B4596"/>
    <w:rsid w:val="000B5075"/>
    <w:rsid w:val="000D09CA"/>
    <w:rsid w:val="000D2011"/>
    <w:rsid w:val="000D256D"/>
    <w:rsid w:val="000D33AD"/>
    <w:rsid w:val="000D6E73"/>
    <w:rsid w:val="000F6B25"/>
    <w:rsid w:val="001034AE"/>
    <w:rsid w:val="001163F9"/>
    <w:rsid w:val="0012276F"/>
    <w:rsid w:val="00127050"/>
    <w:rsid w:val="00127287"/>
    <w:rsid w:val="001325FD"/>
    <w:rsid w:val="00135442"/>
    <w:rsid w:val="00135B39"/>
    <w:rsid w:val="0013652C"/>
    <w:rsid w:val="00137105"/>
    <w:rsid w:val="00142E9D"/>
    <w:rsid w:val="00144438"/>
    <w:rsid w:val="00146F51"/>
    <w:rsid w:val="00147087"/>
    <w:rsid w:val="0014773E"/>
    <w:rsid w:val="00147C57"/>
    <w:rsid w:val="001556A3"/>
    <w:rsid w:val="0015648B"/>
    <w:rsid w:val="00161389"/>
    <w:rsid w:val="00166FDD"/>
    <w:rsid w:val="00170AFC"/>
    <w:rsid w:val="00177AC2"/>
    <w:rsid w:val="00180613"/>
    <w:rsid w:val="0018173F"/>
    <w:rsid w:val="00182E79"/>
    <w:rsid w:val="0018482D"/>
    <w:rsid w:val="001849CF"/>
    <w:rsid w:val="00184DC0"/>
    <w:rsid w:val="00184F09"/>
    <w:rsid w:val="00195961"/>
    <w:rsid w:val="00195C93"/>
    <w:rsid w:val="001A1CD7"/>
    <w:rsid w:val="001A2D4B"/>
    <w:rsid w:val="001A42F7"/>
    <w:rsid w:val="001A4C4F"/>
    <w:rsid w:val="001A53C3"/>
    <w:rsid w:val="001B5303"/>
    <w:rsid w:val="001B6715"/>
    <w:rsid w:val="001B7797"/>
    <w:rsid w:val="001C736A"/>
    <w:rsid w:val="001C7502"/>
    <w:rsid w:val="001D1F6F"/>
    <w:rsid w:val="001D29A2"/>
    <w:rsid w:val="001D7BBF"/>
    <w:rsid w:val="001E195F"/>
    <w:rsid w:val="001E6483"/>
    <w:rsid w:val="001F1D0C"/>
    <w:rsid w:val="001F2585"/>
    <w:rsid w:val="001F2C38"/>
    <w:rsid w:val="00210065"/>
    <w:rsid w:val="00211E6F"/>
    <w:rsid w:val="00214845"/>
    <w:rsid w:val="00223F59"/>
    <w:rsid w:val="002312A6"/>
    <w:rsid w:val="00232995"/>
    <w:rsid w:val="002455A4"/>
    <w:rsid w:val="00261387"/>
    <w:rsid w:val="00262C50"/>
    <w:rsid w:val="00263DC2"/>
    <w:rsid w:val="00263E91"/>
    <w:rsid w:val="002655AF"/>
    <w:rsid w:val="0026623A"/>
    <w:rsid w:val="00267D1F"/>
    <w:rsid w:val="002751EE"/>
    <w:rsid w:val="00282F8E"/>
    <w:rsid w:val="0028490B"/>
    <w:rsid w:val="002849ED"/>
    <w:rsid w:val="002857A1"/>
    <w:rsid w:val="00290099"/>
    <w:rsid w:val="0029281C"/>
    <w:rsid w:val="00296787"/>
    <w:rsid w:val="00296EE7"/>
    <w:rsid w:val="002A0979"/>
    <w:rsid w:val="002A3B1F"/>
    <w:rsid w:val="002A68D4"/>
    <w:rsid w:val="002D7F70"/>
    <w:rsid w:val="002E2E78"/>
    <w:rsid w:val="002E7B8F"/>
    <w:rsid w:val="002F7895"/>
    <w:rsid w:val="00303BD3"/>
    <w:rsid w:val="003241B4"/>
    <w:rsid w:val="00326C64"/>
    <w:rsid w:val="0032729A"/>
    <w:rsid w:val="00333EB9"/>
    <w:rsid w:val="0033434C"/>
    <w:rsid w:val="003347FC"/>
    <w:rsid w:val="00335C56"/>
    <w:rsid w:val="0034486B"/>
    <w:rsid w:val="003504FB"/>
    <w:rsid w:val="00354A17"/>
    <w:rsid w:val="00366037"/>
    <w:rsid w:val="00366AC1"/>
    <w:rsid w:val="00370D19"/>
    <w:rsid w:val="00380490"/>
    <w:rsid w:val="0038562C"/>
    <w:rsid w:val="00386E24"/>
    <w:rsid w:val="003962F3"/>
    <w:rsid w:val="003A4F2A"/>
    <w:rsid w:val="003A71BA"/>
    <w:rsid w:val="003B6A94"/>
    <w:rsid w:val="003C2917"/>
    <w:rsid w:val="003C5862"/>
    <w:rsid w:val="003D0425"/>
    <w:rsid w:val="003D13AF"/>
    <w:rsid w:val="003D44D4"/>
    <w:rsid w:val="003D7DEE"/>
    <w:rsid w:val="003E6F03"/>
    <w:rsid w:val="003F230E"/>
    <w:rsid w:val="003F62E5"/>
    <w:rsid w:val="003F6DF1"/>
    <w:rsid w:val="00402C9C"/>
    <w:rsid w:val="00406213"/>
    <w:rsid w:val="0041174F"/>
    <w:rsid w:val="00412920"/>
    <w:rsid w:val="00415CFD"/>
    <w:rsid w:val="004163D2"/>
    <w:rsid w:val="00424844"/>
    <w:rsid w:val="00427B2D"/>
    <w:rsid w:val="004427A8"/>
    <w:rsid w:val="004536C4"/>
    <w:rsid w:val="004555FB"/>
    <w:rsid w:val="00464A8E"/>
    <w:rsid w:val="00472866"/>
    <w:rsid w:val="004749B9"/>
    <w:rsid w:val="00475002"/>
    <w:rsid w:val="00481A25"/>
    <w:rsid w:val="004820BE"/>
    <w:rsid w:val="00484D70"/>
    <w:rsid w:val="004A2C50"/>
    <w:rsid w:val="004B0E39"/>
    <w:rsid w:val="004B26B2"/>
    <w:rsid w:val="004C6E0B"/>
    <w:rsid w:val="004C72A9"/>
    <w:rsid w:val="004D3E93"/>
    <w:rsid w:val="004D4D0F"/>
    <w:rsid w:val="004D61F4"/>
    <w:rsid w:val="004E790C"/>
    <w:rsid w:val="004F2A91"/>
    <w:rsid w:val="004F4162"/>
    <w:rsid w:val="004F4DEF"/>
    <w:rsid w:val="004F5704"/>
    <w:rsid w:val="00507663"/>
    <w:rsid w:val="0051353A"/>
    <w:rsid w:val="0051443F"/>
    <w:rsid w:val="00517470"/>
    <w:rsid w:val="0052685C"/>
    <w:rsid w:val="00531A1E"/>
    <w:rsid w:val="00531D2C"/>
    <w:rsid w:val="00532A08"/>
    <w:rsid w:val="005376B8"/>
    <w:rsid w:val="00541BF7"/>
    <w:rsid w:val="00547D83"/>
    <w:rsid w:val="00547F89"/>
    <w:rsid w:val="00550FF2"/>
    <w:rsid w:val="00566E21"/>
    <w:rsid w:val="0057644A"/>
    <w:rsid w:val="0058024E"/>
    <w:rsid w:val="00581A68"/>
    <w:rsid w:val="00590479"/>
    <w:rsid w:val="00595C9B"/>
    <w:rsid w:val="005A229E"/>
    <w:rsid w:val="005A5D20"/>
    <w:rsid w:val="005A7BBD"/>
    <w:rsid w:val="005B1D50"/>
    <w:rsid w:val="005B78A1"/>
    <w:rsid w:val="005D1785"/>
    <w:rsid w:val="005D1B8A"/>
    <w:rsid w:val="005D7D29"/>
    <w:rsid w:val="0060309C"/>
    <w:rsid w:val="006031CE"/>
    <w:rsid w:val="0060521C"/>
    <w:rsid w:val="0060759E"/>
    <w:rsid w:val="00625A62"/>
    <w:rsid w:val="00636053"/>
    <w:rsid w:val="00636AC1"/>
    <w:rsid w:val="0064005F"/>
    <w:rsid w:val="00642A97"/>
    <w:rsid w:val="006514CF"/>
    <w:rsid w:val="00655767"/>
    <w:rsid w:val="0066001C"/>
    <w:rsid w:val="00660D18"/>
    <w:rsid w:val="00664461"/>
    <w:rsid w:val="00671819"/>
    <w:rsid w:val="00673D25"/>
    <w:rsid w:val="006756E5"/>
    <w:rsid w:val="006778D0"/>
    <w:rsid w:val="00681A66"/>
    <w:rsid w:val="00684E81"/>
    <w:rsid w:val="0068530F"/>
    <w:rsid w:val="00687E52"/>
    <w:rsid w:val="00693211"/>
    <w:rsid w:val="006A47F9"/>
    <w:rsid w:val="006B128D"/>
    <w:rsid w:val="006B29D1"/>
    <w:rsid w:val="006B6BD2"/>
    <w:rsid w:val="006C16AB"/>
    <w:rsid w:val="006C63F9"/>
    <w:rsid w:val="006D7851"/>
    <w:rsid w:val="006D7CA1"/>
    <w:rsid w:val="006E1B63"/>
    <w:rsid w:val="006E3CF2"/>
    <w:rsid w:val="00713810"/>
    <w:rsid w:val="00721CCB"/>
    <w:rsid w:val="00727CBC"/>
    <w:rsid w:val="00730240"/>
    <w:rsid w:val="00734D02"/>
    <w:rsid w:val="00737F48"/>
    <w:rsid w:val="007401EA"/>
    <w:rsid w:val="00742BB8"/>
    <w:rsid w:val="00743BB1"/>
    <w:rsid w:val="00745613"/>
    <w:rsid w:val="00754A98"/>
    <w:rsid w:val="00756DA9"/>
    <w:rsid w:val="00762576"/>
    <w:rsid w:val="00771026"/>
    <w:rsid w:val="0077503A"/>
    <w:rsid w:val="0077583E"/>
    <w:rsid w:val="007818AF"/>
    <w:rsid w:val="00782935"/>
    <w:rsid w:val="007855BD"/>
    <w:rsid w:val="0078585F"/>
    <w:rsid w:val="00795D3C"/>
    <w:rsid w:val="007A298E"/>
    <w:rsid w:val="007A789B"/>
    <w:rsid w:val="007B407A"/>
    <w:rsid w:val="007B507C"/>
    <w:rsid w:val="007B587A"/>
    <w:rsid w:val="007B690A"/>
    <w:rsid w:val="007B7BF1"/>
    <w:rsid w:val="007C287A"/>
    <w:rsid w:val="007C71C8"/>
    <w:rsid w:val="007F0542"/>
    <w:rsid w:val="007F317A"/>
    <w:rsid w:val="007F62EE"/>
    <w:rsid w:val="007F7CFC"/>
    <w:rsid w:val="00801A78"/>
    <w:rsid w:val="00803DC4"/>
    <w:rsid w:val="00804551"/>
    <w:rsid w:val="00805DAA"/>
    <w:rsid w:val="00806E47"/>
    <w:rsid w:val="00812F89"/>
    <w:rsid w:val="00824085"/>
    <w:rsid w:val="008267CC"/>
    <w:rsid w:val="008306E4"/>
    <w:rsid w:val="008327F5"/>
    <w:rsid w:val="00833274"/>
    <w:rsid w:val="00834A39"/>
    <w:rsid w:val="00834EAA"/>
    <w:rsid w:val="00841D3E"/>
    <w:rsid w:val="00843EB1"/>
    <w:rsid w:val="008612F1"/>
    <w:rsid w:val="00864C8E"/>
    <w:rsid w:val="00870BD2"/>
    <w:rsid w:val="00871C65"/>
    <w:rsid w:val="00877B6A"/>
    <w:rsid w:val="008866B1"/>
    <w:rsid w:val="008878EC"/>
    <w:rsid w:val="00887FCD"/>
    <w:rsid w:val="00891749"/>
    <w:rsid w:val="008922B5"/>
    <w:rsid w:val="008964CF"/>
    <w:rsid w:val="008A3F09"/>
    <w:rsid w:val="008B12F2"/>
    <w:rsid w:val="008B3787"/>
    <w:rsid w:val="008B4C98"/>
    <w:rsid w:val="008C0D4A"/>
    <w:rsid w:val="008C125F"/>
    <w:rsid w:val="008C23E2"/>
    <w:rsid w:val="008C49B6"/>
    <w:rsid w:val="008C6B01"/>
    <w:rsid w:val="008E3A8F"/>
    <w:rsid w:val="008F1F12"/>
    <w:rsid w:val="008F5E46"/>
    <w:rsid w:val="0090259B"/>
    <w:rsid w:val="00902C63"/>
    <w:rsid w:val="00911B06"/>
    <w:rsid w:val="00914357"/>
    <w:rsid w:val="00921179"/>
    <w:rsid w:val="00921BB4"/>
    <w:rsid w:val="00925811"/>
    <w:rsid w:val="00927ED9"/>
    <w:rsid w:val="00935324"/>
    <w:rsid w:val="00935808"/>
    <w:rsid w:val="009373E3"/>
    <w:rsid w:val="009420A5"/>
    <w:rsid w:val="00950A3A"/>
    <w:rsid w:val="009530C8"/>
    <w:rsid w:val="0095312A"/>
    <w:rsid w:val="009549D9"/>
    <w:rsid w:val="009735CB"/>
    <w:rsid w:val="00974636"/>
    <w:rsid w:val="0098100D"/>
    <w:rsid w:val="00982B3F"/>
    <w:rsid w:val="00994ACF"/>
    <w:rsid w:val="009A5F16"/>
    <w:rsid w:val="009A5F41"/>
    <w:rsid w:val="009B0ABA"/>
    <w:rsid w:val="009B7EEC"/>
    <w:rsid w:val="009C581F"/>
    <w:rsid w:val="009C6CC7"/>
    <w:rsid w:val="009C7EB7"/>
    <w:rsid w:val="009E27E8"/>
    <w:rsid w:val="009F0618"/>
    <w:rsid w:val="009F0F87"/>
    <w:rsid w:val="009F607C"/>
    <w:rsid w:val="00A032AC"/>
    <w:rsid w:val="00A05916"/>
    <w:rsid w:val="00A077BD"/>
    <w:rsid w:val="00A158A3"/>
    <w:rsid w:val="00A16590"/>
    <w:rsid w:val="00A228D2"/>
    <w:rsid w:val="00A22983"/>
    <w:rsid w:val="00A23C52"/>
    <w:rsid w:val="00A259A1"/>
    <w:rsid w:val="00A3049F"/>
    <w:rsid w:val="00A36760"/>
    <w:rsid w:val="00A4023B"/>
    <w:rsid w:val="00A46D29"/>
    <w:rsid w:val="00A56F76"/>
    <w:rsid w:val="00A61CB7"/>
    <w:rsid w:val="00A72465"/>
    <w:rsid w:val="00A72A4B"/>
    <w:rsid w:val="00A74DC9"/>
    <w:rsid w:val="00A80806"/>
    <w:rsid w:val="00A84F76"/>
    <w:rsid w:val="00A926D2"/>
    <w:rsid w:val="00A94A9E"/>
    <w:rsid w:val="00A95423"/>
    <w:rsid w:val="00A97588"/>
    <w:rsid w:val="00AA196C"/>
    <w:rsid w:val="00AA19CB"/>
    <w:rsid w:val="00AA23A1"/>
    <w:rsid w:val="00AB0B5D"/>
    <w:rsid w:val="00AB2237"/>
    <w:rsid w:val="00AB31A7"/>
    <w:rsid w:val="00AB3D58"/>
    <w:rsid w:val="00AB5E45"/>
    <w:rsid w:val="00AC3430"/>
    <w:rsid w:val="00AC39CC"/>
    <w:rsid w:val="00AD392F"/>
    <w:rsid w:val="00AD5182"/>
    <w:rsid w:val="00AE1C9F"/>
    <w:rsid w:val="00AE5FAD"/>
    <w:rsid w:val="00AF3D4D"/>
    <w:rsid w:val="00B01DB5"/>
    <w:rsid w:val="00B07C6A"/>
    <w:rsid w:val="00B07D4F"/>
    <w:rsid w:val="00B24C11"/>
    <w:rsid w:val="00B26653"/>
    <w:rsid w:val="00B26B8A"/>
    <w:rsid w:val="00B37A83"/>
    <w:rsid w:val="00B43EAE"/>
    <w:rsid w:val="00B46623"/>
    <w:rsid w:val="00B5114D"/>
    <w:rsid w:val="00B53E17"/>
    <w:rsid w:val="00B5758B"/>
    <w:rsid w:val="00B57F5A"/>
    <w:rsid w:val="00B62337"/>
    <w:rsid w:val="00B6272F"/>
    <w:rsid w:val="00B70DFB"/>
    <w:rsid w:val="00B746F0"/>
    <w:rsid w:val="00B74A93"/>
    <w:rsid w:val="00B848A3"/>
    <w:rsid w:val="00B906B2"/>
    <w:rsid w:val="00B964E2"/>
    <w:rsid w:val="00B96919"/>
    <w:rsid w:val="00B97985"/>
    <w:rsid w:val="00BA0A47"/>
    <w:rsid w:val="00BA0B98"/>
    <w:rsid w:val="00BA3E5C"/>
    <w:rsid w:val="00BB4B5A"/>
    <w:rsid w:val="00BD15B1"/>
    <w:rsid w:val="00BD2C82"/>
    <w:rsid w:val="00BD59C5"/>
    <w:rsid w:val="00BE047E"/>
    <w:rsid w:val="00BE5663"/>
    <w:rsid w:val="00BE73F0"/>
    <w:rsid w:val="00BF66C9"/>
    <w:rsid w:val="00C001A4"/>
    <w:rsid w:val="00C02BF1"/>
    <w:rsid w:val="00C07AEA"/>
    <w:rsid w:val="00C15684"/>
    <w:rsid w:val="00C21034"/>
    <w:rsid w:val="00C2238E"/>
    <w:rsid w:val="00C33BA5"/>
    <w:rsid w:val="00C419D2"/>
    <w:rsid w:val="00C45392"/>
    <w:rsid w:val="00C5280B"/>
    <w:rsid w:val="00C53FCE"/>
    <w:rsid w:val="00C769AA"/>
    <w:rsid w:val="00CA2E94"/>
    <w:rsid w:val="00CA44DB"/>
    <w:rsid w:val="00CA4EB1"/>
    <w:rsid w:val="00CA662D"/>
    <w:rsid w:val="00CB1B51"/>
    <w:rsid w:val="00CB732C"/>
    <w:rsid w:val="00CC1D24"/>
    <w:rsid w:val="00CD14ED"/>
    <w:rsid w:val="00CD15E1"/>
    <w:rsid w:val="00CD2602"/>
    <w:rsid w:val="00CD4AB5"/>
    <w:rsid w:val="00CD7D5B"/>
    <w:rsid w:val="00CE2C51"/>
    <w:rsid w:val="00CF5AA7"/>
    <w:rsid w:val="00CF62B6"/>
    <w:rsid w:val="00D129CD"/>
    <w:rsid w:val="00D144C7"/>
    <w:rsid w:val="00D30260"/>
    <w:rsid w:val="00D30304"/>
    <w:rsid w:val="00D34ACF"/>
    <w:rsid w:val="00D37B5A"/>
    <w:rsid w:val="00D44682"/>
    <w:rsid w:val="00D46EE8"/>
    <w:rsid w:val="00D56313"/>
    <w:rsid w:val="00D6398B"/>
    <w:rsid w:val="00D64D62"/>
    <w:rsid w:val="00D76C3E"/>
    <w:rsid w:val="00D80360"/>
    <w:rsid w:val="00D80F9A"/>
    <w:rsid w:val="00D95AF7"/>
    <w:rsid w:val="00DA2869"/>
    <w:rsid w:val="00DB3BC1"/>
    <w:rsid w:val="00DB5588"/>
    <w:rsid w:val="00DD096E"/>
    <w:rsid w:val="00DE1C98"/>
    <w:rsid w:val="00DE57F3"/>
    <w:rsid w:val="00DE6406"/>
    <w:rsid w:val="00E04AC4"/>
    <w:rsid w:val="00E0630F"/>
    <w:rsid w:val="00E071DE"/>
    <w:rsid w:val="00E140CE"/>
    <w:rsid w:val="00E219F5"/>
    <w:rsid w:val="00E30435"/>
    <w:rsid w:val="00E311ED"/>
    <w:rsid w:val="00E313D4"/>
    <w:rsid w:val="00E32E9D"/>
    <w:rsid w:val="00E361C6"/>
    <w:rsid w:val="00E41D78"/>
    <w:rsid w:val="00E536F2"/>
    <w:rsid w:val="00E5414A"/>
    <w:rsid w:val="00E54307"/>
    <w:rsid w:val="00E54996"/>
    <w:rsid w:val="00E65BF5"/>
    <w:rsid w:val="00E70E5E"/>
    <w:rsid w:val="00E72FAD"/>
    <w:rsid w:val="00E80ACD"/>
    <w:rsid w:val="00E908A5"/>
    <w:rsid w:val="00E90FE4"/>
    <w:rsid w:val="00E97854"/>
    <w:rsid w:val="00EA0556"/>
    <w:rsid w:val="00EA25CD"/>
    <w:rsid w:val="00EC06B9"/>
    <w:rsid w:val="00EC496A"/>
    <w:rsid w:val="00EC4D87"/>
    <w:rsid w:val="00EC55ED"/>
    <w:rsid w:val="00EC7FF2"/>
    <w:rsid w:val="00ED350A"/>
    <w:rsid w:val="00ED3F7F"/>
    <w:rsid w:val="00EE0688"/>
    <w:rsid w:val="00EE3018"/>
    <w:rsid w:val="00EE3497"/>
    <w:rsid w:val="00EE3BB0"/>
    <w:rsid w:val="00EF424D"/>
    <w:rsid w:val="00EF6349"/>
    <w:rsid w:val="00EF64FA"/>
    <w:rsid w:val="00F001BC"/>
    <w:rsid w:val="00F03F94"/>
    <w:rsid w:val="00F16533"/>
    <w:rsid w:val="00F24DF4"/>
    <w:rsid w:val="00F3607F"/>
    <w:rsid w:val="00F46EA4"/>
    <w:rsid w:val="00F6774D"/>
    <w:rsid w:val="00F700AE"/>
    <w:rsid w:val="00F75F44"/>
    <w:rsid w:val="00F82C84"/>
    <w:rsid w:val="00F8714D"/>
    <w:rsid w:val="00F912C0"/>
    <w:rsid w:val="00F94558"/>
    <w:rsid w:val="00FA6399"/>
    <w:rsid w:val="00FB755B"/>
    <w:rsid w:val="00FC17A5"/>
    <w:rsid w:val="00FC329F"/>
    <w:rsid w:val="00FC7482"/>
    <w:rsid w:val="00FD17F3"/>
    <w:rsid w:val="00FD4C2F"/>
    <w:rsid w:val="00FD67F9"/>
    <w:rsid w:val="00FD6DD0"/>
    <w:rsid w:val="00FD7745"/>
    <w:rsid w:val="00FE0575"/>
    <w:rsid w:val="00FE383C"/>
    <w:rsid w:val="00FF11E8"/>
    <w:rsid w:val="00FF12E1"/>
    <w:rsid w:val="00FF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CF1E"/>
  <w14:defaultImageDpi w14:val="32767"/>
  <w15:chartTrackingRefBased/>
  <w15:docId w15:val="{7098E6FE-890F-D54D-A54E-84BF038B0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F230E"/>
    <w:rPr>
      <w:rFonts w:ascii="Times New Roman" w:eastAsia="Times New Roman" w:hAnsi="Times New Roman" w:cs="Times New Roman"/>
    </w:rPr>
  </w:style>
  <w:style w:type="paragraph" w:styleId="Heading1">
    <w:name w:val="heading 1"/>
    <w:basedOn w:val="Normal"/>
    <w:link w:val="Heading1Char"/>
    <w:uiPriority w:val="9"/>
    <w:qFormat/>
    <w:rsid w:val="001C736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7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3"/>
    <w:rPr>
      <w:color w:val="0563C1" w:themeColor="hyperlink"/>
      <w:u w:val="single"/>
    </w:rPr>
  </w:style>
  <w:style w:type="paragraph" w:customStyle="1" w:styleId="FirstParagraph">
    <w:name w:val="First Paragraph"/>
    <w:basedOn w:val="BodyText"/>
    <w:next w:val="BodyText"/>
    <w:qFormat/>
    <w:rsid w:val="001A53C3"/>
    <w:pPr>
      <w:spacing w:before="180" w:after="180"/>
    </w:pPr>
  </w:style>
  <w:style w:type="paragraph" w:styleId="BodyText">
    <w:name w:val="Body Text"/>
    <w:basedOn w:val="Normal"/>
    <w:link w:val="BodyTextChar"/>
    <w:uiPriority w:val="99"/>
    <w:unhideWhenUsed/>
    <w:rsid w:val="001A53C3"/>
    <w:pPr>
      <w:spacing w:after="120"/>
    </w:pPr>
    <w:rPr>
      <w:rFonts w:asciiTheme="minorHAnsi" w:eastAsiaTheme="minorHAnsi" w:hAnsiTheme="minorHAnsi" w:cstheme="minorBidi"/>
    </w:rPr>
  </w:style>
  <w:style w:type="character" w:customStyle="1" w:styleId="BodyTextChar">
    <w:name w:val="Body Text Char"/>
    <w:basedOn w:val="DefaultParagraphFont"/>
    <w:link w:val="BodyText"/>
    <w:uiPriority w:val="99"/>
    <w:rsid w:val="001A53C3"/>
  </w:style>
  <w:style w:type="character" w:styleId="CommentReference">
    <w:name w:val="annotation reference"/>
    <w:basedOn w:val="DefaultParagraphFont"/>
    <w:uiPriority w:val="99"/>
    <w:semiHidden/>
    <w:unhideWhenUsed/>
    <w:rsid w:val="001C736A"/>
    <w:rPr>
      <w:sz w:val="16"/>
      <w:szCs w:val="16"/>
    </w:rPr>
  </w:style>
  <w:style w:type="paragraph" w:styleId="CommentText">
    <w:name w:val="annotation text"/>
    <w:basedOn w:val="Normal"/>
    <w:link w:val="CommentTextChar"/>
    <w:unhideWhenUsed/>
    <w:rsid w:val="001C736A"/>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rsid w:val="001C736A"/>
    <w:rPr>
      <w:sz w:val="20"/>
      <w:szCs w:val="20"/>
    </w:rPr>
  </w:style>
  <w:style w:type="paragraph" w:styleId="CommentSubject">
    <w:name w:val="annotation subject"/>
    <w:basedOn w:val="CommentText"/>
    <w:next w:val="CommentText"/>
    <w:link w:val="CommentSubjectChar"/>
    <w:uiPriority w:val="99"/>
    <w:semiHidden/>
    <w:unhideWhenUsed/>
    <w:rsid w:val="001C736A"/>
    <w:rPr>
      <w:b/>
      <w:bCs/>
    </w:rPr>
  </w:style>
  <w:style w:type="character" w:customStyle="1" w:styleId="CommentSubjectChar">
    <w:name w:val="Comment Subject Char"/>
    <w:basedOn w:val="CommentTextChar"/>
    <w:link w:val="CommentSubject"/>
    <w:uiPriority w:val="99"/>
    <w:semiHidden/>
    <w:rsid w:val="001C736A"/>
    <w:rPr>
      <w:b/>
      <w:bCs/>
      <w:sz w:val="20"/>
      <w:szCs w:val="20"/>
    </w:rPr>
  </w:style>
  <w:style w:type="character" w:customStyle="1" w:styleId="Heading1Char">
    <w:name w:val="Heading 1 Char"/>
    <w:basedOn w:val="DefaultParagraphFont"/>
    <w:link w:val="Heading1"/>
    <w:uiPriority w:val="9"/>
    <w:rsid w:val="001C73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7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736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1C736A"/>
    <w:pPr>
      <w:spacing w:before="100" w:beforeAutospacing="1" w:after="100" w:afterAutospacing="1"/>
    </w:pPr>
  </w:style>
  <w:style w:type="paragraph" w:styleId="Footer">
    <w:name w:val="footer"/>
    <w:basedOn w:val="Normal"/>
    <w:link w:val="FooterChar"/>
    <w:uiPriority w:val="99"/>
    <w:unhideWhenUsed/>
    <w:rsid w:val="001C736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C736A"/>
    <w:rPr>
      <w:rFonts w:eastAsiaTheme="minorEastAsia"/>
    </w:rPr>
  </w:style>
  <w:style w:type="character" w:styleId="UnresolvedMention">
    <w:name w:val="Unresolved Mention"/>
    <w:basedOn w:val="DefaultParagraphFont"/>
    <w:uiPriority w:val="99"/>
    <w:rsid w:val="001C736A"/>
    <w:rPr>
      <w:color w:val="605E5C"/>
      <w:shd w:val="clear" w:color="auto" w:fill="E1DFDD"/>
    </w:rPr>
  </w:style>
  <w:style w:type="character" w:styleId="FollowedHyperlink">
    <w:name w:val="FollowedHyperlink"/>
    <w:basedOn w:val="DefaultParagraphFont"/>
    <w:uiPriority w:val="99"/>
    <w:semiHidden/>
    <w:unhideWhenUsed/>
    <w:rsid w:val="001C736A"/>
    <w:rPr>
      <w:color w:val="954F72" w:themeColor="followedHyperlink"/>
      <w:u w:val="single"/>
    </w:rPr>
  </w:style>
  <w:style w:type="paragraph" w:styleId="Header">
    <w:name w:val="header"/>
    <w:basedOn w:val="Normal"/>
    <w:link w:val="HeaderChar"/>
    <w:uiPriority w:val="99"/>
    <w:unhideWhenUsed/>
    <w:rsid w:val="001C736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C736A"/>
  </w:style>
  <w:style w:type="character" w:styleId="Strong">
    <w:name w:val="Strong"/>
    <w:basedOn w:val="DefaultParagraphFont"/>
    <w:uiPriority w:val="22"/>
    <w:qFormat/>
    <w:rsid w:val="001C736A"/>
    <w:rPr>
      <w:b/>
      <w:bCs/>
    </w:rPr>
  </w:style>
  <w:style w:type="paragraph" w:styleId="Bibliography">
    <w:name w:val="Bibliography"/>
    <w:basedOn w:val="Normal"/>
    <w:next w:val="Normal"/>
    <w:uiPriority w:val="37"/>
    <w:unhideWhenUsed/>
    <w:rsid w:val="001C736A"/>
    <w:pPr>
      <w:tabs>
        <w:tab w:val="left" w:pos="380"/>
        <w:tab w:val="left" w:pos="500"/>
      </w:tabs>
      <w:spacing w:after="240"/>
      <w:ind w:left="384" w:hanging="384"/>
    </w:pPr>
    <w:rPr>
      <w:rFonts w:asciiTheme="minorHAnsi" w:eastAsiaTheme="minorHAnsi" w:hAnsiTheme="minorHAnsi" w:cstheme="minorBidi"/>
    </w:rPr>
  </w:style>
  <w:style w:type="paragraph" w:styleId="Revision">
    <w:name w:val="Revision"/>
    <w:hidden/>
    <w:uiPriority w:val="99"/>
    <w:semiHidden/>
    <w:rsid w:val="001C736A"/>
  </w:style>
  <w:style w:type="table" w:styleId="TableGrid">
    <w:name w:val="Table Grid"/>
    <w:basedOn w:val="TableNormal"/>
    <w:uiPriority w:val="39"/>
    <w:rsid w:val="001C7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timestamplabel">
    <w:name w:val="c-timestamp__label"/>
    <w:basedOn w:val="DefaultParagraphFont"/>
    <w:rsid w:val="001C736A"/>
  </w:style>
  <w:style w:type="character" w:customStyle="1" w:styleId="c-messagesender">
    <w:name w:val="c-message__sender"/>
    <w:basedOn w:val="DefaultParagraphFont"/>
    <w:rsid w:val="001C736A"/>
  </w:style>
  <w:style w:type="character" w:styleId="PageNumber">
    <w:name w:val="page number"/>
    <w:basedOn w:val="DefaultParagraphFont"/>
    <w:uiPriority w:val="99"/>
    <w:semiHidden/>
    <w:unhideWhenUsed/>
    <w:rsid w:val="001C736A"/>
  </w:style>
  <w:style w:type="paragraph" w:customStyle="1" w:styleId="p1">
    <w:name w:val="p1"/>
    <w:basedOn w:val="Normal"/>
    <w:rsid w:val="001C736A"/>
    <w:pPr>
      <w:spacing w:before="100" w:beforeAutospacing="1" w:after="100" w:afterAutospacing="1"/>
    </w:pPr>
  </w:style>
  <w:style w:type="table" w:styleId="PlainTable4">
    <w:name w:val="Plain Table 4"/>
    <w:basedOn w:val="TableNormal"/>
    <w:uiPriority w:val="44"/>
    <w:rsid w:val="001C736A"/>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5xfu9erff">
    <w:name w:val="mark5xfu9erff"/>
    <w:basedOn w:val="DefaultParagraphFont"/>
    <w:rsid w:val="001C736A"/>
  </w:style>
  <w:style w:type="paragraph" w:customStyle="1" w:styleId="FrameContents">
    <w:name w:val="Frame Contents"/>
    <w:basedOn w:val="Normal"/>
    <w:qFormat/>
    <w:rsid w:val="00A077BD"/>
    <w:pPr>
      <w:suppressAutoHyphens/>
    </w:pPr>
    <w:rPr>
      <w:rFonts w:asciiTheme="minorHAnsi" w:eastAsiaTheme="minorHAnsi" w:hAnsiTheme="minorHAnsi" w:cstheme="minorBidi"/>
    </w:rPr>
  </w:style>
  <w:style w:type="table" w:styleId="PlainTable3">
    <w:name w:val="Plain Table 3"/>
    <w:basedOn w:val="TableNormal"/>
    <w:uiPriority w:val="43"/>
    <w:rsid w:val="00547F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47F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47F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7F89"/>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1B53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A3B1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B906B2"/>
    <w:rPr>
      <w:sz w:val="20"/>
      <w:szCs w:val="20"/>
    </w:rPr>
  </w:style>
  <w:style w:type="character" w:customStyle="1" w:styleId="FootnoteTextChar">
    <w:name w:val="Footnote Text Char"/>
    <w:basedOn w:val="DefaultParagraphFont"/>
    <w:link w:val="FootnoteText"/>
    <w:uiPriority w:val="99"/>
    <w:semiHidden/>
    <w:rsid w:val="00B906B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906B2"/>
    <w:rPr>
      <w:vertAlign w:val="superscript"/>
    </w:rPr>
  </w:style>
  <w:style w:type="character" w:customStyle="1" w:styleId="anchor-text">
    <w:name w:val="anchor-text"/>
    <w:basedOn w:val="DefaultParagraphFont"/>
    <w:rsid w:val="0095312A"/>
  </w:style>
  <w:style w:type="character" w:styleId="Emphasis">
    <w:name w:val="Emphasis"/>
    <w:basedOn w:val="DefaultParagraphFont"/>
    <w:uiPriority w:val="20"/>
    <w:qFormat/>
    <w:rsid w:val="008C49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82827">
      <w:bodyDiv w:val="1"/>
      <w:marLeft w:val="0"/>
      <w:marRight w:val="0"/>
      <w:marTop w:val="0"/>
      <w:marBottom w:val="0"/>
      <w:divBdr>
        <w:top w:val="none" w:sz="0" w:space="0" w:color="auto"/>
        <w:left w:val="none" w:sz="0" w:space="0" w:color="auto"/>
        <w:bottom w:val="none" w:sz="0" w:space="0" w:color="auto"/>
        <w:right w:val="none" w:sz="0" w:space="0" w:color="auto"/>
      </w:divBdr>
    </w:div>
    <w:div w:id="259529955">
      <w:bodyDiv w:val="1"/>
      <w:marLeft w:val="0"/>
      <w:marRight w:val="0"/>
      <w:marTop w:val="0"/>
      <w:marBottom w:val="0"/>
      <w:divBdr>
        <w:top w:val="none" w:sz="0" w:space="0" w:color="auto"/>
        <w:left w:val="none" w:sz="0" w:space="0" w:color="auto"/>
        <w:bottom w:val="none" w:sz="0" w:space="0" w:color="auto"/>
        <w:right w:val="none" w:sz="0" w:space="0" w:color="auto"/>
      </w:divBdr>
    </w:div>
    <w:div w:id="383453455">
      <w:bodyDiv w:val="1"/>
      <w:marLeft w:val="0"/>
      <w:marRight w:val="0"/>
      <w:marTop w:val="0"/>
      <w:marBottom w:val="0"/>
      <w:divBdr>
        <w:top w:val="none" w:sz="0" w:space="0" w:color="auto"/>
        <w:left w:val="none" w:sz="0" w:space="0" w:color="auto"/>
        <w:bottom w:val="none" w:sz="0" w:space="0" w:color="auto"/>
        <w:right w:val="none" w:sz="0" w:space="0" w:color="auto"/>
      </w:divBdr>
    </w:div>
    <w:div w:id="415790808">
      <w:bodyDiv w:val="1"/>
      <w:marLeft w:val="0"/>
      <w:marRight w:val="0"/>
      <w:marTop w:val="0"/>
      <w:marBottom w:val="0"/>
      <w:divBdr>
        <w:top w:val="none" w:sz="0" w:space="0" w:color="auto"/>
        <w:left w:val="none" w:sz="0" w:space="0" w:color="auto"/>
        <w:bottom w:val="none" w:sz="0" w:space="0" w:color="auto"/>
        <w:right w:val="none" w:sz="0" w:space="0" w:color="auto"/>
      </w:divBdr>
    </w:div>
    <w:div w:id="421100936">
      <w:bodyDiv w:val="1"/>
      <w:marLeft w:val="0"/>
      <w:marRight w:val="0"/>
      <w:marTop w:val="0"/>
      <w:marBottom w:val="0"/>
      <w:divBdr>
        <w:top w:val="none" w:sz="0" w:space="0" w:color="auto"/>
        <w:left w:val="none" w:sz="0" w:space="0" w:color="auto"/>
        <w:bottom w:val="none" w:sz="0" w:space="0" w:color="auto"/>
        <w:right w:val="none" w:sz="0" w:space="0" w:color="auto"/>
      </w:divBdr>
    </w:div>
    <w:div w:id="573321411">
      <w:bodyDiv w:val="1"/>
      <w:marLeft w:val="0"/>
      <w:marRight w:val="0"/>
      <w:marTop w:val="0"/>
      <w:marBottom w:val="0"/>
      <w:divBdr>
        <w:top w:val="none" w:sz="0" w:space="0" w:color="auto"/>
        <w:left w:val="none" w:sz="0" w:space="0" w:color="auto"/>
        <w:bottom w:val="none" w:sz="0" w:space="0" w:color="auto"/>
        <w:right w:val="none" w:sz="0" w:space="0" w:color="auto"/>
      </w:divBdr>
    </w:div>
    <w:div w:id="988749922">
      <w:bodyDiv w:val="1"/>
      <w:marLeft w:val="0"/>
      <w:marRight w:val="0"/>
      <w:marTop w:val="0"/>
      <w:marBottom w:val="0"/>
      <w:divBdr>
        <w:top w:val="none" w:sz="0" w:space="0" w:color="auto"/>
        <w:left w:val="none" w:sz="0" w:space="0" w:color="auto"/>
        <w:bottom w:val="none" w:sz="0" w:space="0" w:color="auto"/>
        <w:right w:val="none" w:sz="0" w:space="0" w:color="auto"/>
      </w:divBdr>
      <w:divsChild>
        <w:div w:id="1252348814">
          <w:marLeft w:val="0"/>
          <w:marRight w:val="0"/>
          <w:marTop w:val="0"/>
          <w:marBottom w:val="0"/>
          <w:divBdr>
            <w:top w:val="none" w:sz="0" w:space="0" w:color="auto"/>
            <w:left w:val="none" w:sz="0" w:space="0" w:color="auto"/>
            <w:bottom w:val="none" w:sz="0" w:space="0" w:color="auto"/>
            <w:right w:val="none" w:sz="0" w:space="0" w:color="auto"/>
          </w:divBdr>
        </w:div>
        <w:div w:id="12650624">
          <w:marLeft w:val="0"/>
          <w:marRight w:val="0"/>
          <w:marTop w:val="0"/>
          <w:marBottom w:val="0"/>
          <w:divBdr>
            <w:top w:val="none" w:sz="0" w:space="0" w:color="auto"/>
            <w:left w:val="none" w:sz="0" w:space="0" w:color="auto"/>
            <w:bottom w:val="none" w:sz="0" w:space="0" w:color="auto"/>
            <w:right w:val="none" w:sz="0" w:space="0" w:color="auto"/>
          </w:divBdr>
        </w:div>
        <w:div w:id="568223582">
          <w:marLeft w:val="0"/>
          <w:marRight w:val="0"/>
          <w:marTop w:val="0"/>
          <w:marBottom w:val="0"/>
          <w:divBdr>
            <w:top w:val="none" w:sz="0" w:space="0" w:color="auto"/>
            <w:left w:val="none" w:sz="0" w:space="0" w:color="auto"/>
            <w:bottom w:val="none" w:sz="0" w:space="0" w:color="auto"/>
            <w:right w:val="none" w:sz="0" w:space="0" w:color="auto"/>
          </w:divBdr>
        </w:div>
        <w:div w:id="424226433">
          <w:marLeft w:val="0"/>
          <w:marRight w:val="0"/>
          <w:marTop w:val="0"/>
          <w:marBottom w:val="0"/>
          <w:divBdr>
            <w:top w:val="none" w:sz="0" w:space="0" w:color="auto"/>
            <w:left w:val="none" w:sz="0" w:space="0" w:color="auto"/>
            <w:bottom w:val="none" w:sz="0" w:space="0" w:color="auto"/>
            <w:right w:val="none" w:sz="0" w:space="0" w:color="auto"/>
          </w:divBdr>
        </w:div>
        <w:div w:id="807163470">
          <w:marLeft w:val="0"/>
          <w:marRight w:val="0"/>
          <w:marTop w:val="0"/>
          <w:marBottom w:val="0"/>
          <w:divBdr>
            <w:top w:val="none" w:sz="0" w:space="0" w:color="auto"/>
            <w:left w:val="none" w:sz="0" w:space="0" w:color="auto"/>
            <w:bottom w:val="none" w:sz="0" w:space="0" w:color="auto"/>
            <w:right w:val="none" w:sz="0" w:space="0" w:color="auto"/>
          </w:divBdr>
        </w:div>
        <w:div w:id="84569670">
          <w:marLeft w:val="0"/>
          <w:marRight w:val="0"/>
          <w:marTop w:val="0"/>
          <w:marBottom w:val="0"/>
          <w:divBdr>
            <w:top w:val="none" w:sz="0" w:space="0" w:color="auto"/>
            <w:left w:val="none" w:sz="0" w:space="0" w:color="auto"/>
            <w:bottom w:val="none" w:sz="0" w:space="0" w:color="auto"/>
            <w:right w:val="none" w:sz="0" w:space="0" w:color="auto"/>
          </w:divBdr>
        </w:div>
        <w:div w:id="583419636">
          <w:marLeft w:val="0"/>
          <w:marRight w:val="0"/>
          <w:marTop w:val="0"/>
          <w:marBottom w:val="0"/>
          <w:divBdr>
            <w:top w:val="none" w:sz="0" w:space="0" w:color="auto"/>
            <w:left w:val="none" w:sz="0" w:space="0" w:color="auto"/>
            <w:bottom w:val="none" w:sz="0" w:space="0" w:color="auto"/>
            <w:right w:val="none" w:sz="0" w:space="0" w:color="auto"/>
          </w:divBdr>
        </w:div>
        <w:div w:id="501235697">
          <w:marLeft w:val="0"/>
          <w:marRight w:val="0"/>
          <w:marTop w:val="0"/>
          <w:marBottom w:val="0"/>
          <w:divBdr>
            <w:top w:val="none" w:sz="0" w:space="0" w:color="auto"/>
            <w:left w:val="none" w:sz="0" w:space="0" w:color="auto"/>
            <w:bottom w:val="none" w:sz="0" w:space="0" w:color="auto"/>
            <w:right w:val="none" w:sz="0" w:space="0" w:color="auto"/>
          </w:divBdr>
        </w:div>
        <w:div w:id="543829123">
          <w:marLeft w:val="0"/>
          <w:marRight w:val="0"/>
          <w:marTop w:val="0"/>
          <w:marBottom w:val="0"/>
          <w:divBdr>
            <w:top w:val="none" w:sz="0" w:space="0" w:color="auto"/>
            <w:left w:val="none" w:sz="0" w:space="0" w:color="auto"/>
            <w:bottom w:val="none" w:sz="0" w:space="0" w:color="auto"/>
            <w:right w:val="none" w:sz="0" w:space="0" w:color="auto"/>
          </w:divBdr>
        </w:div>
      </w:divsChild>
    </w:div>
    <w:div w:id="1020736195">
      <w:bodyDiv w:val="1"/>
      <w:marLeft w:val="0"/>
      <w:marRight w:val="0"/>
      <w:marTop w:val="0"/>
      <w:marBottom w:val="0"/>
      <w:divBdr>
        <w:top w:val="none" w:sz="0" w:space="0" w:color="auto"/>
        <w:left w:val="none" w:sz="0" w:space="0" w:color="auto"/>
        <w:bottom w:val="none" w:sz="0" w:space="0" w:color="auto"/>
        <w:right w:val="none" w:sz="0" w:space="0" w:color="auto"/>
      </w:divBdr>
    </w:div>
    <w:div w:id="1088818038">
      <w:bodyDiv w:val="1"/>
      <w:marLeft w:val="0"/>
      <w:marRight w:val="0"/>
      <w:marTop w:val="0"/>
      <w:marBottom w:val="0"/>
      <w:divBdr>
        <w:top w:val="none" w:sz="0" w:space="0" w:color="auto"/>
        <w:left w:val="none" w:sz="0" w:space="0" w:color="auto"/>
        <w:bottom w:val="none" w:sz="0" w:space="0" w:color="auto"/>
        <w:right w:val="none" w:sz="0" w:space="0" w:color="auto"/>
      </w:divBdr>
    </w:div>
    <w:div w:id="1117288890">
      <w:bodyDiv w:val="1"/>
      <w:marLeft w:val="0"/>
      <w:marRight w:val="0"/>
      <w:marTop w:val="0"/>
      <w:marBottom w:val="0"/>
      <w:divBdr>
        <w:top w:val="none" w:sz="0" w:space="0" w:color="auto"/>
        <w:left w:val="none" w:sz="0" w:space="0" w:color="auto"/>
        <w:bottom w:val="none" w:sz="0" w:space="0" w:color="auto"/>
        <w:right w:val="none" w:sz="0" w:space="0" w:color="auto"/>
      </w:divBdr>
      <w:divsChild>
        <w:div w:id="1329214044">
          <w:marLeft w:val="0"/>
          <w:marRight w:val="0"/>
          <w:marTop w:val="0"/>
          <w:marBottom w:val="0"/>
          <w:divBdr>
            <w:top w:val="none" w:sz="0" w:space="0" w:color="auto"/>
            <w:left w:val="none" w:sz="0" w:space="0" w:color="auto"/>
            <w:bottom w:val="none" w:sz="0" w:space="0" w:color="auto"/>
            <w:right w:val="none" w:sz="0" w:space="0" w:color="auto"/>
          </w:divBdr>
        </w:div>
        <w:div w:id="2132091883">
          <w:marLeft w:val="0"/>
          <w:marRight w:val="0"/>
          <w:marTop w:val="0"/>
          <w:marBottom w:val="0"/>
          <w:divBdr>
            <w:top w:val="none" w:sz="0" w:space="0" w:color="auto"/>
            <w:left w:val="none" w:sz="0" w:space="0" w:color="auto"/>
            <w:bottom w:val="none" w:sz="0" w:space="0" w:color="auto"/>
            <w:right w:val="none" w:sz="0" w:space="0" w:color="auto"/>
          </w:divBdr>
        </w:div>
        <w:div w:id="170489973">
          <w:marLeft w:val="0"/>
          <w:marRight w:val="0"/>
          <w:marTop w:val="0"/>
          <w:marBottom w:val="0"/>
          <w:divBdr>
            <w:top w:val="none" w:sz="0" w:space="0" w:color="auto"/>
            <w:left w:val="none" w:sz="0" w:space="0" w:color="auto"/>
            <w:bottom w:val="none" w:sz="0" w:space="0" w:color="auto"/>
            <w:right w:val="none" w:sz="0" w:space="0" w:color="auto"/>
          </w:divBdr>
        </w:div>
        <w:div w:id="1569879761">
          <w:marLeft w:val="0"/>
          <w:marRight w:val="0"/>
          <w:marTop w:val="0"/>
          <w:marBottom w:val="0"/>
          <w:divBdr>
            <w:top w:val="none" w:sz="0" w:space="0" w:color="auto"/>
            <w:left w:val="none" w:sz="0" w:space="0" w:color="auto"/>
            <w:bottom w:val="none" w:sz="0" w:space="0" w:color="auto"/>
            <w:right w:val="none" w:sz="0" w:space="0" w:color="auto"/>
          </w:divBdr>
        </w:div>
        <w:div w:id="1681737038">
          <w:marLeft w:val="0"/>
          <w:marRight w:val="0"/>
          <w:marTop w:val="0"/>
          <w:marBottom w:val="0"/>
          <w:divBdr>
            <w:top w:val="none" w:sz="0" w:space="0" w:color="auto"/>
            <w:left w:val="none" w:sz="0" w:space="0" w:color="auto"/>
            <w:bottom w:val="none" w:sz="0" w:space="0" w:color="auto"/>
            <w:right w:val="none" w:sz="0" w:space="0" w:color="auto"/>
          </w:divBdr>
        </w:div>
        <w:div w:id="1371302689">
          <w:marLeft w:val="0"/>
          <w:marRight w:val="0"/>
          <w:marTop w:val="0"/>
          <w:marBottom w:val="0"/>
          <w:divBdr>
            <w:top w:val="none" w:sz="0" w:space="0" w:color="auto"/>
            <w:left w:val="none" w:sz="0" w:space="0" w:color="auto"/>
            <w:bottom w:val="none" w:sz="0" w:space="0" w:color="auto"/>
            <w:right w:val="none" w:sz="0" w:space="0" w:color="auto"/>
          </w:divBdr>
        </w:div>
      </w:divsChild>
    </w:div>
    <w:div w:id="1175851065">
      <w:bodyDiv w:val="1"/>
      <w:marLeft w:val="0"/>
      <w:marRight w:val="0"/>
      <w:marTop w:val="0"/>
      <w:marBottom w:val="0"/>
      <w:divBdr>
        <w:top w:val="none" w:sz="0" w:space="0" w:color="auto"/>
        <w:left w:val="none" w:sz="0" w:space="0" w:color="auto"/>
        <w:bottom w:val="none" w:sz="0" w:space="0" w:color="auto"/>
        <w:right w:val="none" w:sz="0" w:space="0" w:color="auto"/>
      </w:divBdr>
    </w:div>
    <w:div w:id="1276254381">
      <w:bodyDiv w:val="1"/>
      <w:marLeft w:val="0"/>
      <w:marRight w:val="0"/>
      <w:marTop w:val="0"/>
      <w:marBottom w:val="0"/>
      <w:divBdr>
        <w:top w:val="none" w:sz="0" w:space="0" w:color="auto"/>
        <w:left w:val="none" w:sz="0" w:space="0" w:color="auto"/>
        <w:bottom w:val="none" w:sz="0" w:space="0" w:color="auto"/>
        <w:right w:val="none" w:sz="0" w:space="0" w:color="auto"/>
      </w:divBdr>
    </w:div>
    <w:div w:id="1365910730">
      <w:bodyDiv w:val="1"/>
      <w:marLeft w:val="0"/>
      <w:marRight w:val="0"/>
      <w:marTop w:val="0"/>
      <w:marBottom w:val="0"/>
      <w:divBdr>
        <w:top w:val="none" w:sz="0" w:space="0" w:color="auto"/>
        <w:left w:val="none" w:sz="0" w:space="0" w:color="auto"/>
        <w:bottom w:val="none" w:sz="0" w:space="0" w:color="auto"/>
        <w:right w:val="none" w:sz="0" w:space="0" w:color="auto"/>
      </w:divBdr>
      <w:divsChild>
        <w:div w:id="1562794008">
          <w:marLeft w:val="0"/>
          <w:marRight w:val="0"/>
          <w:marTop w:val="0"/>
          <w:marBottom w:val="0"/>
          <w:divBdr>
            <w:top w:val="none" w:sz="0" w:space="0" w:color="auto"/>
            <w:left w:val="none" w:sz="0" w:space="0" w:color="auto"/>
            <w:bottom w:val="none" w:sz="0" w:space="0" w:color="auto"/>
            <w:right w:val="none" w:sz="0" w:space="0" w:color="auto"/>
          </w:divBdr>
        </w:div>
        <w:div w:id="651907796">
          <w:marLeft w:val="0"/>
          <w:marRight w:val="0"/>
          <w:marTop w:val="0"/>
          <w:marBottom w:val="0"/>
          <w:divBdr>
            <w:top w:val="none" w:sz="0" w:space="0" w:color="auto"/>
            <w:left w:val="none" w:sz="0" w:space="0" w:color="auto"/>
            <w:bottom w:val="none" w:sz="0" w:space="0" w:color="auto"/>
            <w:right w:val="none" w:sz="0" w:space="0" w:color="auto"/>
          </w:divBdr>
        </w:div>
        <w:div w:id="673801670">
          <w:marLeft w:val="0"/>
          <w:marRight w:val="0"/>
          <w:marTop w:val="0"/>
          <w:marBottom w:val="0"/>
          <w:divBdr>
            <w:top w:val="none" w:sz="0" w:space="0" w:color="auto"/>
            <w:left w:val="none" w:sz="0" w:space="0" w:color="auto"/>
            <w:bottom w:val="none" w:sz="0" w:space="0" w:color="auto"/>
            <w:right w:val="none" w:sz="0" w:space="0" w:color="auto"/>
          </w:divBdr>
        </w:div>
        <w:div w:id="143200579">
          <w:marLeft w:val="0"/>
          <w:marRight w:val="0"/>
          <w:marTop w:val="0"/>
          <w:marBottom w:val="0"/>
          <w:divBdr>
            <w:top w:val="none" w:sz="0" w:space="0" w:color="auto"/>
            <w:left w:val="none" w:sz="0" w:space="0" w:color="auto"/>
            <w:bottom w:val="none" w:sz="0" w:space="0" w:color="auto"/>
            <w:right w:val="none" w:sz="0" w:space="0" w:color="auto"/>
          </w:divBdr>
        </w:div>
        <w:div w:id="854535513">
          <w:marLeft w:val="0"/>
          <w:marRight w:val="0"/>
          <w:marTop w:val="0"/>
          <w:marBottom w:val="0"/>
          <w:divBdr>
            <w:top w:val="none" w:sz="0" w:space="0" w:color="auto"/>
            <w:left w:val="none" w:sz="0" w:space="0" w:color="auto"/>
            <w:bottom w:val="none" w:sz="0" w:space="0" w:color="auto"/>
            <w:right w:val="none" w:sz="0" w:space="0" w:color="auto"/>
          </w:divBdr>
        </w:div>
        <w:div w:id="843858727">
          <w:marLeft w:val="0"/>
          <w:marRight w:val="0"/>
          <w:marTop w:val="0"/>
          <w:marBottom w:val="0"/>
          <w:divBdr>
            <w:top w:val="none" w:sz="0" w:space="0" w:color="auto"/>
            <w:left w:val="none" w:sz="0" w:space="0" w:color="auto"/>
            <w:bottom w:val="none" w:sz="0" w:space="0" w:color="auto"/>
            <w:right w:val="none" w:sz="0" w:space="0" w:color="auto"/>
          </w:divBdr>
        </w:div>
        <w:div w:id="1266424195">
          <w:marLeft w:val="0"/>
          <w:marRight w:val="0"/>
          <w:marTop w:val="0"/>
          <w:marBottom w:val="0"/>
          <w:divBdr>
            <w:top w:val="none" w:sz="0" w:space="0" w:color="auto"/>
            <w:left w:val="none" w:sz="0" w:space="0" w:color="auto"/>
            <w:bottom w:val="none" w:sz="0" w:space="0" w:color="auto"/>
            <w:right w:val="none" w:sz="0" w:space="0" w:color="auto"/>
          </w:divBdr>
        </w:div>
        <w:div w:id="955986284">
          <w:marLeft w:val="0"/>
          <w:marRight w:val="0"/>
          <w:marTop w:val="0"/>
          <w:marBottom w:val="0"/>
          <w:divBdr>
            <w:top w:val="none" w:sz="0" w:space="0" w:color="auto"/>
            <w:left w:val="none" w:sz="0" w:space="0" w:color="auto"/>
            <w:bottom w:val="none" w:sz="0" w:space="0" w:color="auto"/>
            <w:right w:val="none" w:sz="0" w:space="0" w:color="auto"/>
          </w:divBdr>
        </w:div>
        <w:div w:id="737942392">
          <w:marLeft w:val="0"/>
          <w:marRight w:val="0"/>
          <w:marTop w:val="0"/>
          <w:marBottom w:val="0"/>
          <w:divBdr>
            <w:top w:val="none" w:sz="0" w:space="0" w:color="auto"/>
            <w:left w:val="none" w:sz="0" w:space="0" w:color="auto"/>
            <w:bottom w:val="none" w:sz="0" w:space="0" w:color="auto"/>
            <w:right w:val="none" w:sz="0" w:space="0" w:color="auto"/>
          </w:divBdr>
        </w:div>
      </w:divsChild>
    </w:div>
    <w:div w:id="1422410825">
      <w:bodyDiv w:val="1"/>
      <w:marLeft w:val="0"/>
      <w:marRight w:val="0"/>
      <w:marTop w:val="0"/>
      <w:marBottom w:val="0"/>
      <w:divBdr>
        <w:top w:val="none" w:sz="0" w:space="0" w:color="auto"/>
        <w:left w:val="none" w:sz="0" w:space="0" w:color="auto"/>
        <w:bottom w:val="none" w:sz="0" w:space="0" w:color="auto"/>
        <w:right w:val="none" w:sz="0" w:space="0" w:color="auto"/>
      </w:divBdr>
    </w:div>
    <w:div w:id="1444112794">
      <w:bodyDiv w:val="1"/>
      <w:marLeft w:val="0"/>
      <w:marRight w:val="0"/>
      <w:marTop w:val="0"/>
      <w:marBottom w:val="0"/>
      <w:divBdr>
        <w:top w:val="none" w:sz="0" w:space="0" w:color="auto"/>
        <w:left w:val="none" w:sz="0" w:space="0" w:color="auto"/>
        <w:bottom w:val="none" w:sz="0" w:space="0" w:color="auto"/>
        <w:right w:val="none" w:sz="0" w:space="0" w:color="auto"/>
      </w:divBdr>
      <w:divsChild>
        <w:div w:id="2068608623">
          <w:marLeft w:val="0"/>
          <w:marRight w:val="0"/>
          <w:marTop w:val="0"/>
          <w:marBottom w:val="0"/>
          <w:divBdr>
            <w:top w:val="none" w:sz="0" w:space="0" w:color="auto"/>
            <w:left w:val="none" w:sz="0" w:space="0" w:color="auto"/>
            <w:bottom w:val="none" w:sz="0" w:space="0" w:color="auto"/>
            <w:right w:val="none" w:sz="0" w:space="0" w:color="auto"/>
          </w:divBdr>
        </w:div>
        <w:div w:id="980888177">
          <w:marLeft w:val="0"/>
          <w:marRight w:val="0"/>
          <w:marTop w:val="0"/>
          <w:marBottom w:val="0"/>
          <w:divBdr>
            <w:top w:val="none" w:sz="0" w:space="0" w:color="auto"/>
            <w:left w:val="none" w:sz="0" w:space="0" w:color="auto"/>
            <w:bottom w:val="none" w:sz="0" w:space="0" w:color="auto"/>
            <w:right w:val="none" w:sz="0" w:space="0" w:color="auto"/>
          </w:divBdr>
        </w:div>
        <w:div w:id="1025519480">
          <w:marLeft w:val="0"/>
          <w:marRight w:val="0"/>
          <w:marTop w:val="0"/>
          <w:marBottom w:val="0"/>
          <w:divBdr>
            <w:top w:val="none" w:sz="0" w:space="0" w:color="auto"/>
            <w:left w:val="none" w:sz="0" w:space="0" w:color="auto"/>
            <w:bottom w:val="none" w:sz="0" w:space="0" w:color="auto"/>
            <w:right w:val="none" w:sz="0" w:space="0" w:color="auto"/>
          </w:divBdr>
        </w:div>
        <w:div w:id="552927373">
          <w:marLeft w:val="0"/>
          <w:marRight w:val="0"/>
          <w:marTop w:val="0"/>
          <w:marBottom w:val="0"/>
          <w:divBdr>
            <w:top w:val="none" w:sz="0" w:space="0" w:color="auto"/>
            <w:left w:val="none" w:sz="0" w:space="0" w:color="auto"/>
            <w:bottom w:val="none" w:sz="0" w:space="0" w:color="auto"/>
            <w:right w:val="none" w:sz="0" w:space="0" w:color="auto"/>
          </w:divBdr>
        </w:div>
        <w:div w:id="656803583">
          <w:marLeft w:val="0"/>
          <w:marRight w:val="0"/>
          <w:marTop w:val="0"/>
          <w:marBottom w:val="0"/>
          <w:divBdr>
            <w:top w:val="none" w:sz="0" w:space="0" w:color="auto"/>
            <w:left w:val="none" w:sz="0" w:space="0" w:color="auto"/>
            <w:bottom w:val="none" w:sz="0" w:space="0" w:color="auto"/>
            <w:right w:val="none" w:sz="0" w:space="0" w:color="auto"/>
          </w:divBdr>
        </w:div>
        <w:div w:id="1974410882">
          <w:marLeft w:val="0"/>
          <w:marRight w:val="0"/>
          <w:marTop w:val="0"/>
          <w:marBottom w:val="0"/>
          <w:divBdr>
            <w:top w:val="none" w:sz="0" w:space="0" w:color="auto"/>
            <w:left w:val="none" w:sz="0" w:space="0" w:color="auto"/>
            <w:bottom w:val="none" w:sz="0" w:space="0" w:color="auto"/>
            <w:right w:val="none" w:sz="0" w:space="0" w:color="auto"/>
          </w:divBdr>
        </w:div>
        <w:div w:id="1631544966">
          <w:marLeft w:val="0"/>
          <w:marRight w:val="0"/>
          <w:marTop w:val="0"/>
          <w:marBottom w:val="0"/>
          <w:divBdr>
            <w:top w:val="none" w:sz="0" w:space="0" w:color="auto"/>
            <w:left w:val="none" w:sz="0" w:space="0" w:color="auto"/>
            <w:bottom w:val="none" w:sz="0" w:space="0" w:color="auto"/>
            <w:right w:val="none" w:sz="0" w:space="0" w:color="auto"/>
          </w:divBdr>
        </w:div>
        <w:div w:id="1305503969">
          <w:marLeft w:val="0"/>
          <w:marRight w:val="0"/>
          <w:marTop w:val="0"/>
          <w:marBottom w:val="0"/>
          <w:divBdr>
            <w:top w:val="none" w:sz="0" w:space="0" w:color="auto"/>
            <w:left w:val="none" w:sz="0" w:space="0" w:color="auto"/>
            <w:bottom w:val="none" w:sz="0" w:space="0" w:color="auto"/>
            <w:right w:val="none" w:sz="0" w:space="0" w:color="auto"/>
          </w:divBdr>
        </w:div>
        <w:div w:id="1461725139">
          <w:marLeft w:val="0"/>
          <w:marRight w:val="0"/>
          <w:marTop w:val="0"/>
          <w:marBottom w:val="0"/>
          <w:divBdr>
            <w:top w:val="none" w:sz="0" w:space="0" w:color="auto"/>
            <w:left w:val="none" w:sz="0" w:space="0" w:color="auto"/>
            <w:bottom w:val="none" w:sz="0" w:space="0" w:color="auto"/>
            <w:right w:val="none" w:sz="0" w:space="0" w:color="auto"/>
          </w:divBdr>
        </w:div>
      </w:divsChild>
    </w:div>
    <w:div w:id="1501385101">
      <w:bodyDiv w:val="1"/>
      <w:marLeft w:val="0"/>
      <w:marRight w:val="0"/>
      <w:marTop w:val="0"/>
      <w:marBottom w:val="0"/>
      <w:divBdr>
        <w:top w:val="none" w:sz="0" w:space="0" w:color="auto"/>
        <w:left w:val="none" w:sz="0" w:space="0" w:color="auto"/>
        <w:bottom w:val="none" w:sz="0" w:space="0" w:color="auto"/>
        <w:right w:val="none" w:sz="0" w:space="0" w:color="auto"/>
      </w:divBdr>
    </w:div>
    <w:div w:id="1507938278">
      <w:bodyDiv w:val="1"/>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806"/>
          <w:marRight w:val="0"/>
          <w:marTop w:val="0"/>
          <w:marBottom w:val="0"/>
          <w:divBdr>
            <w:top w:val="none" w:sz="0" w:space="0" w:color="auto"/>
            <w:left w:val="none" w:sz="0" w:space="0" w:color="auto"/>
            <w:bottom w:val="none" w:sz="0" w:space="0" w:color="auto"/>
            <w:right w:val="none" w:sz="0" w:space="0" w:color="auto"/>
          </w:divBdr>
        </w:div>
      </w:divsChild>
    </w:div>
    <w:div w:id="1545828110">
      <w:bodyDiv w:val="1"/>
      <w:marLeft w:val="0"/>
      <w:marRight w:val="0"/>
      <w:marTop w:val="0"/>
      <w:marBottom w:val="0"/>
      <w:divBdr>
        <w:top w:val="none" w:sz="0" w:space="0" w:color="auto"/>
        <w:left w:val="none" w:sz="0" w:space="0" w:color="auto"/>
        <w:bottom w:val="none" w:sz="0" w:space="0" w:color="auto"/>
        <w:right w:val="none" w:sz="0" w:space="0" w:color="auto"/>
      </w:divBdr>
    </w:div>
    <w:div w:id="1579633924">
      <w:bodyDiv w:val="1"/>
      <w:marLeft w:val="0"/>
      <w:marRight w:val="0"/>
      <w:marTop w:val="0"/>
      <w:marBottom w:val="0"/>
      <w:divBdr>
        <w:top w:val="none" w:sz="0" w:space="0" w:color="auto"/>
        <w:left w:val="none" w:sz="0" w:space="0" w:color="auto"/>
        <w:bottom w:val="none" w:sz="0" w:space="0" w:color="auto"/>
        <w:right w:val="none" w:sz="0" w:space="0" w:color="auto"/>
      </w:divBdr>
      <w:divsChild>
        <w:div w:id="962076565">
          <w:marLeft w:val="0"/>
          <w:marRight w:val="0"/>
          <w:marTop w:val="0"/>
          <w:marBottom w:val="0"/>
          <w:divBdr>
            <w:top w:val="none" w:sz="0" w:space="0" w:color="auto"/>
            <w:left w:val="none" w:sz="0" w:space="0" w:color="auto"/>
            <w:bottom w:val="none" w:sz="0" w:space="0" w:color="auto"/>
            <w:right w:val="none" w:sz="0" w:space="0" w:color="auto"/>
          </w:divBdr>
        </w:div>
        <w:div w:id="565263749">
          <w:marLeft w:val="0"/>
          <w:marRight w:val="0"/>
          <w:marTop w:val="0"/>
          <w:marBottom w:val="0"/>
          <w:divBdr>
            <w:top w:val="none" w:sz="0" w:space="0" w:color="auto"/>
            <w:left w:val="none" w:sz="0" w:space="0" w:color="auto"/>
            <w:bottom w:val="none" w:sz="0" w:space="0" w:color="auto"/>
            <w:right w:val="none" w:sz="0" w:space="0" w:color="auto"/>
          </w:divBdr>
        </w:div>
        <w:div w:id="691760348">
          <w:marLeft w:val="0"/>
          <w:marRight w:val="0"/>
          <w:marTop w:val="0"/>
          <w:marBottom w:val="0"/>
          <w:divBdr>
            <w:top w:val="none" w:sz="0" w:space="0" w:color="auto"/>
            <w:left w:val="none" w:sz="0" w:space="0" w:color="auto"/>
            <w:bottom w:val="none" w:sz="0" w:space="0" w:color="auto"/>
            <w:right w:val="none" w:sz="0" w:space="0" w:color="auto"/>
          </w:divBdr>
        </w:div>
        <w:div w:id="1729835941">
          <w:marLeft w:val="0"/>
          <w:marRight w:val="0"/>
          <w:marTop w:val="0"/>
          <w:marBottom w:val="0"/>
          <w:divBdr>
            <w:top w:val="none" w:sz="0" w:space="0" w:color="auto"/>
            <w:left w:val="none" w:sz="0" w:space="0" w:color="auto"/>
            <w:bottom w:val="none" w:sz="0" w:space="0" w:color="auto"/>
            <w:right w:val="none" w:sz="0" w:space="0" w:color="auto"/>
          </w:divBdr>
        </w:div>
        <w:div w:id="1234044586">
          <w:marLeft w:val="0"/>
          <w:marRight w:val="0"/>
          <w:marTop w:val="0"/>
          <w:marBottom w:val="0"/>
          <w:divBdr>
            <w:top w:val="none" w:sz="0" w:space="0" w:color="auto"/>
            <w:left w:val="none" w:sz="0" w:space="0" w:color="auto"/>
            <w:bottom w:val="none" w:sz="0" w:space="0" w:color="auto"/>
            <w:right w:val="none" w:sz="0" w:space="0" w:color="auto"/>
          </w:divBdr>
        </w:div>
        <w:div w:id="1146436218">
          <w:marLeft w:val="0"/>
          <w:marRight w:val="0"/>
          <w:marTop w:val="0"/>
          <w:marBottom w:val="0"/>
          <w:divBdr>
            <w:top w:val="none" w:sz="0" w:space="0" w:color="auto"/>
            <w:left w:val="none" w:sz="0" w:space="0" w:color="auto"/>
            <w:bottom w:val="none" w:sz="0" w:space="0" w:color="auto"/>
            <w:right w:val="none" w:sz="0" w:space="0" w:color="auto"/>
          </w:divBdr>
        </w:div>
      </w:divsChild>
    </w:div>
    <w:div w:id="1651442382">
      <w:bodyDiv w:val="1"/>
      <w:marLeft w:val="0"/>
      <w:marRight w:val="0"/>
      <w:marTop w:val="0"/>
      <w:marBottom w:val="0"/>
      <w:divBdr>
        <w:top w:val="none" w:sz="0" w:space="0" w:color="auto"/>
        <w:left w:val="none" w:sz="0" w:space="0" w:color="auto"/>
        <w:bottom w:val="none" w:sz="0" w:space="0" w:color="auto"/>
        <w:right w:val="none" w:sz="0" w:space="0" w:color="auto"/>
      </w:divBdr>
    </w:div>
    <w:div w:id="1661543453">
      <w:bodyDiv w:val="1"/>
      <w:marLeft w:val="0"/>
      <w:marRight w:val="0"/>
      <w:marTop w:val="0"/>
      <w:marBottom w:val="0"/>
      <w:divBdr>
        <w:top w:val="none" w:sz="0" w:space="0" w:color="auto"/>
        <w:left w:val="none" w:sz="0" w:space="0" w:color="auto"/>
        <w:bottom w:val="none" w:sz="0" w:space="0" w:color="auto"/>
        <w:right w:val="none" w:sz="0" w:space="0" w:color="auto"/>
      </w:divBdr>
    </w:div>
    <w:div w:id="1743021188">
      <w:bodyDiv w:val="1"/>
      <w:marLeft w:val="0"/>
      <w:marRight w:val="0"/>
      <w:marTop w:val="0"/>
      <w:marBottom w:val="0"/>
      <w:divBdr>
        <w:top w:val="none" w:sz="0" w:space="0" w:color="auto"/>
        <w:left w:val="none" w:sz="0" w:space="0" w:color="auto"/>
        <w:bottom w:val="none" w:sz="0" w:space="0" w:color="auto"/>
        <w:right w:val="none" w:sz="0" w:space="0" w:color="auto"/>
      </w:divBdr>
    </w:div>
    <w:div w:id="1787698987">
      <w:bodyDiv w:val="1"/>
      <w:marLeft w:val="0"/>
      <w:marRight w:val="0"/>
      <w:marTop w:val="0"/>
      <w:marBottom w:val="0"/>
      <w:divBdr>
        <w:top w:val="none" w:sz="0" w:space="0" w:color="auto"/>
        <w:left w:val="none" w:sz="0" w:space="0" w:color="auto"/>
        <w:bottom w:val="none" w:sz="0" w:space="0" w:color="auto"/>
        <w:right w:val="none" w:sz="0" w:space="0" w:color="auto"/>
      </w:divBdr>
      <w:divsChild>
        <w:div w:id="400441983">
          <w:marLeft w:val="0"/>
          <w:marRight w:val="0"/>
          <w:marTop w:val="0"/>
          <w:marBottom w:val="0"/>
          <w:divBdr>
            <w:top w:val="none" w:sz="0" w:space="0" w:color="auto"/>
            <w:left w:val="none" w:sz="0" w:space="0" w:color="auto"/>
            <w:bottom w:val="none" w:sz="0" w:space="0" w:color="auto"/>
            <w:right w:val="none" w:sz="0" w:space="0" w:color="auto"/>
          </w:divBdr>
        </w:div>
        <w:div w:id="213197075">
          <w:marLeft w:val="0"/>
          <w:marRight w:val="0"/>
          <w:marTop w:val="0"/>
          <w:marBottom w:val="0"/>
          <w:divBdr>
            <w:top w:val="none" w:sz="0" w:space="0" w:color="auto"/>
            <w:left w:val="none" w:sz="0" w:space="0" w:color="auto"/>
            <w:bottom w:val="none" w:sz="0" w:space="0" w:color="auto"/>
            <w:right w:val="none" w:sz="0" w:space="0" w:color="auto"/>
          </w:divBdr>
        </w:div>
        <w:div w:id="1734156813">
          <w:marLeft w:val="0"/>
          <w:marRight w:val="0"/>
          <w:marTop w:val="0"/>
          <w:marBottom w:val="0"/>
          <w:divBdr>
            <w:top w:val="none" w:sz="0" w:space="0" w:color="auto"/>
            <w:left w:val="none" w:sz="0" w:space="0" w:color="auto"/>
            <w:bottom w:val="none" w:sz="0" w:space="0" w:color="auto"/>
            <w:right w:val="none" w:sz="0" w:space="0" w:color="auto"/>
          </w:divBdr>
        </w:div>
        <w:div w:id="1301569178">
          <w:marLeft w:val="0"/>
          <w:marRight w:val="0"/>
          <w:marTop w:val="0"/>
          <w:marBottom w:val="0"/>
          <w:divBdr>
            <w:top w:val="none" w:sz="0" w:space="0" w:color="auto"/>
            <w:left w:val="none" w:sz="0" w:space="0" w:color="auto"/>
            <w:bottom w:val="none" w:sz="0" w:space="0" w:color="auto"/>
            <w:right w:val="none" w:sz="0" w:space="0" w:color="auto"/>
          </w:divBdr>
        </w:div>
        <w:div w:id="1404986297">
          <w:marLeft w:val="0"/>
          <w:marRight w:val="0"/>
          <w:marTop w:val="0"/>
          <w:marBottom w:val="0"/>
          <w:divBdr>
            <w:top w:val="none" w:sz="0" w:space="0" w:color="auto"/>
            <w:left w:val="none" w:sz="0" w:space="0" w:color="auto"/>
            <w:bottom w:val="none" w:sz="0" w:space="0" w:color="auto"/>
            <w:right w:val="none" w:sz="0" w:space="0" w:color="auto"/>
          </w:divBdr>
        </w:div>
        <w:div w:id="1715277338">
          <w:marLeft w:val="0"/>
          <w:marRight w:val="0"/>
          <w:marTop w:val="0"/>
          <w:marBottom w:val="0"/>
          <w:divBdr>
            <w:top w:val="none" w:sz="0" w:space="0" w:color="auto"/>
            <w:left w:val="none" w:sz="0" w:space="0" w:color="auto"/>
            <w:bottom w:val="none" w:sz="0" w:space="0" w:color="auto"/>
            <w:right w:val="none" w:sz="0" w:space="0" w:color="auto"/>
          </w:divBdr>
        </w:div>
      </w:divsChild>
    </w:div>
    <w:div w:id="1864778909">
      <w:bodyDiv w:val="1"/>
      <w:marLeft w:val="0"/>
      <w:marRight w:val="0"/>
      <w:marTop w:val="0"/>
      <w:marBottom w:val="0"/>
      <w:divBdr>
        <w:top w:val="none" w:sz="0" w:space="0" w:color="auto"/>
        <w:left w:val="none" w:sz="0" w:space="0" w:color="auto"/>
        <w:bottom w:val="none" w:sz="0" w:space="0" w:color="auto"/>
        <w:right w:val="none" w:sz="0" w:space="0" w:color="auto"/>
      </w:divBdr>
    </w:div>
    <w:div w:id="1868103913">
      <w:bodyDiv w:val="1"/>
      <w:marLeft w:val="0"/>
      <w:marRight w:val="0"/>
      <w:marTop w:val="0"/>
      <w:marBottom w:val="0"/>
      <w:divBdr>
        <w:top w:val="none" w:sz="0" w:space="0" w:color="auto"/>
        <w:left w:val="none" w:sz="0" w:space="0" w:color="auto"/>
        <w:bottom w:val="none" w:sz="0" w:space="0" w:color="auto"/>
        <w:right w:val="none" w:sz="0" w:space="0" w:color="auto"/>
      </w:divBdr>
      <w:divsChild>
        <w:div w:id="18823262">
          <w:marLeft w:val="0"/>
          <w:marRight w:val="0"/>
          <w:marTop w:val="0"/>
          <w:marBottom w:val="0"/>
          <w:divBdr>
            <w:top w:val="none" w:sz="0" w:space="0" w:color="auto"/>
            <w:left w:val="none" w:sz="0" w:space="0" w:color="auto"/>
            <w:bottom w:val="none" w:sz="0" w:space="0" w:color="auto"/>
            <w:right w:val="none" w:sz="0" w:space="0" w:color="auto"/>
          </w:divBdr>
        </w:div>
        <w:div w:id="1968078050">
          <w:marLeft w:val="0"/>
          <w:marRight w:val="0"/>
          <w:marTop w:val="0"/>
          <w:marBottom w:val="0"/>
          <w:divBdr>
            <w:top w:val="none" w:sz="0" w:space="0" w:color="auto"/>
            <w:left w:val="none" w:sz="0" w:space="0" w:color="auto"/>
            <w:bottom w:val="none" w:sz="0" w:space="0" w:color="auto"/>
            <w:right w:val="none" w:sz="0" w:space="0" w:color="auto"/>
          </w:divBdr>
        </w:div>
        <w:div w:id="469252541">
          <w:marLeft w:val="0"/>
          <w:marRight w:val="0"/>
          <w:marTop w:val="0"/>
          <w:marBottom w:val="0"/>
          <w:divBdr>
            <w:top w:val="none" w:sz="0" w:space="0" w:color="auto"/>
            <w:left w:val="none" w:sz="0" w:space="0" w:color="auto"/>
            <w:bottom w:val="none" w:sz="0" w:space="0" w:color="auto"/>
            <w:right w:val="none" w:sz="0" w:space="0" w:color="auto"/>
          </w:divBdr>
        </w:div>
        <w:div w:id="507138605">
          <w:marLeft w:val="0"/>
          <w:marRight w:val="0"/>
          <w:marTop w:val="0"/>
          <w:marBottom w:val="0"/>
          <w:divBdr>
            <w:top w:val="none" w:sz="0" w:space="0" w:color="auto"/>
            <w:left w:val="none" w:sz="0" w:space="0" w:color="auto"/>
            <w:bottom w:val="none" w:sz="0" w:space="0" w:color="auto"/>
            <w:right w:val="none" w:sz="0" w:space="0" w:color="auto"/>
          </w:divBdr>
        </w:div>
        <w:div w:id="747263445">
          <w:marLeft w:val="0"/>
          <w:marRight w:val="0"/>
          <w:marTop w:val="0"/>
          <w:marBottom w:val="0"/>
          <w:divBdr>
            <w:top w:val="none" w:sz="0" w:space="0" w:color="auto"/>
            <w:left w:val="none" w:sz="0" w:space="0" w:color="auto"/>
            <w:bottom w:val="none" w:sz="0" w:space="0" w:color="auto"/>
            <w:right w:val="none" w:sz="0" w:space="0" w:color="auto"/>
          </w:divBdr>
        </w:div>
        <w:div w:id="1998917645">
          <w:marLeft w:val="0"/>
          <w:marRight w:val="0"/>
          <w:marTop w:val="0"/>
          <w:marBottom w:val="0"/>
          <w:divBdr>
            <w:top w:val="none" w:sz="0" w:space="0" w:color="auto"/>
            <w:left w:val="none" w:sz="0" w:space="0" w:color="auto"/>
            <w:bottom w:val="none" w:sz="0" w:space="0" w:color="auto"/>
            <w:right w:val="none" w:sz="0" w:space="0" w:color="auto"/>
          </w:divBdr>
        </w:div>
        <w:div w:id="405686587">
          <w:marLeft w:val="0"/>
          <w:marRight w:val="0"/>
          <w:marTop w:val="0"/>
          <w:marBottom w:val="0"/>
          <w:divBdr>
            <w:top w:val="none" w:sz="0" w:space="0" w:color="auto"/>
            <w:left w:val="none" w:sz="0" w:space="0" w:color="auto"/>
            <w:bottom w:val="none" w:sz="0" w:space="0" w:color="auto"/>
            <w:right w:val="none" w:sz="0" w:space="0" w:color="auto"/>
          </w:divBdr>
        </w:div>
      </w:divsChild>
    </w:div>
    <w:div w:id="1903171037">
      <w:bodyDiv w:val="1"/>
      <w:marLeft w:val="0"/>
      <w:marRight w:val="0"/>
      <w:marTop w:val="0"/>
      <w:marBottom w:val="0"/>
      <w:divBdr>
        <w:top w:val="none" w:sz="0" w:space="0" w:color="auto"/>
        <w:left w:val="none" w:sz="0" w:space="0" w:color="auto"/>
        <w:bottom w:val="none" w:sz="0" w:space="0" w:color="auto"/>
        <w:right w:val="none" w:sz="0" w:space="0" w:color="auto"/>
      </w:divBdr>
    </w:div>
    <w:div w:id="2080665475">
      <w:bodyDiv w:val="1"/>
      <w:marLeft w:val="0"/>
      <w:marRight w:val="0"/>
      <w:marTop w:val="0"/>
      <w:marBottom w:val="0"/>
      <w:divBdr>
        <w:top w:val="none" w:sz="0" w:space="0" w:color="auto"/>
        <w:left w:val="none" w:sz="0" w:space="0" w:color="auto"/>
        <w:bottom w:val="none" w:sz="0" w:space="0" w:color="auto"/>
        <w:right w:val="none" w:sz="0" w:space="0" w:color="auto"/>
      </w:divBdr>
    </w:div>
    <w:div w:id="2088111156">
      <w:bodyDiv w:val="1"/>
      <w:marLeft w:val="0"/>
      <w:marRight w:val="0"/>
      <w:marTop w:val="0"/>
      <w:marBottom w:val="0"/>
      <w:divBdr>
        <w:top w:val="none" w:sz="0" w:space="0" w:color="auto"/>
        <w:left w:val="none" w:sz="0" w:space="0" w:color="auto"/>
        <w:bottom w:val="none" w:sz="0" w:space="0" w:color="auto"/>
        <w:right w:val="none" w:sz="0" w:space="0" w:color="auto"/>
      </w:divBdr>
      <w:divsChild>
        <w:div w:id="902982092">
          <w:marLeft w:val="0"/>
          <w:marRight w:val="0"/>
          <w:marTop w:val="0"/>
          <w:marBottom w:val="0"/>
          <w:divBdr>
            <w:top w:val="none" w:sz="0" w:space="0" w:color="auto"/>
            <w:left w:val="none" w:sz="0" w:space="0" w:color="auto"/>
            <w:bottom w:val="none" w:sz="0" w:space="0" w:color="auto"/>
            <w:right w:val="none" w:sz="0" w:space="0" w:color="auto"/>
          </w:divBdr>
        </w:div>
        <w:div w:id="1621181585">
          <w:marLeft w:val="0"/>
          <w:marRight w:val="0"/>
          <w:marTop w:val="0"/>
          <w:marBottom w:val="0"/>
          <w:divBdr>
            <w:top w:val="none" w:sz="0" w:space="0" w:color="auto"/>
            <w:left w:val="none" w:sz="0" w:space="0" w:color="auto"/>
            <w:bottom w:val="none" w:sz="0" w:space="0" w:color="auto"/>
            <w:right w:val="none" w:sz="0" w:space="0" w:color="auto"/>
          </w:divBdr>
        </w:div>
        <w:div w:id="359669725">
          <w:marLeft w:val="0"/>
          <w:marRight w:val="0"/>
          <w:marTop w:val="0"/>
          <w:marBottom w:val="0"/>
          <w:divBdr>
            <w:top w:val="none" w:sz="0" w:space="0" w:color="auto"/>
            <w:left w:val="none" w:sz="0" w:space="0" w:color="auto"/>
            <w:bottom w:val="none" w:sz="0" w:space="0" w:color="auto"/>
            <w:right w:val="none" w:sz="0" w:space="0" w:color="auto"/>
          </w:divBdr>
        </w:div>
        <w:div w:id="88815764">
          <w:marLeft w:val="0"/>
          <w:marRight w:val="0"/>
          <w:marTop w:val="0"/>
          <w:marBottom w:val="0"/>
          <w:divBdr>
            <w:top w:val="none" w:sz="0" w:space="0" w:color="auto"/>
            <w:left w:val="none" w:sz="0" w:space="0" w:color="auto"/>
            <w:bottom w:val="none" w:sz="0" w:space="0" w:color="auto"/>
            <w:right w:val="none" w:sz="0" w:space="0" w:color="auto"/>
          </w:divBdr>
        </w:div>
        <w:div w:id="771322282">
          <w:marLeft w:val="0"/>
          <w:marRight w:val="0"/>
          <w:marTop w:val="0"/>
          <w:marBottom w:val="0"/>
          <w:divBdr>
            <w:top w:val="none" w:sz="0" w:space="0" w:color="auto"/>
            <w:left w:val="none" w:sz="0" w:space="0" w:color="auto"/>
            <w:bottom w:val="none" w:sz="0" w:space="0" w:color="auto"/>
            <w:right w:val="none" w:sz="0" w:space="0" w:color="auto"/>
          </w:divBdr>
        </w:div>
        <w:div w:id="762840573">
          <w:marLeft w:val="0"/>
          <w:marRight w:val="0"/>
          <w:marTop w:val="0"/>
          <w:marBottom w:val="0"/>
          <w:divBdr>
            <w:top w:val="none" w:sz="0" w:space="0" w:color="auto"/>
            <w:left w:val="none" w:sz="0" w:space="0" w:color="auto"/>
            <w:bottom w:val="none" w:sz="0" w:space="0" w:color="auto"/>
            <w:right w:val="none" w:sz="0" w:space="0" w:color="auto"/>
          </w:divBdr>
        </w:div>
        <w:div w:id="886915122">
          <w:marLeft w:val="0"/>
          <w:marRight w:val="0"/>
          <w:marTop w:val="0"/>
          <w:marBottom w:val="0"/>
          <w:divBdr>
            <w:top w:val="none" w:sz="0" w:space="0" w:color="auto"/>
            <w:left w:val="none" w:sz="0" w:space="0" w:color="auto"/>
            <w:bottom w:val="none" w:sz="0" w:space="0" w:color="auto"/>
            <w:right w:val="none" w:sz="0" w:space="0" w:color="auto"/>
          </w:divBdr>
        </w:div>
        <w:div w:id="1192914393">
          <w:marLeft w:val="0"/>
          <w:marRight w:val="0"/>
          <w:marTop w:val="0"/>
          <w:marBottom w:val="0"/>
          <w:divBdr>
            <w:top w:val="none" w:sz="0" w:space="0" w:color="auto"/>
            <w:left w:val="none" w:sz="0" w:space="0" w:color="auto"/>
            <w:bottom w:val="none" w:sz="0" w:space="0" w:color="auto"/>
            <w:right w:val="none" w:sz="0" w:space="0" w:color="auto"/>
          </w:divBdr>
        </w:div>
        <w:div w:id="1227112295">
          <w:marLeft w:val="0"/>
          <w:marRight w:val="0"/>
          <w:marTop w:val="0"/>
          <w:marBottom w:val="0"/>
          <w:divBdr>
            <w:top w:val="none" w:sz="0" w:space="0" w:color="auto"/>
            <w:left w:val="none" w:sz="0" w:space="0" w:color="auto"/>
            <w:bottom w:val="none" w:sz="0" w:space="0" w:color="auto"/>
            <w:right w:val="none" w:sz="0" w:space="0" w:color="auto"/>
          </w:divBdr>
        </w:div>
      </w:divsChild>
    </w:div>
    <w:div w:id="2092577533">
      <w:bodyDiv w:val="1"/>
      <w:marLeft w:val="0"/>
      <w:marRight w:val="0"/>
      <w:marTop w:val="0"/>
      <w:marBottom w:val="0"/>
      <w:divBdr>
        <w:top w:val="none" w:sz="0" w:space="0" w:color="auto"/>
        <w:left w:val="none" w:sz="0" w:space="0" w:color="auto"/>
        <w:bottom w:val="none" w:sz="0" w:space="0" w:color="auto"/>
        <w:right w:val="none" w:sz="0" w:space="0" w:color="auto"/>
      </w:divBdr>
    </w:div>
    <w:div w:id="21019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kimmelman@mcgill.ca" TargetMode="External"/><Relationship Id="rId13" Type="http://schemas.openxmlformats.org/officeDocument/2006/relationships/hyperlink" Target="https://osf.io/crf62/"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F29BB-0997-6548-9EF6-883D453C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8846</Words>
  <Characters>50424</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7</cp:revision>
  <dcterms:created xsi:type="dcterms:W3CDTF">2023-06-27T17:31:00Z</dcterms:created>
  <dcterms:modified xsi:type="dcterms:W3CDTF">2023-06-28T00:02:00Z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id="4P5XMoo2"/&gt;&lt;style id="http://www.zotero.org/styles/sage-vancouver" hasBibliography="1" bibliographyStyleHasBeenSet="0"/&gt;&lt;prefs&gt;&lt;pref name="fieldType" value="Field"/&gt;&lt;/prefs&gt;&lt;/data&gt;</vt:lpwstr>
  </property>
</Properties>
</file>