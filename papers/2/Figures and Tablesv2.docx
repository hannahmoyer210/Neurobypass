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CCA4" w14:textId="77777777" w:rsidR="002D4CE0" w:rsidRPr="00B24C11" w:rsidRDefault="002D4CE0" w:rsidP="002D4CE0">
      <w:pPr>
        <w:rPr>
          <w:b/>
          <w:bCs/>
        </w:rPr>
      </w:pPr>
      <w:r w:rsidRPr="008B12F2">
        <w:rPr>
          <w:b/>
          <w:bCs/>
        </w:rPr>
        <w:t xml:space="preserve">Figures </w:t>
      </w:r>
      <w:r>
        <w:rPr>
          <w:b/>
          <w:bCs/>
        </w:rPr>
        <w:t>a</w:t>
      </w:r>
      <w:r w:rsidRPr="008B12F2">
        <w:rPr>
          <w:b/>
          <w:bCs/>
        </w:rPr>
        <w:t xml:space="preserve">nd Tables </w:t>
      </w:r>
    </w:p>
    <w:p w14:paraId="6C4E8345" w14:textId="77777777" w:rsidR="002D4CE0" w:rsidRDefault="002D4CE0" w:rsidP="002D4CE0">
      <w:pPr>
        <w:keepLines/>
        <w:tabs>
          <w:tab w:val="left" w:pos="5414"/>
        </w:tabs>
      </w:pPr>
      <w:r>
        <w:rPr>
          <w:b/>
          <w:bCs/>
        </w:rPr>
        <w:t>Figure 1</w:t>
      </w:r>
      <w:r>
        <w:t xml:space="preserve"> -Prisma Flow Diagram for phase 3 Trial Sample</w:t>
      </w:r>
    </w:p>
    <w:p w14:paraId="1B0EEA26" w14:textId="77777777" w:rsidR="002D4CE0" w:rsidRDefault="002D4CE0" w:rsidP="002D4CE0">
      <w:pPr>
        <w:keepLines/>
        <w:rPr>
          <w:rFonts w:asciiTheme="minorHAnsi" w:hAnsiTheme="minorHAnsi" w:cstheme="minorHAnsi"/>
          <w:b/>
          <w:bCs/>
        </w:rPr>
      </w:pPr>
    </w:p>
    <w:p w14:paraId="263985DA" w14:textId="77777777" w:rsidR="002D4CE0" w:rsidRDefault="002D4CE0" w:rsidP="002D4CE0">
      <w:pPr>
        <w:keepLines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40FDFBDF" wp14:editId="6AB4750C">
            <wp:extent cx="5943600" cy="7408545"/>
            <wp:effectExtent l="0" t="0" r="0" b="0"/>
            <wp:docPr id="1926651625" name="Picture 5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51625" name="Picture 5" descr="Diagram, 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D211" w14:textId="77777777" w:rsidR="002D4CE0" w:rsidRDefault="002D4CE0" w:rsidP="002D4CE0">
      <w:pPr>
        <w:spacing w:line="480" w:lineRule="auto"/>
        <w:rPr>
          <w:b/>
          <w:bCs/>
        </w:rPr>
      </w:pPr>
    </w:p>
    <w:p w14:paraId="71178FCB" w14:textId="77777777" w:rsidR="002D4CE0" w:rsidRPr="001D1F6F" w:rsidRDefault="002D4CE0" w:rsidP="002D4CE0">
      <w:pPr>
        <w:spacing w:line="480" w:lineRule="auto"/>
        <w:rPr>
          <w:b/>
          <w:bCs/>
        </w:rPr>
      </w:pPr>
      <w:r w:rsidRPr="001D1F6F">
        <w:rPr>
          <w:b/>
          <w:bCs/>
        </w:rPr>
        <w:lastRenderedPageBreak/>
        <w:t>Table 1. Characteristics of the</w:t>
      </w:r>
      <w:r>
        <w:rPr>
          <w:b/>
          <w:bCs/>
        </w:rPr>
        <w:t xml:space="preserve"> Phase 3 Trial</w:t>
      </w:r>
      <w:r w:rsidRPr="001D1F6F">
        <w:rPr>
          <w:b/>
          <w:bCs/>
        </w:rPr>
        <w:t xml:space="preserve"> Sample</w:t>
      </w:r>
    </w:p>
    <w:tbl>
      <w:tblPr>
        <w:tblStyle w:val="PlainTable4"/>
        <w:tblpPr w:leftFromText="180" w:rightFromText="180" w:vertAnchor="text" w:horzAnchor="margin" w:tblpY="-42"/>
        <w:tblW w:w="9450" w:type="dxa"/>
        <w:tblLayout w:type="fixed"/>
        <w:tblLook w:val="04A0" w:firstRow="1" w:lastRow="0" w:firstColumn="1" w:lastColumn="0" w:noHBand="0" w:noVBand="1"/>
      </w:tblPr>
      <w:tblGrid>
        <w:gridCol w:w="4950"/>
        <w:gridCol w:w="4500"/>
      </w:tblGrid>
      <w:tr w:rsidR="002D4CE0" w:rsidRPr="00C33BA5" w14:paraId="3CD2DD4C" w14:textId="77777777" w:rsidTr="004B6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FF452BD" w14:textId="77777777" w:rsidR="002D4CE0" w:rsidRPr="00C33BA5" w:rsidRDefault="002D4CE0" w:rsidP="004B6CA2">
            <w:pPr>
              <w:keepLines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sz w:val="20"/>
                <w:szCs w:val="20"/>
              </w:rPr>
              <w:t>Indications</w:t>
            </w:r>
          </w:p>
        </w:tc>
        <w:tc>
          <w:tcPr>
            <w:tcW w:w="4500" w:type="dxa"/>
            <w:vMerge w:val="restart"/>
            <w:tcBorders>
              <w:top w:val="single" w:sz="4" w:space="0" w:color="000000"/>
            </w:tcBorders>
            <w:shd w:val="clear" w:color="auto" w:fill="FFFFFF" w:themeFill="background1"/>
            <w:vAlign w:val="center"/>
          </w:tcPr>
          <w:p w14:paraId="4B16D707" w14:textId="77777777" w:rsidR="002D4CE0" w:rsidRPr="00C33BA5" w:rsidRDefault="002D4CE0" w:rsidP="004B6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sz w:val="20"/>
                <w:szCs w:val="20"/>
              </w:rPr>
              <w:t xml:space="preserve">Number of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phase 3</w:t>
            </w:r>
            <w:r w:rsidRPr="00C33BA5">
              <w:rPr>
                <w:rFonts w:asciiTheme="minorHAnsi" w:hAnsiTheme="minorHAnsi" w:cstheme="minorHAnsi"/>
                <w:sz w:val="20"/>
                <w:szCs w:val="20"/>
              </w:rPr>
              <w:t xml:space="preserve"> trials</w:t>
            </w:r>
          </w:p>
          <w:p w14:paraId="4644147D" w14:textId="77777777" w:rsidR="002D4CE0" w:rsidRPr="00C33BA5" w:rsidRDefault="002D4CE0" w:rsidP="004B6CA2">
            <w:pPr>
              <w:keepLines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sz w:val="20"/>
                <w:szCs w:val="20"/>
              </w:rPr>
              <w:t xml:space="preserve">N=113 (%) </w:t>
            </w:r>
          </w:p>
        </w:tc>
      </w:tr>
      <w:tr w:rsidR="002D4CE0" w:rsidRPr="00C33BA5" w14:paraId="01DE64CE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vMerge/>
            <w:tcBorders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8076F1" w14:textId="77777777" w:rsidR="002D4CE0" w:rsidRPr="00C33BA5" w:rsidRDefault="002D4CE0" w:rsidP="004B6CA2">
            <w:pPr>
              <w:keepLines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500" w:type="dxa"/>
            <w:vMerge/>
            <w:shd w:val="clear" w:color="auto" w:fill="FFFFFF" w:themeFill="background1"/>
            <w:vAlign w:val="center"/>
          </w:tcPr>
          <w:p w14:paraId="5B5FB638" w14:textId="77777777" w:rsidR="002D4CE0" w:rsidRPr="00C33BA5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2D4CE0" w:rsidRPr="00C33BA5" w14:paraId="29A4281D" w14:textId="77777777" w:rsidTr="004B6CA2">
        <w:trPr>
          <w:cantSplit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vMerge/>
            <w:tcBorders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CDE556" w14:textId="77777777" w:rsidR="002D4CE0" w:rsidRPr="00C33BA5" w:rsidRDefault="002D4CE0" w:rsidP="004B6CA2">
            <w:pPr>
              <w:keepLines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50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E3FE6B" w14:textId="77777777" w:rsidR="002D4CE0" w:rsidRPr="00C33BA5" w:rsidRDefault="002D4CE0" w:rsidP="004B6CA2">
            <w:pPr>
              <w:keepLines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2D4CE0" w:rsidRPr="00C33BA5" w14:paraId="61CFB588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19A3A0D4" w14:textId="77777777" w:rsidR="002D4CE0" w:rsidRPr="00C33BA5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Indication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355D92A6" w14:textId="77777777" w:rsidR="002D4CE0" w:rsidRPr="00C33BA5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D4CE0" w:rsidRPr="00C33BA5" w14:paraId="73D6E0EE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78740A54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Alzheimer's disease</w:t>
            </w:r>
          </w:p>
        </w:tc>
        <w:tc>
          <w:tcPr>
            <w:tcW w:w="4500" w:type="dxa"/>
            <w:vAlign w:val="bottom"/>
          </w:tcPr>
          <w:p w14:paraId="16BD3640" w14:textId="77777777" w:rsidR="002D4CE0" w:rsidRPr="00C33BA5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30 (27)</w:t>
            </w:r>
          </w:p>
        </w:tc>
      </w:tr>
      <w:tr w:rsidR="002D4CE0" w:rsidRPr="00C33BA5" w14:paraId="318441E3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158006B2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Parkinson's disease</w:t>
            </w:r>
          </w:p>
        </w:tc>
        <w:tc>
          <w:tcPr>
            <w:tcW w:w="4500" w:type="dxa"/>
            <w:vAlign w:val="bottom"/>
          </w:tcPr>
          <w:p w14:paraId="6B8D946E" w14:textId="77777777" w:rsidR="002D4CE0" w:rsidRPr="00C33BA5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 (13)</w:t>
            </w:r>
          </w:p>
        </w:tc>
      </w:tr>
      <w:tr w:rsidR="002D4CE0" w:rsidRPr="00C33BA5" w14:paraId="22E954DE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39E07A1B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Amyotrophic lateral sclerosis</w:t>
            </w:r>
          </w:p>
        </w:tc>
        <w:tc>
          <w:tcPr>
            <w:tcW w:w="4500" w:type="dxa"/>
            <w:vAlign w:val="bottom"/>
          </w:tcPr>
          <w:p w14:paraId="73B93313" w14:textId="77777777" w:rsidR="002D4CE0" w:rsidRPr="00C33BA5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 (4)</w:t>
            </w:r>
          </w:p>
        </w:tc>
      </w:tr>
      <w:tr w:rsidR="002D4CE0" w:rsidRPr="00C33BA5" w14:paraId="51A19F9A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6C6990F4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Huntington's disease</w:t>
            </w:r>
          </w:p>
        </w:tc>
        <w:tc>
          <w:tcPr>
            <w:tcW w:w="4500" w:type="dxa"/>
            <w:vAlign w:val="bottom"/>
          </w:tcPr>
          <w:p w14:paraId="28EAC559" w14:textId="77777777" w:rsidR="002D4CE0" w:rsidRPr="00C33BA5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 (4)</w:t>
            </w:r>
          </w:p>
        </w:tc>
      </w:tr>
      <w:tr w:rsidR="002D4CE0" w:rsidRPr="00C33BA5" w14:paraId="4EF8069F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4074C098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Relapsing Multiple sclerosis</w:t>
            </w:r>
          </w:p>
        </w:tc>
        <w:tc>
          <w:tcPr>
            <w:tcW w:w="4500" w:type="dxa"/>
            <w:vAlign w:val="bottom"/>
          </w:tcPr>
          <w:p w14:paraId="5A0D6567" w14:textId="77777777" w:rsidR="002D4CE0" w:rsidRPr="00C33BA5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 (14)</w:t>
            </w:r>
          </w:p>
        </w:tc>
      </w:tr>
      <w:tr w:rsidR="002D4CE0" w:rsidRPr="00C33BA5" w14:paraId="191E6059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1C22D250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Progressive Multiple sclerosis</w:t>
            </w:r>
          </w:p>
        </w:tc>
        <w:tc>
          <w:tcPr>
            <w:tcW w:w="4500" w:type="dxa"/>
            <w:vAlign w:val="bottom"/>
          </w:tcPr>
          <w:p w14:paraId="7EEB04A6" w14:textId="77777777" w:rsidR="002D4CE0" w:rsidRPr="00C33BA5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 (4)</w:t>
            </w:r>
          </w:p>
        </w:tc>
      </w:tr>
      <w:tr w:rsidR="002D4CE0" w:rsidRPr="00C33BA5" w14:paraId="3C505C11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3D62FC8A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Headache</w:t>
            </w:r>
          </w:p>
        </w:tc>
        <w:tc>
          <w:tcPr>
            <w:tcW w:w="4500" w:type="dxa"/>
            <w:vAlign w:val="bottom"/>
          </w:tcPr>
          <w:p w14:paraId="197F1B8B" w14:textId="77777777" w:rsidR="002D4CE0" w:rsidRPr="00C33BA5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26 (23)</w:t>
            </w:r>
          </w:p>
        </w:tc>
      </w:tr>
      <w:tr w:rsidR="002D4CE0" w:rsidRPr="00C33BA5" w14:paraId="0331C455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71E8D755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Epilepsy</w:t>
            </w:r>
          </w:p>
        </w:tc>
        <w:tc>
          <w:tcPr>
            <w:tcW w:w="4500" w:type="dxa"/>
            <w:vAlign w:val="bottom"/>
          </w:tcPr>
          <w:p w14:paraId="0C99CBF2" w14:textId="77777777" w:rsidR="002D4CE0" w:rsidRPr="00C33BA5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 (4)</w:t>
            </w:r>
          </w:p>
        </w:tc>
      </w:tr>
      <w:tr w:rsidR="002D4CE0" w:rsidRPr="00C33BA5" w14:paraId="26824846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274593F2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TBI</w:t>
            </w:r>
          </w:p>
        </w:tc>
        <w:tc>
          <w:tcPr>
            <w:tcW w:w="4500" w:type="dxa"/>
            <w:vAlign w:val="bottom"/>
          </w:tcPr>
          <w:p w14:paraId="3349850E" w14:textId="77777777" w:rsidR="002D4CE0" w:rsidRPr="00C33BA5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 (4)</w:t>
            </w:r>
          </w:p>
        </w:tc>
      </w:tr>
      <w:tr w:rsidR="002D4CE0" w:rsidRPr="00C33BA5" w14:paraId="336AE311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6F1B6544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Stroke</w:t>
            </w:r>
          </w:p>
        </w:tc>
        <w:tc>
          <w:tcPr>
            <w:tcW w:w="4500" w:type="dxa"/>
            <w:vAlign w:val="bottom"/>
          </w:tcPr>
          <w:p w14:paraId="0908D89E" w14:textId="77777777" w:rsidR="002D4CE0" w:rsidRPr="00C33BA5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 (5)</w:t>
            </w:r>
          </w:p>
        </w:tc>
      </w:tr>
      <w:tr w:rsidR="002D4CE0" w:rsidRPr="00C33BA5" w14:paraId="51DD138D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2695C976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4500" w:type="dxa"/>
            <w:vAlign w:val="bottom"/>
          </w:tcPr>
          <w:p w14:paraId="5B5E75E1" w14:textId="77777777" w:rsidR="002D4CE0" w:rsidRPr="00C33BA5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113</w:t>
            </w:r>
          </w:p>
        </w:tc>
      </w:tr>
      <w:tr w:rsidR="002D4CE0" w:rsidRPr="00C33BA5" w14:paraId="10DE4B21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2943E7C2" w14:textId="77777777" w:rsidR="002D4CE0" w:rsidRPr="00C33BA5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sz w:val="20"/>
                <w:szCs w:val="20"/>
              </w:rPr>
              <w:t>General</w:t>
            </w:r>
          </w:p>
        </w:tc>
        <w:tc>
          <w:tcPr>
            <w:tcW w:w="4500" w:type="dxa"/>
            <w:vAlign w:val="center"/>
          </w:tcPr>
          <w:p w14:paraId="2D1EC7A8" w14:textId="77777777" w:rsidR="002D4CE0" w:rsidRPr="00C33BA5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D4CE0" w:rsidRPr="00C33BA5" w14:paraId="2073DAB5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3AF4F553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sz w:val="20"/>
                <w:szCs w:val="20"/>
              </w:rPr>
              <w:t>Pharmaceutical funder</w:t>
            </w:r>
          </w:p>
        </w:tc>
        <w:tc>
          <w:tcPr>
            <w:tcW w:w="4500" w:type="dxa"/>
            <w:vAlign w:val="bottom"/>
          </w:tcPr>
          <w:p w14:paraId="62743DCD" w14:textId="77777777" w:rsidR="002D4CE0" w:rsidRPr="00C33BA5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94 (83)</w:t>
            </w:r>
          </w:p>
        </w:tc>
      </w:tr>
      <w:tr w:rsidR="002D4CE0" w:rsidRPr="00C33BA5" w14:paraId="6B9DA91F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179A278D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sz w:val="20"/>
                <w:szCs w:val="20"/>
              </w:rPr>
              <w:t>Pre-approval status</w:t>
            </w:r>
          </w:p>
        </w:tc>
        <w:tc>
          <w:tcPr>
            <w:tcW w:w="4500" w:type="dxa"/>
            <w:vAlign w:val="bottom"/>
          </w:tcPr>
          <w:p w14:paraId="0FEBFEE1" w14:textId="77777777" w:rsidR="002D4CE0" w:rsidRPr="00C33BA5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92 (81)</w:t>
            </w:r>
          </w:p>
        </w:tc>
      </w:tr>
      <w:tr w:rsidR="002D4CE0" w:rsidRPr="00C33BA5" w14:paraId="62DD9384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1A6DEA9F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sz w:val="20"/>
                <w:szCs w:val="20"/>
              </w:rPr>
              <w:t>Positive primary endpoint</w:t>
            </w:r>
          </w:p>
        </w:tc>
        <w:tc>
          <w:tcPr>
            <w:tcW w:w="4500" w:type="dxa"/>
            <w:vAlign w:val="bottom"/>
          </w:tcPr>
          <w:p w14:paraId="05CEA005" w14:textId="77777777" w:rsidR="002D4CE0" w:rsidRPr="00C33BA5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49 (</w:t>
            </w:r>
            <w:proofErr w:type="gramStart"/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45)*</w:t>
            </w:r>
            <w:proofErr w:type="gramEnd"/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2D4CE0" w:rsidRPr="00C33BA5" w14:paraId="5449A4AC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69711587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sz w:val="20"/>
                <w:szCs w:val="20"/>
              </w:rPr>
              <w:t>Terminated for safety or futility</w:t>
            </w:r>
          </w:p>
        </w:tc>
        <w:tc>
          <w:tcPr>
            <w:tcW w:w="4500" w:type="dxa"/>
            <w:vAlign w:val="bottom"/>
          </w:tcPr>
          <w:p w14:paraId="3253CF6F" w14:textId="77777777" w:rsidR="002D4CE0" w:rsidRPr="00C33BA5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24 (21)</w:t>
            </w:r>
          </w:p>
        </w:tc>
      </w:tr>
      <w:tr w:rsidR="002D4CE0" w:rsidRPr="00C33BA5" w14:paraId="6ED02DB8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60406E53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sz w:val="20"/>
                <w:szCs w:val="20"/>
              </w:rPr>
              <w:t xml:space="preserve">Median sample size (IQR) </w:t>
            </w:r>
          </w:p>
        </w:tc>
        <w:tc>
          <w:tcPr>
            <w:tcW w:w="4500" w:type="dxa"/>
            <w:vAlign w:val="center"/>
          </w:tcPr>
          <w:p w14:paraId="22D55FFD" w14:textId="77777777" w:rsidR="002D4CE0" w:rsidRPr="00C33BA5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sz w:val="20"/>
                <w:szCs w:val="20"/>
              </w:rPr>
              <w:t xml:space="preserve">835 (706) </w:t>
            </w:r>
          </w:p>
        </w:tc>
      </w:tr>
      <w:tr w:rsidR="00EC4B0C" w:rsidRPr="00C33BA5" w14:paraId="24CC1FE3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  <w:ins w:id="0" w:author="Hannah Marie Moyer, Ms" w:date="2023-07-01T12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right w:val="single" w:sz="4" w:space="0" w:color="000000"/>
            </w:tcBorders>
            <w:vAlign w:val="center"/>
          </w:tcPr>
          <w:p w14:paraId="63842664" w14:textId="6640A3F7" w:rsidR="00EC4B0C" w:rsidRPr="00C33BA5" w:rsidRDefault="00EC4B0C" w:rsidP="004B6CA2">
            <w:pPr>
              <w:keepLines/>
              <w:widowControl w:val="0"/>
              <w:ind w:left="720"/>
              <w:rPr>
                <w:ins w:id="1" w:author="Hannah Marie Moyer, Ms" w:date="2023-07-01T12:48:00Z"/>
                <w:rFonts w:asciiTheme="minorHAnsi" w:hAnsiTheme="minorHAnsi" w:cstheme="minorHAnsi"/>
                <w:sz w:val="20"/>
                <w:szCs w:val="20"/>
              </w:rPr>
            </w:pPr>
            <w:ins w:id="2" w:author="Hannah Marie Moyer, Ms" w:date="2023-07-01T12:48:00Z">
              <w:r>
                <w:rPr>
                  <w:rFonts w:asciiTheme="minorHAnsi" w:hAnsiTheme="minorHAnsi" w:cstheme="minorHAnsi"/>
                  <w:sz w:val="20"/>
                  <w:szCs w:val="20"/>
                </w:rPr>
                <w:t xml:space="preserve">Median trial duration in </w:t>
              </w:r>
            </w:ins>
            <w:ins w:id="3" w:author="Hannah Marie Moyer, Ms" w:date="2023-07-01T12:49:00Z">
              <w:r>
                <w:rPr>
                  <w:rFonts w:asciiTheme="minorHAnsi" w:hAnsiTheme="minorHAnsi" w:cstheme="minorHAnsi"/>
                  <w:sz w:val="20"/>
                  <w:szCs w:val="20"/>
                </w:rPr>
                <w:t>years</w:t>
              </w:r>
            </w:ins>
            <w:ins w:id="4" w:author="Hannah Marie Moyer, Ms" w:date="2023-07-01T12:48:00Z">
              <w:r>
                <w:rPr>
                  <w:rFonts w:asciiTheme="minorHAnsi" w:hAnsiTheme="minorHAnsi" w:cstheme="minorHAnsi"/>
                  <w:sz w:val="20"/>
                  <w:szCs w:val="20"/>
                </w:rPr>
                <w:t xml:space="preserve"> (IQR)</w:t>
              </w:r>
            </w:ins>
          </w:p>
        </w:tc>
        <w:tc>
          <w:tcPr>
            <w:tcW w:w="4500" w:type="dxa"/>
            <w:vAlign w:val="center"/>
          </w:tcPr>
          <w:p w14:paraId="5FC1B1BA" w14:textId="5FBEA408" w:rsidR="00EC4B0C" w:rsidRPr="00C33BA5" w:rsidRDefault="00EC4B0C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" w:author="Hannah Marie Moyer, Ms" w:date="2023-07-01T12:48:00Z"/>
                <w:rFonts w:asciiTheme="minorHAnsi" w:hAnsiTheme="minorHAnsi" w:cstheme="minorHAnsi"/>
                <w:sz w:val="20"/>
                <w:szCs w:val="20"/>
              </w:rPr>
            </w:pPr>
            <w:ins w:id="6" w:author="Hannah Marie Moyer, Ms" w:date="2023-07-01T12:49:00Z">
              <w:r>
                <w:rPr>
                  <w:rFonts w:asciiTheme="minorHAnsi" w:hAnsiTheme="minorHAnsi" w:cstheme="minorHAnsi"/>
                  <w:sz w:val="20"/>
                  <w:szCs w:val="20"/>
                </w:rPr>
                <w:t>2.92</w:t>
              </w:r>
            </w:ins>
            <w:ins w:id="7" w:author="Hannah Marie Moyer, Ms" w:date="2023-07-01T12:48:00Z">
              <w:r>
                <w:rPr>
                  <w:rFonts w:asciiTheme="minorHAnsi" w:hAnsiTheme="minorHAnsi" w:cstheme="minorHAnsi"/>
                  <w:sz w:val="20"/>
                  <w:szCs w:val="20"/>
                </w:rPr>
                <w:t xml:space="preserve"> (</w:t>
              </w:r>
            </w:ins>
            <w:r w:rsidR="00A67260">
              <w:rPr>
                <w:rFonts w:asciiTheme="minorHAnsi" w:hAnsiTheme="minorHAnsi" w:cstheme="minorHAnsi"/>
                <w:sz w:val="20"/>
                <w:szCs w:val="20"/>
              </w:rPr>
              <w:t>1.97</w:t>
            </w:r>
            <w:ins w:id="8" w:author="Hannah Marie Moyer, Ms" w:date="2023-07-01T12:48:00Z">
              <w:r>
                <w:rPr>
                  <w:rFonts w:asciiTheme="minorHAnsi" w:hAnsiTheme="minorHAnsi" w:cstheme="minorHAnsi"/>
                  <w:sz w:val="20"/>
                  <w:szCs w:val="20"/>
                </w:rPr>
                <w:t>)</w:t>
              </w:r>
            </w:ins>
          </w:p>
        </w:tc>
      </w:tr>
    </w:tbl>
    <w:p w14:paraId="4376F09E" w14:textId="77777777" w:rsidR="002D4CE0" w:rsidRDefault="002D4CE0" w:rsidP="002D4CE0">
      <w:pPr>
        <w:spacing w:line="480" w:lineRule="auto"/>
      </w:pPr>
      <w:r>
        <w:t xml:space="preserve">*Out of 108 trials with primary results available </w:t>
      </w:r>
    </w:p>
    <w:p w14:paraId="44F9B224" w14:textId="77777777" w:rsidR="002D4CE0" w:rsidRDefault="002D4CE0" w:rsidP="002D4CE0">
      <w:pPr>
        <w:spacing w:line="480" w:lineRule="auto"/>
      </w:pPr>
    </w:p>
    <w:p w14:paraId="3A33F9A0" w14:textId="77777777" w:rsidR="002D4CE0" w:rsidRDefault="002D4CE0" w:rsidP="002D4CE0">
      <w:pPr>
        <w:spacing w:line="480" w:lineRule="auto"/>
      </w:pPr>
    </w:p>
    <w:p w14:paraId="76FC5433" w14:textId="77777777" w:rsidR="002D4CE0" w:rsidRDefault="002D4CE0" w:rsidP="002D4CE0">
      <w:pPr>
        <w:spacing w:line="480" w:lineRule="auto"/>
      </w:pPr>
    </w:p>
    <w:p w14:paraId="49372A01" w14:textId="77777777" w:rsidR="002D4CE0" w:rsidRDefault="002D4CE0" w:rsidP="002D4CE0">
      <w:pPr>
        <w:spacing w:line="480" w:lineRule="auto"/>
      </w:pPr>
    </w:p>
    <w:p w14:paraId="64533D68" w14:textId="77777777" w:rsidR="002D4CE0" w:rsidRDefault="002D4CE0" w:rsidP="002D4CE0">
      <w:pPr>
        <w:spacing w:line="480" w:lineRule="auto"/>
      </w:pPr>
    </w:p>
    <w:p w14:paraId="68679ED6" w14:textId="77777777" w:rsidR="002D4CE0" w:rsidRDefault="002D4CE0" w:rsidP="002D4CE0">
      <w:pPr>
        <w:spacing w:line="480" w:lineRule="auto"/>
      </w:pPr>
    </w:p>
    <w:p w14:paraId="6A4572B2" w14:textId="77777777" w:rsidR="002D4CE0" w:rsidRDefault="002D4CE0" w:rsidP="002D4CE0">
      <w:pPr>
        <w:spacing w:line="480" w:lineRule="auto"/>
      </w:pPr>
    </w:p>
    <w:p w14:paraId="054E19A5" w14:textId="77777777" w:rsidR="002D4CE0" w:rsidRDefault="002D4CE0" w:rsidP="002D4CE0">
      <w:pPr>
        <w:spacing w:line="480" w:lineRule="auto"/>
      </w:pPr>
    </w:p>
    <w:p w14:paraId="203A6F8A" w14:textId="77777777" w:rsidR="002D4CE0" w:rsidRDefault="002D4CE0" w:rsidP="002D4CE0">
      <w:pPr>
        <w:spacing w:line="480" w:lineRule="auto"/>
      </w:pPr>
    </w:p>
    <w:p w14:paraId="7CD5B521" w14:textId="77777777" w:rsidR="002D4CE0" w:rsidRDefault="002D4CE0" w:rsidP="002D4CE0">
      <w:pPr>
        <w:spacing w:line="480" w:lineRule="auto"/>
      </w:pPr>
    </w:p>
    <w:p w14:paraId="2D92B571" w14:textId="77777777" w:rsidR="002D4CE0" w:rsidRDefault="002D4CE0" w:rsidP="002D4CE0">
      <w:pPr>
        <w:spacing w:line="480" w:lineRule="auto"/>
      </w:pPr>
    </w:p>
    <w:p w14:paraId="70476CAA" w14:textId="77777777" w:rsidR="002D4CE0" w:rsidRPr="008B4C98" w:rsidRDefault="002D4CE0" w:rsidP="002D4CE0">
      <w:pPr>
        <w:spacing w:line="480" w:lineRule="auto"/>
        <w:rPr>
          <w:b/>
          <w:bCs/>
        </w:rPr>
      </w:pPr>
      <w:r w:rsidRPr="008B4C98">
        <w:rPr>
          <w:b/>
          <w:bCs/>
        </w:rPr>
        <w:lastRenderedPageBreak/>
        <w:t>Table 2</w:t>
      </w:r>
      <w:r>
        <w:rPr>
          <w:b/>
          <w:bCs/>
        </w:rPr>
        <w:t>.</w:t>
      </w:r>
      <w:r w:rsidRPr="008B4C98">
        <w:rPr>
          <w:b/>
          <w:bCs/>
        </w:rPr>
        <w:t xml:space="preserve"> Prevalence of Bypassing </w:t>
      </w:r>
    </w:p>
    <w:p w14:paraId="7F20B3EF" w14:textId="77777777" w:rsidR="002D4CE0" w:rsidRDefault="002D4CE0" w:rsidP="002D4CE0"/>
    <w:tbl>
      <w:tblPr>
        <w:tblStyle w:val="PlainTable4"/>
        <w:tblpPr w:leftFromText="180" w:rightFromText="180" w:vertAnchor="text" w:horzAnchor="margin" w:tblpY="50"/>
        <w:tblW w:w="9360" w:type="dxa"/>
        <w:tblLayout w:type="fixed"/>
        <w:tblLook w:val="04A0" w:firstRow="1" w:lastRow="0" w:firstColumn="1" w:lastColumn="0" w:noHBand="0" w:noVBand="1"/>
      </w:tblPr>
      <w:tblGrid>
        <w:gridCol w:w="2879"/>
        <w:gridCol w:w="900"/>
        <w:gridCol w:w="1263"/>
        <w:gridCol w:w="1438"/>
        <w:gridCol w:w="1440"/>
        <w:gridCol w:w="1440"/>
      </w:tblGrid>
      <w:tr w:rsidR="002D4CE0" w:rsidRPr="00231570" w14:paraId="461B4078" w14:textId="77777777" w:rsidTr="004B6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A3D388" w14:textId="77777777" w:rsidR="002D4CE0" w:rsidRPr="00135B39" w:rsidRDefault="002D4CE0" w:rsidP="004B6CA2">
            <w:pPr>
              <w:keepLines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sz w:val="20"/>
                <w:szCs w:val="20"/>
              </w:rPr>
              <w:t>Indications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F6DE0D" w14:textId="77777777" w:rsidR="002D4CE0" w:rsidRPr="00135B39" w:rsidRDefault="002D4CE0" w:rsidP="004B6CA2">
            <w:pPr>
              <w:keepLines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sz w:val="20"/>
                <w:szCs w:val="20"/>
              </w:rPr>
              <w:t>Overall</w:t>
            </w:r>
          </w:p>
          <w:p w14:paraId="08B163CE" w14:textId="77777777" w:rsidR="002D4CE0" w:rsidRPr="006756E5" w:rsidRDefault="002D4CE0" w:rsidP="004B6CA2">
            <w:pPr>
              <w:keepLines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756E5">
              <w:rPr>
                <w:rFonts w:asciiTheme="minorHAnsi" w:eastAsia="Calibri" w:hAnsiTheme="minorHAnsi" w:cstheme="minorHAnsi"/>
                <w:sz w:val="20"/>
                <w:szCs w:val="20"/>
              </w:rPr>
              <w:t>(N)</w:t>
            </w:r>
          </w:p>
        </w:tc>
        <w:tc>
          <w:tcPr>
            <w:tcW w:w="1263" w:type="dxa"/>
            <w:tcBorders>
              <w:top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4E8977" w14:textId="77777777" w:rsidR="002D4CE0" w:rsidRPr="00135B39" w:rsidRDefault="002D4CE0" w:rsidP="004B6CA2">
            <w:pPr>
              <w:keepLines/>
              <w:widowControl w:val="0"/>
              <w:tabs>
                <w:tab w:val="left" w:pos="396"/>
                <w:tab w:val="center" w:pos="2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Non-Bypass</w:t>
            </w:r>
          </w:p>
        </w:tc>
        <w:tc>
          <w:tcPr>
            <w:tcW w:w="4318" w:type="dxa"/>
            <w:gridSpan w:val="3"/>
            <w:tcBorders>
              <w:top w:val="single" w:sz="4" w:space="0" w:color="000000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7FC537A" w14:textId="77777777" w:rsidR="002D4CE0" w:rsidRPr="00135B39" w:rsidRDefault="002D4CE0" w:rsidP="004B6CA2">
            <w:pPr>
              <w:keepLines/>
              <w:widowControl w:val="0"/>
              <w:tabs>
                <w:tab w:val="left" w:pos="396"/>
                <w:tab w:val="center" w:pos="2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Bypass</w:t>
            </w:r>
          </w:p>
        </w:tc>
      </w:tr>
      <w:tr w:rsidR="002D4CE0" w:rsidRPr="00231570" w14:paraId="01CBBE8D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vMerge/>
            <w:tcBorders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850A92" w14:textId="77777777" w:rsidR="002D4CE0" w:rsidRPr="00135B39" w:rsidRDefault="002D4CE0" w:rsidP="004B6CA2">
            <w:pPr>
              <w:keepLines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0F347BF" w14:textId="77777777" w:rsidR="002D4CE0" w:rsidRPr="00135B39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6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1459E1" w14:textId="77777777" w:rsidR="002D4CE0" w:rsidRPr="00135B39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Preceded by Positive P2</w:t>
            </w:r>
          </w:p>
          <w:p w14:paraId="67C8F15D" w14:textId="77777777" w:rsidR="002D4CE0" w:rsidRPr="006756E5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35B3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(N, %)</w:t>
            </w:r>
          </w:p>
        </w:tc>
        <w:tc>
          <w:tcPr>
            <w:tcW w:w="28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E07AD1" w14:textId="77777777" w:rsidR="002D4CE0" w:rsidRPr="00135B39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Preceded by Ambiguous P2</w:t>
            </w:r>
          </w:p>
          <w:p w14:paraId="18D46B56" w14:textId="77777777" w:rsidR="002D4CE0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35B3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(N, %)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82679B1" w14:textId="0B7E56CB" w:rsidR="002D4CE0" w:rsidRPr="00135B39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del w:id="9" w:author="Hannah Moyer" w:date="2023-07-05T11:24:00Z">
              <w:r w:rsidDel="004008B9">
                <w:rPr>
                  <w:rFonts w:asciiTheme="minorHAnsi" w:hAnsiTheme="minorHAnsi" w:cstheme="minorHAnsi"/>
                  <w:b/>
                  <w:bCs/>
                  <w:sz w:val="20"/>
                  <w:szCs w:val="20"/>
                </w:rPr>
                <w:delText xml:space="preserve">True </w:delText>
              </w:r>
            </w:del>
            <w:ins w:id="10" w:author="Hannah Moyer" w:date="2023-07-05T11:24:00Z">
              <w:r w:rsidR="004008B9">
                <w:rPr>
                  <w:rFonts w:asciiTheme="minorHAnsi" w:hAnsiTheme="minorHAnsi" w:cstheme="minorHAnsi"/>
                  <w:b/>
                  <w:bCs/>
                  <w:sz w:val="20"/>
                  <w:szCs w:val="20"/>
                </w:rPr>
                <w:t xml:space="preserve">Full </w:t>
              </w:r>
            </w:ins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Bypass</w:t>
            </w:r>
          </w:p>
          <w:p w14:paraId="67173EA9" w14:textId="77777777" w:rsidR="002D4CE0" w:rsidRPr="00135B39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35B3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(N, %)</w:t>
            </w:r>
          </w:p>
        </w:tc>
      </w:tr>
      <w:tr w:rsidR="002D4CE0" w:rsidRPr="00231570" w14:paraId="6AC6472E" w14:textId="77777777" w:rsidTr="004B6CA2">
        <w:trPr>
          <w:cantSplit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vMerge/>
            <w:tcBorders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59E2F2" w14:textId="77777777" w:rsidR="002D4CE0" w:rsidRPr="00135B39" w:rsidRDefault="002D4CE0" w:rsidP="004B6CA2">
            <w:pPr>
              <w:keepLines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64087B" w14:textId="77777777" w:rsidR="002D4CE0" w:rsidRPr="00135B39" w:rsidRDefault="002D4CE0" w:rsidP="004B6CA2">
            <w:pPr>
              <w:keepLines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6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A60162" w14:textId="77777777" w:rsidR="002D4CE0" w:rsidRPr="00135B39" w:rsidRDefault="002D4CE0" w:rsidP="004B6CA2">
            <w:pPr>
              <w:keepLines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901114" w14:textId="77777777" w:rsidR="002D4CE0" w:rsidRPr="006756E5" w:rsidRDefault="002D4CE0" w:rsidP="004B6CA2">
            <w:pPr>
              <w:tabs>
                <w:tab w:val="left" w:pos="295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756E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Nonpositive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EBE524" w14:textId="77777777" w:rsidR="002D4CE0" w:rsidRPr="006756E5" w:rsidRDefault="002D4CE0" w:rsidP="004B6CA2">
            <w:pPr>
              <w:keepLines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756E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Not focused on efficacy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C24462" w14:textId="77777777" w:rsidR="002D4CE0" w:rsidRDefault="002D4CE0" w:rsidP="004B6CA2">
            <w:pPr>
              <w:keepLines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2D4CE0" w:rsidRPr="004820BE" w14:paraId="389EE6AE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53A598E9" w14:textId="77777777" w:rsidR="002D4CE0" w:rsidRPr="00135B39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Alzheimer's disease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000000"/>
            </w:tcBorders>
            <w:vAlign w:val="bottom"/>
          </w:tcPr>
          <w:p w14:paraId="12E7FD63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63" w:type="dxa"/>
            <w:tcBorders>
              <w:top w:val="single" w:sz="4" w:space="0" w:color="auto"/>
              <w:right w:val="single" w:sz="4" w:space="0" w:color="000000"/>
            </w:tcBorders>
            <w:vAlign w:val="bottom"/>
          </w:tcPr>
          <w:p w14:paraId="68F0712A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(3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000000"/>
            </w:tcBorders>
            <w:vAlign w:val="bottom"/>
          </w:tcPr>
          <w:p w14:paraId="6B324CEB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bottom"/>
          </w:tcPr>
          <w:p w14:paraId="03BDCC76" w14:textId="77777777" w:rsidR="002D4CE0" w:rsidRPr="00086E48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7 </w:t>
            </w: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(2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</w:tcBorders>
            <w:vAlign w:val="bottom"/>
          </w:tcPr>
          <w:p w14:paraId="23596C5D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2D4CE0" w:rsidRPr="004820BE" w14:paraId="45FADE12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tcBorders>
              <w:right w:val="single" w:sz="4" w:space="0" w:color="000000"/>
            </w:tcBorders>
            <w:vAlign w:val="center"/>
          </w:tcPr>
          <w:p w14:paraId="43047235" w14:textId="77777777" w:rsidR="002D4CE0" w:rsidRPr="00135B39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Parkinson's disease</w:t>
            </w:r>
          </w:p>
        </w:tc>
        <w:tc>
          <w:tcPr>
            <w:tcW w:w="900" w:type="dxa"/>
            <w:tcBorders>
              <w:right w:val="single" w:sz="4" w:space="0" w:color="000000"/>
            </w:tcBorders>
            <w:vAlign w:val="bottom"/>
          </w:tcPr>
          <w:p w14:paraId="1C9E42A8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63" w:type="dxa"/>
            <w:tcBorders>
              <w:right w:val="single" w:sz="4" w:space="0" w:color="000000"/>
            </w:tcBorders>
            <w:vAlign w:val="bottom"/>
          </w:tcPr>
          <w:p w14:paraId="7E6FF3FB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5 (50)</w:t>
            </w:r>
          </w:p>
        </w:tc>
        <w:tc>
          <w:tcPr>
            <w:tcW w:w="1438" w:type="dxa"/>
            <w:tcBorders>
              <w:left w:val="single" w:sz="4" w:space="0" w:color="000000"/>
            </w:tcBorders>
            <w:vAlign w:val="bottom"/>
          </w:tcPr>
          <w:p w14:paraId="27EFD2EE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367BB9EC" w14:textId="77777777" w:rsidR="002D4CE0" w:rsidRPr="00086E48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4 (40)</w:t>
            </w:r>
          </w:p>
        </w:tc>
        <w:tc>
          <w:tcPr>
            <w:tcW w:w="1440" w:type="dxa"/>
            <w:tcBorders>
              <w:left w:val="single" w:sz="4" w:space="0" w:color="000000"/>
            </w:tcBorders>
            <w:vAlign w:val="bottom"/>
          </w:tcPr>
          <w:p w14:paraId="439854D2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(10)</w:t>
            </w:r>
          </w:p>
        </w:tc>
      </w:tr>
      <w:tr w:rsidR="002D4CE0" w:rsidRPr="004820BE" w14:paraId="6D9586F6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tcBorders>
              <w:right w:val="single" w:sz="4" w:space="0" w:color="000000"/>
            </w:tcBorders>
            <w:vAlign w:val="center"/>
          </w:tcPr>
          <w:p w14:paraId="442633F4" w14:textId="77777777" w:rsidR="002D4CE0" w:rsidRPr="00135B39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Amyotrophic lateral sclerosis</w:t>
            </w:r>
          </w:p>
        </w:tc>
        <w:tc>
          <w:tcPr>
            <w:tcW w:w="900" w:type="dxa"/>
            <w:tcBorders>
              <w:right w:val="single" w:sz="4" w:space="0" w:color="000000"/>
            </w:tcBorders>
            <w:vAlign w:val="bottom"/>
          </w:tcPr>
          <w:p w14:paraId="08A3E233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3" w:type="dxa"/>
            <w:tcBorders>
              <w:right w:val="single" w:sz="4" w:space="0" w:color="000000"/>
            </w:tcBorders>
            <w:vAlign w:val="bottom"/>
          </w:tcPr>
          <w:p w14:paraId="122967BE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3 (60)</w:t>
            </w:r>
          </w:p>
        </w:tc>
        <w:tc>
          <w:tcPr>
            <w:tcW w:w="1438" w:type="dxa"/>
            <w:tcBorders>
              <w:left w:val="single" w:sz="4" w:space="0" w:color="000000"/>
            </w:tcBorders>
            <w:vAlign w:val="bottom"/>
          </w:tcPr>
          <w:p w14:paraId="597D93C0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2 (40)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419A21A3" w14:textId="77777777" w:rsidR="002D4CE0" w:rsidRPr="00086E48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440" w:type="dxa"/>
            <w:tcBorders>
              <w:left w:val="single" w:sz="4" w:space="0" w:color="000000"/>
            </w:tcBorders>
            <w:vAlign w:val="bottom"/>
          </w:tcPr>
          <w:p w14:paraId="510951D7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0 (0)</w:t>
            </w:r>
          </w:p>
        </w:tc>
      </w:tr>
      <w:tr w:rsidR="002D4CE0" w:rsidRPr="004820BE" w14:paraId="5C598EAD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tcBorders>
              <w:right w:val="single" w:sz="4" w:space="0" w:color="000000"/>
            </w:tcBorders>
            <w:vAlign w:val="center"/>
          </w:tcPr>
          <w:p w14:paraId="1C676DC0" w14:textId="77777777" w:rsidR="002D4CE0" w:rsidRPr="00135B39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Huntington's disease</w:t>
            </w:r>
          </w:p>
        </w:tc>
        <w:tc>
          <w:tcPr>
            <w:tcW w:w="900" w:type="dxa"/>
            <w:tcBorders>
              <w:right w:val="single" w:sz="4" w:space="0" w:color="000000"/>
            </w:tcBorders>
            <w:vAlign w:val="bottom"/>
          </w:tcPr>
          <w:p w14:paraId="46EA2542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3" w:type="dxa"/>
            <w:tcBorders>
              <w:right w:val="single" w:sz="4" w:space="0" w:color="000000"/>
            </w:tcBorders>
            <w:vAlign w:val="bottom"/>
          </w:tcPr>
          <w:p w14:paraId="1FA42BE5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(25)</w:t>
            </w:r>
          </w:p>
        </w:tc>
        <w:tc>
          <w:tcPr>
            <w:tcW w:w="1438" w:type="dxa"/>
            <w:tcBorders>
              <w:left w:val="single" w:sz="4" w:space="0" w:color="000000"/>
            </w:tcBorders>
            <w:vAlign w:val="bottom"/>
          </w:tcPr>
          <w:p w14:paraId="7834BEA3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2 (50)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1A827A3D" w14:textId="77777777" w:rsidR="002D4CE0" w:rsidRPr="00086E48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(25)</w:t>
            </w:r>
          </w:p>
        </w:tc>
        <w:tc>
          <w:tcPr>
            <w:tcW w:w="1440" w:type="dxa"/>
            <w:tcBorders>
              <w:left w:val="single" w:sz="4" w:space="0" w:color="000000"/>
            </w:tcBorders>
            <w:vAlign w:val="bottom"/>
          </w:tcPr>
          <w:p w14:paraId="1A9835ED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0 (0)</w:t>
            </w:r>
          </w:p>
        </w:tc>
      </w:tr>
      <w:tr w:rsidR="002D4CE0" w:rsidRPr="004820BE" w14:paraId="5D0CB2C7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tcBorders>
              <w:right w:val="single" w:sz="4" w:space="0" w:color="000000"/>
            </w:tcBorders>
            <w:vAlign w:val="center"/>
          </w:tcPr>
          <w:p w14:paraId="72C36AEC" w14:textId="77777777" w:rsidR="002D4CE0" w:rsidRPr="00135B39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Relapsing m</w:t>
            </w:r>
            <w:r w:rsidRPr="002A3B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ultiple sclerosis</w:t>
            </w:r>
          </w:p>
        </w:tc>
        <w:tc>
          <w:tcPr>
            <w:tcW w:w="900" w:type="dxa"/>
            <w:tcBorders>
              <w:right w:val="single" w:sz="4" w:space="0" w:color="000000"/>
            </w:tcBorders>
            <w:vAlign w:val="bottom"/>
          </w:tcPr>
          <w:p w14:paraId="4DE9C509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63" w:type="dxa"/>
            <w:tcBorders>
              <w:right w:val="single" w:sz="4" w:space="0" w:color="000000"/>
            </w:tcBorders>
            <w:vAlign w:val="bottom"/>
          </w:tcPr>
          <w:p w14:paraId="1C38DA4A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15 (94)</w:t>
            </w:r>
          </w:p>
        </w:tc>
        <w:tc>
          <w:tcPr>
            <w:tcW w:w="1438" w:type="dxa"/>
            <w:tcBorders>
              <w:left w:val="single" w:sz="4" w:space="0" w:color="000000"/>
            </w:tcBorders>
            <w:vAlign w:val="bottom"/>
          </w:tcPr>
          <w:p w14:paraId="4C1B1190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457DA27F" w14:textId="77777777" w:rsidR="002D4CE0" w:rsidRPr="00086E48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(6)</w:t>
            </w:r>
          </w:p>
        </w:tc>
        <w:tc>
          <w:tcPr>
            <w:tcW w:w="1440" w:type="dxa"/>
            <w:tcBorders>
              <w:left w:val="single" w:sz="4" w:space="0" w:color="000000"/>
            </w:tcBorders>
            <w:vAlign w:val="bottom"/>
          </w:tcPr>
          <w:p w14:paraId="7FCFAC2A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0 (0)</w:t>
            </w:r>
          </w:p>
        </w:tc>
      </w:tr>
      <w:tr w:rsidR="002D4CE0" w:rsidRPr="004820BE" w14:paraId="1CB84577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tcBorders>
              <w:right w:val="single" w:sz="4" w:space="0" w:color="000000"/>
            </w:tcBorders>
            <w:vAlign w:val="center"/>
          </w:tcPr>
          <w:p w14:paraId="4B336F4F" w14:textId="77777777" w:rsidR="002D4CE0" w:rsidRPr="00135B39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Progressive m</w:t>
            </w:r>
            <w:r w:rsidRPr="002A3B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ultiple sclerosis</w:t>
            </w:r>
          </w:p>
        </w:tc>
        <w:tc>
          <w:tcPr>
            <w:tcW w:w="900" w:type="dxa"/>
            <w:tcBorders>
              <w:right w:val="single" w:sz="4" w:space="0" w:color="000000"/>
            </w:tcBorders>
            <w:vAlign w:val="bottom"/>
          </w:tcPr>
          <w:p w14:paraId="0F41FC93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3" w:type="dxa"/>
            <w:tcBorders>
              <w:right w:val="single" w:sz="4" w:space="0" w:color="000000"/>
            </w:tcBorders>
            <w:vAlign w:val="bottom"/>
          </w:tcPr>
          <w:p w14:paraId="718342D4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(25)</w:t>
            </w:r>
          </w:p>
        </w:tc>
        <w:tc>
          <w:tcPr>
            <w:tcW w:w="1438" w:type="dxa"/>
            <w:tcBorders>
              <w:left w:val="single" w:sz="4" w:space="0" w:color="000000"/>
            </w:tcBorders>
            <w:vAlign w:val="bottom"/>
          </w:tcPr>
          <w:p w14:paraId="53A7BE65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(25)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653FFA70" w14:textId="77777777" w:rsidR="002D4CE0" w:rsidRPr="00086E48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(25)</w:t>
            </w:r>
          </w:p>
        </w:tc>
        <w:tc>
          <w:tcPr>
            <w:tcW w:w="1440" w:type="dxa"/>
            <w:tcBorders>
              <w:left w:val="single" w:sz="4" w:space="0" w:color="000000"/>
            </w:tcBorders>
            <w:vAlign w:val="bottom"/>
          </w:tcPr>
          <w:p w14:paraId="62777B0B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(25)</w:t>
            </w:r>
          </w:p>
        </w:tc>
      </w:tr>
      <w:tr w:rsidR="002D4CE0" w:rsidRPr="004820BE" w14:paraId="48FE0DBD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tcBorders>
              <w:right w:val="single" w:sz="4" w:space="0" w:color="000000"/>
            </w:tcBorders>
            <w:vAlign w:val="center"/>
          </w:tcPr>
          <w:p w14:paraId="644DB25B" w14:textId="77777777" w:rsidR="002D4CE0" w:rsidRPr="00135B39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Headache</w:t>
            </w:r>
          </w:p>
        </w:tc>
        <w:tc>
          <w:tcPr>
            <w:tcW w:w="900" w:type="dxa"/>
            <w:tcBorders>
              <w:right w:val="single" w:sz="4" w:space="0" w:color="000000"/>
            </w:tcBorders>
            <w:vAlign w:val="bottom"/>
          </w:tcPr>
          <w:p w14:paraId="13C03BE1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63" w:type="dxa"/>
            <w:tcBorders>
              <w:right w:val="single" w:sz="4" w:space="0" w:color="000000"/>
            </w:tcBorders>
            <w:vAlign w:val="bottom"/>
          </w:tcPr>
          <w:p w14:paraId="50C5F304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19 (73)</w:t>
            </w:r>
          </w:p>
        </w:tc>
        <w:tc>
          <w:tcPr>
            <w:tcW w:w="1438" w:type="dxa"/>
            <w:tcBorders>
              <w:left w:val="single" w:sz="4" w:space="0" w:color="000000"/>
            </w:tcBorders>
            <w:vAlign w:val="bottom"/>
          </w:tcPr>
          <w:p w14:paraId="5508B6D8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4 (15)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4A5B66DE" w14:textId="77777777" w:rsidR="002D4CE0" w:rsidRPr="00086E48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440" w:type="dxa"/>
            <w:tcBorders>
              <w:left w:val="single" w:sz="4" w:space="0" w:color="000000"/>
            </w:tcBorders>
            <w:vAlign w:val="bottom"/>
          </w:tcPr>
          <w:p w14:paraId="2F8629CB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3 (12)</w:t>
            </w:r>
          </w:p>
        </w:tc>
      </w:tr>
      <w:tr w:rsidR="002D4CE0" w:rsidRPr="004820BE" w14:paraId="3682CD7C" w14:textId="77777777" w:rsidTr="004B6CA2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tcBorders>
              <w:right w:val="single" w:sz="4" w:space="0" w:color="000000"/>
            </w:tcBorders>
            <w:vAlign w:val="center"/>
          </w:tcPr>
          <w:p w14:paraId="5561DFF4" w14:textId="77777777" w:rsidR="002D4CE0" w:rsidRPr="00135B39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Epilepsy</w:t>
            </w:r>
          </w:p>
        </w:tc>
        <w:tc>
          <w:tcPr>
            <w:tcW w:w="900" w:type="dxa"/>
            <w:tcBorders>
              <w:right w:val="single" w:sz="4" w:space="0" w:color="000000"/>
            </w:tcBorders>
            <w:vAlign w:val="bottom"/>
          </w:tcPr>
          <w:p w14:paraId="26D97ABE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63" w:type="dxa"/>
            <w:tcBorders>
              <w:right w:val="single" w:sz="4" w:space="0" w:color="000000"/>
            </w:tcBorders>
            <w:vAlign w:val="bottom"/>
          </w:tcPr>
          <w:p w14:paraId="0046A278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2 (29)</w:t>
            </w:r>
          </w:p>
        </w:tc>
        <w:tc>
          <w:tcPr>
            <w:tcW w:w="1438" w:type="dxa"/>
            <w:tcBorders>
              <w:left w:val="single" w:sz="4" w:space="0" w:color="000000"/>
            </w:tcBorders>
            <w:vAlign w:val="bottom"/>
          </w:tcPr>
          <w:p w14:paraId="30D38819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(14)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3E18EAE5" w14:textId="77777777" w:rsidR="002D4CE0" w:rsidRPr="00086E48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440" w:type="dxa"/>
            <w:tcBorders>
              <w:left w:val="single" w:sz="4" w:space="0" w:color="000000"/>
            </w:tcBorders>
            <w:vAlign w:val="bottom"/>
          </w:tcPr>
          <w:p w14:paraId="5CF823D0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4 (57)</w:t>
            </w:r>
          </w:p>
        </w:tc>
      </w:tr>
      <w:tr w:rsidR="002D4CE0" w:rsidRPr="004820BE" w14:paraId="37436D53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tcBorders>
              <w:right w:val="single" w:sz="4" w:space="0" w:color="000000"/>
            </w:tcBorders>
            <w:vAlign w:val="center"/>
          </w:tcPr>
          <w:p w14:paraId="5311EF9A" w14:textId="77777777" w:rsidR="002D4CE0" w:rsidRPr="00135B39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TBI</w:t>
            </w:r>
          </w:p>
        </w:tc>
        <w:tc>
          <w:tcPr>
            <w:tcW w:w="900" w:type="dxa"/>
            <w:tcBorders>
              <w:right w:val="single" w:sz="4" w:space="0" w:color="000000"/>
            </w:tcBorders>
            <w:vAlign w:val="bottom"/>
          </w:tcPr>
          <w:p w14:paraId="7221D3D0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3" w:type="dxa"/>
            <w:tcBorders>
              <w:right w:val="single" w:sz="4" w:space="0" w:color="000000"/>
            </w:tcBorders>
            <w:vAlign w:val="bottom"/>
          </w:tcPr>
          <w:p w14:paraId="16C7CFD8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3 (60)</w:t>
            </w:r>
          </w:p>
        </w:tc>
        <w:tc>
          <w:tcPr>
            <w:tcW w:w="1438" w:type="dxa"/>
            <w:tcBorders>
              <w:left w:val="single" w:sz="4" w:space="0" w:color="000000"/>
            </w:tcBorders>
            <w:vAlign w:val="bottom"/>
          </w:tcPr>
          <w:p w14:paraId="0A7D5FEC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06D59B08" w14:textId="77777777" w:rsidR="002D4CE0" w:rsidRPr="00086E48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(20)</w:t>
            </w:r>
          </w:p>
        </w:tc>
        <w:tc>
          <w:tcPr>
            <w:tcW w:w="1440" w:type="dxa"/>
            <w:tcBorders>
              <w:left w:val="single" w:sz="4" w:space="0" w:color="000000"/>
            </w:tcBorders>
            <w:vAlign w:val="bottom"/>
          </w:tcPr>
          <w:p w14:paraId="4BA94185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(20)</w:t>
            </w:r>
          </w:p>
        </w:tc>
      </w:tr>
      <w:tr w:rsidR="002D4CE0" w:rsidRPr="004820BE" w14:paraId="205B724F" w14:textId="77777777" w:rsidTr="00295169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C5D31C" w14:textId="77777777" w:rsidR="002D4CE0" w:rsidRPr="00135B39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35B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Stroke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040975D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63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8FB9B7C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(17)</w:t>
            </w:r>
          </w:p>
        </w:tc>
        <w:tc>
          <w:tcPr>
            <w:tcW w:w="143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2788AF94" w14:textId="6DAC81FC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1 (17)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1C477D7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293639FD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7B7BF1">
              <w:rPr>
                <w:rFonts w:ascii="Calibri" w:hAnsi="Calibri" w:cs="Calibri"/>
                <w:color w:val="000000"/>
                <w:sz w:val="20"/>
                <w:szCs w:val="20"/>
              </w:rPr>
              <w:t>4 (67)</w:t>
            </w:r>
          </w:p>
        </w:tc>
      </w:tr>
      <w:tr w:rsidR="002D4CE0" w:rsidRPr="004820BE" w14:paraId="2B111524" w14:textId="77777777" w:rsidTr="00295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6F3CFA8B" w14:textId="77777777" w:rsidR="002D4CE0" w:rsidRPr="00295169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9516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All indications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000000"/>
            </w:tcBorders>
            <w:vAlign w:val="bottom"/>
          </w:tcPr>
          <w:p w14:paraId="11648908" w14:textId="77777777" w:rsidR="002D4CE0" w:rsidRPr="00295169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9516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263" w:type="dxa"/>
            <w:tcBorders>
              <w:top w:val="single" w:sz="4" w:space="0" w:color="auto"/>
              <w:right w:val="single" w:sz="4" w:space="0" w:color="000000"/>
            </w:tcBorders>
            <w:vAlign w:val="bottom"/>
          </w:tcPr>
          <w:p w14:paraId="58E9A5FC" w14:textId="77777777" w:rsidR="002D4CE0" w:rsidRPr="00295169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9516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61 (54)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000000"/>
            </w:tcBorders>
            <w:vAlign w:val="bottom"/>
          </w:tcPr>
          <w:p w14:paraId="1691A996" w14:textId="77777777" w:rsidR="002D4CE0" w:rsidRPr="00295169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9516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17 (15)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bottom"/>
          </w:tcPr>
          <w:p w14:paraId="6D23AEB0" w14:textId="77777777" w:rsidR="002D4CE0" w:rsidRPr="00295169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9516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 (13)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</w:tcBorders>
            <w:vAlign w:val="bottom"/>
          </w:tcPr>
          <w:p w14:paraId="0CF195EB" w14:textId="77777777" w:rsidR="002D4CE0" w:rsidRPr="00295169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9516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21 (19)</w:t>
            </w:r>
          </w:p>
        </w:tc>
      </w:tr>
    </w:tbl>
    <w:p w14:paraId="4964C578" w14:textId="77777777" w:rsidR="002D4CE0" w:rsidRDefault="002D4CE0" w:rsidP="002D4CE0"/>
    <w:p w14:paraId="39F859B2" w14:textId="77777777" w:rsidR="002D4CE0" w:rsidRDefault="002D4CE0" w:rsidP="002D4CE0"/>
    <w:p w14:paraId="0795D7FC" w14:textId="77777777" w:rsidR="002D4CE0" w:rsidRDefault="002D4CE0" w:rsidP="002D4CE0">
      <w:r w:rsidRPr="008B4C98">
        <w:rPr>
          <w:b/>
          <w:bCs/>
        </w:rPr>
        <w:t xml:space="preserve">Table </w:t>
      </w:r>
      <w:r>
        <w:rPr>
          <w:b/>
          <w:bCs/>
        </w:rPr>
        <w:t>3</w:t>
      </w:r>
      <w:r w:rsidRPr="008B4C98">
        <w:rPr>
          <w:b/>
          <w:bCs/>
        </w:rPr>
        <w:t xml:space="preserve">. </w:t>
      </w:r>
      <w:r>
        <w:rPr>
          <w:b/>
          <w:bCs/>
        </w:rPr>
        <w:t>Relationship between P2 B</w:t>
      </w:r>
      <w:r w:rsidRPr="008B4C98">
        <w:rPr>
          <w:b/>
          <w:bCs/>
        </w:rPr>
        <w:t>ypass</w:t>
      </w:r>
      <w:r>
        <w:rPr>
          <w:b/>
          <w:bCs/>
        </w:rPr>
        <w:t xml:space="preserve"> and phase 3 trial characteristics / results</w:t>
      </w:r>
    </w:p>
    <w:p w14:paraId="1A8B9B9E" w14:textId="77777777" w:rsidR="002D4CE0" w:rsidRDefault="002D4CE0" w:rsidP="002D4CE0"/>
    <w:tbl>
      <w:tblPr>
        <w:tblStyle w:val="PlainTable4"/>
        <w:tblpPr w:leftFromText="180" w:rightFromText="180" w:vertAnchor="text" w:horzAnchor="margin" w:tblpY="168"/>
        <w:tblW w:w="9360" w:type="dxa"/>
        <w:tblLayout w:type="fixed"/>
        <w:tblLook w:val="04E0" w:firstRow="1" w:lastRow="1" w:firstColumn="1" w:lastColumn="0" w:noHBand="0" w:noVBand="1"/>
      </w:tblPr>
      <w:tblGrid>
        <w:gridCol w:w="2970"/>
        <w:gridCol w:w="1260"/>
        <w:gridCol w:w="1260"/>
        <w:gridCol w:w="1530"/>
        <w:gridCol w:w="1170"/>
        <w:gridCol w:w="1170"/>
      </w:tblGrid>
      <w:tr w:rsidR="002D4CE0" w:rsidRPr="00135B39" w14:paraId="4B29F8B2" w14:textId="77777777" w:rsidTr="004B6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8DDB14B" w14:textId="77777777" w:rsidR="002D4CE0" w:rsidRPr="00D80360" w:rsidRDefault="002D4CE0" w:rsidP="004B6CA2">
            <w:pPr>
              <w:keepLines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E79396" w14:textId="77777777" w:rsidR="002D4CE0" w:rsidRPr="00D80360" w:rsidRDefault="002D4CE0" w:rsidP="004B6CA2">
            <w:pPr>
              <w:keepLines/>
              <w:widowControl w:val="0"/>
              <w:tabs>
                <w:tab w:val="left" w:pos="396"/>
                <w:tab w:val="center" w:pos="2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80360">
              <w:rPr>
                <w:rFonts w:asciiTheme="minorHAnsi" w:hAnsiTheme="minorHAnsi" w:cstheme="minorHAnsi"/>
                <w:sz w:val="20"/>
                <w:szCs w:val="20"/>
              </w:rPr>
              <w:t>Non-Bypass</w:t>
            </w:r>
          </w:p>
        </w:tc>
        <w:tc>
          <w:tcPr>
            <w:tcW w:w="3960" w:type="dxa"/>
            <w:gridSpan w:val="3"/>
            <w:tcBorders>
              <w:top w:val="single" w:sz="4" w:space="0" w:color="000000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E15DFBF" w14:textId="77777777" w:rsidR="002D4CE0" w:rsidRPr="00D80360" w:rsidRDefault="002D4CE0" w:rsidP="004B6CA2">
            <w:pPr>
              <w:keepLines/>
              <w:widowControl w:val="0"/>
              <w:tabs>
                <w:tab w:val="left" w:pos="396"/>
                <w:tab w:val="center" w:pos="2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80360">
              <w:rPr>
                <w:rFonts w:asciiTheme="minorHAnsi" w:hAnsiTheme="minorHAnsi" w:cstheme="minorHAnsi"/>
                <w:sz w:val="20"/>
                <w:szCs w:val="20"/>
              </w:rPr>
              <w:t>Bypass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8357EC7" w14:textId="77777777" w:rsidR="002D4CE0" w:rsidRPr="00D80360" w:rsidRDefault="002D4CE0" w:rsidP="004B6CA2">
            <w:pPr>
              <w:keepLines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80360">
              <w:rPr>
                <w:rFonts w:asciiTheme="minorHAnsi" w:hAnsiTheme="minorHAnsi" w:cstheme="minorHAnsi"/>
                <w:sz w:val="20"/>
                <w:szCs w:val="20"/>
              </w:rPr>
              <w:t>P-values</w:t>
            </w:r>
          </w:p>
          <w:p w14:paraId="574D4A58" w14:textId="2C89CA88" w:rsidR="002D4CE0" w:rsidRPr="00D80360" w:rsidRDefault="002D4CE0" w:rsidP="004B6CA2">
            <w:pPr>
              <w:keepLines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906B2">
              <w:rPr>
                <w:rFonts w:asciiTheme="minorHAnsi" w:hAnsiTheme="minorHAnsi" w:cstheme="minorHAnsi"/>
                <w:sz w:val="20"/>
                <w:szCs w:val="20"/>
              </w:rPr>
              <w:t>non-bypass vs bypass</w:t>
            </w:r>
            <w:r w:rsidR="004627F2">
              <w:rPr>
                <w:rStyle w:val="FootnoteReference"/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2D4CE0" w:rsidRPr="00135B39" w14:paraId="716BC298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Merge/>
            <w:tcBorders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369FA1" w14:textId="77777777" w:rsidR="002D4CE0" w:rsidRPr="00D80360" w:rsidRDefault="002D4CE0" w:rsidP="004B6CA2">
            <w:pPr>
              <w:keepLines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96AA98" w14:textId="77777777" w:rsidR="002D4CE0" w:rsidRPr="00D80360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8036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Preceded by Positive P2</w:t>
            </w:r>
          </w:p>
          <w:p w14:paraId="551B7185" w14:textId="77777777" w:rsidR="002D4CE0" w:rsidRPr="00D80360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80360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DECF2A" w14:textId="77777777" w:rsidR="002D4CE0" w:rsidRPr="00D80360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8036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Preceded by Ambiguous P2</w:t>
            </w:r>
          </w:p>
          <w:p w14:paraId="36BE3B8D" w14:textId="77777777" w:rsidR="002D4CE0" w:rsidRPr="00D80360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80360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AFF5A07" w14:textId="62743124" w:rsidR="002D4CE0" w:rsidRPr="00D80360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del w:id="11" w:author="Hannah Moyer" w:date="2023-07-05T11:24:00Z">
              <w:r w:rsidDel="004008B9">
                <w:rPr>
                  <w:rFonts w:asciiTheme="minorHAnsi" w:hAnsiTheme="minorHAnsi" w:cstheme="minorHAnsi"/>
                  <w:b/>
                  <w:bCs/>
                  <w:sz w:val="20"/>
                  <w:szCs w:val="20"/>
                </w:rPr>
                <w:delText xml:space="preserve">True </w:delText>
              </w:r>
            </w:del>
            <w:ins w:id="12" w:author="Hannah Moyer" w:date="2023-07-05T11:24:00Z">
              <w:r w:rsidR="004008B9">
                <w:rPr>
                  <w:rFonts w:asciiTheme="minorHAnsi" w:hAnsiTheme="minorHAnsi" w:cstheme="minorHAnsi"/>
                  <w:b/>
                  <w:bCs/>
                  <w:sz w:val="20"/>
                  <w:szCs w:val="20"/>
                </w:rPr>
                <w:t xml:space="preserve">Full </w:t>
              </w:r>
            </w:ins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Bypass</w:t>
            </w:r>
          </w:p>
          <w:p w14:paraId="712D9528" w14:textId="77777777" w:rsidR="002D4CE0" w:rsidRPr="00D80360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80360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1170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CC01ED5" w14:textId="77777777" w:rsidR="002D4CE0" w:rsidRPr="00D80360" w:rsidRDefault="002D4CE0" w:rsidP="004B6CA2">
            <w:pPr>
              <w:keepLines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2D4CE0" w14:paraId="610D30A4" w14:textId="77777777" w:rsidTr="004B6CA2">
        <w:trPr>
          <w:cantSplit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Merge/>
            <w:tcBorders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E152CBE" w14:textId="77777777" w:rsidR="002D4CE0" w:rsidRPr="00D80360" w:rsidRDefault="002D4CE0" w:rsidP="004B6CA2">
            <w:pPr>
              <w:keepLines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6241AD" w14:textId="77777777" w:rsidR="002D4CE0" w:rsidRPr="00D80360" w:rsidRDefault="002D4CE0" w:rsidP="004B6CA2">
            <w:pPr>
              <w:keepLines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7E5CB8" w14:textId="77777777" w:rsidR="002D4CE0" w:rsidRPr="00D80360" w:rsidRDefault="002D4CE0" w:rsidP="004B6CA2">
            <w:pPr>
              <w:tabs>
                <w:tab w:val="left" w:pos="295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8036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Nonpositive</w:t>
            </w:r>
          </w:p>
          <w:p w14:paraId="53B7D4A3" w14:textId="77777777" w:rsidR="002D4CE0" w:rsidRPr="00D80360" w:rsidRDefault="002D4CE0" w:rsidP="004B6CA2">
            <w:pPr>
              <w:tabs>
                <w:tab w:val="left" w:pos="295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654A3B" w14:textId="77777777" w:rsidR="002D4CE0" w:rsidRPr="00D80360" w:rsidRDefault="002D4CE0" w:rsidP="004B6CA2">
            <w:pPr>
              <w:keepLines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8036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Not focused on efficacy</w:t>
            </w: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1EDD8B2F" w14:textId="77777777" w:rsidR="002D4CE0" w:rsidRPr="00D80360" w:rsidRDefault="002D4CE0" w:rsidP="004B6CA2">
            <w:pPr>
              <w:keepLines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314412" w14:textId="77777777" w:rsidR="002D4CE0" w:rsidRPr="00D80360" w:rsidRDefault="002D4CE0" w:rsidP="004B6CA2">
            <w:pPr>
              <w:keepLines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2D4CE0" w:rsidRPr="009B0ABA" w14:paraId="7BCEF466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right w:val="single" w:sz="4" w:space="0" w:color="000000"/>
            </w:tcBorders>
          </w:tcPr>
          <w:p w14:paraId="520FF611" w14:textId="77777777" w:rsidR="002D4CE0" w:rsidRPr="00C33BA5" w:rsidRDefault="002D4CE0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Trial Characteristics</w:t>
            </w: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495FD8FF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7D147AE9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bottom"/>
          </w:tcPr>
          <w:p w14:paraId="15BC3967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</w:tcBorders>
            <w:vAlign w:val="bottom"/>
          </w:tcPr>
          <w:p w14:paraId="70F2E886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31CF6127" w14:textId="77777777" w:rsidR="002D4CE0" w:rsidRPr="00D80360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2D4CE0" w:rsidRPr="009B0ABA" w14:paraId="4C26F8BD" w14:textId="77777777" w:rsidTr="004B6CA2">
        <w:trPr>
          <w:cantSplit/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right w:val="single" w:sz="4" w:space="0" w:color="000000"/>
            </w:tcBorders>
          </w:tcPr>
          <w:p w14:paraId="4D82E816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Pharmaceutical funder 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14:paraId="320E77B9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54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/61</w:t>
            </w: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(89)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bottom"/>
          </w:tcPr>
          <w:p w14:paraId="7013C4FA" w14:textId="4910BFE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r w:rsidR="00830A7C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(94)</w:t>
            </w: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4178A3AE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/15</w:t>
            </w: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(67)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vAlign w:val="bottom"/>
          </w:tcPr>
          <w:p w14:paraId="4C2C239A" w14:textId="77777777" w:rsidR="002D4CE0" w:rsidRPr="007B7BF1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/20</w:t>
            </w: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(70)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vAlign w:val="bottom"/>
          </w:tcPr>
          <w:p w14:paraId="545E992B" w14:textId="77777777" w:rsidR="002D4CE0" w:rsidRPr="00AC39CC" w:rsidRDefault="002D4CE0" w:rsidP="004B6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0.13</w:t>
            </w:r>
          </w:p>
        </w:tc>
      </w:tr>
      <w:tr w:rsidR="002D4CE0" w:rsidRPr="009B0ABA" w14:paraId="393BDC2C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right w:val="single" w:sz="4" w:space="0" w:color="000000"/>
            </w:tcBorders>
          </w:tcPr>
          <w:p w14:paraId="0E2136A4" w14:textId="77777777" w:rsidR="002D4CE0" w:rsidRPr="00C33BA5" w:rsidRDefault="002D4CE0" w:rsidP="004B6CA2">
            <w:pPr>
              <w:keepLines/>
              <w:widowControl w:val="0"/>
              <w:ind w:left="72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33BA5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Approved 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14:paraId="2B39EC19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/61 </w:t>
            </w: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(15)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bottom"/>
          </w:tcPr>
          <w:p w14:paraId="68234F99" w14:textId="229EDDAE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r w:rsidR="00830A7C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(12)</w:t>
            </w: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2DB19C97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/15</w:t>
            </w: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(13)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vAlign w:val="bottom"/>
          </w:tcPr>
          <w:p w14:paraId="11D117F0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/20</w:t>
            </w: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(40)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vAlign w:val="bottom"/>
          </w:tcPr>
          <w:p w14:paraId="1D9005D1" w14:textId="77777777" w:rsidR="002D4CE0" w:rsidRPr="00AC39CC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0.33</w:t>
            </w:r>
          </w:p>
        </w:tc>
      </w:tr>
      <w:tr w:rsidR="007F46D2" w:rsidRPr="009B0ABA" w14:paraId="6CA30B32" w14:textId="77777777" w:rsidTr="004627F2">
        <w:trPr>
          <w:cantSplit/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right w:val="single" w:sz="4" w:space="0" w:color="000000"/>
            </w:tcBorders>
          </w:tcPr>
          <w:p w14:paraId="2D19AE6B" w14:textId="3B0A83B8" w:rsidR="007F46D2" w:rsidRPr="00C33BA5" w:rsidRDefault="004627F2" w:rsidP="004B6CA2">
            <w:pPr>
              <w:keepLines/>
              <w:widowControl w:val="0"/>
              <w:ind w:left="720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Primarily d</w:t>
            </w:r>
            <w:r w:rsidR="007F46D2">
              <w:rPr>
                <w:rFonts w:asciiTheme="minorHAnsi" w:eastAsia="Calibri" w:hAnsiTheme="minorHAnsi" w:cstheme="minorHAnsi"/>
                <w:sz w:val="20"/>
                <w:szCs w:val="20"/>
              </w:rPr>
              <w:t>egenerative disease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4D44FF3C" w14:textId="69B4BA3A" w:rsidR="007F46D2" w:rsidRPr="00AB2237" w:rsidRDefault="007F46D2" w:rsidP="00462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21/61 (34)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B007BC2" w14:textId="43AB311B" w:rsidR="007F46D2" w:rsidRPr="00AB2237" w:rsidRDefault="007F46D2" w:rsidP="00462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11/</w:t>
            </w:r>
            <w:r w:rsidR="00830A7C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(65)</w:t>
            </w: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C98AEF3" w14:textId="1D054C2E" w:rsidR="007F46D2" w:rsidRPr="00AB2237" w:rsidRDefault="007F46D2" w:rsidP="00462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13/15 (87)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vAlign w:val="center"/>
          </w:tcPr>
          <w:p w14:paraId="587C624A" w14:textId="3F4F0744" w:rsidR="007F46D2" w:rsidRPr="00AB2237" w:rsidRDefault="007F46D2" w:rsidP="00462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8/20 (40)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vAlign w:val="center"/>
          </w:tcPr>
          <w:p w14:paraId="36D38BB2" w14:textId="44FBEC07" w:rsidR="007F46D2" w:rsidRPr="00AB2237" w:rsidRDefault="007F46D2" w:rsidP="004627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&lt;0.001</w:t>
            </w:r>
          </w:p>
        </w:tc>
      </w:tr>
      <w:tr w:rsidR="002D4CE0" w:rsidRPr="009B0ABA" w14:paraId="49399015" w14:textId="77777777" w:rsidTr="004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right w:val="single" w:sz="4" w:space="0" w:color="000000"/>
            </w:tcBorders>
            <w:vAlign w:val="center"/>
          </w:tcPr>
          <w:p w14:paraId="487A5522" w14:textId="7595EC3D" w:rsidR="002D4CE0" w:rsidRPr="00C33BA5" w:rsidRDefault="00BB4369" w:rsidP="004B6CA2">
            <w:pPr>
              <w:keepLines/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Phase 3 </w:t>
            </w:r>
            <w:r w:rsidR="002D4CE0"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Trial Results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1820C854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3CB2033A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329134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4" w:space="0" w:color="000000"/>
            </w:tcBorders>
            <w:vAlign w:val="center"/>
          </w:tcPr>
          <w:p w14:paraId="72F93627" w14:textId="77777777" w:rsidR="002D4CE0" w:rsidRPr="007B7BF1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4" w:space="0" w:color="000000"/>
            </w:tcBorders>
            <w:vAlign w:val="center"/>
          </w:tcPr>
          <w:p w14:paraId="5D9F7432" w14:textId="77777777" w:rsidR="002D4CE0" w:rsidRPr="00D80360" w:rsidRDefault="002D4CE0" w:rsidP="004B6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BA3A2C" w:rsidRPr="009B0ABA" w14:paraId="56D4AFE1" w14:textId="77777777" w:rsidTr="004B6CA2">
        <w:trPr>
          <w:cantSplit/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right w:val="single" w:sz="4" w:space="0" w:color="000000"/>
            </w:tcBorders>
            <w:vAlign w:val="center"/>
          </w:tcPr>
          <w:p w14:paraId="40596160" w14:textId="3D2B8F62" w:rsidR="00BA3A2C" w:rsidRPr="00C33BA5" w:rsidRDefault="00BA3A2C" w:rsidP="00BA3A2C">
            <w:pPr>
              <w:keepLines/>
              <w:widowControl w:val="0"/>
              <w:ind w:left="720"/>
              <w:rPr>
                <w:rFonts w:asciiTheme="minorHAnsi" w:hAnsiTheme="minorHAnsi" w:cstheme="minorHAnsi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Positivity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Proportion</w:t>
            </w:r>
            <w:r>
              <w:rPr>
                <w:rStyle w:val="FootnoteReference"/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14:paraId="3FF9815B" w14:textId="2DFB942D" w:rsidR="00BA3A2C" w:rsidRPr="00BA3A2C" w:rsidRDefault="00BA3A2C" w:rsidP="00BA3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3A2C">
              <w:rPr>
                <w:rFonts w:ascii="Calibri" w:hAnsi="Calibri" w:cs="Calibri"/>
                <w:color w:val="000000"/>
                <w:sz w:val="20"/>
                <w:szCs w:val="20"/>
              </w:rPr>
              <w:t>34/60 (57)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bottom"/>
          </w:tcPr>
          <w:p w14:paraId="61E465F6" w14:textId="1CAD0DB0" w:rsidR="00BA3A2C" w:rsidRPr="00BA3A2C" w:rsidRDefault="00BA3A2C" w:rsidP="00BA3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3A2C">
              <w:rPr>
                <w:rFonts w:ascii="Calibri" w:hAnsi="Calibri" w:cs="Calibri"/>
                <w:color w:val="000000"/>
                <w:sz w:val="20"/>
                <w:szCs w:val="20"/>
              </w:rPr>
              <w:t>4/17 (24)</w:t>
            </w: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12286968" w14:textId="433BFAC5" w:rsidR="00BA3A2C" w:rsidRPr="00BA3A2C" w:rsidRDefault="00BA3A2C" w:rsidP="00BA3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3A2C">
              <w:rPr>
                <w:rFonts w:ascii="Calibri" w:hAnsi="Calibri" w:cs="Calibri"/>
                <w:color w:val="000000"/>
                <w:sz w:val="20"/>
                <w:szCs w:val="20"/>
              </w:rPr>
              <w:t>3/14 (21)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vAlign w:val="bottom"/>
          </w:tcPr>
          <w:p w14:paraId="336088DC" w14:textId="59196D69" w:rsidR="00BA3A2C" w:rsidRPr="00BA3A2C" w:rsidRDefault="00BA3A2C" w:rsidP="00BA3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3A2C">
              <w:rPr>
                <w:rFonts w:ascii="Calibri" w:hAnsi="Calibri" w:cs="Calibri"/>
                <w:color w:val="000000"/>
                <w:sz w:val="20"/>
                <w:szCs w:val="20"/>
              </w:rPr>
              <w:t>8/17 (47)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vAlign w:val="center"/>
          </w:tcPr>
          <w:p w14:paraId="196F1DBE" w14:textId="77777777" w:rsidR="00BA3A2C" w:rsidRPr="00AB2237" w:rsidRDefault="00BA3A2C" w:rsidP="00BA3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color w:val="000000"/>
                <w:sz w:val="20"/>
                <w:szCs w:val="20"/>
              </w:rPr>
              <w:t>0.01</w:t>
            </w:r>
          </w:p>
        </w:tc>
      </w:tr>
      <w:tr w:rsidR="00BA3A2C" w:rsidRPr="009B0ABA" w14:paraId="5FCDE7AC" w14:textId="77777777" w:rsidTr="00276C4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86C2ADF" w14:textId="47A79052" w:rsidR="00BA3A2C" w:rsidRPr="00C33BA5" w:rsidRDefault="00BA3A2C" w:rsidP="00BA3A2C">
            <w:pPr>
              <w:keepLines/>
              <w:widowControl w:val="0"/>
              <w:ind w:left="720"/>
              <w:rPr>
                <w:rFonts w:asciiTheme="minorHAnsi" w:hAnsiTheme="minorHAnsi" w:cstheme="minorHAnsi"/>
                <w:sz w:val="20"/>
                <w:szCs w:val="20"/>
              </w:rPr>
            </w:pPr>
            <w:r w:rsidRPr="00C33B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Termination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Proportion</w:t>
            </w:r>
          </w:p>
        </w:tc>
        <w:tc>
          <w:tcPr>
            <w:tcW w:w="1260" w:type="dxa"/>
            <w:tcBorders>
              <w:right w:val="single" w:sz="4" w:space="0" w:color="000000"/>
            </w:tcBorders>
            <w:shd w:val="clear" w:color="auto" w:fill="F2F2F2" w:themeFill="background1" w:themeFillShade="F2"/>
            <w:vAlign w:val="bottom"/>
          </w:tcPr>
          <w:p w14:paraId="28B58893" w14:textId="4449DB5E" w:rsidR="00BA3A2C" w:rsidRPr="00BA3A2C" w:rsidRDefault="00BA3A2C" w:rsidP="00BA3A2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BA3A2C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9/61 (15)</w:t>
            </w:r>
          </w:p>
        </w:tc>
        <w:tc>
          <w:tcPr>
            <w:tcW w:w="1260" w:type="dxa"/>
            <w:tcBorders>
              <w:left w:val="single" w:sz="4" w:space="0" w:color="000000"/>
            </w:tcBorders>
            <w:shd w:val="clear" w:color="auto" w:fill="F2F2F2" w:themeFill="background1" w:themeFillShade="F2"/>
            <w:vAlign w:val="bottom"/>
          </w:tcPr>
          <w:p w14:paraId="574547E4" w14:textId="7E85F18B" w:rsidR="00BA3A2C" w:rsidRPr="00BA3A2C" w:rsidRDefault="00BA3A2C" w:rsidP="00BA3A2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BA3A2C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6/17 (35)</w:t>
            </w: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bottom"/>
          </w:tcPr>
          <w:p w14:paraId="17E3E387" w14:textId="031837C3" w:rsidR="00BA3A2C" w:rsidRPr="00BA3A2C" w:rsidRDefault="00BA3A2C" w:rsidP="00BA3A2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BA3A2C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3/15 (20)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shd w:val="clear" w:color="auto" w:fill="F2F2F2" w:themeFill="background1" w:themeFillShade="F2"/>
            <w:vAlign w:val="bottom"/>
          </w:tcPr>
          <w:p w14:paraId="1C9C6286" w14:textId="0C780365" w:rsidR="00BA3A2C" w:rsidRPr="00BA3A2C" w:rsidRDefault="00BA3A2C" w:rsidP="00BA3A2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BA3A2C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6/20 (30)</w:t>
            </w:r>
          </w:p>
        </w:tc>
        <w:tc>
          <w:tcPr>
            <w:tcW w:w="1170" w:type="dxa"/>
            <w:tcBorders>
              <w:lef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67C762A" w14:textId="77777777" w:rsidR="00BA3A2C" w:rsidRPr="00AB2237" w:rsidRDefault="00BA3A2C" w:rsidP="00BA3A2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AB2237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0.1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1</w:t>
            </w:r>
          </w:p>
        </w:tc>
      </w:tr>
    </w:tbl>
    <w:p w14:paraId="793D9715" w14:textId="77777777" w:rsidR="002D4CE0" w:rsidRDefault="002D4CE0" w:rsidP="002D4CE0">
      <w:pPr>
        <w:rPr>
          <w:b/>
          <w:bCs/>
        </w:rPr>
      </w:pPr>
    </w:p>
    <w:p w14:paraId="086FF5E2" w14:textId="5F443248" w:rsidR="004627F2" w:rsidRPr="002D7F70" w:rsidRDefault="004627F2" w:rsidP="004627F2">
      <w:r>
        <w:rPr>
          <w:rStyle w:val="FootnoteReference"/>
          <w:rFonts w:asciiTheme="minorHAnsi" w:hAnsiTheme="minorHAnsi" w:cstheme="minorHAnsi"/>
          <w:color w:val="000000"/>
          <w:sz w:val="20"/>
          <w:szCs w:val="20"/>
        </w:rPr>
        <w:t>1</w:t>
      </w:r>
      <w:r>
        <w:t>F</w:t>
      </w:r>
      <w:r w:rsidRPr="00B906B2">
        <w:t>isher</w:t>
      </w:r>
      <w:r>
        <w:t>-</w:t>
      </w:r>
      <w:r w:rsidRPr="00B906B2">
        <w:t>exact test between trials in non-bypassed trajectories vs bypassed trajectories</w:t>
      </w:r>
      <w:r>
        <w:t xml:space="preserve"> (Preceded by Ambiguous P2 and </w:t>
      </w:r>
      <w:r w:rsidR="003402CB">
        <w:t>Full</w:t>
      </w:r>
      <w:r>
        <w:t xml:space="preserve"> Bypass trials) </w:t>
      </w:r>
    </w:p>
    <w:p w14:paraId="4A3894C0" w14:textId="77777777" w:rsidR="004627F2" w:rsidRDefault="004627F2" w:rsidP="004627F2">
      <w:r>
        <w:rPr>
          <w:rStyle w:val="FootnoteReference"/>
          <w:rFonts w:asciiTheme="minorHAnsi" w:hAnsiTheme="minorHAnsi" w:cstheme="minorHAnsi"/>
          <w:color w:val="000000"/>
          <w:sz w:val="20"/>
          <w:szCs w:val="20"/>
        </w:rPr>
        <w:t>2</w:t>
      </w:r>
      <w:r>
        <w:t>Trials were only included in the positivity analysis if they had primary results available (N=108)</w:t>
      </w:r>
    </w:p>
    <w:p w14:paraId="396BF149" w14:textId="47FFF95F" w:rsidR="002D4CE0" w:rsidRDefault="002D4CE0" w:rsidP="002D4CE0">
      <w:pPr>
        <w:rPr>
          <w:b/>
          <w:bCs/>
        </w:rPr>
      </w:pPr>
    </w:p>
    <w:p w14:paraId="7D143D5B" w14:textId="77777777" w:rsidR="002D4CE0" w:rsidRDefault="002D4CE0" w:rsidP="002D4CE0">
      <w:pPr>
        <w:rPr>
          <w:b/>
          <w:bCs/>
        </w:rPr>
      </w:pPr>
    </w:p>
    <w:p w14:paraId="0C82C2F9" w14:textId="77777777" w:rsidR="002D4CE0" w:rsidRDefault="002D4CE0" w:rsidP="002D4CE0">
      <w:pPr>
        <w:rPr>
          <w:b/>
          <w:bCs/>
        </w:rPr>
      </w:pPr>
    </w:p>
    <w:p w14:paraId="0F7E8820" w14:textId="77777777" w:rsidR="002D4CE0" w:rsidRDefault="002D4CE0" w:rsidP="002D4CE0">
      <w:pPr>
        <w:rPr>
          <w:b/>
          <w:bCs/>
        </w:rPr>
      </w:pPr>
    </w:p>
    <w:p w14:paraId="0438F9E9" w14:textId="77777777" w:rsidR="002D4CE0" w:rsidRDefault="002D4CE0" w:rsidP="002D4CE0">
      <w:pPr>
        <w:rPr>
          <w:b/>
          <w:bCs/>
        </w:rPr>
      </w:pPr>
    </w:p>
    <w:p w14:paraId="53EEC24D" w14:textId="77777777" w:rsidR="00FD0E0C" w:rsidRDefault="00FD0E0C"/>
    <w:sectPr w:rsidR="00FD0E0C" w:rsidSect="003C291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B1CE8" w14:textId="77777777" w:rsidR="0077189A" w:rsidRDefault="0077189A">
      <w:r>
        <w:separator/>
      </w:r>
    </w:p>
  </w:endnote>
  <w:endnote w:type="continuationSeparator" w:id="0">
    <w:p w14:paraId="11154498" w14:textId="77777777" w:rsidR="0077189A" w:rsidRDefault="00771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5486759"/>
      <w:docPartObj>
        <w:docPartGallery w:val="Page Numbers (Bottom of Page)"/>
        <w:docPartUnique/>
      </w:docPartObj>
    </w:sdtPr>
    <w:sdtContent>
      <w:p w14:paraId="5278C30F" w14:textId="77777777" w:rsidR="00673D25" w:rsidRDefault="002D4CE0" w:rsidP="00F162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DFED4A" w14:textId="77777777" w:rsidR="00673D25" w:rsidRDefault="00000000" w:rsidP="00673D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09353589"/>
      <w:docPartObj>
        <w:docPartGallery w:val="Page Numbers (Bottom of Page)"/>
        <w:docPartUnique/>
      </w:docPartObj>
    </w:sdtPr>
    <w:sdtContent>
      <w:p w14:paraId="7D444D7F" w14:textId="77777777" w:rsidR="00673D25" w:rsidRDefault="002D4CE0" w:rsidP="00F162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5DF4AD" w14:textId="77777777" w:rsidR="00673D25" w:rsidRDefault="00000000" w:rsidP="00673D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0A5B7" w14:textId="77777777" w:rsidR="0077189A" w:rsidRDefault="0077189A">
      <w:r>
        <w:separator/>
      </w:r>
    </w:p>
  </w:footnote>
  <w:footnote w:type="continuationSeparator" w:id="0">
    <w:p w14:paraId="7199D72D" w14:textId="77777777" w:rsidR="0077189A" w:rsidRDefault="0077189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nnah Marie Moyer, Ms">
    <w15:presenceInfo w15:providerId="AD" w15:userId="S::hannah.moyer@mcgill.ca::e41b41f5-7342-41da-8b53-b347459738fa"/>
  </w15:person>
  <w15:person w15:author="Hannah Moyer">
    <w15:presenceInfo w15:providerId="None" w15:userId="Hannah Moy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E0"/>
    <w:rsid w:val="000B4596"/>
    <w:rsid w:val="001034AE"/>
    <w:rsid w:val="00142E9D"/>
    <w:rsid w:val="00175AEA"/>
    <w:rsid w:val="0017625D"/>
    <w:rsid w:val="001C7502"/>
    <w:rsid w:val="001D7BBF"/>
    <w:rsid w:val="001F0F97"/>
    <w:rsid w:val="001F1D0C"/>
    <w:rsid w:val="00276C48"/>
    <w:rsid w:val="00295169"/>
    <w:rsid w:val="002C50ED"/>
    <w:rsid w:val="002D4CE0"/>
    <w:rsid w:val="003402CB"/>
    <w:rsid w:val="003A71BA"/>
    <w:rsid w:val="003C2917"/>
    <w:rsid w:val="003E6F03"/>
    <w:rsid w:val="004008B9"/>
    <w:rsid w:val="004163D2"/>
    <w:rsid w:val="00422CC5"/>
    <w:rsid w:val="00440C8B"/>
    <w:rsid w:val="004627F2"/>
    <w:rsid w:val="00480A37"/>
    <w:rsid w:val="00481A25"/>
    <w:rsid w:val="004F2A91"/>
    <w:rsid w:val="0051353A"/>
    <w:rsid w:val="00531D2C"/>
    <w:rsid w:val="00571D99"/>
    <w:rsid w:val="00581A68"/>
    <w:rsid w:val="00595C9B"/>
    <w:rsid w:val="005D1785"/>
    <w:rsid w:val="0060759E"/>
    <w:rsid w:val="00636053"/>
    <w:rsid w:val="00662F91"/>
    <w:rsid w:val="00745613"/>
    <w:rsid w:val="00756DA9"/>
    <w:rsid w:val="0077189A"/>
    <w:rsid w:val="007E3E99"/>
    <w:rsid w:val="007F46D2"/>
    <w:rsid w:val="008140CA"/>
    <w:rsid w:val="00830A7C"/>
    <w:rsid w:val="008327F5"/>
    <w:rsid w:val="00843EB1"/>
    <w:rsid w:val="00852667"/>
    <w:rsid w:val="00861F15"/>
    <w:rsid w:val="00861FFD"/>
    <w:rsid w:val="008964CF"/>
    <w:rsid w:val="008B3787"/>
    <w:rsid w:val="008F29EF"/>
    <w:rsid w:val="00912E21"/>
    <w:rsid w:val="0092597B"/>
    <w:rsid w:val="00927ED9"/>
    <w:rsid w:val="009A5F41"/>
    <w:rsid w:val="009F0618"/>
    <w:rsid w:val="009F6176"/>
    <w:rsid w:val="00A05916"/>
    <w:rsid w:val="00A22983"/>
    <w:rsid w:val="00A305E7"/>
    <w:rsid w:val="00A67260"/>
    <w:rsid w:val="00A96AB1"/>
    <w:rsid w:val="00B62337"/>
    <w:rsid w:val="00B8167F"/>
    <w:rsid w:val="00B96919"/>
    <w:rsid w:val="00BA3A2C"/>
    <w:rsid w:val="00BB4369"/>
    <w:rsid w:val="00BE73F0"/>
    <w:rsid w:val="00BF66C9"/>
    <w:rsid w:val="00C41B4E"/>
    <w:rsid w:val="00CB1713"/>
    <w:rsid w:val="00D04F14"/>
    <w:rsid w:val="00D6398B"/>
    <w:rsid w:val="00DB5588"/>
    <w:rsid w:val="00E33FE8"/>
    <w:rsid w:val="00EC4B0C"/>
    <w:rsid w:val="00EC55ED"/>
    <w:rsid w:val="00EF64FA"/>
    <w:rsid w:val="00F12B4D"/>
    <w:rsid w:val="00F700AE"/>
    <w:rsid w:val="00F84E45"/>
    <w:rsid w:val="00FD0E0C"/>
    <w:rsid w:val="00FD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1F752"/>
  <w14:defaultImageDpi w14:val="32767"/>
  <w15:chartTrackingRefBased/>
  <w15:docId w15:val="{D562B9F4-FA4F-F746-B3C5-577B1E89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D4CE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4CE0"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D4CE0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D4CE0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2D4CE0"/>
  </w:style>
  <w:style w:type="table" w:styleId="PlainTable4">
    <w:name w:val="Plain Table 4"/>
    <w:basedOn w:val="TableNormal"/>
    <w:uiPriority w:val="44"/>
    <w:rsid w:val="002D4CE0"/>
    <w:rPr>
      <w:lang w:val="en-C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2D4CE0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3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36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436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2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Marie Moyer, Ms</dc:creator>
  <cp:keywords/>
  <dc:description/>
  <cp:lastModifiedBy>Hannah Moyer</cp:lastModifiedBy>
  <cp:revision>18</cp:revision>
  <dcterms:created xsi:type="dcterms:W3CDTF">2023-07-01T01:58:00Z</dcterms:created>
  <dcterms:modified xsi:type="dcterms:W3CDTF">2023-07-07T19:46:00Z</dcterms:modified>
</cp:coreProperties>
</file>