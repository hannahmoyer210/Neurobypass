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BE0A7" w14:textId="19BF0D6B" w:rsidR="001A53C3" w:rsidRDefault="001A53C3" w:rsidP="00450146">
      <w:pPr>
        <w:rPr>
          <w:b/>
          <w:bCs/>
        </w:rPr>
      </w:pPr>
      <w:r w:rsidRPr="00871C65">
        <w:rPr>
          <w:b/>
          <w:bCs/>
        </w:rPr>
        <w:t xml:space="preserve">The Prevalence and Impact of </w:t>
      </w:r>
      <w:r w:rsidR="005A229E">
        <w:rPr>
          <w:b/>
          <w:bCs/>
        </w:rPr>
        <w:t xml:space="preserve">Bypassing </w:t>
      </w:r>
      <w:r w:rsidR="00547D83">
        <w:rPr>
          <w:b/>
          <w:bCs/>
        </w:rPr>
        <w:t xml:space="preserve">Phase </w:t>
      </w:r>
      <w:r w:rsidRPr="00871C65">
        <w:rPr>
          <w:b/>
          <w:bCs/>
        </w:rPr>
        <w:t>2 Trial</w:t>
      </w:r>
      <w:r w:rsidR="005A229E">
        <w:rPr>
          <w:b/>
          <w:bCs/>
        </w:rPr>
        <w:t>s</w:t>
      </w:r>
      <w:r w:rsidRPr="00871C65">
        <w:rPr>
          <w:b/>
          <w:bCs/>
        </w:rPr>
        <w:t xml:space="preserve"> </w:t>
      </w:r>
      <w:r w:rsidR="00C952DD">
        <w:rPr>
          <w:b/>
          <w:bCs/>
        </w:rPr>
        <w:t xml:space="preserve">for </w:t>
      </w:r>
      <w:r w:rsidR="008514FE">
        <w:rPr>
          <w:b/>
          <w:bCs/>
        </w:rPr>
        <w:t xml:space="preserve">Phase </w:t>
      </w:r>
      <w:r w:rsidR="000B5528">
        <w:rPr>
          <w:b/>
          <w:bCs/>
        </w:rPr>
        <w:t xml:space="preserve">3 </w:t>
      </w:r>
      <w:r w:rsidR="00C952DD">
        <w:rPr>
          <w:b/>
          <w:bCs/>
        </w:rPr>
        <w:t xml:space="preserve">Trials </w:t>
      </w:r>
      <w:r w:rsidR="008514FE">
        <w:rPr>
          <w:b/>
          <w:bCs/>
        </w:rPr>
        <w:t>of</w:t>
      </w:r>
      <w:r w:rsidR="008514FE" w:rsidRPr="00871C65">
        <w:rPr>
          <w:b/>
          <w:bCs/>
        </w:rPr>
        <w:t xml:space="preserve"> </w:t>
      </w:r>
      <w:r w:rsidRPr="00871C65">
        <w:rPr>
          <w:b/>
          <w:bCs/>
        </w:rPr>
        <w:t>Neurolog</w:t>
      </w:r>
      <w:r w:rsidR="00C952DD">
        <w:rPr>
          <w:b/>
          <w:bCs/>
        </w:rPr>
        <w:t>ic</w:t>
      </w:r>
      <w:r w:rsidRPr="00871C65">
        <w:rPr>
          <w:b/>
          <w:bCs/>
        </w:rPr>
        <w:t xml:space="preserve"> Drug</w:t>
      </w:r>
      <w:r w:rsidR="008514FE">
        <w:rPr>
          <w:b/>
          <w:bCs/>
        </w:rPr>
        <w:t>s</w:t>
      </w:r>
      <w:r w:rsidRPr="00871C65">
        <w:rPr>
          <w:b/>
          <w:bCs/>
        </w:rPr>
        <w:t xml:space="preserve"> </w:t>
      </w:r>
    </w:p>
    <w:p w14:paraId="54089BDF" w14:textId="77777777" w:rsidR="00450146" w:rsidRPr="00871C65" w:rsidRDefault="00450146" w:rsidP="00450146">
      <w:pPr>
        <w:rPr>
          <w:b/>
          <w:bCs/>
        </w:rPr>
      </w:pPr>
    </w:p>
    <w:p w14:paraId="1C47DFD7" w14:textId="1E9F7293" w:rsidR="001A53C3" w:rsidRPr="00871C65" w:rsidRDefault="001A53C3" w:rsidP="001A53C3">
      <w:pPr>
        <w:rPr>
          <w:bCs/>
          <w:color w:val="000000"/>
        </w:rPr>
      </w:pPr>
      <w:r w:rsidRPr="00871C65">
        <w:t>Hannah Moyer, BSc</w:t>
      </w:r>
      <w:r w:rsidRPr="00871C65">
        <w:rPr>
          <w:vertAlign w:val="superscript"/>
        </w:rPr>
        <w:t>1</w:t>
      </w:r>
      <w:r w:rsidRPr="00871C65">
        <w:t xml:space="preserve">, Robyn </w:t>
      </w:r>
      <w:proofErr w:type="spellStart"/>
      <w:r w:rsidRPr="00871C65">
        <w:t>Mellet</w:t>
      </w:r>
      <w:proofErr w:type="spellEnd"/>
      <w:r w:rsidR="00871C65">
        <w:t>, BSc</w:t>
      </w:r>
      <w:r w:rsidRPr="00871C65">
        <w:rPr>
          <w:vertAlign w:val="superscript"/>
        </w:rPr>
        <w:t>1</w:t>
      </w:r>
      <w:r w:rsidRPr="00871C65">
        <w:rPr>
          <w:bCs/>
          <w:color w:val="000000"/>
        </w:rPr>
        <w:t>,</w:t>
      </w:r>
      <w:r w:rsidR="007A298E" w:rsidRPr="00871C65">
        <w:rPr>
          <w:bCs/>
          <w:color w:val="000000"/>
        </w:rPr>
        <w:t xml:space="preserve"> </w:t>
      </w:r>
      <w:proofErr w:type="spellStart"/>
      <w:r w:rsidR="007A298E" w:rsidRPr="00871C65">
        <w:rPr>
          <w:bCs/>
          <w:color w:val="000000"/>
        </w:rPr>
        <w:t>Karine</w:t>
      </w:r>
      <w:proofErr w:type="spellEnd"/>
      <w:r w:rsidR="007A298E" w:rsidRPr="00871C65">
        <w:rPr>
          <w:bCs/>
          <w:color w:val="000000"/>
        </w:rPr>
        <w:t xml:space="preserve"> Vigneault</w:t>
      </w:r>
      <w:r w:rsidR="00DA2869" w:rsidRPr="00871C65">
        <w:rPr>
          <w:vertAlign w:val="superscript"/>
        </w:rPr>
        <w:t>1</w:t>
      </w:r>
      <w:r w:rsidRPr="00871C65">
        <w:rPr>
          <w:bCs/>
          <w:color w:val="000000"/>
        </w:rPr>
        <w:t>,</w:t>
      </w:r>
      <w:r w:rsidR="006E1B63">
        <w:rPr>
          <w:bCs/>
          <w:color w:val="000000"/>
        </w:rPr>
        <w:t xml:space="preserve"> </w:t>
      </w:r>
      <w:r w:rsidR="006E1B63" w:rsidRPr="00871C65">
        <w:rPr>
          <w:bCs/>
          <w:color w:val="000000"/>
        </w:rPr>
        <w:t>Maya McKeown</w:t>
      </w:r>
      <w:r w:rsidR="006E1B63" w:rsidRPr="00871C65">
        <w:rPr>
          <w:vertAlign w:val="superscript"/>
        </w:rPr>
        <w:t>1</w:t>
      </w:r>
      <w:r w:rsidRPr="00871C65">
        <w:rPr>
          <w:bCs/>
          <w:color w:val="000000"/>
        </w:rPr>
        <w:t xml:space="preserve"> Jason </w:t>
      </w:r>
      <w:proofErr w:type="spellStart"/>
      <w:r w:rsidRPr="00871C65">
        <w:rPr>
          <w:bCs/>
          <w:color w:val="000000"/>
        </w:rPr>
        <w:t>Karlawish</w:t>
      </w:r>
      <w:proofErr w:type="spellEnd"/>
      <w:r w:rsidR="00871C65">
        <w:rPr>
          <w:bCs/>
          <w:color w:val="000000"/>
        </w:rPr>
        <w:t>, MD</w:t>
      </w:r>
      <w:r w:rsidR="00871C65">
        <w:rPr>
          <w:vertAlign w:val="superscript"/>
        </w:rPr>
        <w:t>2</w:t>
      </w:r>
      <w:r w:rsidRPr="00871C65">
        <w:rPr>
          <w:bCs/>
          <w:color w:val="000000"/>
        </w:rPr>
        <w:t>,</w:t>
      </w:r>
      <w:r w:rsidR="00871C65" w:rsidRPr="00871C65">
        <w:rPr>
          <w:bCs/>
          <w:color w:val="000000"/>
        </w:rPr>
        <w:t xml:space="preserve"> Erika Augustine</w:t>
      </w:r>
      <w:r w:rsidR="00871C65">
        <w:rPr>
          <w:bCs/>
          <w:color w:val="000000"/>
        </w:rPr>
        <w:t>, MD</w:t>
      </w:r>
      <w:r w:rsidR="00871C65">
        <w:rPr>
          <w:vertAlign w:val="superscript"/>
        </w:rPr>
        <w:t>3</w:t>
      </w:r>
      <w:r w:rsidR="005A229E">
        <w:rPr>
          <w:bCs/>
          <w:color w:val="000000"/>
        </w:rPr>
        <w:t xml:space="preserve">, </w:t>
      </w:r>
      <w:r w:rsidRPr="00871C65">
        <w:rPr>
          <w:bCs/>
          <w:color w:val="000000"/>
        </w:rPr>
        <w:t>Lon Schneider</w:t>
      </w:r>
      <w:r w:rsidR="00871C65">
        <w:rPr>
          <w:bCs/>
          <w:color w:val="000000"/>
        </w:rPr>
        <w:t>, MD</w:t>
      </w:r>
      <w:r w:rsidRPr="00871C65">
        <w:rPr>
          <w:vertAlign w:val="superscript"/>
        </w:rPr>
        <w:t>4</w:t>
      </w:r>
      <w:r w:rsidR="00871C65">
        <w:t>, J</w:t>
      </w:r>
      <w:r w:rsidRPr="00871C65">
        <w:t>onathan Kimmelman, PhD</w:t>
      </w:r>
      <w:r w:rsidRPr="00871C65">
        <w:rPr>
          <w:vertAlign w:val="superscript"/>
        </w:rPr>
        <w:t>1</w:t>
      </w:r>
    </w:p>
    <w:p w14:paraId="0F1E8758" w14:textId="77777777" w:rsidR="001A53C3" w:rsidRPr="00871C65" w:rsidRDefault="001A53C3" w:rsidP="001A53C3">
      <w:pPr>
        <w:pStyle w:val="FirstParagraph"/>
        <w:spacing w:before="0" w:after="0" w:line="480" w:lineRule="auto"/>
        <w:rPr>
          <w:rFonts w:ascii="Times New Roman" w:hAnsi="Times New Roman" w:cs="Times New Roman"/>
        </w:rPr>
      </w:pPr>
    </w:p>
    <w:p w14:paraId="0C62F3E8" w14:textId="24A4A1C3" w:rsidR="001A53C3" w:rsidRPr="00871C65" w:rsidRDefault="001A53C3" w:rsidP="001A53C3">
      <w:pPr>
        <w:pStyle w:val="FirstParagraph"/>
        <w:spacing w:before="0" w:after="0" w:line="480" w:lineRule="auto"/>
        <w:rPr>
          <w:rFonts w:ascii="Times New Roman" w:hAnsi="Times New Roman" w:cs="Times New Roman"/>
        </w:rPr>
      </w:pPr>
      <w:r w:rsidRPr="00871C65">
        <w:rPr>
          <w:rFonts w:ascii="Times New Roman" w:hAnsi="Times New Roman" w:cs="Times New Roman"/>
        </w:rPr>
        <w:t>1. Department of Equity, Ethics and Policy, McGill University, Montreal, QC Canada</w:t>
      </w:r>
    </w:p>
    <w:p w14:paraId="2F1C3985" w14:textId="1F98F399" w:rsidR="001A53C3" w:rsidRDefault="00871C65" w:rsidP="001A53C3">
      <w:pPr>
        <w:pStyle w:val="BodyText"/>
        <w:spacing w:line="480" w:lineRule="auto"/>
        <w:rPr>
          <w:rFonts w:ascii="Times New Roman" w:hAnsi="Times New Roman" w:cs="Times New Roman"/>
        </w:rPr>
      </w:pPr>
      <w:r>
        <w:rPr>
          <w:rFonts w:ascii="Times New Roman" w:hAnsi="Times New Roman" w:cs="Times New Roman"/>
        </w:rPr>
        <w:t>2</w:t>
      </w:r>
      <w:r w:rsidR="001A53C3" w:rsidRPr="00871C65">
        <w:rPr>
          <w:rFonts w:ascii="Times New Roman" w:hAnsi="Times New Roman" w:cs="Times New Roman"/>
        </w:rPr>
        <w:t xml:space="preserve">. </w:t>
      </w:r>
      <w:r w:rsidR="00061620">
        <w:rPr>
          <w:rFonts w:ascii="Times New Roman" w:hAnsi="Times New Roman" w:cs="Times New Roman"/>
        </w:rPr>
        <w:t xml:space="preserve">Department of Medicine, </w:t>
      </w:r>
      <w:r w:rsidR="001A53C3" w:rsidRPr="00871C65">
        <w:rPr>
          <w:rFonts w:ascii="Times New Roman" w:hAnsi="Times New Roman" w:cs="Times New Roman"/>
        </w:rPr>
        <w:t>University of Pennsylvani</w:t>
      </w:r>
      <w:r w:rsidR="00061620">
        <w:rPr>
          <w:rFonts w:ascii="Times New Roman" w:hAnsi="Times New Roman" w:cs="Times New Roman"/>
        </w:rPr>
        <w:t>a, Philadelphia, PA USA</w:t>
      </w:r>
    </w:p>
    <w:p w14:paraId="635E646D" w14:textId="071313EE" w:rsidR="00871C65" w:rsidRPr="00871C65" w:rsidRDefault="00871C65" w:rsidP="001A53C3">
      <w:pPr>
        <w:pStyle w:val="BodyText"/>
        <w:spacing w:line="480" w:lineRule="auto"/>
        <w:rPr>
          <w:rFonts w:ascii="Times New Roman" w:hAnsi="Times New Roman" w:cs="Times New Roman"/>
        </w:rPr>
      </w:pPr>
      <w:r>
        <w:rPr>
          <w:rFonts w:ascii="Times New Roman" w:hAnsi="Times New Roman" w:cs="Times New Roman"/>
        </w:rPr>
        <w:t xml:space="preserve">3. </w:t>
      </w:r>
      <w:r w:rsidR="00061620">
        <w:rPr>
          <w:rFonts w:ascii="Times New Roman" w:hAnsi="Times New Roman" w:cs="Times New Roman"/>
        </w:rPr>
        <w:t xml:space="preserve">Clinical Trials Unit, </w:t>
      </w:r>
      <w:r w:rsidRPr="00871C65">
        <w:rPr>
          <w:rFonts w:ascii="Times New Roman" w:hAnsi="Times New Roman" w:cs="Times New Roman"/>
        </w:rPr>
        <w:t>Kennedy Krieger Institute</w:t>
      </w:r>
      <w:r w:rsidR="00061620">
        <w:rPr>
          <w:rFonts w:ascii="Times New Roman" w:hAnsi="Times New Roman" w:cs="Times New Roman"/>
        </w:rPr>
        <w:t>, Baltimore, MD USA</w:t>
      </w:r>
    </w:p>
    <w:p w14:paraId="0DDF1FD6" w14:textId="4B5B36FB" w:rsidR="001A53C3" w:rsidRPr="00871C65" w:rsidRDefault="001A53C3" w:rsidP="001A53C3">
      <w:pPr>
        <w:pStyle w:val="BodyText"/>
        <w:spacing w:line="480" w:lineRule="auto"/>
        <w:rPr>
          <w:rFonts w:ascii="Times New Roman" w:hAnsi="Times New Roman" w:cs="Times New Roman"/>
        </w:rPr>
      </w:pPr>
      <w:r w:rsidRPr="00871C65">
        <w:rPr>
          <w:rFonts w:ascii="Times New Roman" w:hAnsi="Times New Roman" w:cs="Times New Roman"/>
        </w:rPr>
        <w:t xml:space="preserve">4. </w:t>
      </w:r>
      <w:r w:rsidR="00061620" w:rsidRPr="00061620">
        <w:rPr>
          <w:rFonts w:ascii="Times New Roman" w:hAnsi="Times New Roman" w:cs="Times New Roman"/>
        </w:rPr>
        <w:t>Department of Psychiatry and Behavioral Sciences, and Department of Neurology, Keck School of Medicine, and L. Davis School of Gerontology, University of Southern California, Los Angeles, CA, USA.</w:t>
      </w:r>
    </w:p>
    <w:p w14:paraId="69798AE8" w14:textId="1CE53E6E" w:rsidR="001A53C3" w:rsidRPr="00871C65" w:rsidRDefault="001A53C3" w:rsidP="00684E81">
      <w:pPr>
        <w:pStyle w:val="BodyText"/>
        <w:spacing w:line="480" w:lineRule="auto"/>
        <w:rPr>
          <w:rFonts w:ascii="Times New Roman" w:hAnsi="Times New Roman" w:cs="Times New Roman"/>
        </w:rPr>
      </w:pPr>
      <w:r w:rsidRPr="00871C65">
        <w:rPr>
          <w:rFonts w:ascii="Times New Roman" w:hAnsi="Times New Roman" w:cs="Times New Roman"/>
        </w:rPr>
        <w:t xml:space="preserve">* Corresponding author. Email: </w:t>
      </w:r>
      <w:hyperlink r:id="rId8" w:history="1">
        <w:r w:rsidRPr="00871C65">
          <w:rPr>
            <w:rStyle w:val="Hyperlink"/>
            <w:rFonts w:ascii="Times New Roman" w:hAnsi="Times New Roman" w:cs="Times New Roman"/>
          </w:rPr>
          <w:t>jonathan.kimmelman@mcgill.ca</w:t>
        </w:r>
      </w:hyperlink>
      <w:r w:rsidRPr="00871C65">
        <w:rPr>
          <w:rFonts w:ascii="Times New Roman" w:hAnsi="Times New Roman" w:cs="Times New Roman"/>
        </w:rPr>
        <w:t xml:space="preserve"> Phone: (514) 953 3306;</w:t>
      </w:r>
      <w:r w:rsidRPr="00871C65">
        <w:rPr>
          <w:rFonts w:ascii="Times New Roman" w:hAnsi="Times New Roman" w:cs="Times New Roman"/>
        </w:rPr>
        <w:tab/>
      </w:r>
      <w:r w:rsidRPr="00871C65">
        <w:rPr>
          <w:rFonts w:ascii="Times New Roman" w:hAnsi="Times New Roman" w:cs="Times New Roman"/>
        </w:rPr>
        <w:tab/>
        <w:t>2001 McGill College Ave, Montreal QC, H3A 1G1</w:t>
      </w:r>
    </w:p>
    <w:p w14:paraId="76D2C48A" w14:textId="4D036370" w:rsidR="001A53C3" w:rsidRPr="00871C65" w:rsidRDefault="001A53C3" w:rsidP="001A53C3">
      <w:pPr>
        <w:spacing w:line="480" w:lineRule="auto"/>
        <w:rPr>
          <w:b/>
          <w:bCs/>
        </w:rPr>
      </w:pPr>
      <w:r w:rsidRPr="00871C65">
        <w:rPr>
          <w:b/>
          <w:bCs/>
        </w:rPr>
        <w:t xml:space="preserve">Word Count: </w:t>
      </w:r>
      <w:r w:rsidRPr="00871C65">
        <w:t>~x</w:t>
      </w:r>
    </w:p>
    <w:p w14:paraId="0ECACF4F" w14:textId="77777777" w:rsidR="001A53C3" w:rsidRDefault="001A53C3" w:rsidP="001A53C3">
      <w:pPr>
        <w:spacing w:line="480" w:lineRule="auto"/>
        <w:rPr>
          <w:b/>
          <w:bCs/>
        </w:rPr>
      </w:pPr>
    </w:p>
    <w:p w14:paraId="7BC5B73D" w14:textId="7A275BD5" w:rsidR="000B4596" w:rsidRDefault="000B4596"/>
    <w:p w14:paraId="6D6CA47E" w14:textId="7BEF5C0C" w:rsidR="001A53C3" w:rsidRDefault="001A53C3"/>
    <w:p w14:paraId="28AB3651" w14:textId="4B4F81F0" w:rsidR="001A53C3" w:rsidRDefault="001A53C3"/>
    <w:p w14:paraId="4438BD16" w14:textId="4FBADA38" w:rsidR="001A53C3" w:rsidRDefault="001A53C3"/>
    <w:p w14:paraId="4E527F65" w14:textId="4DEE127E" w:rsidR="001A53C3" w:rsidRDefault="001A53C3"/>
    <w:p w14:paraId="41484C95" w14:textId="0DAEBDAF" w:rsidR="001A53C3" w:rsidRDefault="001A53C3"/>
    <w:p w14:paraId="03AF95FB" w14:textId="02196287" w:rsidR="001A53C3" w:rsidRDefault="001A53C3"/>
    <w:p w14:paraId="22E58C31" w14:textId="5B4001A7" w:rsidR="001A53C3" w:rsidRDefault="001A53C3"/>
    <w:p w14:paraId="418C49F2" w14:textId="3DFDA06E" w:rsidR="001A53C3" w:rsidRDefault="001A53C3"/>
    <w:p w14:paraId="46007BCB" w14:textId="1B9A00CD" w:rsidR="001A53C3" w:rsidRDefault="001A53C3"/>
    <w:p w14:paraId="7E1D7B15" w14:textId="4C07C0D3" w:rsidR="001A53C3" w:rsidRDefault="001A53C3"/>
    <w:p w14:paraId="607D4394" w14:textId="4096784E" w:rsidR="001A53C3" w:rsidRDefault="001A53C3"/>
    <w:p w14:paraId="6792259F" w14:textId="6CBA2411" w:rsidR="001A53C3" w:rsidRDefault="001A53C3"/>
    <w:p w14:paraId="52816CA9" w14:textId="77777777" w:rsidR="00450146" w:rsidRDefault="00450146"/>
    <w:p w14:paraId="3C06A22D" w14:textId="658877E1" w:rsidR="001A53C3" w:rsidRDefault="001A53C3"/>
    <w:p w14:paraId="3F6BE348" w14:textId="28FB1441" w:rsidR="001A53C3" w:rsidRDefault="001A53C3"/>
    <w:p w14:paraId="4344C5F3" w14:textId="406AC7EE" w:rsidR="001A53C3" w:rsidRDefault="001A53C3"/>
    <w:p w14:paraId="51DDB093" w14:textId="77777777" w:rsidR="00684E81" w:rsidRDefault="00684E81"/>
    <w:p w14:paraId="0E9C1FE1" w14:textId="77777777" w:rsidR="001A53C3" w:rsidRDefault="001A53C3" w:rsidP="001A53C3">
      <w:pPr>
        <w:spacing w:line="276" w:lineRule="auto"/>
        <w:rPr>
          <w:b/>
          <w:bCs/>
        </w:rPr>
      </w:pPr>
      <w:r>
        <w:rPr>
          <w:b/>
          <w:bCs/>
        </w:rPr>
        <w:lastRenderedPageBreak/>
        <w:t xml:space="preserve">Abstract </w:t>
      </w:r>
    </w:p>
    <w:p w14:paraId="60327781" w14:textId="77777777" w:rsidR="003007C3" w:rsidRPr="00435A16" w:rsidRDefault="00B33413" w:rsidP="003076F1">
      <w:r w:rsidRPr="00435A16">
        <w:t xml:space="preserve">Objective: </w:t>
      </w:r>
    </w:p>
    <w:p w14:paraId="07717B64" w14:textId="299FCD26" w:rsidR="00B33413" w:rsidRPr="00435A16" w:rsidRDefault="006E0488" w:rsidP="003076F1">
      <w:r>
        <w:t xml:space="preserve">Pivotal trials for new neurologic drugs are often launched absent support from positive phase 2 trials. </w:t>
      </w:r>
      <w:r w:rsidR="006146B4">
        <w:t xml:space="preserve">Such “phase 2 bypass” may degrade risk/benefit for phase 3 trials. </w:t>
      </w:r>
      <w:r w:rsidR="00B664CF" w:rsidRPr="00435A16">
        <w:t>Our primary objective was t</w:t>
      </w:r>
      <w:r w:rsidR="003007C3" w:rsidRPr="00435A16">
        <w:t xml:space="preserve">o determine the </w:t>
      </w:r>
      <w:r>
        <w:t xml:space="preserve">prevalence phase 2 bypass in </w:t>
      </w:r>
      <w:r w:rsidR="003007C3" w:rsidRPr="00435A16">
        <w:t>neurolog</w:t>
      </w:r>
      <w:r>
        <w:t xml:space="preserve">ic </w:t>
      </w:r>
      <w:r w:rsidR="006146B4">
        <w:t xml:space="preserve">phase 3 </w:t>
      </w:r>
      <w:r>
        <w:t xml:space="preserve">drug </w:t>
      </w:r>
      <w:r w:rsidR="006146B4">
        <w:t>trials</w:t>
      </w:r>
      <w:r>
        <w:t>.</w:t>
      </w:r>
      <w:r w:rsidR="003007C3" w:rsidRPr="00435A16">
        <w:t xml:space="preserve"> </w:t>
      </w:r>
    </w:p>
    <w:p w14:paraId="17AAFE4E" w14:textId="77777777" w:rsidR="003007C3" w:rsidRPr="00435A16" w:rsidRDefault="003007C3" w:rsidP="003076F1"/>
    <w:p w14:paraId="2E4690DF" w14:textId="3DFF9D38" w:rsidR="00B33413" w:rsidRPr="00435A16" w:rsidRDefault="00B33413" w:rsidP="003076F1">
      <w:r w:rsidRPr="00435A16">
        <w:t>Methods:</w:t>
      </w:r>
    </w:p>
    <w:p w14:paraId="3AFF5F0F" w14:textId="1E6CCD20" w:rsidR="003007C3" w:rsidRPr="00435A16" w:rsidRDefault="00040FB8" w:rsidP="003076F1">
      <w:r w:rsidRPr="00435A16">
        <w:t>We</w:t>
      </w:r>
      <w:r w:rsidR="00207036">
        <w:t xml:space="preserve"> used ClinicalTrials.gov to</w:t>
      </w:r>
      <w:r w:rsidRPr="00435A16">
        <w:t xml:space="preserve"> create a sample of phase 3 trials </w:t>
      </w:r>
      <w:r w:rsidR="00207036" w:rsidRPr="00435A16">
        <w:t>investigating treatments for ten neurologic conditions</w:t>
      </w:r>
      <w:r w:rsidR="00207036">
        <w:t xml:space="preserve"> and that</w:t>
      </w:r>
      <w:r w:rsidR="00B664CF" w:rsidRPr="00435A16">
        <w:t xml:space="preserve"> completed </w:t>
      </w:r>
      <w:r w:rsidR="003076F1">
        <w:t xml:space="preserve">between </w:t>
      </w:r>
      <w:r w:rsidR="00B664CF" w:rsidRPr="00435A16">
        <w:t>2011</w:t>
      </w:r>
      <w:r w:rsidR="00E24C4B">
        <w:t xml:space="preserve">- </w:t>
      </w:r>
      <w:r w:rsidR="00B664CF" w:rsidRPr="00435A16">
        <w:t>21</w:t>
      </w:r>
      <w:r w:rsidRPr="00435A16">
        <w:t xml:space="preserve">. </w:t>
      </w:r>
      <w:r w:rsidR="006146B4">
        <w:t>To assess the prevalence of phase 2 bypass, w</w:t>
      </w:r>
      <w:r w:rsidR="003007C3" w:rsidRPr="00435A16">
        <w:t>e searched backwards to find</w:t>
      </w:r>
      <w:r w:rsidR="006146B4">
        <w:t xml:space="preserve"> preceding</w:t>
      </w:r>
      <w:r w:rsidR="003007C3" w:rsidRPr="00435A16">
        <w:t xml:space="preserve"> phase 2 trials </w:t>
      </w:r>
      <w:r w:rsidR="00207036">
        <w:t>involving</w:t>
      </w:r>
      <w:r w:rsidR="00207036" w:rsidRPr="00435A16">
        <w:t xml:space="preserve"> </w:t>
      </w:r>
      <w:r w:rsidR="003007C3" w:rsidRPr="00435A16">
        <w:t>the</w:t>
      </w:r>
      <w:r w:rsidR="00A41AF7" w:rsidRPr="00435A16">
        <w:t xml:space="preserve"> same</w:t>
      </w:r>
      <w:r w:rsidR="003007C3" w:rsidRPr="00435A16">
        <w:t xml:space="preserve"> drug-indication pairing</w:t>
      </w:r>
      <w:r w:rsidR="006146B4">
        <w:t>.</w:t>
      </w:r>
      <w:r w:rsidRPr="00435A16">
        <w:t xml:space="preserve"> </w:t>
      </w:r>
      <w:r w:rsidR="00207036">
        <w:t>Secondarily</w:t>
      </w:r>
      <w:r w:rsidR="003007C3" w:rsidRPr="00435A16">
        <w:t xml:space="preserve">, we investigated </w:t>
      </w:r>
      <w:r w:rsidR="00207036">
        <w:t>circumstances where phase 2 bypass was more prevalent, and whether</w:t>
      </w:r>
      <w:r w:rsidR="00A41AF7" w:rsidRPr="00435A16">
        <w:t xml:space="preserve"> </w:t>
      </w:r>
      <w:r w:rsidRPr="00435A16">
        <w:t>phase 2</w:t>
      </w:r>
      <w:r w:rsidR="00A41AF7" w:rsidRPr="00435A16">
        <w:t xml:space="preserve"> bypass was associated with adverse phase 3 trial outcomes.</w:t>
      </w:r>
    </w:p>
    <w:p w14:paraId="06CD0DDB" w14:textId="77777777" w:rsidR="003007C3" w:rsidRPr="00435A16" w:rsidRDefault="003007C3" w:rsidP="003076F1"/>
    <w:p w14:paraId="6A28C3DD" w14:textId="28C4C595" w:rsidR="00040FB8" w:rsidRPr="00435A16" w:rsidRDefault="00B33413" w:rsidP="003076F1">
      <w:r w:rsidRPr="00435A16">
        <w:t>Results:</w:t>
      </w:r>
    </w:p>
    <w:p w14:paraId="2EEE271A" w14:textId="659288A4" w:rsidR="00CA3A3A" w:rsidRPr="00435A16" w:rsidRDefault="00040FB8" w:rsidP="003076F1">
      <w:r w:rsidRPr="00435A16">
        <w:t>We included 113 phase 3 trials in our sample</w:t>
      </w:r>
      <w:r w:rsidR="001206A1" w:rsidRPr="00435A16">
        <w:t xml:space="preserve">, 47% of which bypassed positive efficacy evidence from a phase 2 trial. </w:t>
      </w:r>
      <w:r w:rsidR="00207036">
        <w:t>The prevalence of p</w:t>
      </w:r>
      <w:r w:rsidR="001206A1" w:rsidRPr="00435A16">
        <w:t>hase 2 bypass</w:t>
      </w:r>
      <w:r w:rsidR="00207036">
        <w:t xml:space="preserve"> varied across indications, with bypass </w:t>
      </w:r>
      <w:r w:rsidR="00931124" w:rsidRPr="009752C0">
        <w:t>common</w:t>
      </w:r>
      <w:r w:rsidR="00207036" w:rsidRPr="009752C0">
        <w:t xml:space="preserve"> in </w:t>
      </w:r>
      <w:r w:rsidR="00CE1DB6" w:rsidRPr="009752C0">
        <w:t>Alzheimer’s</w:t>
      </w:r>
      <w:r w:rsidR="001206A1" w:rsidRPr="009752C0">
        <w:t xml:space="preserve"> disease</w:t>
      </w:r>
      <w:r w:rsidR="00207036" w:rsidRPr="009752C0">
        <w:t xml:space="preserve"> (</w:t>
      </w:r>
      <w:r w:rsidR="003076F1" w:rsidRPr="009752C0">
        <w:t>63</w:t>
      </w:r>
      <w:r w:rsidR="00207036" w:rsidRPr="009752C0">
        <w:t>%)</w:t>
      </w:r>
      <w:r w:rsidR="001206A1" w:rsidRPr="00435A16">
        <w:t xml:space="preserve"> and </w:t>
      </w:r>
      <w:r w:rsidR="00931124">
        <w:t xml:space="preserve">least </w:t>
      </w:r>
      <w:r w:rsidR="009752C0">
        <w:t>prevalent</w:t>
      </w:r>
      <w:r w:rsidR="00931124">
        <w:t xml:space="preserve"> </w:t>
      </w:r>
      <w:r w:rsidR="00207036">
        <w:t>in</w:t>
      </w:r>
      <w:r w:rsidR="00207036" w:rsidRPr="00435A16">
        <w:t xml:space="preserve"> </w:t>
      </w:r>
      <w:r w:rsidR="00CE1DB6" w:rsidRPr="00435A16">
        <w:t>relapsing-remitting multiple sclerosis</w:t>
      </w:r>
      <w:r w:rsidR="00207036">
        <w:t xml:space="preserve"> (</w:t>
      </w:r>
      <w:r w:rsidR="003076F1">
        <w:t>6</w:t>
      </w:r>
      <w:r w:rsidR="00207036">
        <w:t>%)</w:t>
      </w:r>
      <w:r w:rsidR="00CE1DB6" w:rsidRPr="00435A16">
        <w:t xml:space="preserve">. </w:t>
      </w:r>
      <w:r w:rsidR="00CA3A3A" w:rsidRPr="00435A16">
        <w:t xml:space="preserve">Phase 2 bypass </w:t>
      </w:r>
      <w:r w:rsidR="003D1152" w:rsidRPr="00435A16">
        <w:t xml:space="preserve">was </w:t>
      </w:r>
      <w:r w:rsidR="00CA3A3A" w:rsidRPr="00435A16">
        <w:t>not</w:t>
      </w:r>
      <w:r w:rsidR="006146B4">
        <w:t xml:space="preserve"> significantly</w:t>
      </w:r>
      <w:r w:rsidR="00CA3A3A" w:rsidRPr="00435A16">
        <w:t xml:space="preserve"> </w:t>
      </w:r>
      <w:r w:rsidR="006146B4">
        <w:t>more prevalent for</w:t>
      </w:r>
      <w:r w:rsidR="00CA3A3A" w:rsidRPr="00435A16">
        <w:t xml:space="preserve"> industry fund</w:t>
      </w:r>
      <w:r w:rsidR="006146B4">
        <w:t>ed</w:t>
      </w:r>
      <w:r w:rsidR="00E5397F" w:rsidRPr="00435A16">
        <w:t xml:space="preserve"> or </w:t>
      </w:r>
      <w:r w:rsidR="00207036">
        <w:t>drug repurposing trials</w:t>
      </w:r>
      <w:r w:rsidR="00CA3A3A" w:rsidRPr="00435A16">
        <w:t>.</w:t>
      </w:r>
      <w:r w:rsidR="003D1152" w:rsidRPr="00435A16">
        <w:t xml:space="preserve"> Overall, phase 3 trials</w:t>
      </w:r>
      <w:r w:rsidR="00E5397F" w:rsidRPr="00435A16">
        <w:t xml:space="preserve"> in our sample</w:t>
      </w:r>
      <w:r w:rsidR="003D1152" w:rsidRPr="00435A16">
        <w:t xml:space="preserve"> were significantly less likely to be positive on their primary outcome and </w:t>
      </w:r>
      <w:r w:rsidR="00CD739D" w:rsidRPr="00435A16">
        <w:t>non-significantly</w:t>
      </w:r>
      <w:r w:rsidR="003D1152" w:rsidRPr="00435A16">
        <w:t xml:space="preserve"> more likely to</w:t>
      </w:r>
      <w:r w:rsidR="00CD739D" w:rsidRPr="00435A16">
        <w:t xml:space="preserve"> have t</w:t>
      </w:r>
      <w:r w:rsidR="003D1152" w:rsidRPr="00435A16">
        <w:t>erminate</w:t>
      </w:r>
      <w:r w:rsidR="00CD739D" w:rsidRPr="00435A16">
        <w:t>d</w:t>
      </w:r>
      <w:r w:rsidR="003D1152" w:rsidRPr="00435A16">
        <w:t xml:space="preserve"> early due to safety or futility. </w:t>
      </w:r>
    </w:p>
    <w:p w14:paraId="597B8E92" w14:textId="77777777" w:rsidR="00040FB8" w:rsidRPr="00435A16" w:rsidRDefault="00040FB8" w:rsidP="003076F1"/>
    <w:p w14:paraId="58D34A6A" w14:textId="32E2DF09" w:rsidR="00B33413" w:rsidRPr="00435A16" w:rsidRDefault="00B33413" w:rsidP="003076F1">
      <w:r w:rsidRPr="00435A16">
        <w:t xml:space="preserve">Conclusion: </w:t>
      </w:r>
    </w:p>
    <w:p w14:paraId="0BFE0AB8" w14:textId="55B3C19D" w:rsidR="001206A1" w:rsidRPr="00435A16" w:rsidRDefault="00207036" w:rsidP="003076F1">
      <w:r>
        <w:t xml:space="preserve">Almost half of neurologic disease </w:t>
      </w:r>
      <w:r w:rsidR="003C4EDB">
        <w:t>phase</w:t>
      </w:r>
      <w:r>
        <w:t xml:space="preserve"> 3 trials are launched absent supporting </w:t>
      </w:r>
      <w:r w:rsidR="003C4EDB">
        <w:t>evidence</w:t>
      </w:r>
      <w:r>
        <w:t xml:space="preserve"> from positive phase 2 trials.</w:t>
      </w:r>
      <w:r w:rsidRPr="00435A16">
        <w:t xml:space="preserve"> </w:t>
      </w:r>
      <w:r>
        <w:t>O</w:t>
      </w:r>
      <w:r w:rsidR="00E5397F" w:rsidRPr="00435A16">
        <w:t xml:space="preserve">ur findings </w:t>
      </w:r>
      <w:r w:rsidR="006146B4">
        <w:t xml:space="preserve">suggesting adverse </w:t>
      </w:r>
      <w:r w:rsidR="003C4EDB">
        <w:t>impact</w:t>
      </w:r>
      <w:r w:rsidR="006146B4">
        <w:t>s</w:t>
      </w:r>
      <w:r>
        <w:t xml:space="preserve"> of </w:t>
      </w:r>
      <w:r w:rsidR="003C4EDB">
        <w:t>phase</w:t>
      </w:r>
      <w:r>
        <w:t xml:space="preserve"> 2 bypass on phase 3 outcomes </w:t>
      </w:r>
      <w:r w:rsidR="006146B4">
        <w:t>are</w:t>
      </w:r>
      <w:r w:rsidR="006146B4" w:rsidRPr="00435A16">
        <w:t xml:space="preserve"> </w:t>
      </w:r>
      <w:r w:rsidR="006146B4">
        <w:t>inconclusive due to confounding</w:t>
      </w:r>
      <w:r>
        <w:t xml:space="preserve">. </w:t>
      </w:r>
      <w:r w:rsidR="006146B4">
        <w:t>We</w:t>
      </w:r>
      <w:r>
        <w:t xml:space="preserve"> urge</w:t>
      </w:r>
      <w:r w:rsidR="00E5397F" w:rsidRPr="00435A16">
        <w:t xml:space="preserve"> </w:t>
      </w:r>
      <w:r>
        <w:t>development of criteria defin</w:t>
      </w:r>
      <w:r w:rsidR="006146B4">
        <w:t>ing</w:t>
      </w:r>
      <w:r>
        <w:t xml:space="preserve"> when </w:t>
      </w:r>
      <w:r w:rsidR="003C4EDB">
        <w:t>phase</w:t>
      </w:r>
      <w:r>
        <w:t xml:space="preserve"> 2 bypass </w:t>
      </w:r>
      <w:r w:rsidR="006146B4">
        <w:t>is ethically and scientifically justified</w:t>
      </w:r>
      <w:r>
        <w:t>.</w:t>
      </w:r>
    </w:p>
    <w:p w14:paraId="05933492" w14:textId="77777777" w:rsidR="00B33413" w:rsidRDefault="00B33413" w:rsidP="001A53C3">
      <w:pPr>
        <w:spacing w:line="276" w:lineRule="auto"/>
        <w:rPr>
          <w:b/>
          <w:bCs/>
        </w:rPr>
      </w:pPr>
    </w:p>
    <w:p w14:paraId="2B22BEB2" w14:textId="77777777" w:rsidR="00B33413" w:rsidRDefault="00B33413" w:rsidP="001A53C3">
      <w:pPr>
        <w:spacing w:line="276" w:lineRule="auto"/>
        <w:rPr>
          <w:b/>
          <w:bCs/>
        </w:rPr>
      </w:pPr>
    </w:p>
    <w:p w14:paraId="3E1580A9" w14:textId="77777777" w:rsidR="00B33413" w:rsidRDefault="00B33413" w:rsidP="001A53C3">
      <w:pPr>
        <w:spacing w:line="276" w:lineRule="auto"/>
        <w:rPr>
          <w:b/>
          <w:bCs/>
        </w:rPr>
      </w:pPr>
    </w:p>
    <w:p w14:paraId="3FB3579A" w14:textId="77777777" w:rsidR="00B33413" w:rsidRDefault="00B33413" w:rsidP="001A53C3">
      <w:pPr>
        <w:spacing w:line="276" w:lineRule="auto"/>
        <w:rPr>
          <w:b/>
          <w:bCs/>
        </w:rPr>
      </w:pPr>
    </w:p>
    <w:p w14:paraId="1DE3D60D" w14:textId="77777777" w:rsidR="00B33413" w:rsidRDefault="00B33413" w:rsidP="001A53C3">
      <w:pPr>
        <w:spacing w:line="276" w:lineRule="auto"/>
        <w:rPr>
          <w:b/>
          <w:bCs/>
        </w:rPr>
      </w:pPr>
    </w:p>
    <w:p w14:paraId="7510D17F" w14:textId="77777777" w:rsidR="00B33413" w:rsidRDefault="00B33413" w:rsidP="001A53C3">
      <w:pPr>
        <w:spacing w:line="276" w:lineRule="auto"/>
        <w:rPr>
          <w:b/>
          <w:bCs/>
        </w:rPr>
      </w:pPr>
    </w:p>
    <w:p w14:paraId="5551FAA0" w14:textId="77777777" w:rsidR="00061620" w:rsidRDefault="00061620" w:rsidP="001A53C3">
      <w:pPr>
        <w:spacing w:line="276" w:lineRule="auto"/>
        <w:rPr>
          <w:b/>
          <w:bCs/>
        </w:rPr>
      </w:pPr>
    </w:p>
    <w:p w14:paraId="7762DF52" w14:textId="77777777" w:rsidR="00B33413" w:rsidRDefault="00B33413" w:rsidP="001A53C3">
      <w:pPr>
        <w:spacing w:line="276" w:lineRule="auto"/>
        <w:rPr>
          <w:b/>
          <w:bCs/>
        </w:rPr>
      </w:pPr>
    </w:p>
    <w:p w14:paraId="4AA2BF09" w14:textId="77777777" w:rsidR="003076F1" w:rsidRDefault="003076F1" w:rsidP="001A53C3">
      <w:pPr>
        <w:spacing w:line="276" w:lineRule="auto"/>
        <w:rPr>
          <w:b/>
          <w:bCs/>
        </w:rPr>
      </w:pPr>
    </w:p>
    <w:p w14:paraId="4FC9BCFC" w14:textId="77777777" w:rsidR="003076F1" w:rsidRDefault="003076F1" w:rsidP="001A53C3">
      <w:pPr>
        <w:spacing w:line="276" w:lineRule="auto"/>
        <w:rPr>
          <w:b/>
          <w:bCs/>
        </w:rPr>
      </w:pPr>
    </w:p>
    <w:p w14:paraId="5B2253EF" w14:textId="77777777" w:rsidR="003076F1" w:rsidRDefault="003076F1" w:rsidP="001A53C3">
      <w:pPr>
        <w:spacing w:line="276" w:lineRule="auto"/>
        <w:rPr>
          <w:b/>
          <w:bCs/>
        </w:rPr>
      </w:pPr>
    </w:p>
    <w:p w14:paraId="510F1780" w14:textId="77777777" w:rsidR="00B33413" w:rsidRDefault="00B33413" w:rsidP="001A53C3">
      <w:pPr>
        <w:spacing w:line="276" w:lineRule="auto"/>
        <w:rPr>
          <w:b/>
          <w:bCs/>
        </w:rPr>
      </w:pPr>
    </w:p>
    <w:p w14:paraId="2805FAAF" w14:textId="77777777" w:rsidR="00B33413" w:rsidRDefault="00B33413" w:rsidP="001A53C3">
      <w:pPr>
        <w:spacing w:line="276" w:lineRule="auto"/>
        <w:rPr>
          <w:b/>
          <w:bCs/>
        </w:rPr>
      </w:pPr>
    </w:p>
    <w:p w14:paraId="2138C71F" w14:textId="77777777" w:rsidR="00B33413" w:rsidRDefault="00B33413" w:rsidP="001A53C3">
      <w:pPr>
        <w:spacing w:line="276" w:lineRule="auto"/>
        <w:rPr>
          <w:b/>
          <w:bCs/>
        </w:rPr>
      </w:pPr>
    </w:p>
    <w:p w14:paraId="0077D3A2" w14:textId="77777777" w:rsidR="00B33413" w:rsidRDefault="00B33413" w:rsidP="001A53C3">
      <w:pPr>
        <w:spacing w:line="276" w:lineRule="auto"/>
        <w:rPr>
          <w:b/>
          <w:bCs/>
        </w:rPr>
      </w:pPr>
    </w:p>
    <w:p w14:paraId="6D1076DA" w14:textId="77777777" w:rsidR="001B6436" w:rsidRDefault="001B6436">
      <w:pPr>
        <w:rPr>
          <w:b/>
          <w:bCs/>
        </w:rPr>
      </w:pPr>
    </w:p>
    <w:p w14:paraId="50215409" w14:textId="77777777" w:rsidR="00E5397F" w:rsidRDefault="00E5397F" w:rsidP="00931124">
      <w:pPr>
        <w:rPr>
          <w:b/>
          <w:bCs/>
        </w:rPr>
      </w:pPr>
    </w:p>
    <w:p w14:paraId="1E9DA152" w14:textId="3C81DE1A" w:rsidR="004A2C50" w:rsidRDefault="00E65BF5" w:rsidP="00135442">
      <w:pPr>
        <w:spacing w:line="276" w:lineRule="auto"/>
        <w:rPr>
          <w:b/>
          <w:bCs/>
        </w:rPr>
      </w:pPr>
      <w:r>
        <w:rPr>
          <w:b/>
          <w:bCs/>
        </w:rPr>
        <w:lastRenderedPageBreak/>
        <w:t xml:space="preserve">Introduction </w:t>
      </w:r>
    </w:p>
    <w:p w14:paraId="0C7CF654" w14:textId="632BB6E2" w:rsidR="004571AC" w:rsidRDefault="004571AC" w:rsidP="00EE2099">
      <w:pPr>
        <w:autoSpaceDE w:val="0"/>
        <w:autoSpaceDN w:val="0"/>
        <w:adjustRightInd w:val="0"/>
        <w:rPr>
          <w:rFonts w:eastAsiaTheme="minorHAnsi"/>
        </w:rPr>
      </w:pPr>
      <w:r>
        <w:rPr>
          <w:rFonts w:eastAsiaTheme="minorHAnsi"/>
        </w:rPr>
        <w:t xml:space="preserve">Drug development for neurologic disorders is slow, expensive and failure prone. Many neurological disorders are characterized by heterogenous populations and slow progression, thus necessitating lengthy clinical trials </w:t>
      </w:r>
      <w:r w:rsidR="000C5CFA">
        <w:rPr>
          <w:rFonts w:eastAsiaTheme="minorHAnsi"/>
        </w:rPr>
        <w:t xml:space="preserve">and </w:t>
      </w:r>
      <w:r>
        <w:rPr>
          <w:rFonts w:eastAsiaTheme="minorHAnsi"/>
        </w:rPr>
        <w:t>large populations.</w:t>
      </w:r>
      <w:r w:rsidR="00A37181">
        <w:fldChar w:fldCharType="begin"/>
      </w:r>
      <w:r w:rsidR="00AF36DC">
        <w:instrText xml:space="preserve"> ADDIN ZOTERO_ITEM CSL_CITATION {"citationID":"oqB48ZMa","properties":{"formattedCitation":"\\super 1\\uc0\\u8211{}4\\nosupersub{}","plainCitation":"1–4","noteIndex":0},"citationItems":[{"id":3158,"uris":["http://zotero.org/users/5374610/items/GGBWT5YB"],"itemData":{"id":3158,"type":"chapter","abstract":"This chapter focuses on the challenges presented by therapeutic targets in the central nervous system (CNS), the manner in which animal models have and can be used to support the translation of therapeutic biologies to the human CNS, the blood brain barrier (BBB), and the uncertainties of CNS drug exposures. It also addresses how these challenges can be met and the associated risks of CNS therapeutic development mitigated. Animal CNS disease models are unique tools that have led to a significant increase in the number of potential new therapeutic targets and an improved understanding of the biologies underlying disease processes. Development of pharmacodynamic (Pd) biomarkers for CNS drug development should be a high priority. Pd biomarkers are used in Phase 1, 2, and 3 studies, although most commonly in Phase 1 and 2 studies.","container-title":"Clinical Trials in Neurology: Design, Conduct, Analysis","event-place":"Cambridge","ISBN":"978-1-139-03244-5","note":"DOI: 10.1017/CBO9781139032445.004","page":"19-27","publisher":"Cambridge University Press","publisher-place":"Cambridge","source":"Cambridge University Press","title":"Unique Challenges in The Development of Therapies for Neurological Disorders","URL":"https://www.cambridge.org/core/books/clinical-trials-in-neurology/unique-challenges-in-the-development-of-therapies-for-neurological-disorders/04951A5609957339B03C620987A34C89","editor":[{"family":"Ravina","given":"Bernard"},{"family":"Cummings","given":"Jeffrey"},{"family":"McDermott","given":"Michael"},{"family":"Poole","given":"R. Michael"}],"author":[{"family":"O’Neill","given":"Gilmore N."}],"accessed":{"date-parts":[["2023",2,1]]},"issued":{"date-parts":[["2012"]]}}},{"id":2538,"uris":["http://zotero.org/users/5374610/items/D3PIYP7B"],"itemData":{"id":2538,"type":"article-journal","abstract":"Over the past 30 years, many drugs have been studied as possible treatments for Alzheimer's disease, but only four have demonstrated sufficient efficacy to be approved as treatments, of which three are in the same class. This lack of success has raised questions both in the pharmaceutical industry and academia about the future of Alzheimer's disease therapy. The high cost and low success rate of drug development across many disease areas can be attributed, in large part, to late-stage clinical failures (Schachter and Ramoni, Nat Rev Drug Discov 2007;6:107-8). Thus, identifying in phase II, or preferably phase I, drugs that are likely to fail would have a dramatic impact on the costs associated with developing new drugs. With this in mind, the Alzheimer's Association convened a Research Roundtable on June 23 and 24, 2011, in Washington, DC, bringing together scientists from academia, industry, and government regulatory agencies to discuss strategies for improving the probability of phase II trial results predicting success when considering the go/no-go decision-making process leading to the initiation of phase III.","container-title":"Alzheimer's &amp; Dementia: The Journal of the Alzheimer's Association","DOI":"10.1016/j.jalz.2012.02.002","ISSN":"1552-5279","issue":"1","journalAbbreviation":"Alzheimers Dement","language":"eng","note":"PMID: 23164548","page":"39-49","source":"PubMed","title":"Improving Alzheimer's disease phase II clinical trials","volume":"9","author":[{"family":"Greenberg","given":"Barry D."},{"family":"Carrillo","given":"Maria C."},{"family":"Ryan","given":"J. Michael"},{"family":"Gold","given":"Michael"},{"family":"Gallagher","given":"Kim"},{"family":"Grundman","given":"Michael"},{"family":"Berman","given":"Robert M."},{"family":"Ashwood","given":"Timothy"},{"family":"Siemers","given":"Eric R."}],"issued":{"date-parts":[["2013",1]]}}},{"id":2530,"uris":["http://zotero.org/users/5374610/items/PMGTULTH"],"itemData":{"id":2530,"type":"article-journal","abstract":"OBJECTIVE: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Group"}],"issued":{"date-parts":[["2019",4,2]]}}},{"id":3339,"uris":["http://zotero.org/users/5374610/items/MNKC5WX9"],"itemData":{"id":3339,"type":"webpage","abstract":"Essential CNS Drug Development - June 2012","container-title":"Essential CNS Drug Development","language":"en","note":"page: 70-91\npublisher: Cambridge University Press\nDOI: 10.1017/CBO9780511977640.006","title":"Phase II development and the path to personalized medicine in CNS disease","URL":"https://www.cambridge.org/core/books/essential-cns-drug-development/phase-ii-development-and-the-path-to-personalized-medicine-in-cns-disease/29EE3D496323F503D4EDCDFE30EF4790","author":[{"family":"Feltner","given":"Douglas E."},{"family":"Evans","given":"Kenneth R."}],"accessed":{"date-parts":[["2023",3,15]]},"issued":{"date-parts":[["2012",6]]}}}],"schema":"https://github.com/citation-style-language/schema/raw/master/csl-citation.json"} </w:instrText>
      </w:r>
      <w:r w:rsidR="00A37181">
        <w:fldChar w:fldCharType="separate"/>
      </w:r>
      <w:r w:rsidR="00AF36DC" w:rsidRPr="00AF36DC">
        <w:rPr>
          <w:vertAlign w:val="superscript"/>
        </w:rPr>
        <w:t>1–4</w:t>
      </w:r>
      <w:r w:rsidR="00A37181">
        <w:fldChar w:fldCharType="end"/>
      </w:r>
      <w:r>
        <w:rPr>
          <w:rFonts w:eastAsiaTheme="minorHAnsi"/>
        </w:rPr>
        <w:t xml:space="preserve"> Uncertainties surrounding pathophysio</w:t>
      </w:r>
      <w:r w:rsidR="006B758A">
        <w:rPr>
          <w:rFonts w:eastAsiaTheme="minorHAnsi"/>
        </w:rPr>
        <w:t>lo</w:t>
      </w:r>
      <w:r>
        <w:rPr>
          <w:rFonts w:eastAsiaTheme="minorHAnsi"/>
        </w:rPr>
        <w:t>g</w:t>
      </w:r>
      <w:r w:rsidR="000C5CFA">
        <w:rPr>
          <w:rFonts w:eastAsiaTheme="minorHAnsi"/>
        </w:rPr>
        <w:t xml:space="preserve">y </w:t>
      </w:r>
      <w:r>
        <w:rPr>
          <w:rFonts w:eastAsiaTheme="minorHAnsi"/>
        </w:rPr>
        <w:t xml:space="preserve">and the severe limitations of animal models further </w:t>
      </w:r>
      <w:r w:rsidR="000C5CFA">
        <w:rPr>
          <w:rFonts w:eastAsiaTheme="minorHAnsi"/>
        </w:rPr>
        <w:t xml:space="preserve">add to the challenges </w:t>
      </w:r>
      <w:r>
        <w:rPr>
          <w:rFonts w:eastAsiaTheme="minorHAnsi"/>
        </w:rPr>
        <w:t>of developing effective treatments</w:t>
      </w:r>
      <w:r w:rsidR="000C5CFA">
        <w:rPr>
          <w:rFonts w:eastAsiaTheme="minorHAnsi"/>
        </w:rPr>
        <w:t xml:space="preserve"> for neurologic disease</w:t>
      </w:r>
      <w:r w:rsidR="00A37181">
        <w:rPr>
          <w:rFonts w:eastAsiaTheme="minorHAnsi"/>
        </w:rPr>
        <w:t>.</w:t>
      </w:r>
      <w:r w:rsidR="00A37181">
        <w:fldChar w:fldCharType="begin"/>
      </w:r>
      <w:r w:rsidR="00AF36DC">
        <w:instrText xml:space="preserve"> ADDIN ZOTERO_ITEM CSL_CITATION {"citationID":"a1ck3g00jap","properties":{"formattedCitation":"\\super 5\\uc0\\u8211{}7\\nosupersub{}","plainCitation":"5–7","noteIndex":0},"citationItems":[{"id":3301,"uris":["http://zotero.org/users/5374610/items/F6DIIYNP"],"itemData":{"id":3301,"type":"chapter","abstract":"This chapter discusses the basic ethical principles and practices for human experimentation. It touches on the related subject of regulatory and legal issues in neurological research. Disorders of the central nervous system (CNS) present a number of challenges for specifying core principles and practices of research ethics. In CNS research, the tensions between regulation and ethics are greatest around the use of placebo controls. Phase 1 trials of new CNS interventions, as with all interventions, generally present a high degree of risk and uncertainty. Many trials involving neurological disorders show evidence of placebo responses. Many CNS drug trials involve brain imaging, in one report, brain abnormalities, like malignancies or vascular malformations, were detected in as many as 18% of healthy volunteers. Issues of justice arise with particular frequency whenever CNS trials involve placebos. Researchers should also attend to various non-verbal or affective elements of communication that shape public expectations.","container-title":"Clinical Trials in Neurology: Design, Conduct, Analysis","event-place":"Cambridge","ISBN":"978-1-139-03244-5","note":"DOI: 10.1017/CBO9781139032445.017","page":"173-186","publisher":"Cambridge University Press","publisher-place":"Cambridge","source":"Cambridge University Press","title":"Ethics in Clinical Trials Involving the Central Nervous System:: Risk, Benefit, Justice, and Integrity","title-short":"Ethics in Clinical Trials Involving the Central Nervous System","URL":"https://www.cambridge.org/core/books/clinical-trials-in-neurology/ethics-in-clinical-trials-involving-the-central-nervous-system/8B6BDC82979C98FECF789B9129786FA0","editor":[{"family":"Ravina","given":"Bernard"},{"family":"Cummings","given":"Jeffrey"},{"family":"McDermott","given":"Michael"},{"family":"Poole","given":"R. Michael"}],"author":[{"family":"Kimmelman","given":"Jonathan"}],"accessed":{"date-parts":[["2023",3,8]]},"issued":{"date-parts":[["2012"]]}}},{"id":2555,"uris":["http://zotero.org/users/5374610/items/3FRTPIYI"],"itemData":{"id":2555,"type":"article-journal","abstract":"An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K."}],"issued":{"date-parts":[["2017",7,1]]}},"label":"page"},{"id":3555,"uris":["http://zotero.org/users/5374610/items/7MV7MYAR"],"itemData":{"id":3555,"type":"article-journal","abstract":"Introduction: There are 2 misconceptions about the cerebrospinal fluid (CSF), the blood-brain barrier (BBB), and brain drug delivery, which date back to the discovery of a barrier between blood and brain over 100 years ago. Misconception 1 is that drug distribution into CSF is a measure of BBB transport. Misconception 2 is that drug injected into the CSF compartment distributes to the inner parenchyma of brain.Areas Covered: Drug distribution into the CSF is a function of drug transport across the choroid plexus, which forms the blood-CSF barrier, and not drug transport across the BBB, which is situated at the microvascular endothelium of brain. Drug injected into CSF undergoes rapid efflux to the blood compartment via bulk flow. Drug penetration into brain parenchyma from the CSF is limited by diffusion and drug concentrations in brain decrease exponentially relative to the CSF concentration.Expert Opinion: The barrier between blood and brain was discovered in 1913, when it was believed that the BBB was localized to the choroid plexus, and that nutrient flow from blood passed through the CSF en route to brain. These misconceptions are still widely held, and hinder progress in the development of technology for BBB drug delivery.","container-title":"Expert Opinion on Drug Delivery","DOI":"10.1517/17425247.2016.1171315","ISSN":"1742-5247","issue":"7","note":"publisher: Taylor &amp; Francis\n_eprint: https://doi.org/10.1517/17425247.2016.1171315\nPMID: 27020469","page":"963-975","source":"Taylor and Francis+NEJM","title":"CSF, blood-brain barrier, and brain drug delivery","volume":"13","author":[{"family":"Pardridge","given":"William M."}],"issued":{"date-parts":[["2016",7,2]]}}}],"schema":"https://github.com/citation-style-language/schema/raw/master/csl-citation.json"} </w:instrText>
      </w:r>
      <w:r w:rsidR="00A37181">
        <w:fldChar w:fldCharType="separate"/>
      </w:r>
      <w:r w:rsidR="00AF36DC" w:rsidRPr="00AF36DC">
        <w:rPr>
          <w:vertAlign w:val="superscript"/>
        </w:rPr>
        <w:t>5–7</w:t>
      </w:r>
      <w:r w:rsidR="00A37181">
        <w:fldChar w:fldCharType="end"/>
      </w:r>
      <w:r w:rsidR="00B33005">
        <w:rPr>
          <w:rFonts w:eastAsiaTheme="minorHAnsi"/>
        </w:rPr>
        <w:t xml:space="preserve"> </w:t>
      </w:r>
      <w:r w:rsidR="00610D0A">
        <w:rPr>
          <w:rFonts w:eastAsiaTheme="minorHAnsi"/>
        </w:rPr>
        <w:t xml:space="preserve"> </w:t>
      </w:r>
    </w:p>
    <w:p w14:paraId="04988301" w14:textId="77777777" w:rsidR="007F2B73" w:rsidRDefault="007F2B73" w:rsidP="00EE2099">
      <w:pPr>
        <w:autoSpaceDE w:val="0"/>
        <w:autoSpaceDN w:val="0"/>
        <w:adjustRightInd w:val="0"/>
        <w:rPr>
          <w:rFonts w:eastAsiaTheme="minorHAnsi"/>
        </w:rPr>
      </w:pPr>
    </w:p>
    <w:p w14:paraId="1D018CCB" w14:textId="41229483" w:rsidR="00A35547" w:rsidRPr="00E94066" w:rsidRDefault="007F2B73" w:rsidP="000C5CFA">
      <w:r>
        <w:rPr>
          <w:rFonts w:eastAsiaTheme="minorHAnsi"/>
        </w:rPr>
        <w:t>To reduce the expense and time associated with</w:t>
      </w:r>
      <w:r w:rsidR="000C5CFA">
        <w:rPr>
          <w:rFonts w:eastAsiaTheme="minorHAnsi"/>
        </w:rPr>
        <w:t xml:space="preserve"> testing new neurologic</w:t>
      </w:r>
      <w:r>
        <w:rPr>
          <w:rFonts w:eastAsiaTheme="minorHAnsi"/>
        </w:rPr>
        <w:t xml:space="preserve"> drug</w:t>
      </w:r>
      <w:r w:rsidR="000C5CFA">
        <w:rPr>
          <w:rFonts w:eastAsiaTheme="minorHAnsi"/>
        </w:rPr>
        <w:t>s in patients</w:t>
      </w:r>
      <w:r>
        <w:rPr>
          <w:rFonts w:eastAsiaTheme="minorHAnsi"/>
        </w:rPr>
        <w:t>, sponsors</w:t>
      </w:r>
      <w:r w:rsidR="000C5CFA">
        <w:rPr>
          <w:rFonts w:eastAsiaTheme="minorHAnsi"/>
        </w:rPr>
        <w:t xml:space="preserve"> sometimes</w:t>
      </w:r>
      <w:r>
        <w:rPr>
          <w:rFonts w:eastAsiaTheme="minorHAnsi"/>
        </w:rPr>
        <w:t xml:space="preserve"> truncate </w:t>
      </w:r>
      <w:r w:rsidR="000C5CFA">
        <w:rPr>
          <w:rFonts w:eastAsiaTheme="minorHAnsi"/>
        </w:rPr>
        <w:t>clinical development</w:t>
      </w:r>
      <w:r>
        <w:rPr>
          <w:rFonts w:eastAsiaTheme="minorHAnsi"/>
        </w:rPr>
        <w:t xml:space="preserve"> by skipping or deprioritizing preliminary evaluation</w:t>
      </w:r>
      <w:r w:rsidR="00610D0A">
        <w:rPr>
          <w:rFonts w:eastAsiaTheme="minorHAnsi"/>
        </w:rPr>
        <w:t xml:space="preserve"> </w:t>
      </w:r>
      <w:r>
        <w:rPr>
          <w:rFonts w:eastAsiaTheme="minorHAnsi"/>
        </w:rPr>
        <w:t xml:space="preserve">of a drug’s efficacy in phase </w:t>
      </w:r>
      <w:r w:rsidR="00781173">
        <w:rPr>
          <w:rFonts w:eastAsiaTheme="minorHAnsi"/>
        </w:rPr>
        <w:t>2</w:t>
      </w:r>
      <w:r>
        <w:rPr>
          <w:rFonts w:eastAsiaTheme="minorHAnsi"/>
        </w:rPr>
        <w:t xml:space="preserve"> </w:t>
      </w:r>
      <w:r w:rsidRPr="000F17C8">
        <w:rPr>
          <w:rFonts w:eastAsiaTheme="minorHAnsi"/>
        </w:rPr>
        <w:t>clinical trials. For example</w:t>
      </w:r>
      <w:r w:rsidR="007B3BC9">
        <w:rPr>
          <w:rFonts w:eastAsiaTheme="minorHAnsi"/>
        </w:rPr>
        <w:t xml:space="preserve">, </w:t>
      </w:r>
      <w:r w:rsidR="00DD784F">
        <w:rPr>
          <w:rFonts w:eastAsiaTheme="minorHAnsi"/>
        </w:rPr>
        <w:t xml:space="preserve">investigational </w:t>
      </w:r>
      <w:r w:rsidR="003C51D8">
        <w:rPr>
          <w:rFonts w:eastAsiaTheme="minorHAnsi"/>
        </w:rPr>
        <w:t>Alzheimer’s</w:t>
      </w:r>
      <w:r w:rsidR="00DD784F">
        <w:rPr>
          <w:rFonts w:eastAsiaTheme="minorHAnsi"/>
        </w:rPr>
        <w:t xml:space="preserve"> disease treatments</w:t>
      </w:r>
      <w:r w:rsidR="003C51D8">
        <w:rPr>
          <w:rFonts w:eastAsiaTheme="minorHAnsi"/>
        </w:rPr>
        <w:t xml:space="preserve"> </w:t>
      </w:r>
      <w:r w:rsidR="00C80733" w:rsidRPr="000C5CFA">
        <w:rPr>
          <w:rFonts w:eastAsiaTheme="minorHAnsi"/>
        </w:rPr>
        <w:t>A</w:t>
      </w:r>
      <w:r w:rsidRPr="000F17C8">
        <w:rPr>
          <w:rFonts w:eastAsiaTheme="minorHAnsi"/>
        </w:rPr>
        <w:t>ducanumab</w:t>
      </w:r>
      <w:r w:rsidR="00D8469F">
        <w:rPr>
          <w:rFonts w:eastAsiaTheme="minorHAnsi"/>
        </w:rPr>
        <w:fldChar w:fldCharType="begin"/>
      </w:r>
      <w:r w:rsidR="00AF36DC">
        <w:rPr>
          <w:rFonts w:eastAsiaTheme="minorHAnsi"/>
        </w:rPr>
        <w:instrText xml:space="preserve"> ADDIN ZOTERO_ITEM CSL_CITATION {"citationID":"GQOHtfG0","properties":{"formattedCitation":"\\super 8\\nosupersub{}","plainCitation":"8","noteIndex":0},"citationItems":[{"id":3327,"uris":["http://zotero.org/users/5374610/items/AI8Z2EU4"],"itemData":{"id":3327,"type":"article-journal","abstract":"Alzheimer’s disease is a progressive, irreversible, and fatal disease for which accumulation of amyloid beta is thought to play a key role in pathogenesis. Aducanumab is a human monoclonal antibody directed against aggregated soluble and insoluble forms of amyloid beta.","container-title":"The Journal of Prevention of Alzheimer's Disease","DOI":"10.14283/jpad.2022.30","ISSN":"2426-0266","issue":"2","journalAbbreviation":"J Prev Alzheimers Dis","language":"en","page":"197-210","source":"Springer Link","title":"Two Randomized Phase 3 Studies of Aducanumab in Early Alzheimer’s Disease","volume":"9","author":[{"family":"Budd Haeberlein","given":"Samantha"},{"family":"Aisen","given":"P.S."},{"family":"Barkhof","given":"F."},{"family":"Chalkias","given":"S."},{"family":"Chen","given":"T."},{"family":"Cohen","given":"S."},{"family":"Dent","given":"G."},{"family":"Hansson","given":"O."},{"family":"Harrison","given":"K."},{"family":"Hehn","given":"C.","non-dropping-particle":"von"},{"family":"Iwatsubo","given":"T."},{"family":"Mallinckrodt","given":"C."},{"family":"Mummery","given":"C.J."},{"family":"Muralidharan","given":"K.K."},{"family":"Nestorov","given":"I."},{"family":"Nisenbaum","given":"L."},{"family":"Rajagovindan","given":"R."},{"family":"Skordos","given":"L."},{"family":"Tian","given":"Y."},{"family":"Dyck","given":"C.H.","non-dropping-particle":"van"},{"family":"Vellas","given":"B."},{"family":"Wu","given":"S."},{"family":"Zhu","given":"Y."},{"family":"Sandrock","given":"A."}],"issued":{"date-parts":[["2022",4,1]]}}}],"schema":"https://github.com/citation-style-language/schema/raw/master/csl-citation.json"} </w:instrText>
      </w:r>
      <w:r w:rsidR="00D8469F">
        <w:rPr>
          <w:rFonts w:eastAsiaTheme="minorHAnsi"/>
        </w:rPr>
        <w:fldChar w:fldCharType="separate"/>
      </w:r>
      <w:r w:rsidR="00AF36DC" w:rsidRPr="00AF36DC">
        <w:rPr>
          <w:vertAlign w:val="superscript"/>
        </w:rPr>
        <w:t>8</w:t>
      </w:r>
      <w:r w:rsidR="00D8469F">
        <w:rPr>
          <w:rFonts w:eastAsiaTheme="minorHAnsi"/>
        </w:rPr>
        <w:fldChar w:fldCharType="end"/>
      </w:r>
      <w:r w:rsidR="00C80733" w:rsidRPr="000C5CFA">
        <w:rPr>
          <w:rFonts w:eastAsiaTheme="minorHAnsi"/>
        </w:rPr>
        <w:t xml:space="preserve"> </w:t>
      </w:r>
      <w:r w:rsidRPr="000F17C8">
        <w:rPr>
          <w:rFonts w:eastAsiaTheme="minorHAnsi"/>
        </w:rPr>
        <w:t xml:space="preserve">and </w:t>
      </w:r>
      <w:r w:rsidR="003C51D8">
        <w:rPr>
          <w:rFonts w:eastAsiaTheme="minorHAnsi"/>
        </w:rPr>
        <w:t>G</w:t>
      </w:r>
      <w:r w:rsidR="003C51D8" w:rsidRPr="003C51D8">
        <w:rPr>
          <w:rFonts w:eastAsiaTheme="minorHAnsi"/>
        </w:rPr>
        <w:t>antenerumab</w:t>
      </w:r>
      <w:r w:rsidR="003C51D8">
        <w:rPr>
          <w:rFonts w:eastAsiaTheme="minorHAnsi"/>
        </w:rPr>
        <w:fldChar w:fldCharType="begin"/>
      </w:r>
      <w:r w:rsidR="00AF36DC">
        <w:rPr>
          <w:rFonts w:eastAsiaTheme="minorHAnsi"/>
        </w:rPr>
        <w:instrText xml:space="preserve"> ADDIN ZOTERO_ITEM CSL_CITATION {"citationID":"STOdZmEi","properties":{"formattedCitation":"\\super 7\\nosupersub{}","plainCitation":"7","dontUpdate":true,"noteIndex":0},"citationItems":[{"id":2437,"uris":["http://zotero.org/users/5374610/items/MKKVM95M"],"itemData":{"id":2437,"type":"article-journal","abstract":"Background\nGantenerumab is a fully human monoclonal antibody that binds aggregated amyloid-β (Aβ) and removes Aβ plaques by Fc receptor-mediated phagocytosis. In the SCarlet RoAD trial, we assessed the efficacy and safety of gantenerumab in prodromal Alzheimer’s disease (AD).\n\nMethods\nIn this randomized, double-blind, placebo-controlled phase III study, we investigated gantenerumab over 2 years. Patients were randomized to gantenerumab 105 mg or 225 mg or placebo every 4 weeks by subcutaneous injection. The primary endpoint was the change from baseline to week 104 in Clinical Dementia Rating Sum of Boxes (CDR-SB) score. We evaluated treatment effects on cerebrospinal fluid biomarkers (all patients) and amyloid positron emission tomography (substudy). A futility analysis was performed once 50% of patients completed 2 years of treatment. Safety was assessed in patients who received at least one dose.\n\nResults\nOf the 3089 patients screened, 797 were randomized. The study was halted early for futility; dosing was discontinued; and the study was unblinded. No differences between groups in the primary (least squares mean [95% CI] CDR-SB change from baseline 1.60 [1.28, 1.91], 1.69 [1.37, 2.01], and 1.73 [1.42, 2.04] for placebo, gantenerumab 105 mg, and gantenerumab 225 mg, respectively) or secondary clinical endpoints were observed. The incidence of generally asymptomatic amyloid-related imaging abnormalities increased in a dose- and APOE ε4 genotype-dependent manner. Exploratory analyses suggested a dose-dependent drug effect on clinical and biomarker endpoints.\n\nConclusions\nThe study was stopped early for futility, but dose-dependent effects observed in exploratory analyses on select clinical and biomarker endpoints suggest that higher dosing with gantenerumab may be necessary to achieve clinical efficacy.\n\nTrial registration\nClinicalTrials.gov, NCT01224106. Registered on October 14, 2010.\n\nElectronic supplementary material\nThe online version of this article (doi:10.1186/s13195-017-0318-y) contains supplementary material, which is available to authorized users.","container-title":"Alzheimer's Research &amp; Therapy","DOI":"10.1186/s13195-017-0318-y","ISSN":"1758-9193","journalAbbreviation":"Alzheimers Res Ther","note":"PMID: 29221491\nPMCID: PMC5723032","page":"95","source":"PubMed Central","title":"A phase III randomized trial of gantenerumab in prodromal Alzheimer’s disease","volume":"9","author":[{"family":"Ostrowitzki","given":"Susanne"},{"family":"Lasser","given":"Robert A."},{"family":"Dorflinger","given":"Ernest"},{"family":"Scheltens","given":"Philip"},{"family":"Barkhof","given":"Frederik"},{"family":"Nikolcheva","given":"Tania"},{"family":"Ashford","given":"Elizabeth"},{"family":"Retout","given":"Sylvie"},{"family":"Hofmann","given":"Carsten"},{"family":"Delmar","given":"Paul"},{"family":"Klein","given":"Gregory"},{"family":"Andjelkovic","given":"Mirjana"},{"family":"Dubois","given":"Bruno"},{"family":"Boada","given":"Mercè"},{"family":"Blennow","given":"Kaj"},{"family":"Santarelli","given":"Luca"},{"family":"Fontoura","given":"Paulo"}],"issued":{"date-parts":[["2017",12,8]]}}}],"schema":"https://github.com/citation-style-language/schema/raw/master/csl-citation.json"} </w:instrText>
      </w:r>
      <w:r w:rsidR="003C51D8">
        <w:rPr>
          <w:rFonts w:eastAsiaTheme="minorHAnsi"/>
        </w:rPr>
        <w:fldChar w:fldCharType="separate"/>
      </w:r>
      <w:r w:rsidR="00AF36DC">
        <w:rPr>
          <w:vertAlign w:val="superscript"/>
        </w:rPr>
        <w:t xml:space="preserve"> </w:t>
      </w:r>
      <w:r w:rsidR="003C51D8">
        <w:rPr>
          <w:rFonts w:eastAsiaTheme="minorHAnsi"/>
        </w:rPr>
        <w:fldChar w:fldCharType="end"/>
      </w:r>
      <w:r w:rsidR="003C51D8">
        <w:rPr>
          <w:rFonts w:eastAsiaTheme="minorHAnsi"/>
        </w:rPr>
        <w:t xml:space="preserve"> </w:t>
      </w:r>
      <w:r w:rsidR="003C51D8" w:rsidRPr="000F17C8">
        <w:rPr>
          <w:rFonts w:eastAsiaTheme="minorHAnsi"/>
        </w:rPr>
        <w:t xml:space="preserve">were </w:t>
      </w:r>
      <w:r w:rsidR="00610D0A">
        <w:rPr>
          <w:rFonts w:eastAsiaTheme="minorHAnsi"/>
        </w:rPr>
        <w:t xml:space="preserve">both </w:t>
      </w:r>
      <w:r w:rsidR="003C51D8" w:rsidRPr="000F17C8">
        <w:rPr>
          <w:rFonts w:eastAsiaTheme="minorHAnsi"/>
        </w:rPr>
        <w:t xml:space="preserve">advanced into pivotal phase </w:t>
      </w:r>
      <w:r w:rsidR="003C51D8" w:rsidRPr="00C42D60">
        <w:rPr>
          <w:rFonts w:eastAsiaTheme="minorHAnsi"/>
        </w:rPr>
        <w:t>3</w:t>
      </w:r>
      <w:r w:rsidR="003C51D8" w:rsidRPr="000F17C8">
        <w:rPr>
          <w:rFonts w:eastAsiaTheme="minorHAnsi"/>
        </w:rPr>
        <w:t xml:space="preserve"> trials based on </w:t>
      </w:r>
      <w:r w:rsidR="003C51D8" w:rsidRPr="00C42D60">
        <w:rPr>
          <w:rFonts w:eastAsiaTheme="minorHAnsi"/>
        </w:rPr>
        <w:t xml:space="preserve">signals from </w:t>
      </w:r>
      <w:r w:rsidR="003C51D8" w:rsidRPr="000F17C8">
        <w:rPr>
          <w:rFonts w:eastAsiaTheme="minorHAnsi"/>
        </w:rPr>
        <w:t xml:space="preserve">phase 1 </w:t>
      </w:r>
      <w:r w:rsidR="003C51D8" w:rsidRPr="00C42D60">
        <w:rPr>
          <w:rFonts w:eastAsiaTheme="minorHAnsi"/>
        </w:rPr>
        <w:t>trial</w:t>
      </w:r>
      <w:r w:rsidR="003C51D8">
        <w:rPr>
          <w:rFonts w:eastAsiaTheme="minorHAnsi"/>
        </w:rPr>
        <w:t>s</w:t>
      </w:r>
      <w:r w:rsidRPr="000F17C8">
        <w:rPr>
          <w:rFonts w:eastAsiaTheme="minorHAnsi"/>
        </w:rPr>
        <w:t>.</w:t>
      </w:r>
      <w:r w:rsidR="00A35547" w:rsidRPr="000F17C8">
        <w:rPr>
          <w:rFonts w:eastAsiaTheme="minorHAnsi"/>
          <w:vertAlign w:val="superscript"/>
        </w:rPr>
        <w:t xml:space="preserve"> </w:t>
      </w:r>
      <w:r w:rsidRPr="000F17C8">
        <w:rPr>
          <w:rFonts w:eastAsiaTheme="minorHAnsi"/>
        </w:rPr>
        <w:t>Such</w:t>
      </w:r>
      <w:r>
        <w:rPr>
          <w:rFonts w:eastAsiaTheme="minorHAnsi"/>
        </w:rPr>
        <w:t xml:space="preserve"> </w:t>
      </w:r>
      <w:r w:rsidR="00E94066">
        <w:rPr>
          <w:rFonts w:eastAsiaTheme="minorHAnsi"/>
        </w:rPr>
        <w:t>avoidance of phase 2 testing</w:t>
      </w:r>
      <w:r>
        <w:rPr>
          <w:rFonts w:eastAsiaTheme="minorHAnsi"/>
        </w:rPr>
        <w:t xml:space="preserve"> </w:t>
      </w:r>
      <w:r w:rsidR="003C51D8">
        <w:rPr>
          <w:rFonts w:eastAsiaTheme="minorHAnsi"/>
        </w:rPr>
        <w:t xml:space="preserve">may </w:t>
      </w:r>
      <w:r w:rsidR="00610D0A">
        <w:rPr>
          <w:rFonts w:eastAsiaTheme="minorHAnsi"/>
        </w:rPr>
        <w:t>help</w:t>
      </w:r>
      <w:r w:rsidR="003C51D8">
        <w:rPr>
          <w:rFonts w:eastAsiaTheme="minorHAnsi"/>
        </w:rPr>
        <w:t xml:space="preserve"> researchers </w:t>
      </w:r>
      <w:r w:rsidR="00281781">
        <w:rPr>
          <w:rFonts w:eastAsiaTheme="minorHAnsi"/>
        </w:rPr>
        <w:t>overcome the</w:t>
      </w:r>
      <w:r w:rsidR="003C51D8">
        <w:rPr>
          <w:rFonts w:eastAsiaTheme="minorHAnsi"/>
        </w:rPr>
        <w:t xml:space="preserve"> </w:t>
      </w:r>
      <w:r>
        <w:rPr>
          <w:rFonts w:eastAsiaTheme="minorHAnsi"/>
        </w:rPr>
        <w:t xml:space="preserve">inherent limitations of statistical powering in phase </w:t>
      </w:r>
      <w:r w:rsidR="007B3BC9">
        <w:rPr>
          <w:rFonts w:eastAsiaTheme="minorHAnsi"/>
        </w:rPr>
        <w:t>2</w:t>
      </w:r>
      <w:r>
        <w:rPr>
          <w:rFonts w:eastAsiaTheme="minorHAnsi"/>
        </w:rPr>
        <w:t xml:space="preserve"> trials</w:t>
      </w:r>
      <w:r w:rsidR="00943360">
        <w:rPr>
          <w:rFonts w:eastAsiaTheme="minorHAnsi"/>
        </w:rPr>
        <w:fldChar w:fldCharType="begin"/>
      </w:r>
      <w:r w:rsidR="00943360">
        <w:rPr>
          <w:rFonts w:eastAsiaTheme="minorHAnsi"/>
        </w:rPr>
        <w:instrText xml:space="preserve"> ADDIN ZOTERO_ITEM CSL_CITATION {"citationID":"ztBiuulc","properties":{"formattedCitation":"\\super 10\\nosupersub{}","plainCitation":"10","noteIndex":0},"citationItems":[{"id":3572,"uris":["http://zotero.org/users/5374610/items/CXNZUVGP"],"itemData":{"id":3572,"type":"article-journal","abstract":"The Alzheimer research community is actively pursuing novel biomarker and other biologic measures to characterize disease progression or to use as outcome measures in clinical trials. One product of these efforts has been a large literature reporting","container-title":"Journal of Alzheimer's Disease","DOI":"10.3233/JAD-2011-0062","ISSN":"1387-2877","issue":"s3","language":"en","note":"publisher: IOS Press","page":"369-377","source":"content.iospress.com","title":"Power Calculations for Clinical Trials in Alzheimer's Disease","volume":"26","author":[{"family":"Ard","given":"M. Colin"},{"family":"Edland","given":"Steven D."}],"issued":{"date-parts":[["2011",1,1]]}}}],"schema":"https://github.com/citation-style-language/schema/raw/master/csl-citation.json"} </w:instrText>
      </w:r>
      <w:r w:rsidR="00943360">
        <w:rPr>
          <w:rFonts w:eastAsiaTheme="minorHAnsi"/>
        </w:rPr>
        <w:fldChar w:fldCharType="separate"/>
      </w:r>
      <w:r w:rsidR="00943360" w:rsidRPr="00943360">
        <w:rPr>
          <w:vertAlign w:val="superscript"/>
        </w:rPr>
        <w:t>10</w:t>
      </w:r>
      <w:r w:rsidR="00943360">
        <w:rPr>
          <w:rFonts w:eastAsiaTheme="minorHAnsi"/>
        </w:rPr>
        <w:fldChar w:fldCharType="end"/>
      </w:r>
      <w:r w:rsidR="007B3BC9">
        <w:rPr>
          <w:rFonts w:eastAsiaTheme="minorHAnsi"/>
        </w:rPr>
        <w:t xml:space="preserve"> and</w:t>
      </w:r>
      <w:r w:rsidR="00C47109">
        <w:rPr>
          <w:rFonts w:eastAsiaTheme="minorHAnsi"/>
        </w:rPr>
        <w:t xml:space="preserve"> </w:t>
      </w:r>
      <w:r w:rsidR="005C5C76">
        <w:t xml:space="preserve">the </w:t>
      </w:r>
      <w:r w:rsidR="00E94066">
        <w:t xml:space="preserve">absence </w:t>
      </w:r>
      <w:r w:rsidR="005C5C76">
        <w:t>of</w:t>
      </w:r>
      <w:r w:rsidR="00E94066">
        <w:t xml:space="preserve"> validated</w:t>
      </w:r>
      <w:r w:rsidR="005C5C76">
        <w:t xml:space="preserve"> surrogate endpoints</w:t>
      </w:r>
      <w:r w:rsidR="00ED66FA">
        <w:t xml:space="preserve"> for many neurologic conditions</w:t>
      </w:r>
      <w:r w:rsidR="007B3BC9">
        <w:t>.</w:t>
      </w:r>
      <w:r w:rsidR="005C5C76" w:rsidRPr="00E94066">
        <w:rPr>
          <w:rFonts w:eastAsiaTheme="minorHAnsi"/>
          <w:vertAlign w:val="superscript"/>
        </w:rPr>
        <w:fldChar w:fldCharType="begin"/>
      </w:r>
      <w:r w:rsidR="00943360">
        <w:rPr>
          <w:rFonts w:eastAsiaTheme="minorHAnsi"/>
          <w:vertAlign w:val="superscript"/>
        </w:rPr>
        <w:instrText xml:space="preserve"> ADDIN ZOTERO_ITEM CSL_CITATION {"citationID":"TThMaC2p","properties":{"formattedCitation":"\\super 6,11\\nosupersub{}","plainCitation":"6,11","noteIndex":0},"citationItems":[{"id":2555,"uris":["http://zotero.org/users/5374610/items/3FRTPIYI"],"itemData":{"id":2555,"type":"article-journal","abstract":"An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K."}],"issued":{"date-parts":[["2017",7,1]]}}},{"id":2550,"uris":["http://zotero.org/users/5374610/items/CI3MN6T2"],"itemData":{"id":2550,"type":"article-journal","abstract":"The failure of a majority of clinical trials in progressive MS has highlighted the need to reconsider how these trials are designed and conducted, and many areas deserve focus. Basic scientists are reconceptualising the pathophysiology of progressive MS into three broad areas: systemic inflammation, compartmentalized inflammation and non-inflammatory neurodegeneration, with the latter two becoming predominant as the disease progresses. This reconceptualization will guide the choice of experimental therapies. Previous clinical trials have highlighted how participant selection can have a significant impact on study outcome. Phase 2 biomarkers which are biologically stable, dynamically changing over time, and easy to assess in multi-centre studies are greatly needed. Shortcomings inherent in the Expanded Disability Status Scale is prompting the development and validation of better clinical measures. The standard 2-arm, fixed-duration trial paradigm has been challenged with new, innovative approaches that can test more therapies efficiently. International collaboratives such as the Progressive MS Alliance will support increased dialog with regulators, industry, and other funding agencies. Better engagement with people living with progressive MS will transform them from simply being the object of MS therapies to partners in the search for therapies. Focused, targeted action will drive further development of effective therapies for progressive MS.","container-title":"Multiple sclerosis (Houndmills, Basingstoke, England)","DOI":"10.1177/1352458517729768","ISSN":"1352-4585","issue":"12","journalAbbreviation":"Mult Scler","note":"PMID: 29041871\nPMCID: PMC5714314","page":"1573-1578","source":"PubMed Central","title":"Advancing Trial Design in Progressive Multiple Sclerosis","volume":"23","author":[{"family":"Fox","given":"Robert J."},{"family":"Chataway","given":"Jeremy"}],"issued":{"date-parts":[["2017",10]]}}}],"schema":"https://github.com/citation-style-language/schema/raw/master/csl-citation.json"} </w:instrText>
      </w:r>
      <w:r w:rsidR="005C5C76" w:rsidRPr="00E94066">
        <w:rPr>
          <w:rFonts w:eastAsiaTheme="minorHAnsi"/>
          <w:vertAlign w:val="superscript"/>
        </w:rPr>
        <w:fldChar w:fldCharType="separate"/>
      </w:r>
      <w:r w:rsidR="00943360" w:rsidRPr="00943360">
        <w:rPr>
          <w:vertAlign w:val="superscript"/>
        </w:rPr>
        <w:t>6,11</w:t>
      </w:r>
      <w:r w:rsidR="005C5C76" w:rsidRPr="00E94066">
        <w:rPr>
          <w:rFonts w:eastAsiaTheme="minorHAnsi"/>
          <w:vertAlign w:val="superscript"/>
        </w:rPr>
        <w:fldChar w:fldCharType="end"/>
      </w:r>
      <w:r w:rsidR="000F17C8" w:rsidRPr="00E94066">
        <w:rPr>
          <w:rFonts w:eastAsiaTheme="minorHAnsi"/>
          <w:vertAlign w:val="superscript"/>
        </w:rPr>
        <w:t xml:space="preserve"> </w:t>
      </w:r>
    </w:p>
    <w:p w14:paraId="42CF1EA2" w14:textId="77777777" w:rsidR="00A35547" w:rsidRDefault="00A35547" w:rsidP="00EE2099">
      <w:pPr>
        <w:autoSpaceDE w:val="0"/>
        <w:autoSpaceDN w:val="0"/>
        <w:adjustRightInd w:val="0"/>
        <w:rPr>
          <w:rFonts w:eastAsiaTheme="minorHAnsi"/>
        </w:rPr>
      </w:pPr>
    </w:p>
    <w:p w14:paraId="3EF10B65" w14:textId="4508BD0B" w:rsidR="00ED66FA" w:rsidRDefault="00A35547" w:rsidP="00ED66FA">
      <w:pPr>
        <w:autoSpaceDE w:val="0"/>
        <w:autoSpaceDN w:val="0"/>
        <w:adjustRightInd w:val="0"/>
        <w:rPr>
          <w:rFonts w:eastAsiaTheme="minorHAnsi"/>
        </w:rPr>
      </w:pPr>
      <w:r>
        <w:rPr>
          <w:rFonts w:eastAsiaTheme="minorHAnsi"/>
        </w:rPr>
        <w:t xml:space="preserve">However, </w:t>
      </w:r>
      <w:r w:rsidR="006B496C">
        <w:rPr>
          <w:rFonts w:eastAsiaTheme="minorHAnsi"/>
        </w:rPr>
        <w:t xml:space="preserve">forgoing </w:t>
      </w:r>
      <w:r w:rsidR="00C24366">
        <w:rPr>
          <w:rFonts w:eastAsiaTheme="minorHAnsi"/>
        </w:rPr>
        <w:t>phase 2 testing is controversial.</w:t>
      </w:r>
      <w:r w:rsidR="00A37181">
        <w:rPr>
          <w:rFonts w:eastAsiaTheme="minorHAnsi"/>
        </w:rPr>
        <w:fldChar w:fldCharType="begin"/>
      </w:r>
      <w:r w:rsidR="00943360">
        <w:rPr>
          <w:rFonts w:eastAsiaTheme="minorHAnsi"/>
        </w:rPr>
        <w:instrText xml:space="preserve"> ADDIN ZOTERO_ITEM CSL_CITATION {"citationID":"43Kt5ARw","properties":{"formattedCitation":"\\super 1,12\\uc0\\u8211{}15\\nosupersub{}","plainCitation":"1,12–15","noteIndex":0},"citationItems":[{"id":3158,"uris":["http://zotero.org/users/5374610/items/GGBWT5YB"],"itemData":{"id":3158,"type":"chapter","abstract":"This chapter focuses on the challenges presented by therapeutic targets in the central nervous system (CNS), the manner in which animal models have and can be used to support the translation of therapeutic biologies to the human CNS, the blood brain barrier (BBB), and the uncertainties of CNS drug exposures. It also addresses how these challenges can be met and the associated risks of CNS therapeutic development mitigated. Animal CNS disease models are unique tools that have led to a significant increase in the number of potential new therapeutic targets and an improved understanding of the biologies underlying disease processes. Development of pharmacodynamic (Pd) biomarkers for CNS drug development should be a high priority. Pd biomarkers are used in Phase 1, 2, and 3 studies, although most commonly in Phase 1 and 2 studies.","container-title":"Clinical Trials in Neurology: Design, Conduct, Analysis","event-place":"Cambridge","ISBN":"978-1-139-03244-5","note":"DOI: 10.1017/CBO9781139032445.004","page":"19-27","publisher":"Cambridge University Press","publisher-place":"Cambridge","source":"Cambridge University Press","title":"Unique Challenges in The Development of Therapies for Neurological Disorders","URL":"https://www.cambridge.org/core/books/clinical-trials-in-neurology/unique-challenges-in-the-development-of-therapies-for-neurological-disorders/04951A5609957339B03C620987A34C89","editor":[{"family":"Ravina","given":"Bernard"},{"family":"Cummings","given":"Jeffrey"},{"family":"McDermott","given":"Michael"},{"family":"Poole","given":"R. Michael"}],"author":[{"family":"O’Neill","given":"Gilmore N."}],"accessed":{"date-parts":[["2023",2,1]]},"issued":{"date-parts":[["2012"]]}}},{"id":2571,"uris":["http://zotero.org/users/5374610/items/QXJZT85R"],"itemData":{"id":2571,"type":"article-journal","abstract":"The global impact of Alzheimer's disease (AD) continues to increase, and focused efforts are needed to address this immense public health challenge. National leaders have set a goal to prevent or effectively treat AD by 2025. In this paper, we discuss the path to 2025, and what is feasible in this time frame given the realities and challenges of AD drug development, with a focus on disease-modifying therapies (DMTs). Under the current conditions, only drugs currently in late Phase 1 or later will have a chance of being approved by 2025. If pipeline attrition rates remain high, only a few compounds at best will meet this time frame. There is an opportunity to reduce the time and risk of AD drug development through an improvement in trial design; better trial infrastructure; disease registries of well-characterized participant cohorts to help with more rapid enrollment of appropriate study populations; validated biomarkers to better detect disease, determine risk and monitor disease progression as well as predict disease response; more sensitive clinical assessment tools; and faster regulatory review. To implement change requires efforts to build awareness, educate and foster engagement; increase funding for both basic and clinical research; reduce fragmented environments and systems; increase learning from successes and failures; promote data standardization and increase wider data sharing; understand AD at the basic biology level; and rapidly translate new knowledge into clinical development. Improved mechanistic understanding of disease onset and progression is central to more efficient AD drug development and will lead to improved therapeutic approaches and targets. The opportunity for more than a few new therapies by 2025 is small. Accelerating research and clinical development efforts and bringing DMTs to market sooner would have a significant impact on the future societal burden of AD. As these steps are put in place and plans come to fruition, e.g., approval of a DMT, it can be predicted that momentum will build, the process will be self-sustaining, and the path to 2025, and beyond, becomes clearer.","container-title":"Alzheimer's Research &amp; Therapy","DOI":"10.1186/s13195-016-0207-9","ISSN":"1758-9193","journalAbbreviation":"Alzheimers Res Ther","language":"eng","note":"PMID: 27646601\nPMCID: PMC5028936","page":"39","source":"PubMed","title":"Drug development in Alzheimer's disease: the path to 2025","title-short":"Drug development in Alzheimer's disease","volume":"8","author":[{"family":"Cummings","given":"Jeffrey"},{"family":"Aisen","given":"Paul S."},{"family":"DuBois","given":"Bruno"},{"family":"Frölich","given":"Lutz"},{"family":"Jack","given":"Clifford R."},{"family":"Jones","given":"Roy W."},{"family":"Morris","given":"John C."},{"family":"Raskin","given":"Joel"},{"family":"Dowsett","given":"Sherie A."},{"family":"Scheltens","given":"Philip"}],"issued":{"date-parts":[["2016",9,20]]}}},{"id":980,"uris":["http://zotero.org/users/5374610/items/SSW2P437"],"itemData":{"id":980,"type":"article-journal","abstract":"FDA reports on 22 case studies where phase 2 and phase 3 trials had divergent results.","container-title":"FDA","language":"en","note":"publisher: FDA","source":"www.fda.gov","title":"22 Case Studies Where Phase 2 and Phase 3 Trials Had Divergent Results","URL":"https://www.fda.gov/about-fda/reports/22-case-studies-where-phase-2-and-phase-3-trials-had-divergent-results","author":[{"family":"Commissioner","given":"Office","dropping-particle":"of the"}],"accessed":{"date-parts":[["2020",10,11]]},"issued":{"date-parts":[["2019",2,8]]}}},{"id":2536,"uris":["http://zotero.org/users/5374610/items/9DGLSBIK"],"itemData":{"id":2536,"type":"article-journal","abstract":"Amyotrophic lateral sclerosis (ALS) is one of the most rapidly progressive neurodegenerative diseases of unknown cause. Riluzole is the only drug that slows disease progression. More than 50 randomised controlled trials (RCTs) of proposed disease-modifying drugs have failed to show positive results in the past half-century. In the past decade, at least 18 drugs have been tested in large phase 2 or 3 RCTs, including lithium, which was tested in several RCTs. Potential reasons for the negative results can be classified into three categories: first, issues regarding trial rationale and preclinical study results; second, pharmacological issues; and third, clinical trial design and methodology issues. Clinical trials for stem cell therapy and RCTs targeting pharmacological or non-pharmacological symptomatic treatment in ALS are examples of areas that need novel design strategies. Only through critical analyses of the failed trials can new and important suggestions be identified for the future success of clinical trials in ALS.","container-title":"The Lancet. Neurology","DOI":"10.1016/S1474-4422(14)70129-2","ISSN":"1474-4465","issue":"11","journalAbbreviation":"Lancet Neurol","language":"eng","note":"PMID: 25316019","page":"1127-1138","source":"PubMed","title":"Clinical trials in amyotrophic lateral sclerosis: why so many negative trials and how can trials be improved?","title-short":"Clinical trials in amyotrophic lateral sclerosis","volume":"13","author":[{"family":"Mitsumoto","given":"Hiroshi"},{"family":"Brooks","given":"Benjamin R."},{"family":"Silani","given":"Vincenzo"}],"issued":{"date-parts":[["2014",11]]}}},{"id":2533,"uris":["http://zotero.org/users/5374610/items/9KJB4APM"],"itemData":{"id":2533,"type":"article-journal","abstract":"Progressive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J."},{"family":"Chataway","given":"Jeremy"}],"issued":{"date-parts":[["2015",2]]}}}],"schema":"https://github.com/citation-style-language/schema/raw/master/csl-citation.json"} </w:instrText>
      </w:r>
      <w:r w:rsidR="00A37181">
        <w:rPr>
          <w:rFonts w:eastAsiaTheme="minorHAnsi"/>
        </w:rPr>
        <w:fldChar w:fldCharType="separate"/>
      </w:r>
      <w:r w:rsidR="00943360" w:rsidRPr="00943360">
        <w:rPr>
          <w:vertAlign w:val="superscript"/>
        </w:rPr>
        <w:t>1,12–15</w:t>
      </w:r>
      <w:r w:rsidR="00A37181">
        <w:rPr>
          <w:rFonts w:eastAsiaTheme="minorHAnsi"/>
        </w:rPr>
        <w:fldChar w:fldCharType="end"/>
      </w:r>
      <w:r w:rsidR="00C24366">
        <w:rPr>
          <w:rFonts w:eastAsiaTheme="minorHAnsi"/>
        </w:rPr>
        <w:t xml:space="preserve"> R</w:t>
      </w:r>
      <w:r w:rsidR="005C5C76">
        <w:rPr>
          <w:rFonts w:eastAsiaTheme="minorHAnsi"/>
        </w:rPr>
        <w:t xml:space="preserve">isk/benefit balance for phase 3 trials may be </w:t>
      </w:r>
      <w:r w:rsidR="009A4475">
        <w:rPr>
          <w:rFonts w:eastAsiaTheme="minorHAnsi"/>
        </w:rPr>
        <w:t xml:space="preserve">degraded </w:t>
      </w:r>
      <w:r w:rsidR="005C5C76">
        <w:rPr>
          <w:rFonts w:eastAsiaTheme="minorHAnsi"/>
        </w:rPr>
        <w:t xml:space="preserve">when they are started </w:t>
      </w:r>
      <w:r w:rsidR="00671B57">
        <w:rPr>
          <w:rFonts w:cs="Segoe UI"/>
          <w:color w:val="000000"/>
          <w:shd w:val="clear" w:color="auto" w:fill="FFFFFF"/>
        </w:rPr>
        <w:t>with</w:t>
      </w:r>
      <w:r w:rsidR="00DE72C0">
        <w:rPr>
          <w:rFonts w:cs="Segoe UI"/>
          <w:color w:val="000000"/>
          <w:shd w:val="clear" w:color="auto" w:fill="FFFFFF"/>
        </w:rPr>
        <w:t xml:space="preserve">out </w:t>
      </w:r>
      <w:r w:rsidR="00E94066">
        <w:rPr>
          <w:rFonts w:cs="Segoe UI"/>
          <w:color w:val="000000"/>
          <w:shd w:val="clear" w:color="auto" w:fill="FFFFFF"/>
        </w:rPr>
        <w:t>supporting</w:t>
      </w:r>
      <w:r w:rsidR="00DE72C0">
        <w:rPr>
          <w:rFonts w:cs="Segoe UI"/>
          <w:color w:val="000000"/>
          <w:shd w:val="clear" w:color="auto" w:fill="FFFFFF"/>
        </w:rPr>
        <w:t xml:space="preserve"> evidence from phase 2 trials. </w:t>
      </w:r>
      <w:r w:rsidR="00C063F9" w:rsidRPr="00E94066">
        <w:rPr>
          <w:rFonts w:cs="Segoe UI"/>
          <w:color w:val="000000" w:themeColor="text1"/>
          <w:shd w:val="clear" w:color="auto" w:fill="FFFFFF"/>
        </w:rPr>
        <w:t>For example</w:t>
      </w:r>
      <w:r w:rsidR="00DE72C0" w:rsidRPr="00E94066">
        <w:rPr>
          <w:rFonts w:cs="Segoe UI"/>
          <w:color w:val="000000" w:themeColor="text1"/>
          <w:shd w:val="clear" w:color="auto" w:fill="FFFFFF"/>
        </w:rPr>
        <w:t>,</w:t>
      </w:r>
      <w:r w:rsidR="00C063F9" w:rsidRPr="00E94066">
        <w:rPr>
          <w:rFonts w:cs="Segoe UI"/>
          <w:color w:val="000000" w:themeColor="text1"/>
          <w:shd w:val="clear" w:color="auto" w:fill="FFFFFF"/>
        </w:rPr>
        <w:t xml:space="preserve"> when</w:t>
      </w:r>
      <w:r w:rsidR="00DE72C0" w:rsidRPr="00E94066">
        <w:rPr>
          <w:rFonts w:cs="Segoe UI"/>
          <w:color w:val="000000" w:themeColor="text1"/>
          <w:shd w:val="clear" w:color="auto" w:fill="FFFFFF"/>
        </w:rPr>
        <w:t xml:space="preserve"> </w:t>
      </w:r>
      <w:r w:rsidR="00E94066">
        <w:rPr>
          <w:rFonts w:cs="Segoe UI"/>
          <w:color w:val="000000" w:themeColor="text1"/>
          <w:shd w:val="clear" w:color="auto" w:fill="FFFFFF"/>
        </w:rPr>
        <w:t>sponsors</w:t>
      </w:r>
      <w:r w:rsidR="00C063F9" w:rsidRPr="00E94066">
        <w:rPr>
          <w:rFonts w:cs="Segoe UI"/>
          <w:color w:val="000000" w:themeColor="text1"/>
          <w:shd w:val="clear" w:color="auto" w:fill="FFFFFF"/>
        </w:rPr>
        <w:t xml:space="preserve"> bypass phase 2, they</w:t>
      </w:r>
      <w:r w:rsidR="00DE72C0" w:rsidRPr="00E94066">
        <w:rPr>
          <w:rFonts w:cs="Segoe UI"/>
          <w:color w:val="000000" w:themeColor="text1"/>
          <w:shd w:val="clear" w:color="auto" w:fill="FFFFFF"/>
        </w:rPr>
        <w:t xml:space="preserve"> have </w:t>
      </w:r>
      <w:r w:rsidR="00671B57" w:rsidRPr="00E94066">
        <w:rPr>
          <w:rFonts w:cs="Segoe UI"/>
          <w:color w:val="000000" w:themeColor="text1"/>
          <w:shd w:val="clear" w:color="auto" w:fill="FFFFFF"/>
        </w:rPr>
        <w:t xml:space="preserve">less </w:t>
      </w:r>
      <w:r w:rsidR="00E94066">
        <w:rPr>
          <w:rFonts w:cs="Segoe UI"/>
          <w:color w:val="000000" w:themeColor="text1"/>
          <w:shd w:val="clear" w:color="auto" w:fill="FFFFFF"/>
        </w:rPr>
        <w:t>information for</w:t>
      </w:r>
      <w:r w:rsidR="00671B57" w:rsidRPr="00E94066">
        <w:rPr>
          <w:rFonts w:cs="Segoe UI"/>
          <w:color w:val="000000" w:themeColor="text1"/>
          <w:shd w:val="clear" w:color="auto" w:fill="FFFFFF"/>
        </w:rPr>
        <w:t xml:space="preserve"> optimiz</w:t>
      </w:r>
      <w:r w:rsidR="00E94066">
        <w:rPr>
          <w:rFonts w:cs="Segoe UI"/>
          <w:color w:val="000000" w:themeColor="text1"/>
          <w:shd w:val="clear" w:color="auto" w:fill="FFFFFF"/>
        </w:rPr>
        <w:t>ing</w:t>
      </w:r>
      <w:r w:rsidR="00671B57" w:rsidRPr="00E94066">
        <w:rPr>
          <w:rFonts w:cs="Segoe UI"/>
          <w:color w:val="000000" w:themeColor="text1"/>
          <w:shd w:val="clear" w:color="auto" w:fill="FFFFFF"/>
        </w:rPr>
        <w:t xml:space="preserve"> </w:t>
      </w:r>
      <w:r w:rsidR="00E94066">
        <w:rPr>
          <w:rFonts w:cs="Segoe UI"/>
          <w:color w:val="000000" w:themeColor="text1"/>
          <w:shd w:val="clear" w:color="auto" w:fill="FFFFFF"/>
        </w:rPr>
        <w:t>variables like dose or</w:t>
      </w:r>
      <w:r w:rsidR="009B0318">
        <w:rPr>
          <w:color w:val="000000" w:themeColor="text1"/>
        </w:rPr>
        <w:t xml:space="preserve"> </w:t>
      </w:r>
      <w:r w:rsidR="00E94066">
        <w:rPr>
          <w:color w:val="000000" w:themeColor="text1"/>
        </w:rPr>
        <w:t>trial eligibility for the phase 3 trial</w:t>
      </w:r>
      <w:r w:rsidR="009A4475">
        <w:rPr>
          <w:color w:val="000000" w:themeColor="text1"/>
        </w:rPr>
        <w:t>.</w:t>
      </w:r>
      <w:r w:rsidR="00671B57" w:rsidRPr="00E94066">
        <w:rPr>
          <w:color w:val="000000" w:themeColor="text1"/>
          <w:vertAlign w:val="superscript"/>
        </w:rPr>
        <w:t>5</w:t>
      </w:r>
      <w:r w:rsidR="00671B57" w:rsidRPr="00E94066">
        <w:rPr>
          <w:rFonts w:cs="Segoe UI"/>
          <w:color w:val="000000" w:themeColor="text1"/>
          <w:shd w:val="clear" w:color="auto" w:fill="FFFFFF"/>
        </w:rPr>
        <w:t xml:space="preserve"> In addition, </w:t>
      </w:r>
      <w:r w:rsidR="00047CA3" w:rsidRPr="00E94066">
        <w:rPr>
          <w:rFonts w:cs="Segoe UI"/>
          <w:color w:val="000000" w:themeColor="text1"/>
          <w:shd w:val="clear" w:color="auto" w:fill="FFFFFF"/>
        </w:rPr>
        <w:t xml:space="preserve">phase </w:t>
      </w:r>
      <w:r w:rsidR="00671B57" w:rsidRPr="00E94066">
        <w:rPr>
          <w:rFonts w:cs="Segoe UI"/>
          <w:color w:val="000000" w:themeColor="text1"/>
          <w:shd w:val="clear" w:color="auto" w:fill="FFFFFF"/>
        </w:rPr>
        <w:t xml:space="preserve">2 trials provide </w:t>
      </w:r>
      <w:r w:rsidR="00E94066">
        <w:rPr>
          <w:rFonts w:cs="Segoe UI"/>
          <w:color w:val="000000" w:themeColor="text1"/>
          <w:shd w:val="clear" w:color="auto" w:fill="FFFFFF"/>
        </w:rPr>
        <w:t>sponsors</w:t>
      </w:r>
      <w:r w:rsidR="00671B57" w:rsidRPr="00E94066">
        <w:rPr>
          <w:rFonts w:cs="Segoe UI"/>
          <w:color w:val="000000" w:themeColor="text1"/>
          <w:shd w:val="clear" w:color="auto" w:fill="FFFFFF"/>
        </w:rPr>
        <w:t xml:space="preserve"> a</w:t>
      </w:r>
      <w:r w:rsidR="00DE72C0" w:rsidRPr="00E94066">
        <w:rPr>
          <w:rFonts w:cs="Segoe UI"/>
          <w:color w:val="000000" w:themeColor="text1"/>
          <w:shd w:val="clear" w:color="auto" w:fill="FFFFFF"/>
        </w:rPr>
        <w:t xml:space="preserve">n opportunity to </w:t>
      </w:r>
      <w:r w:rsidR="00E94066">
        <w:rPr>
          <w:rFonts w:cs="Segoe UI"/>
          <w:color w:val="000000" w:themeColor="text1"/>
          <w:shd w:val="clear" w:color="auto" w:fill="FFFFFF"/>
        </w:rPr>
        <w:t>eliminate</w:t>
      </w:r>
      <w:r w:rsidR="00C24366">
        <w:rPr>
          <w:rFonts w:cs="Segoe UI"/>
          <w:color w:val="000000" w:themeColor="text1"/>
          <w:shd w:val="clear" w:color="auto" w:fill="FFFFFF"/>
        </w:rPr>
        <w:t xml:space="preserve"> flagging</w:t>
      </w:r>
      <w:r w:rsidR="00E94066">
        <w:rPr>
          <w:rFonts w:cs="Segoe UI"/>
          <w:color w:val="000000" w:themeColor="text1"/>
          <w:shd w:val="clear" w:color="auto" w:fill="FFFFFF"/>
        </w:rPr>
        <w:t xml:space="preserve"> drug candidates</w:t>
      </w:r>
      <w:r w:rsidR="00E94066" w:rsidRPr="00E94066">
        <w:rPr>
          <w:rFonts w:cs="Segoe UI"/>
          <w:color w:val="000000" w:themeColor="text1"/>
          <w:shd w:val="clear" w:color="auto" w:fill="FFFFFF"/>
        </w:rPr>
        <w:t xml:space="preserve"> </w:t>
      </w:r>
      <w:r w:rsidR="00E94066">
        <w:rPr>
          <w:rFonts w:cs="Segoe UI"/>
          <w:color w:val="000000" w:themeColor="text1"/>
          <w:shd w:val="clear" w:color="auto" w:fill="FFFFFF"/>
        </w:rPr>
        <w:t xml:space="preserve">before they are </w:t>
      </w:r>
      <w:r w:rsidR="009A4475">
        <w:rPr>
          <w:rFonts w:cs="Segoe UI"/>
          <w:color w:val="000000" w:themeColor="text1"/>
          <w:shd w:val="clear" w:color="auto" w:fill="FFFFFF"/>
        </w:rPr>
        <w:t>evaluated in</w:t>
      </w:r>
      <w:r w:rsidR="009A4475" w:rsidRPr="00E94066">
        <w:rPr>
          <w:rFonts w:cs="Segoe UI"/>
          <w:color w:val="000000" w:themeColor="text1"/>
          <w:shd w:val="clear" w:color="auto" w:fill="FFFFFF"/>
        </w:rPr>
        <w:t xml:space="preserve"> </w:t>
      </w:r>
      <w:r w:rsidR="00671B57" w:rsidRPr="00E94066">
        <w:rPr>
          <w:rFonts w:cs="Segoe UI"/>
          <w:color w:val="000000" w:themeColor="text1"/>
          <w:shd w:val="clear" w:color="auto" w:fill="FFFFFF"/>
        </w:rPr>
        <w:t xml:space="preserve">longer and larger </w:t>
      </w:r>
      <w:r w:rsidR="00047CA3" w:rsidRPr="00E94066">
        <w:rPr>
          <w:rFonts w:cs="Segoe UI"/>
          <w:color w:val="000000" w:themeColor="text1"/>
          <w:shd w:val="clear" w:color="auto" w:fill="FFFFFF"/>
        </w:rPr>
        <w:t xml:space="preserve">phase </w:t>
      </w:r>
      <w:r w:rsidR="00671B57" w:rsidRPr="00E94066">
        <w:rPr>
          <w:rFonts w:cs="Segoe UI"/>
          <w:color w:val="000000" w:themeColor="text1"/>
          <w:shd w:val="clear" w:color="auto" w:fill="FFFFFF"/>
        </w:rPr>
        <w:t>3 trials.</w:t>
      </w:r>
      <w:r w:rsidR="00ED66FA" w:rsidRPr="00E94066">
        <w:rPr>
          <w:rFonts w:cs="Segoe UI"/>
          <w:color w:val="000000" w:themeColor="text1"/>
          <w:shd w:val="clear" w:color="auto" w:fill="FFFFFF"/>
        </w:rPr>
        <w:t xml:space="preserve"> </w:t>
      </w:r>
    </w:p>
    <w:p w14:paraId="44BF7A83" w14:textId="77777777" w:rsidR="00ED66FA" w:rsidRDefault="00ED66FA" w:rsidP="00ED66FA">
      <w:pPr>
        <w:autoSpaceDE w:val="0"/>
        <w:autoSpaceDN w:val="0"/>
        <w:adjustRightInd w:val="0"/>
        <w:rPr>
          <w:rFonts w:eastAsiaTheme="minorHAnsi"/>
        </w:rPr>
      </w:pPr>
    </w:p>
    <w:p w14:paraId="7FEDF7B2" w14:textId="627ADF7D" w:rsidR="00416593" w:rsidRDefault="00E94066" w:rsidP="00416593">
      <w:pPr>
        <w:autoSpaceDE w:val="0"/>
        <w:autoSpaceDN w:val="0"/>
        <w:adjustRightInd w:val="0"/>
        <w:rPr>
          <w:rFonts w:eastAsiaTheme="minorHAnsi"/>
        </w:rPr>
      </w:pPr>
      <w:r>
        <w:rPr>
          <w:rFonts w:eastAsiaTheme="minorHAnsi"/>
        </w:rPr>
        <w:t xml:space="preserve">In what follows, we define “phase 2 bypass” as the launch of phase 3 trials absent phase 2 testing for efficacy, or despite negative outcomes in such testing. </w:t>
      </w:r>
      <w:r w:rsidR="007F2B73">
        <w:rPr>
          <w:rFonts w:eastAsiaTheme="minorHAnsi"/>
        </w:rPr>
        <w:t xml:space="preserve">Our team previously reported that </w:t>
      </w:r>
      <w:r w:rsidR="00ED66FA" w:rsidRPr="00F217EB">
        <w:rPr>
          <w:rFonts w:eastAsiaTheme="minorHAnsi"/>
        </w:rPr>
        <w:t xml:space="preserve">nearly half of phase 3 trials </w:t>
      </w:r>
      <w:r>
        <w:rPr>
          <w:rFonts w:eastAsiaTheme="minorHAnsi"/>
        </w:rPr>
        <w:t>for</w:t>
      </w:r>
      <w:r w:rsidRPr="00F217EB">
        <w:rPr>
          <w:rFonts w:eastAsiaTheme="minorHAnsi"/>
        </w:rPr>
        <w:t xml:space="preserve"> </w:t>
      </w:r>
      <w:r w:rsidR="00ED66FA" w:rsidRPr="00F217EB">
        <w:rPr>
          <w:rFonts w:eastAsiaTheme="minorHAnsi"/>
        </w:rPr>
        <w:t>solid tumor</w:t>
      </w:r>
      <w:r>
        <w:rPr>
          <w:rFonts w:eastAsiaTheme="minorHAnsi"/>
        </w:rPr>
        <w:t xml:space="preserve"> treatment</w:t>
      </w:r>
      <w:r w:rsidR="00ED66FA" w:rsidRPr="00F217EB">
        <w:rPr>
          <w:rFonts w:eastAsiaTheme="minorHAnsi"/>
        </w:rPr>
        <w:t xml:space="preserve">s bypassed </w:t>
      </w:r>
      <w:r w:rsidR="00047CA3">
        <w:rPr>
          <w:rFonts w:eastAsiaTheme="minorHAnsi"/>
        </w:rPr>
        <w:t xml:space="preserve">phase </w:t>
      </w:r>
      <w:r w:rsidR="00ED66FA" w:rsidRPr="00F217EB">
        <w:rPr>
          <w:rFonts w:eastAsiaTheme="minorHAnsi"/>
        </w:rPr>
        <w:t>2</w:t>
      </w:r>
      <w:r w:rsidR="00ED66FA">
        <w:rPr>
          <w:rFonts w:eastAsiaTheme="minorHAnsi"/>
        </w:rPr>
        <w:t xml:space="preserve"> trials</w:t>
      </w:r>
      <w:r w:rsidR="00826802" w:rsidRPr="00826802">
        <w:t xml:space="preserve"> </w:t>
      </w:r>
      <w:r w:rsidR="00826802">
        <w:t xml:space="preserve">and that trials that </w:t>
      </w:r>
      <w:r w:rsidR="00DE72C0">
        <w:t>bypassed</w:t>
      </w:r>
      <w:r w:rsidR="00826802">
        <w:t xml:space="preserve"> had significantly worse </w:t>
      </w:r>
      <w:r w:rsidR="0072582B">
        <w:t xml:space="preserve">efficacy </w:t>
      </w:r>
      <w:r w:rsidR="00826802">
        <w:t>outcomes.</w:t>
      </w:r>
      <w:r w:rsidR="00416593" w:rsidRPr="00F217EB">
        <w:rPr>
          <w:rFonts w:eastAsiaTheme="minorHAnsi"/>
          <w:vertAlign w:val="superscript"/>
        </w:rPr>
        <w:t>8</w:t>
      </w:r>
      <w:r w:rsidR="00416593">
        <w:rPr>
          <w:rFonts w:eastAsiaTheme="minorHAnsi"/>
          <w:vertAlign w:val="superscript"/>
        </w:rPr>
        <w:t xml:space="preserve"> </w:t>
      </w:r>
      <w:r w:rsidR="00416593">
        <w:rPr>
          <w:rFonts w:eastAsiaTheme="minorHAnsi"/>
        </w:rPr>
        <w:t xml:space="preserve">In the present work, we assess the prevalence </w:t>
      </w:r>
      <w:r>
        <w:rPr>
          <w:rFonts w:eastAsiaTheme="minorHAnsi"/>
        </w:rPr>
        <w:t>and impact of</w:t>
      </w:r>
      <w:r w:rsidR="00416593">
        <w:rPr>
          <w:rFonts w:eastAsiaTheme="minorHAnsi"/>
        </w:rPr>
        <w:t xml:space="preserve"> phase 2 </w:t>
      </w:r>
      <w:r>
        <w:rPr>
          <w:rFonts w:eastAsiaTheme="minorHAnsi"/>
        </w:rPr>
        <w:t>bypass in neurologic drug development</w:t>
      </w:r>
      <w:r w:rsidR="00416593">
        <w:rPr>
          <w:rFonts w:eastAsiaTheme="minorHAnsi"/>
        </w:rPr>
        <w:t xml:space="preserve">. </w:t>
      </w:r>
    </w:p>
    <w:p w14:paraId="1107F21B" w14:textId="77777777" w:rsidR="00CB4B27" w:rsidRPr="00F217EB" w:rsidRDefault="00CB4B27" w:rsidP="00EE2099">
      <w:pPr>
        <w:autoSpaceDE w:val="0"/>
        <w:autoSpaceDN w:val="0"/>
        <w:adjustRightInd w:val="0"/>
        <w:rPr>
          <w:rFonts w:eastAsiaTheme="minorHAnsi"/>
          <w:vertAlign w:val="superscript"/>
        </w:rPr>
      </w:pPr>
    </w:p>
    <w:p w14:paraId="50799C12" w14:textId="2E82CB8A" w:rsidR="006C16AB" w:rsidRPr="00366AC1" w:rsidRDefault="001C736A" w:rsidP="001C736A">
      <w:pPr>
        <w:rPr>
          <w:b/>
          <w:bCs/>
        </w:rPr>
      </w:pPr>
      <w:r w:rsidRPr="002274C2">
        <w:rPr>
          <w:b/>
          <w:bCs/>
        </w:rPr>
        <w:t xml:space="preserve">Methods </w:t>
      </w:r>
    </w:p>
    <w:p w14:paraId="408A3D98" w14:textId="3BE02EC5" w:rsidR="001F2B78" w:rsidRDefault="001F2B78" w:rsidP="001C736A">
      <w:pPr>
        <w:rPr>
          <w:u w:val="single"/>
        </w:rPr>
      </w:pPr>
      <w:r>
        <w:rPr>
          <w:u w:val="single"/>
        </w:rPr>
        <w:t>Overview</w:t>
      </w:r>
    </w:p>
    <w:p w14:paraId="0800B0C9" w14:textId="6A79345B" w:rsidR="001F2B78" w:rsidRDefault="001F2B78" w:rsidP="001C736A">
      <w:pPr>
        <w:rPr>
          <w:u w:val="single"/>
        </w:rPr>
      </w:pPr>
      <w:r w:rsidRPr="00C24366">
        <w:t>Our primary goal was to</w:t>
      </w:r>
      <w:r w:rsidR="0054447B" w:rsidRPr="00C24366">
        <w:t xml:space="preserve"> estimate the prevalence of </w:t>
      </w:r>
      <w:r w:rsidR="00047CA3">
        <w:t xml:space="preserve">phase </w:t>
      </w:r>
      <w:r w:rsidR="0054447B" w:rsidRPr="00C24366">
        <w:t xml:space="preserve">2 bypass in ten neurological diseases </w:t>
      </w:r>
      <w:r w:rsidR="00890D9F" w:rsidRPr="00C24366">
        <w:t>for</w:t>
      </w:r>
      <w:r w:rsidR="0054447B" w:rsidRPr="00C24366">
        <w:t xml:space="preserve"> a decade of </w:t>
      </w:r>
      <w:r w:rsidR="00047CA3">
        <w:t xml:space="preserve">phase </w:t>
      </w:r>
      <w:r w:rsidR="0054447B" w:rsidRPr="00C24366">
        <w:t xml:space="preserve">3 trials. </w:t>
      </w:r>
      <w:r w:rsidRPr="00C24366">
        <w:t xml:space="preserve">We defined </w:t>
      </w:r>
      <w:r w:rsidR="00047CA3">
        <w:t xml:space="preserve">phase </w:t>
      </w:r>
      <w:r w:rsidRPr="00C24366">
        <w:t xml:space="preserve">2 bypass as </w:t>
      </w:r>
      <w:r w:rsidR="0054447B" w:rsidRPr="00C24366">
        <w:t>any case in which</w:t>
      </w:r>
      <w:r w:rsidR="0054447B">
        <w:rPr>
          <w:u w:val="single"/>
        </w:rPr>
        <w:t xml:space="preserve"> </w:t>
      </w:r>
      <w:r w:rsidR="0054447B" w:rsidRPr="00F217EB">
        <w:rPr>
          <w:rFonts w:eastAsiaTheme="minorHAnsi"/>
        </w:rPr>
        <w:t>researchers initiate</w:t>
      </w:r>
      <w:r w:rsidR="0054447B">
        <w:rPr>
          <w:rFonts w:eastAsiaTheme="minorHAnsi"/>
        </w:rPr>
        <w:t>d a</w:t>
      </w:r>
      <w:r w:rsidR="0054447B" w:rsidRPr="00F217EB">
        <w:rPr>
          <w:rFonts w:eastAsiaTheme="minorHAnsi"/>
        </w:rPr>
        <w:t xml:space="preserve"> phase 3 trial without positive surrogate or clinical evidence from a </w:t>
      </w:r>
      <w:r w:rsidR="0054447B">
        <w:rPr>
          <w:rFonts w:eastAsiaTheme="minorHAnsi"/>
        </w:rPr>
        <w:t xml:space="preserve">phase </w:t>
      </w:r>
      <w:r w:rsidR="0054447B" w:rsidRPr="00F217EB">
        <w:rPr>
          <w:rFonts w:eastAsiaTheme="minorHAnsi"/>
        </w:rPr>
        <w:t>2 trial</w:t>
      </w:r>
      <w:r w:rsidR="0054447B">
        <w:rPr>
          <w:rFonts w:eastAsiaTheme="minorHAnsi"/>
        </w:rPr>
        <w:t xml:space="preserve"> in the same indication.</w:t>
      </w:r>
      <w:r w:rsidR="0054447B" w:rsidRPr="00F217EB">
        <w:rPr>
          <w:rFonts w:eastAsiaTheme="minorHAnsi"/>
          <w:vertAlign w:val="superscript"/>
        </w:rPr>
        <w:t>8</w:t>
      </w:r>
      <w:r w:rsidR="0054447B">
        <w:rPr>
          <w:rFonts w:eastAsiaTheme="minorHAnsi"/>
        </w:rPr>
        <w:t xml:space="preserve"> </w:t>
      </w:r>
      <w:r w:rsidR="00890D9F">
        <w:rPr>
          <w:rFonts w:eastAsiaTheme="minorHAnsi"/>
        </w:rPr>
        <w:t>Our secondary goal</w:t>
      </w:r>
      <w:r w:rsidR="00C530BC">
        <w:rPr>
          <w:rFonts w:eastAsiaTheme="minorHAnsi"/>
        </w:rPr>
        <w:t>s were</w:t>
      </w:r>
      <w:r w:rsidR="00890D9F">
        <w:rPr>
          <w:rFonts w:eastAsiaTheme="minorHAnsi"/>
        </w:rPr>
        <w:t xml:space="preserve"> </w:t>
      </w:r>
      <w:r w:rsidR="00C530BC">
        <w:rPr>
          <w:rFonts w:eastAsiaTheme="minorHAnsi"/>
        </w:rPr>
        <w:t>to present the proportion of phase 3 trials initiated with</w:t>
      </w:r>
      <w:r w:rsidR="00890D9F">
        <w:rPr>
          <w:rFonts w:eastAsiaTheme="minorHAnsi"/>
        </w:rPr>
        <w:t xml:space="preserve"> </w:t>
      </w:r>
      <w:r w:rsidR="006C2661">
        <w:rPr>
          <w:rFonts w:eastAsiaTheme="minorHAnsi"/>
        </w:rPr>
        <w:t>three</w:t>
      </w:r>
      <w:r w:rsidR="00C530BC">
        <w:rPr>
          <w:rFonts w:eastAsiaTheme="minorHAnsi"/>
        </w:rPr>
        <w:t xml:space="preserve"> </w:t>
      </w:r>
      <w:r w:rsidR="00C24366">
        <w:rPr>
          <w:rFonts w:eastAsiaTheme="minorHAnsi"/>
        </w:rPr>
        <w:t xml:space="preserve">types of </w:t>
      </w:r>
      <w:proofErr w:type="gramStart"/>
      <w:r w:rsidR="00C24366">
        <w:rPr>
          <w:rFonts w:eastAsiaTheme="minorHAnsi"/>
        </w:rPr>
        <w:t>phase</w:t>
      </w:r>
      <w:proofErr w:type="gramEnd"/>
      <w:r w:rsidR="00C24366">
        <w:rPr>
          <w:rFonts w:eastAsiaTheme="minorHAnsi"/>
        </w:rPr>
        <w:t xml:space="preserve"> 2 bypass</w:t>
      </w:r>
      <w:r w:rsidR="00C530BC">
        <w:rPr>
          <w:rFonts w:eastAsiaTheme="minorHAnsi"/>
        </w:rPr>
        <w:t xml:space="preserve">, </w:t>
      </w:r>
      <w:r w:rsidR="00C24366">
        <w:rPr>
          <w:rFonts w:eastAsiaTheme="minorHAnsi"/>
        </w:rPr>
        <w:t>identify factors</w:t>
      </w:r>
      <w:r w:rsidR="00FB1AB8">
        <w:rPr>
          <w:rFonts w:eastAsiaTheme="minorHAnsi"/>
        </w:rPr>
        <w:t xml:space="preserve"> associated with</w:t>
      </w:r>
      <w:r w:rsidR="00890D9F">
        <w:rPr>
          <w:rFonts w:eastAsiaTheme="minorHAnsi"/>
        </w:rPr>
        <w:t xml:space="preserve"> </w:t>
      </w:r>
      <w:r w:rsidR="00047CA3">
        <w:t xml:space="preserve">phase </w:t>
      </w:r>
      <w:r w:rsidR="00890D9F">
        <w:rPr>
          <w:rFonts w:eastAsiaTheme="minorHAnsi"/>
        </w:rPr>
        <w:t>2 bypass</w:t>
      </w:r>
      <w:r w:rsidR="00C530BC">
        <w:rPr>
          <w:rFonts w:eastAsiaTheme="minorHAnsi"/>
        </w:rPr>
        <w:t>,</w:t>
      </w:r>
      <w:r w:rsidR="00890D9F">
        <w:rPr>
          <w:rFonts w:eastAsiaTheme="minorHAnsi"/>
        </w:rPr>
        <w:t xml:space="preserve"> and </w:t>
      </w:r>
      <w:r w:rsidR="00C530BC">
        <w:rPr>
          <w:rFonts w:eastAsiaTheme="minorHAnsi"/>
        </w:rPr>
        <w:t xml:space="preserve">to investigate </w:t>
      </w:r>
      <w:r w:rsidR="00890D9F">
        <w:rPr>
          <w:rFonts w:eastAsiaTheme="minorHAnsi"/>
        </w:rPr>
        <w:t xml:space="preserve">whether </w:t>
      </w:r>
      <w:r w:rsidR="00047CA3">
        <w:t xml:space="preserve">phase </w:t>
      </w:r>
      <w:r w:rsidR="00890D9F">
        <w:rPr>
          <w:rFonts w:eastAsiaTheme="minorHAnsi"/>
        </w:rPr>
        <w:t xml:space="preserve">2 bypass </w:t>
      </w:r>
      <w:r w:rsidR="00C24366">
        <w:rPr>
          <w:rFonts w:eastAsiaTheme="minorHAnsi"/>
        </w:rPr>
        <w:t xml:space="preserve">affected </w:t>
      </w:r>
      <w:r w:rsidR="00047CA3">
        <w:t xml:space="preserve">phase </w:t>
      </w:r>
      <w:r w:rsidR="00890D9F">
        <w:rPr>
          <w:rFonts w:eastAsiaTheme="minorHAnsi"/>
        </w:rPr>
        <w:t xml:space="preserve">3 trial outcomes. </w:t>
      </w:r>
    </w:p>
    <w:p w14:paraId="2C37915B" w14:textId="77777777" w:rsidR="007E2DC1" w:rsidRDefault="007E2DC1" w:rsidP="001C736A">
      <w:pPr>
        <w:rPr>
          <w:u w:val="single"/>
        </w:rPr>
      </w:pPr>
    </w:p>
    <w:p w14:paraId="6A99EC3C" w14:textId="1269B9F4" w:rsidR="001C736A" w:rsidRDefault="00671819" w:rsidP="001C736A">
      <w:pPr>
        <w:rPr>
          <w:u w:val="single"/>
        </w:rPr>
      </w:pPr>
      <w:r>
        <w:rPr>
          <w:u w:val="single"/>
        </w:rPr>
        <w:t>P</w:t>
      </w:r>
      <w:r w:rsidR="0028490B">
        <w:rPr>
          <w:u w:val="single"/>
        </w:rPr>
        <w:t>hase 3</w:t>
      </w:r>
      <w:r w:rsidR="001C736A" w:rsidRPr="002274C2">
        <w:rPr>
          <w:u w:val="single"/>
        </w:rPr>
        <w:t xml:space="preserve"> Trial Sample </w:t>
      </w:r>
    </w:p>
    <w:p w14:paraId="06AE6E4A" w14:textId="531B7897" w:rsidR="006C16AB" w:rsidRDefault="008A3F09" w:rsidP="00DA2869">
      <w:r>
        <w:t>W</w:t>
      </w:r>
      <w:r w:rsidR="00AF3D4D" w:rsidRPr="00AF3D4D">
        <w:t>e created</w:t>
      </w:r>
      <w:r>
        <w:t xml:space="preserve"> our</w:t>
      </w:r>
      <w:r w:rsidR="00AF3D4D" w:rsidRPr="00AF3D4D">
        <w:t xml:space="preserve"> sample of </w:t>
      </w:r>
      <w:r w:rsidR="00547D83">
        <w:t>phase 3</w:t>
      </w:r>
      <w:r w:rsidR="00AF3D4D" w:rsidRPr="00AF3D4D">
        <w:t xml:space="preserve"> trial</w:t>
      </w:r>
      <w:r w:rsidR="006C16AB">
        <w:t>s</w:t>
      </w:r>
      <w:r w:rsidR="00AF3D4D" w:rsidRPr="00AF3D4D">
        <w:t xml:space="preserve"> </w:t>
      </w:r>
      <w:r w:rsidR="00DA2869" w:rsidRPr="00960903">
        <w:t xml:space="preserve">using </w:t>
      </w:r>
      <w:r w:rsidR="00DA2869">
        <w:t>a</w:t>
      </w:r>
      <w:r w:rsidR="00DA2869" w:rsidRPr="00960903">
        <w:t xml:space="preserve"> </w:t>
      </w:r>
      <w:r w:rsidR="00DA2869" w:rsidRPr="00506BB0">
        <w:rPr>
          <w:rFonts w:cstheme="minorHAnsi"/>
        </w:rPr>
        <w:t xml:space="preserve">list of </w:t>
      </w:r>
      <w:r>
        <w:rPr>
          <w:rFonts w:cstheme="minorHAnsi"/>
        </w:rPr>
        <w:t xml:space="preserve">search </w:t>
      </w:r>
      <w:r w:rsidR="00DA2869" w:rsidRPr="00506BB0">
        <w:rPr>
          <w:rFonts w:cstheme="minorHAnsi"/>
        </w:rPr>
        <w:t xml:space="preserve">terms </w:t>
      </w:r>
      <w:r>
        <w:rPr>
          <w:rFonts w:cstheme="minorHAnsi"/>
        </w:rPr>
        <w:t xml:space="preserve">on ClinicalTrials.gov </w:t>
      </w:r>
      <w:r w:rsidR="00DA2869" w:rsidRPr="00506BB0">
        <w:rPr>
          <w:rFonts w:cstheme="minorHAnsi"/>
        </w:rPr>
        <w:t xml:space="preserve">for the following neurological diseases: </w:t>
      </w:r>
      <w:r w:rsidR="00DA2869" w:rsidRPr="00680012">
        <w:rPr>
          <w:rFonts w:cstheme="minorHAnsi"/>
        </w:rPr>
        <w:t xml:space="preserve">Alzheimer's disease, Parkinson disease, </w:t>
      </w:r>
      <w:r w:rsidR="006C2661">
        <w:rPr>
          <w:rFonts w:cstheme="minorHAnsi"/>
        </w:rPr>
        <w:t>a</w:t>
      </w:r>
      <w:r w:rsidR="00DA2869" w:rsidRPr="00680012">
        <w:rPr>
          <w:rFonts w:cstheme="minorHAnsi"/>
        </w:rPr>
        <w:t xml:space="preserve">myotrophic lateral sclerosis, Huntington's disease, </w:t>
      </w:r>
      <w:r w:rsidR="006C2661">
        <w:rPr>
          <w:rFonts w:cstheme="minorHAnsi"/>
        </w:rPr>
        <w:t>r</w:t>
      </w:r>
      <w:r w:rsidR="0014773E">
        <w:rPr>
          <w:rFonts w:cstheme="minorHAnsi"/>
        </w:rPr>
        <w:t xml:space="preserve">elapsing </w:t>
      </w:r>
      <w:r w:rsidR="006C2661">
        <w:rPr>
          <w:rFonts w:cstheme="minorHAnsi"/>
        </w:rPr>
        <w:t>m</w:t>
      </w:r>
      <w:r w:rsidR="0014773E">
        <w:rPr>
          <w:rFonts w:cstheme="minorHAnsi"/>
        </w:rPr>
        <w:t xml:space="preserve">ultiple </w:t>
      </w:r>
      <w:r w:rsidR="006C2661">
        <w:rPr>
          <w:rFonts w:cstheme="minorHAnsi"/>
        </w:rPr>
        <w:t>s</w:t>
      </w:r>
      <w:r w:rsidR="0014773E">
        <w:rPr>
          <w:rFonts w:cstheme="minorHAnsi"/>
        </w:rPr>
        <w:t>clerosis,</w:t>
      </w:r>
      <w:r w:rsidR="00DA2869">
        <w:rPr>
          <w:rFonts w:cstheme="minorHAnsi"/>
        </w:rPr>
        <w:t xml:space="preserve"> </w:t>
      </w:r>
      <w:r w:rsidR="006C2661">
        <w:rPr>
          <w:rFonts w:cstheme="minorHAnsi"/>
        </w:rPr>
        <w:t>p</w:t>
      </w:r>
      <w:r w:rsidR="0014773E">
        <w:rPr>
          <w:rFonts w:cstheme="minorHAnsi"/>
        </w:rPr>
        <w:t xml:space="preserve">rogressive </w:t>
      </w:r>
      <w:r w:rsidR="006C2661">
        <w:rPr>
          <w:rFonts w:cstheme="minorHAnsi"/>
        </w:rPr>
        <w:t>m</w:t>
      </w:r>
      <w:r w:rsidR="0014773E">
        <w:rPr>
          <w:rFonts w:cstheme="minorHAnsi"/>
        </w:rPr>
        <w:t xml:space="preserve">ultiple </w:t>
      </w:r>
      <w:r w:rsidR="006C2661">
        <w:rPr>
          <w:rFonts w:cstheme="minorHAnsi"/>
        </w:rPr>
        <w:t>s</w:t>
      </w:r>
      <w:r w:rsidR="0014773E">
        <w:rPr>
          <w:rFonts w:cstheme="minorHAnsi"/>
        </w:rPr>
        <w:t>clerosis,</w:t>
      </w:r>
      <w:r w:rsidR="00DA2869" w:rsidRPr="00680012">
        <w:rPr>
          <w:rFonts w:cstheme="minorHAnsi"/>
        </w:rPr>
        <w:t xml:space="preserve"> </w:t>
      </w:r>
      <w:r w:rsidR="006C2661">
        <w:rPr>
          <w:rFonts w:cstheme="minorHAnsi"/>
        </w:rPr>
        <w:t>h</w:t>
      </w:r>
      <w:r w:rsidR="00DA2869" w:rsidRPr="00680012">
        <w:rPr>
          <w:rFonts w:cstheme="minorHAnsi"/>
        </w:rPr>
        <w:t xml:space="preserve">eadache, </w:t>
      </w:r>
      <w:r w:rsidR="006C2661">
        <w:rPr>
          <w:rFonts w:cstheme="minorHAnsi"/>
        </w:rPr>
        <w:t>e</w:t>
      </w:r>
      <w:r w:rsidR="00DA2869" w:rsidRPr="00680012">
        <w:rPr>
          <w:rFonts w:cstheme="minorHAnsi"/>
        </w:rPr>
        <w:t xml:space="preserve">pilepsy, </w:t>
      </w:r>
      <w:r w:rsidR="006C2661">
        <w:rPr>
          <w:rFonts w:cstheme="minorHAnsi"/>
        </w:rPr>
        <w:t>traumatic brain injury,</w:t>
      </w:r>
      <w:r w:rsidR="006C2661" w:rsidRPr="00680012">
        <w:rPr>
          <w:rFonts w:cstheme="minorHAnsi"/>
        </w:rPr>
        <w:t xml:space="preserve"> </w:t>
      </w:r>
      <w:r w:rsidR="00DA2869" w:rsidRPr="00680012">
        <w:rPr>
          <w:rFonts w:cstheme="minorHAnsi"/>
        </w:rPr>
        <w:t xml:space="preserve">and </w:t>
      </w:r>
      <w:r w:rsidR="006C2661">
        <w:rPr>
          <w:rFonts w:cstheme="minorHAnsi"/>
        </w:rPr>
        <w:t>s</w:t>
      </w:r>
      <w:r w:rsidR="00DA2869" w:rsidRPr="00680012">
        <w:rPr>
          <w:rFonts w:cstheme="minorHAnsi"/>
        </w:rPr>
        <w:t>troke</w:t>
      </w:r>
      <w:r w:rsidR="006C2661">
        <w:rPr>
          <w:rFonts w:cstheme="minorHAnsi"/>
        </w:rPr>
        <w:t xml:space="preserve"> recurrence or recovery</w:t>
      </w:r>
      <w:r w:rsidR="00DA2869">
        <w:rPr>
          <w:rFonts w:cstheme="minorHAnsi"/>
        </w:rPr>
        <w:t>.</w:t>
      </w:r>
      <w:r w:rsidR="00EE3497">
        <w:rPr>
          <w:rFonts w:cstheme="minorHAnsi"/>
        </w:rPr>
        <w:t xml:space="preserve"> </w:t>
      </w:r>
      <w:r w:rsidR="00EE3497" w:rsidRPr="00DC627C">
        <w:rPr>
          <w:rFonts w:cstheme="minorHAnsi"/>
        </w:rPr>
        <w:t xml:space="preserve">We chose these </w:t>
      </w:r>
      <w:r w:rsidR="00752D8A">
        <w:rPr>
          <w:rFonts w:cstheme="minorHAnsi"/>
        </w:rPr>
        <w:t>conditions</w:t>
      </w:r>
      <w:r w:rsidR="00EE3497" w:rsidRPr="00DC627C">
        <w:rPr>
          <w:rFonts w:cstheme="minorHAnsi"/>
        </w:rPr>
        <w:t xml:space="preserve"> </w:t>
      </w:r>
      <w:r w:rsidR="00752D8A">
        <w:rPr>
          <w:rFonts w:cstheme="minorHAnsi"/>
        </w:rPr>
        <w:t>based on the relatively high</w:t>
      </w:r>
      <w:r w:rsidR="00DC627C" w:rsidRPr="00DC627C">
        <w:rPr>
          <w:rFonts w:cstheme="minorHAnsi"/>
        </w:rPr>
        <w:t xml:space="preserve"> </w:t>
      </w:r>
      <w:r w:rsidR="00EE3497" w:rsidRPr="00DC627C">
        <w:rPr>
          <w:rFonts w:cstheme="minorHAnsi"/>
        </w:rPr>
        <w:t xml:space="preserve">volume of clinical </w:t>
      </w:r>
      <w:r w:rsidR="00752D8A">
        <w:rPr>
          <w:rFonts w:cstheme="minorHAnsi"/>
        </w:rPr>
        <w:t>trialing in each area.</w:t>
      </w:r>
      <w:r w:rsidR="00752D8A" w:rsidRPr="00DC627C">
        <w:rPr>
          <w:rFonts w:cstheme="minorHAnsi"/>
        </w:rPr>
        <w:t xml:space="preserve"> </w:t>
      </w:r>
      <w:r w:rsidR="00DA2869" w:rsidRPr="00DC627C">
        <w:rPr>
          <w:rFonts w:cstheme="minorHAnsi"/>
        </w:rPr>
        <w:t>All</w:t>
      </w:r>
      <w:r w:rsidR="00DA2869" w:rsidRPr="00506BB0">
        <w:rPr>
          <w:rFonts w:cstheme="minorHAnsi"/>
        </w:rPr>
        <w:t xml:space="preserve"> </w:t>
      </w:r>
      <w:r w:rsidR="00547D83">
        <w:rPr>
          <w:rFonts w:cstheme="minorHAnsi"/>
        </w:rPr>
        <w:t>phase 3</w:t>
      </w:r>
      <w:r w:rsidR="007B690A">
        <w:rPr>
          <w:rFonts w:cstheme="minorHAnsi"/>
        </w:rPr>
        <w:t xml:space="preserve"> and </w:t>
      </w:r>
      <w:r w:rsidR="00547D83">
        <w:rPr>
          <w:rFonts w:cstheme="minorHAnsi"/>
        </w:rPr>
        <w:t xml:space="preserve">phase </w:t>
      </w:r>
      <w:r w:rsidR="007B690A">
        <w:rPr>
          <w:rFonts w:cstheme="minorHAnsi"/>
        </w:rPr>
        <w:t>2 / 3</w:t>
      </w:r>
      <w:r w:rsidR="00DA2869" w:rsidRPr="00506BB0">
        <w:rPr>
          <w:rFonts w:cstheme="minorHAnsi"/>
        </w:rPr>
        <w:t xml:space="preserve"> trials</w:t>
      </w:r>
      <w:r w:rsidR="00DA2869">
        <w:t xml:space="preserve"> </w:t>
      </w:r>
      <w:r w:rsidR="00DA2869" w:rsidRPr="00AE33DD">
        <w:t xml:space="preserve">with primary completion dates </w:t>
      </w:r>
      <w:r w:rsidR="00DA2869">
        <w:t xml:space="preserve">January 1, 2011- January 1, </w:t>
      </w:r>
      <w:proofErr w:type="gramStart"/>
      <w:r w:rsidR="00DA2869" w:rsidRPr="00645AC9">
        <w:t>202</w:t>
      </w:r>
      <w:r w:rsidR="00DA2869">
        <w:t>1</w:t>
      </w:r>
      <w:proofErr w:type="gramEnd"/>
      <w:r w:rsidR="00DA2869">
        <w:t xml:space="preserve"> were</w:t>
      </w:r>
      <w:r w:rsidR="00DA2869" w:rsidRPr="00AE33DD">
        <w:t xml:space="preserve"> downloaded fr</w:t>
      </w:r>
      <w:r w:rsidR="00223F59">
        <w:t>om</w:t>
      </w:r>
      <w:r w:rsidR="00DA2869" w:rsidRPr="00AE33DD">
        <w:t xml:space="preserve"> ClinicalTrials.gov for screening</w:t>
      </w:r>
      <w:r w:rsidR="00DA2869">
        <w:t xml:space="preserve">. </w:t>
      </w:r>
    </w:p>
    <w:p w14:paraId="10617811" w14:textId="77777777" w:rsidR="006C16AB" w:rsidRDefault="006C16AB" w:rsidP="00DA2869">
      <w:pPr>
        <w:rPr>
          <w:rFonts w:cstheme="minorHAnsi"/>
        </w:rPr>
      </w:pPr>
    </w:p>
    <w:p w14:paraId="501D759E" w14:textId="428732AE" w:rsidR="00DA2869" w:rsidRPr="008A1EB1" w:rsidRDefault="00752D8A" w:rsidP="00DA2869">
      <w:r>
        <w:rPr>
          <w:rFonts w:cstheme="minorHAnsi"/>
        </w:rPr>
        <w:lastRenderedPageBreak/>
        <w:t>We included trials that</w:t>
      </w:r>
      <w:r w:rsidR="00C6515B">
        <w:rPr>
          <w:rFonts w:cstheme="minorHAnsi"/>
        </w:rPr>
        <w:t>:</w:t>
      </w:r>
      <w:r>
        <w:rPr>
          <w:rFonts w:cstheme="minorHAnsi"/>
        </w:rPr>
        <w:t xml:space="preserve"> </w:t>
      </w:r>
      <w:r w:rsidR="006C16AB">
        <w:t>a)</w:t>
      </w:r>
      <w:r w:rsidR="00DA2869" w:rsidRPr="008A1EB1">
        <w:t xml:space="preserve"> </w:t>
      </w:r>
      <w:r>
        <w:t>tested</w:t>
      </w:r>
      <w:r w:rsidR="00135442">
        <w:t xml:space="preserve"> </w:t>
      </w:r>
      <w:r w:rsidR="00DA2869" w:rsidRPr="008A1EB1">
        <w:t>a drug or biologic</w:t>
      </w:r>
      <w:r w:rsidR="00C6515B">
        <w:t>;</w:t>
      </w:r>
      <w:r w:rsidR="00047CE5">
        <w:t xml:space="preserve"> b</w:t>
      </w:r>
      <w:r w:rsidR="000D256D">
        <w:t>)</w:t>
      </w:r>
      <w:r w:rsidR="00DA2869" w:rsidRPr="008A1EB1">
        <w:t xml:space="preserve"> </w:t>
      </w:r>
      <w:r>
        <w:t xml:space="preserve">had </w:t>
      </w:r>
      <w:r w:rsidR="00DA2869" w:rsidRPr="008A1EB1">
        <w:t>at least one</w:t>
      </w:r>
      <w:r w:rsidR="00870BD2">
        <w:t xml:space="preserve"> research site in</w:t>
      </w:r>
      <w:r w:rsidR="00DA2869" w:rsidRPr="008A1EB1">
        <w:t xml:space="preserve"> US</w:t>
      </w:r>
      <w:r w:rsidR="00870BD2">
        <w:t>,</w:t>
      </w:r>
      <w:r w:rsidR="00DA2869">
        <w:t xml:space="preserve"> </w:t>
      </w:r>
      <w:r w:rsidR="00870BD2">
        <w:t>Canada</w:t>
      </w:r>
      <w:r w:rsidR="00DA2869">
        <w:t xml:space="preserve">, EU, UK, </w:t>
      </w:r>
      <w:r w:rsidR="00870BD2">
        <w:t xml:space="preserve">or </w:t>
      </w:r>
      <w:r w:rsidR="00DA2869">
        <w:t>Australia</w:t>
      </w:r>
      <w:r w:rsidR="00C6515B">
        <w:t>;</w:t>
      </w:r>
      <w:r w:rsidR="00DA2869">
        <w:t xml:space="preserve"> </w:t>
      </w:r>
      <w:r w:rsidR="006C16AB">
        <w:t xml:space="preserve">and </w:t>
      </w:r>
      <w:r w:rsidR="007B690A">
        <w:t>c</w:t>
      </w:r>
      <w:r w:rsidR="00DA2869">
        <w:t>)</w:t>
      </w:r>
      <w:r w:rsidR="00135442">
        <w:t xml:space="preserve"> </w:t>
      </w:r>
      <w:r w:rsidR="00870BD2">
        <w:t>involv</w:t>
      </w:r>
      <w:r>
        <w:t>ed</w:t>
      </w:r>
      <w:r w:rsidR="00870BD2">
        <w:t xml:space="preserve"> an intervention that </w:t>
      </w:r>
      <w:r>
        <w:t xml:space="preserve">was </w:t>
      </w:r>
      <w:r w:rsidR="00870BD2">
        <w:t xml:space="preserve">purportedly </w:t>
      </w:r>
      <w:r w:rsidR="008A3F09">
        <w:t xml:space="preserve">disease modifying </w:t>
      </w:r>
      <w:r w:rsidR="00DA2869">
        <w:t>or</w:t>
      </w:r>
      <w:r w:rsidR="00870BD2">
        <w:t xml:space="preserve"> that</w:t>
      </w:r>
      <w:r w:rsidR="008A3F09">
        <w:t xml:space="preserve"> target</w:t>
      </w:r>
      <w:r>
        <w:t>ed</w:t>
      </w:r>
      <w:r w:rsidR="00DA2869">
        <w:t xml:space="preserve"> </w:t>
      </w:r>
      <w:r w:rsidR="00DA2869" w:rsidRPr="008A1EB1">
        <w:t xml:space="preserve">a symptom </w:t>
      </w:r>
      <w:r w:rsidR="00870BD2">
        <w:t>regarded</w:t>
      </w:r>
      <w:r w:rsidR="00DA2869" w:rsidRPr="00680012">
        <w:t xml:space="preserve"> as </w:t>
      </w:r>
      <w:r w:rsidR="00870BD2">
        <w:t>a proxy for</w:t>
      </w:r>
      <w:r w:rsidR="00870BD2" w:rsidRPr="00680012">
        <w:t xml:space="preserve"> </w:t>
      </w:r>
      <w:r w:rsidR="00DA2869" w:rsidRPr="00680012">
        <w:t>disease modification</w:t>
      </w:r>
      <w:r w:rsidR="007D23EA">
        <w:t xml:space="preserve"> </w:t>
      </w:r>
      <w:r w:rsidR="007D23EA" w:rsidRPr="00E72D22">
        <w:t xml:space="preserve">typically used as a </w:t>
      </w:r>
      <w:r w:rsidR="006C2661" w:rsidRPr="00E72D22">
        <w:t xml:space="preserve">primary outcome </w:t>
      </w:r>
      <w:r w:rsidR="006C2661">
        <w:t xml:space="preserve">in </w:t>
      </w:r>
      <w:r w:rsidR="007D23EA" w:rsidRPr="00E72D22">
        <w:t>P3 trial</w:t>
      </w:r>
      <w:r w:rsidR="006C2661">
        <w:t>s</w:t>
      </w:r>
      <w:r w:rsidR="00DA2869">
        <w:t xml:space="preserve">. </w:t>
      </w:r>
      <w:r w:rsidR="00047CE5">
        <w:t xml:space="preserve">We excluded trials </w:t>
      </w:r>
      <w:r w:rsidR="007B690A">
        <w:t>wher</w:t>
      </w:r>
      <w:r w:rsidR="006C2661">
        <w:t>e</w:t>
      </w:r>
      <w:r w:rsidR="00C6515B">
        <w:t>:</w:t>
      </w:r>
      <w:r w:rsidR="00DA2869" w:rsidRPr="008A1EB1">
        <w:t xml:space="preserve"> </w:t>
      </w:r>
      <w:r w:rsidR="006C16AB">
        <w:t>a</w:t>
      </w:r>
      <w:r w:rsidR="00DA2869" w:rsidRPr="008A1EB1">
        <w:t>)</w:t>
      </w:r>
      <w:r w:rsidR="00047CE5">
        <w:t xml:space="preserve"> the </w:t>
      </w:r>
      <w:r w:rsidR="00DA2869" w:rsidRPr="008A1EB1">
        <w:t xml:space="preserve">primary purpose </w:t>
      </w:r>
      <w:r w:rsidR="00047CE5">
        <w:t>was</w:t>
      </w:r>
      <w:r w:rsidR="00DA2869" w:rsidRPr="008A1EB1">
        <w:t xml:space="preserve"> diagnostic or screening</w:t>
      </w:r>
      <w:r w:rsidR="00C6515B">
        <w:t>;</w:t>
      </w:r>
      <w:r w:rsidR="006C2661">
        <w:t xml:space="preserve"> or </w:t>
      </w:r>
      <w:r w:rsidR="006C16AB">
        <w:t>b</w:t>
      </w:r>
      <w:r w:rsidR="00DA2869" w:rsidRPr="008A1EB1">
        <w:t xml:space="preserve">) </w:t>
      </w:r>
      <w:r w:rsidR="007B690A">
        <w:t xml:space="preserve">trials </w:t>
      </w:r>
      <w:r w:rsidR="00047CE5">
        <w:t xml:space="preserve">were preceded by a </w:t>
      </w:r>
      <w:r w:rsidR="00547D83">
        <w:t>phase 3</w:t>
      </w:r>
      <w:r w:rsidR="00870BD2">
        <w:t xml:space="preserve"> or 4 </w:t>
      </w:r>
      <w:r w:rsidR="00047CE5">
        <w:t xml:space="preserve">trial that started </w:t>
      </w:r>
      <w:r w:rsidR="007B690A">
        <w:t>&gt;1</w:t>
      </w:r>
      <w:r w:rsidR="00047CE5">
        <w:t xml:space="preserve"> year </w:t>
      </w:r>
      <w:r w:rsidR="007B690A">
        <w:t>earlier</w:t>
      </w:r>
      <w:r w:rsidR="00D307A0">
        <w:t>.</w:t>
      </w:r>
    </w:p>
    <w:p w14:paraId="7B4A47CD" w14:textId="34E4D8FC" w:rsidR="001C736A" w:rsidRDefault="001C736A" w:rsidP="001C736A"/>
    <w:p w14:paraId="4A650979" w14:textId="206A6411" w:rsidR="00DA2869" w:rsidRPr="002274C2" w:rsidRDefault="008A3F09" w:rsidP="001C736A">
      <w:r>
        <w:rPr>
          <w:rFonts w:cstheme="minorHAnsi"/>
        </w:rPr>
        <w:t xml:space="preserve">We searched for </w:t>
      </w:r>
      <w:r w:rsidR="00547D83">
        <w:rPr>
          <w:rFonts w:cstheme="minorHAnsi"/>
        </w:rPr>
        <w:t>phase 3</w:t>
      </w:r>
      <w:r w:rsidR="00DA2869">
        <w:rPr>
          <w:rFonts w:cstheme="minorHAnsi"/>
        </w:rPr>
        <w:t xml:space="preserve"> trial </w:t>
      </w:r>
      <w:r w:rsidR="00727CBC">
        <w:rPr>
          <w:rFonts w:cstheme="minorHAnsi"/>
        </w:rPr>
        <w:t>publications</w:t>
      </w:r>
      <w:r w:rsidR="00DA2869">
        <w:rPr>
          <w:rFonts w:cstheme="minorHAnsi"/>
        </w:rPr>
        <w:t xml:space="preserve"> </w:t>
      </w:r>
      <w:r w:rsidR="00727CBC">
        <w:rPr>
          <w:rFonts w:cstheme="minorHAnsi"/>
        </w:rPr>
        <w:t>on</w:t>
      </w:r>
      <w:r w:rsidR="00DA2869" w:rsidRPr="00960903">
        <w:rPr>
          <w:rFonts w:cstheme="minorHAnsi"/>
        </w:rPr>
        <w:t xml:space="preserve"> ClinicalTrials.gov</w:t>
      </w:r>
      <w:r w:rsidR="00752D8A">
        <w:rPr>
          <w:rFonts w:cstheme="minorHAnsi"/>
        </w:rPr>
        <w:t xml:space="preserve">, </w:t>
      </w:r>
      <w:r w:rsidR="00DA2869" w:rsidRPr="00960903">
        <w:rPr>
          <w:rFonts w:cstheme="minorHAnsi"/>
        </w:rPr>
        <w:t>Google Scholar</w:t>
      </w:r>
      <w:r w:rsidR="00752D8A">
        <w:rPr>
          <w:rFonts w:cstheme="minorHAnsi"/>
        </w:rPr>
        <w:t>,</w:t>
      </w:r>
      <w:r w:rsidR="00DA2869" w:rsidRPr="00960903">
        <w:rPr>
          <w:rFonts w:cstheme="minorHAnsi"/>
        </w:rPr>
        <w:t xml:space="preserve"> </w:t>
      </w:r>
      <w:r>
        <w:rPr>
          <w:rFonts w:cstheme="minorHAnsi"/>
        </w:rPr>
        <w:t>MEDLINE and EMBASE</w:t>
      </w:r>
      <w:r w:rsidR="00DA2869" w:rsidRPr="00960903">
        <w:rPr>
          <w:rFonts w:cstheme="minorHAnsi"/>
        </w:rPr>
        <w:t>.</w:t>
      </w:r>
      <w:r>
        <w:rPr>
          <w:rFonts w:cstheme="minorHAnsi"/>
        </w:rPr>
        <w:t xml:space="preserve"> </w:t>
      </w:r>
      <w:r w:rsidR="00FE235F">
        <w:rPr>
          <w:rFonts w:cstheme="minorHAnsi"/>
        </w:rPr>
        <w:t xml:space="preserve">When </w:t>
      </w:r>
      <w:r>
        <w:rPr>
          <w:rFonts w:cstheme="minorHAnsi"/>
        </w:rPr>
        <w:t>we were unable to find publication</w:t>
      </w:r>
      <w:r w:rsidR="00FE235F">
        <w:rPr>
          <w:rFonts w:cstheme="minorHAnsi"/>
        </w:rPr>
        <w:t>s</w:t>
      </w:r>
      <w:r>
        <w:rPr>
          <w:rFonts w:cstheme="minorHAnsi"/>
        </w:rPr>
        <w:t>, we used results deposited on ClinicalTrials.gov</w:t>
      </w:r>
      <w:r w:rsidR="00752D8A">
        <w:rPr>
          <w:rFonts w:cstheme="minorHAnsi"/>
        </w:rPr>
        <w:t xml:space="preserve"> for our analysis</w:t>
      </w:r>
      <w:r>
        <w:rPr>
          <w:rFonts w:cstheme="minorHAnsi"/>
        </w:rPr>
        <w:t xml:space="preserve">. </w:t>
      </w:r>
      <w:r w:rsidR="00DA2869" w:rsidRPr="00960903">
        <w:rPr>
          <w:rFonts w:cstheme="minorHAnsi"/>
        </w:rPr>
        <w:br/>
      </w:r>
    </w:p>
    <w:p w14:paraId="0789CC6F" w14:textId="19D74EBA" w:rsidR="00727CBC" w:rsidRDefault="001C736A" w:rsidP="00727CBC">
      <w:pPr>
        <w:rPr>
          <w:u w:val="single"/>
        </w:rPr>
      </w:pPr>
      <w:r w:rsidRPr="002274C2">
        <w:rPr>
          <w:u w:val="single"/>
        </w:rPr>
        <w:t xml:space="preserve">Matching </w:t>
      </w:r>
      <w:r w:rsidR="00547D83">
        <w:rPr>
          <w:u w:val="single"/>
        </w:rPr>
        <w:t>Phase 3</w:t>
      </w:r>
      <w:r w:rsidRPr="002274C2">
        <w:rPr>
          <w:u w:val="single"/>
        </w:rPr>
        <w:t xml:space="preserve"> Trials to Prior </w:t>
      </w:r>
      <w:r w:rsidR="00547D83">
        <w:rPr>
          <w:u w:val="single"/>
        </w:rPr>
        <w:t xml:space="preserve">Phase </w:t>
      </w:r>
      <w:r w:rsidRPr="002274C2">
        <w:rPr>
          <w:u w:val="single"/>
        </w:rPr>
        <w:t xml:space="preserve">2 Trials </w:t>
      </w:r>
    </w:p>
    <w:p w14:paraId="40817A1B" w14:textId="2C8DB106" w:rsidR="00911B06" w:rsidRDefault="00911B06" w:rsidP="00727CBC">
      <w:pPr>
        <w:rPr>
          <w:rFonts w:cstheme="minorHAnsi"/>
        </w:rPr>
      </w:pPr>
      <w:r>
        <w:rPr>
          <w:rFonts w:cstheme="minorHAnsi"/>
        </w:rPr>
        <w:t xml:space="preserve">For every </w:t>
      </w:r>
      <w:r w:rsidR="00547D83">
        <w:rPr>
          <w:rFonts w:cstheme="minorHAnsi"/>
        </w:rPr>
        <w:t>phase 3</w:t>
      </w:r>
      <w:r>
        <w:rPr>
          <w:rFonts w:cstheme="minorHAnsi"/>
        </w:rPr>
        <w:t xml:space="preserve"> trial in our sample, we searched for “matched” </w:t>
      </w:r>
      <w:r w:rsidR="00547D83">
        <w:rPr>
          <w:rFonts w:cstheme="minorHAnsi"/>
        </w:rPr>
        <w:t xml:space="preserve">phase </w:t>
      </w:r>
      <w:r>
        <w:rPr>
          <w:rFonts w:cstheme="minorHAnsi"/>
        </w:rPr>
        <w:t>2 trials</w:t>
      </w:r>
      <w:r w:rsidR="00752D8A">
        <w:rPr>
          <w:rFonts w:cstheme="minorHAnsi"/>
        </w:rPr>
        <w:t xml:space="preserve"> using references in published phase 3 trial</w:t>
      </w:r>
      <w:r w:rsidR="007E2DC1">
        <w:rPr>
          <w:rFonts w:cstheme="minorHAnsi"/>
        </w:rPr>
        <w:t xml:space="preserve">s, </w:t>
      </w:r>
      <w:r w:rsidR="00752D8A">
        <w:rPr>
          <w:rFonts w:cstheme="minorHAnsi"/>
        </w:rPr>
        <w:t>search</w:t>
      </w:r>
      <w:r w:rsidR="0050761D">
        <w:rPr>
          <w:rFonts w:cstheme="minorHAnsi"/>
        </w:rPr>
        <w:t>es of</w:t>
      </w:r>
      <w:r w:rsidR="00752D8A">
        <w:rPr>
          <w:rFonts w:cstheme="minorHAnsi"/>
        </w:rPr>
        <w:t xml:space="preserve"> </w:t>
      </w:r>
      <w:r w:rsidR="00752D8A" w:rsidRPr="00DA30D1">
        <w:rPr>
          <w:rFonts w:cstheme="minorHAnsi"/>
        </w:rPr>
        <w:t>ClinicalTrials.gov</w:t>
      </w:r>
      <w:r w:rsidR="00752D8A">
        <w:rPr>
          <w:rFonts w:cstheme="minorHAnsi"/>
        </w:rPr>
        <w:t>, and</w:t>
      </w:r>
      <w:r w:rsidR="007E2DC1">
        <w:rPr>
          <w:rFonts w:cstheme="minorHAnsi"/>
        </w:rPr>
        <w:t xml:space="preserve"> </w:t>
      </w:r>
      <w:proofErr w:type="spellStart"/>
      <w:r w:rsidR="00B33109">
        <w:rPr>
          <w:rFonts w:cstheme="minorHAnsi"/>
        </w:rPr>
        <w:t>Drugs</w:t>
      </w:r>
      <w:r w:rsidR="00752D8A">
        <w:rPr>
          <w:rFonts w:cstheme="minorHAnsi"/>
        </w:rPr>
        <w:t>@FDA</w:t>
      </w:r>
      <w:proofErr w:type="spellEnd"/>
      <w:r w:rsidR="00752D8A" w:rsidRPr="00DA30D1">
        <w:rPr>
          <w:rFonts w:cstheme="minorHAnsi"/>
        </w:rPr>
        <w:t xml:space="preserve"> </w:t>
      </w:r>
      <w:r w:rsidR="00752D8A">
        <w:rPr>
          <w:rFonts w:cstheme="minorHAnsi"/>
        </w:rPr>
        <w:t>(for drugs that received approval).</w:t>
      </w:r>
      <w:r>
        <w:rPr>
          <w:rFonts w:cstheme="minorHAnsi"/>
        </w:rPr>
        <w:t xml:space="preserve"> </w:t>
      </w:r>
      <w:r w:rsidR="0050761D">
        <w:rPr>
          <w:rFonts w:cstheme="minorHAnsi"/>
        </w:rPr>
        <w:t>P</w:t>
      </w:r>
      <w:r w:rsidR="0028490B">
        <w:rPr>
          <w:rFonts w:cstheme="minorHAnsi"/>
        </w:rPr>
        <w:t xml:space="preserve">hase </w:t>
      </w:r>
      <w:r w:rsidR="002F707D">
        <w:rPr>
          <w:rFonts w:cstheme="minorHAnsi"/>
        </w:rPr>
        <w:t>2</w:t>
      </w:r>
      <w:r w:rsidRPr="00DA30D1">
        <w:rPr>
          <w:rFonts w:cstheme="minorHAnsi"/>
        </w:rPr>
        <w:t xml:space="preserve"> trial</w:t>
      </w:r>
      <w:r w:rsidR="0050761D">
        <w:rPr>
          <w:rFonts w:cstheme="minorHAnsi"/>
        </w:rPr>
        <w:t>s</w:t>
      </w:r>
      <w:r w:rsidRPr="00DA30D1">
        <w:rPr>
          <w:rFonts w:cstheme="minorHAnsi"/>
        </w:rPr>
        <w:t xml:space="preserve"> </w:t>
      </w:r>
      <w:r w:rsidR="0050761D">
        <w:rPr>
          <w:rFonts w:cstheme="minorHAnsi"/>
        </w:rPr>
        <w:t xml:space="preserve">were </w:t>
      </w:r>
      <w:r w:rsidR="00B26653">
        <w:rPr>
          <w:rFonts w:cstheme="minorHAnsi"/>
        </w:rPr>
        <w:t xml:space="preserve">considered to </w:t>
      </w:r>
      <w:r w:rsidRPr="00DA30D1">
        <w:rPr>
          <w:rFonts w:cstheme="minorHAnsi"/>
        </w:rPr>
        <w:t>match</w:t>
      </w:r>
      <w:r>
        <w:rPr>
          <w:rFonts w:cstheme="minorHAnsi"/>
        </w:rPr>
        <w:t xml:space="preserve"> </w:t>
      </w:r>
      <w:r w:rsidR="002F707D">
        <w:rPr>
          <w:rFonts w:cstheme="minorHAnsi"/>
        </w:rPr>
        <w:t xml:space="preserve">a phase 3 trial in our sample </w:t>
      </w:r>
      <w:r w:rsidR="00B26653">
        <w:rPr>
          <w:rFonts w:cstheme="minorHAnsi"/>
        </w:rPr>
        <w:t>if</w:t>
      </w:r>
      <w:r w:rsidR="00BA3621">
        <w:rPr>
          <w:rFonts w:cstheme="minorHAnsi"/>
        </w:rPr>
        <w:t xml:space="preserve">: </w:t>
      </w:r>
      <w:r w:rsidR="00E04AC4">
        <w:rPr>
          <w:rFonts w:cstheme="minorHAnsi"/>
        </w:rPr>
        <w:t>1)</w:t>
      </w:r>
      <w:r w:rsidR="00223F59" w:rsidRPr="00223F59">
        <w:rPr>
          <w:rFonts w:cstheme="minorHAnsi"/>
        </w:rPr>
        <w:t xml:space="preserve"> </w:t>
      </w:r>
      <w:r w:rsidR="0050761D">
        <w:rPr>
          <w:rFonts w:cstheme="minorHAnsi"/>
        </w:rPr>
        <w:t xml:space="preserve">they </w:t>
      </w:r>
      <w:r w:rsidR="00223F59">
        <w:rPr>
          <w:rFonts w:cstheme="minorHAnsi"/>
        </w:rPr>
        <w:t>investigate</w:t>
      </w:r>
      <w:r w:rsidR="00752D8A">
        <w:rPr>
          <w:rFonts w:cstheme="minorHAnsi"/>
        </w:rPr>
        <w:t>d</w:t>
      </w:r>
      <w:r w:rsidR="00223F59">
        <w:rPr>
          <w:rFonts w:cstheme="minorHAnsi"/>
        </w:rPr>
        <w:t xml:space="preserve"> the same treatment in the same condition</w:t>
      </w:r>
      <w:r>
        <w:rPr>
          <w:rFonts w:cstheme="minorHAnsi"/>
        </w:rPr>
        <w:t xml:space="preserve"> and</w:t>
      </w:r>
      <w:r w:rsidR="00E04AC4">
        <w:rPr>
          <w:rFonts w:cstheme="minorHAnsi"/>
        </w:rPr>
        <w:t xml:space="preserve"> 2)</w:t>
      </w:r>
      <w:r>
        <w:rPr>
          <w:rFonts w:cstheme="minorHAnsi"/>
        </w:rPr>
        <w:t xml:space="preserve"> </w:t>
      </w:r>
      <w:r w:rsidR="00223F59">
        <w:rPr>
          <w:rFonts w:cstheme="minorHAnsi"/>
        </w:rPr>
        <w:t xml:space="preserve">the </w:t>
      </w:r>
      <w:r w:rsidR="00547D83">
        <w:rPr>
          <w:rFonts w:cstheme="minorHAnsi"/>
        </w:rPr>
        <w:t xml:space="preserve">phase </w:t>
      </w:r>
      <w:r w:rsidR="00223F59">
        <w:rPr>
          <w:rFonts w:cstheme="minorHAnsi"/>
        </w:rPr>
        <w:t>2</w:t>
      </w:r>
      <w:r w:rsidR="00752D8A">
        <w:rPr>
          <w:rFonts w:cstheme="minorHAnsi"/>
        </w:rPr>
        <w:t xml:space="preserve"> trial</w:t>
      </w:r>
      <w:r w:rsidR="00223F59">
        <w:rPr>
          <w:rFonts w:cstheme="minorHAnsi"/>
        </w:rPr>
        <w:t xml:space="preserve"> started at least one year earlier than</w:t>
      </w:r>
      <w:r w:rsidR="00223F59" w:rsidRPr="00DA30D1">
        <w:rPr>
          <w:rFonts w:cstheme="minorHAnsi"/>
        </w:rPr>
        <w:t xml:space="preserve"> the </w:t>
      </w:r>
      <w:r w:rsidR="0028490B">
        <w:rPr>
          <w:rFonts w:cstheme="minorHAnsi"/>
        </w:rPr>
        <w:t>phase 3</w:t>
      </w:r>
      <w:r w:rsidR="00223F59" w:rsidRPr="00DA30D1">
        <w:rPr>
          <w:rFonts w:cstheme="minorHAnsi"/>
        </w:rPr>
        <w:t xml:space="preserve"> </w:t>
      </w:r>
      <w:r w:rsidR="00223F59">
        <w:rPr>
          <w:rFonts w:cstheme="minorHAnsi"/>
        </w:rPr>
        <w:t>trial</w:t>
      </w:r>
      <w:r w:rsidR="00752D8A">
        <w:rPr>
          <w:rFonts w:cstheme="minorHAnsi"/>
        </w:rPr>
        <w:t>.</w:t>
      </w:r>
      <w:r w:rsidR="00223F59" w:rsidDel="00223F59">
        <w:rPr>
          <w:rFonts w:cstheme="minorHAnsi"/>
        </w:rPr>
        <w:t xml:space="preserve"> </w:t>
      </w:r>
      <w:r>
        <w:rPr>
          <w:rFonts w:cstheme="minorHAnsi"/>
        </w:rPr>
        <w:t xml:space="preserve"> When we could not find any matched </w:t>
      </w:r>
      <w:r w:rsidR="00547D83">
        <w:rPr>
          <w:rFonts w:cstheme="minorHAnsi"/>
        </w:rPr>
        <w:t xml:space="preserve">phase </w:t>
      </w:r>
      <w:r>
        <w:rPr>
          <w:rFonts w:cstheme="minorHAnsi"/>
        </w:rPr>
        <w:t>2 trials</w:t>
      </w:r>
      <w:r w:rsidR="00727CBC">
        <w:rPr>
          <w:rFonts w:cstheme="minorHAnsi"/>
        </w:rPr>
        <w:t xml:space="preserve">, corresponding authors </w:t>
      </w:r>
      <w:r w:rsidR="00091305">
        <w:rPr>
          <w:rFonts w:cstheme="minorHAnsi"/>
        </w:rPr>
        <w:t xml:space="preserve">of </w:t>
      </w:r>
      <w:r w:rsidR="0028490B">
        <w:rPr>
          <w:rFonts w:cstheme="minorHAnsi"/>
        </w:rPr>
        <w:t>phase 3</w:t>
      </w:r>
      <w:r w:rsidR="00091305">
        <w:rPr>
          <w:rFonts w:cstheme="minorHAnsi"/>
        </w:rPr>
        <w:t xml:space="preserve"> trial results</w:t>
      </w:r>
      <w:r w:rsidR="00727CBC">
        <w:rPr>
          <w:rFonts w:cstheme="minorHAnsi"/>
        </w:rPr>
        <w:t xml:space="preserve"> </w:t>
      </w:r>
      <w:r>
        <w:rPr>
          <w:rFonts w:cstheme="minorHAnsi"/>
        </w:rPr>
        <w:t>were</w:t>
      </w:r>
      <w:r w:rsidR="00727CBC">
        <w:rPr>
          <w:rFonts w:cstheme="minorHAnsi"/>
        </w:rPr>
        <w:t xml:space="preserve"> quer</w:t>
      </w:r>
      <w:r>
        <w:rPr>
          <w:rFonts w:cstheme="minorHAnsi"/>
        </w:rPr>
        <w:t>ied</w:t>
      </w:r>
      <w:r w:rsidR="00752D8A">
        <w:rPr>
          <w:rFonts w:cstheme="minorHAnsi"/>
        </w:rPr>
        <w:t xml:space="preserve"> by email</w:t>
      </w:r>
      <w:r w:rsidR="00727CBC">
        <w:rPr>
          <w:rFonts w:cstheme="minorHAnsi"/>
        </w:rPr>
        <w:t>.</w:t>
      </w:r>
    </w:p>
    <w:p w14:paraId="792A5805" w14:textId="77777777" w:rsidR="004427A8" w:rsidRPr="00DA30D1" w:rsidRDefault="004427A8" w:rsidP="00727CBC">
      <w:pPr>
        <w:rPr>
          <w:rFonts w:cstheme="minorHAnsi"/>
        </w:rPr>
      </w:pPr>
    </w:p>
    <w:p w14:paraId="13996E73" w14:textId="77777777" w:rsidR="004427A8" w:rsidRDefault="004427A8" w:rsidP="004427A8">
      <w:pPr>
        <w:rPr>
          <w:u w:val="single"/>
        </w:rPr>
      </w:pPr>
      <w:r w:rsidRPr="002274C2">
        <w:rPr>
          <w:u w:val="single"/>
        </w:rPr>
        <w:t>Extractions</w:t>
      </w:r>
    </w:p>
    <w:p w14:paraId="57D7B4F1" w14:textId="0010A3DC" w:rsidR="0028490B" w:rsidRDefault="0028490B" w:rsidP="0028490B">
      <w:r>
        <w:rPr>
          <w:rFonts w:cstheme="minorHAnsi"/>
        </w:rPr>
        <w:t xml:space="preserve">We extracted </w:t>
      </w:r>
      <w:r w:rsidR="006D5AFC">
        <w:rPr>
          <w:rFonts w:cstheme="minorHAnsi"/>
        </w:rPr>
        <w:t>the following item</w:t>
      </w:r>
      <w:r w:rsidR="007E2DC1">
        <w:rPr>
          <w:rFonts w:cstheme="minorHAnsi"/>
        </w:rPr>
        <w:t>s</w:t>
      </w:r>
      <w:r w:rsidR="006D5AFC">
        <w:rPr>
          <w:rFonts w:cstheme="minorHAnsi"/>
        </w:rPr>
        <w:t xml:space="preserve"> from </w:t>
      </w:r>
      <w:r>
        <w:rPr>
          <w:rFonts w:cstheme="minorHAnsi"/>
        </w:rPr>
        <w:t xml:space="preserve">phase 3 </w:t>
      </w:r>
      <w:r w:rsidR="006D5AFC">
        <w:rPr>
          <w:rFonts w:cstheme="minorHAnsi"/>
        </w:rPr>
        <w:t>trials:</w:t>
      </w:r>
      <w:r w:rsidR="00C6515B">
        <w:t xml:space="preserve"> a) </w:t>
      </w:r>
      <w:r>
        <w:t>completion</w:t>
      </w:r>
      <w:r w:rsidRPr="00B64507">
        <w:t xml:space="preserve"> status</w:t>
      </w:r>
      <w:r w:rsidR="00C6515B">
        <w:t>; b) the outcome on the primary endpoint; c)</w:t>
      </w:r>
      <w:r w:rsidRPr="00B64507">
        <w:t xml:space="preserve"> </w:t>
      </w:r>
      <w:r>
        <w:t xml:space="preserve">the proportion of patients who </w:t>
      </w:r>
      <w:r w:rsidRPr="00B64507">
        <w:t>withdr</w:t>
      </w:r>
      <w:r>
        <w:t>ew</w:t>
      </w:r>
      <w:r w:rsidRPr="00B64507">
        <w:t xml:space="preserve"> due </w:t>
      </w:r>
      <w:r>
        <w:t>adverse event</w:t>
      </w:r>
      <w:r w:rsidRPr="00B64507">
        <w:t>s</w:t>
      </w:r>
      <w:r>
        <w:t xml:space="preserve"> in each arm</w:t>
      </w:r>
      <w:r w:rsidR="00C6515B">
        <w:t>; d)</w:t>
      </w:r>
      <w:r w:rsidRPr="00B64507">
        <w:t xml:space="preserve"> </w:t>
      </w:r>
      <w:r w:rsidR="00C6515B">
        <w:t xml:space="preserve">the </w:t>
      </w:r>
      <w:r>
        <w:t>a</w:t>
      </w:r>
      <w:r w:rsidRPr="00B64507">
        <w:t>pproval status</w:t>
      </w:r>
      <w:r>
        <w:t xml:space="preserve"> </w:t>
      </w:r>
      <w:r w:rsidR="00C6515B">
        <w:t xml:space="preserve">of the experimental treatment in </w:t>
      </w:r>
      <w:r>
        <w:t xml:space="preserve">any indication at the time of trial </w:t>
      </w:r>
      <w:r w:rsidR="00FE235F">
        <w:t>initiation</w:t>
      </w:r>
      <w:r w:rsidR="00C6515B">
        <w:t>;</w:t>
      </w:r>
      <w:r w:rsidRPr="00B64507">
        <w:t xml:space="preserve"> </w:t>
      </w:r>
      <w:r w:rsidR="00C6515B">
        <w:t xml:space="preserve">e) </w:t>
      </w:r>
      <w:r>
        <w:t>f</w:t>
      </w:r>
      <w:r w:rsidRPr="00B64507">
        <w:t xml:space="preserve">unding (industry </w:t>
      </w:r>
      <w:r w:rsidR="00C6515B">
        <w:t>or</w:t>
      </w:r>
      <w:r w:rsidR="00C6515B" w:rsidRPr="00B64507">
        <w:t xml:space="preserve"> </w:t>
      </w:r>
      <w:r w:rsidRPr="00B64507">
        <w:t>non</w:t>
      </w:r>
      <w:r>
        <w:t>-</w:t>
      </w:r>
      <w:r w:rsidRPr="00B64507">
        <w:t>industry)</w:t>
      </w:r>
      <w:r w:rsidR="00C6515B">
        <w:t>;</w:t>
      </w:r>
      <w:r w:rsidRPr="00B64507">
        <w:t xml:space="preserve"> </w:t>
      </w:r>
      <w:r>
        <w:t>and</w:t>
      </w:r>
      <w:r w:rsidR="00C6515B">
        <w:t xml:space="preserve"> f)</w:t>
      </w:r>
      <w:r>
        <w:t xml:space="preserve"> phase</w:t>
      </w:r>
      <w:r w:rsidR="00EE3497">
        <w:t xml:space="preserve"> (2/3 or 3)</w:t>
      </w:r>
      <w:r w:rsidR="00EE3497">
        <w:rPr>
          <w:rStyle w:val="CommentReference"/>
          <w:rFonts w:asciiTheme="minorHAnsi" w:eastAsiaTheme="minorHAnsi" w:hAnsiTheme="minorHAnsi" w:cstheme="minorBidi"/>
        </w:rPr>
        <w:t>.</w:t>
      </w:r>
      <w:r>
        <w:t xml:space="preserve"> </w:t>
      </w:r>
    </w:p>
    <w:p w14:paraId="117ABAD6" w14:textId="77777777" w:rsidR="0028490B" w:rsidRDefault="0028490B" w:rsidP="004427A8">
      <w:pPr>
        <w:rPr>
          <w:u w:val="single"/>
        </w:rPr>
      </w:pPr>
    </w:p>
    <w:p w14:paraId="1FB26959" w14:textId="1B1305DB" w:rsidR="004427A8" w:rsidRPr="00E04AC4" w:rsidRDefault="0058024E" w:rsidP="004427A8">
      <w:r>
        <w:t>We extracted the following items from all</w:t>
      </w:r>
      <w:r w:rsidR="0030763E">
        <w:t xml:space="preserve"> matched</w:t>
      </w:r>
      <w:r w:rsidR="00047CE5">
        <w:t xml:space="preserve"> </w:t>
      </w:r>
      <w:r w:rsidR="00233ABB">
        <w:t>phase 2</w:t>
      </w:r>
      <w:r w:rsidR="00047CE5">
        <w:t xml:space="preserve"> trial</w:t>
      </w:r>
      <w:r>
        <w:t>s:</w:t>
      </w:r>
      <w:r w:rsidR="00047CE5">
        <w:t xml:space="preserve"> </w:t>
      </w:r>
      <w:r w:rsidR="00C6515B">
        <w:t>a)</w:t>
      </w:r>
      <w:r w:rsidR="00073549">
        <w:t xml:space="preserve"> </w:t>
      </w:r>
      <w:r w:rsidR="00BA33CF">
        <w:t>whether the primary endpoint was a clinical or a reasonably validated efficacy surrogate endpoint</w:t>
      </w:r>
      <w:r w:rsidR="00C6515B">
        <w:t>;</w:t>
      </w:r>
      <w:r w:rsidR="00BA33CF">
        <w:t xml:space="preserve"> and b) </w:t>
      </w:r>
      <w:r w:rsidR="00C6515B">
        <w:t xml:space="preserve">the </w:t>
      </w:r>
      <w:r w:rsidR="00073549">
        <w:t>outcome on the primary endpoint</w:t>
      </w:r>
      <w:r w:rsidR="00BA33CF">
        <w:t xml:space="preserve">. </w:t>
      </w:r>
      <w:r>
        <w:rPr>
          <w:color w:val="000000"/>
        </w:rPr>
        <w:t>N</w:t>
      </w:r>
      <w:r w:rsidR="005D1B8A" w:rsidRPr="00427B2D">
        <w:rPr>
          <w:color w:val="000000"/>
        </w:rPr>
        <w:t>eurologist co-authors</w:t>
      </w:r>
      <w:r>
        <w:rPr>
          <w:color w:val="000000"/>
        </w:rPr>
        <w:t xml:space="preserve"> (</w:t>
      </w:r>
      <w:r w:rsidR="00BA33CF">
        <w:rPr>
          <w:color w:val="000000"/>
        </w:rPr>
        <w:t>EA and LS</w:t>
      </w:r>
      <w:r>
        <w:rPr>
          <w:color w:val="000000"/>
        </w:rPr>
        <w:t>)</w:t>
      </w:r>
      <w:r w:rsidR="005D1B8A" w:rsidRPr="00427B2D">
        <w:rPr>
          <w:color w:val="000000"/>
        </w:rPr>
        <w:t xml:space="preserve"> and additional neurologists </w:t>
      </w:r>
      <w:r>
        <w:rPr>
          <w:color w:val="000000"/>
        </w:rPr>
        <w:t xml:space="preserve">provided input on </w:t>
      </w:r>
      <w:r w:rsidR="00EE3497">
        <w:rPr>
          <w:color w:val="000000"/>
        </w:rPr>
        <w:t>whether</w:t>
      </w:r>
      <w:r w:rsidR="005D1B8A" w:rsidRPr="00427B2D">
        <w:rPr>
          <w:color w:val="000000"/>
        </w:rPr>
        <w:t xml:space="preserve"> surrogates were reasonably validated.</w:t>
      </w:r>
      <w:r w:rsidR="00427B2D" w:rsidRPr="00427B2D">
        <w:rPr>
          <w:color w:val="000000"/>
        </w:rPr>
        <w:t xml:space="preserve"> </w:t>
      </w:r>
    </w:p>
    <w:p w14:paraId="5BF8D7FE" w14:textId="77777777" w:rsidR="00FE0575" w:rsidRDefault="00FE0575" w:rsidP="004427A8"/>
    <w:p w14:paraId="6940587E" w14:textId="01E95CC2" w:rsidR="00FE0575" w:rsidRPr="00FE0575" w:rsidRDefault="002849ED" w:rsidP="004427A8">
      <w:pPr>
        <w:rPr>
          <w:u w:val="single"/>
        </w:rPr>
      </w:pPr>
      <w:r>
        <w:rPr>
          <w:u w:val="single"/>
        </w:rPr>
        <w:t xml:space="preserve">Prevalence of </w:t>
      </w:r>
      <w:r w:rsidR="0028490B">
        <w:rPr>
          <w:u w:val="single"/>
        </w:rPr>
        <w:t>Phase 3</w:t>
      </w:r>
      <w:r>
        <w:rPr>
          <w:u w:val="single"/>
        </w:rPr>
        <w:t xml:space="preserve"> Bypass</w:t>
      </w:r>
    </w:p>
    <w:p w14:paraId="77F135D1" w14:textId="62C71E3F" w:rsidR="00D80360" w:rsidRPr="009735CB" w:rsidRDefault="004427A8" w:rsidP="009373E3">
      <w:pPr>
        <w:spacing w:after="30"/>
      </w:pPr>
      <w:r>
        <w:t>Our primary outcome was the</w:t>
      </w:r>
      <w:r w:rsidR="00D80360" w:rsidRPr="009735CB">
        <w:t xml:space="preserve"> prevalence of</w:t>
      </w:r>
      <w:r w:rsidR="00D44682">
        <w:t xml:space="preserve"> </w:t>
      </w:r>
      <w:r w:rsidR="00233ABB">
        <w:t>phase 2</w:t>
      </w:r>
      <w:r w:rsidR="00D80360" w:rsidRPr="009735CB">
        <w:t xml:space="preserve"> bypass</w:t>
      </w:r>
      <w:r w:rsidR="00E04AC4">
        <w:t xml:space="preserve"> across </w:t>
      </w:r>
      <w:r w:rsidR="00D44682">
        <w:t xml:space="preserve">all </w:t>
      </w:r>
      <w:r w:rsidR="00E04AC4">
        <w:t>neurological indications in our sample</w:t>
      </w:r>
      <w:r>
        <w:t xml:space="preserve">. </w:t>
      </w:r>
      <w:r w:rsidR="002849ED">
        <w:t>We</w:t>
      </w:r>
      <w:r w:rsidR="00D80360" w:rsidRPr="009735CB">
        <w:t xml:space="preserve"> </w:t>
      </w:r>
      <w:r w:rsidR="002849ED">
        <w:t>calculated</w:t>
      </w:r>
      <w:r w:rsidR="002849ED" w:rsidRPr="009735CB">
        <w:t xml:space="preserve"> </w:t>
      </w:r>
      <w:r w:rsidR="00D80360" w:rsidRPr="009735CB">
        <w:t xml:space="preserve">the proportion of </w:t>
      </w:r>
      <w:r w:rsidR="0028490B">
        <w:t>phase 3</w:t>
      </w:r>
      <w:r w:rsidR="00D80360" w:rsidRPr="009735CB">
        <w:t xml:space="preserve"> trials that were launched using </w:t>
      </w:r>
      <w:r w:rsidR="00EE3497">
        <w:t>three</w:t>
      </w:r>
      <w:r w:rsidR="00EE3497" w:rsidRPr="009735CB">
        <w:t xml:space="preserve"> </w:t>
      </w:r>
      <w:r w:rsidR="00D80360" w:rsidRPr="009735CB">
        <w:t>different</w:t>
      </w:r>
      <w:r w:rsidR="002849ED">
        <w:t xml:space="preserve"> </w:t>
      </w:r>
      <w:r w:rsidR="00BA0B98">
        <w:t xml:space="preserve">levels of </w:t>
      </w:r>
      <w:r w:rsidR="00233ABB">
        <w:t>phase 2</w:t>
      </w:r>
      <w:r w:rsidR="00A457AD">
        <w:t xml:space="preserve"> </w:t>
      </w:r>
      <w:r w:rsidR="0050761D">
        <w:t>support</w:t>
      </w:r>
      <w:r w:rsidR="00730240">
        <w:t>: 1)</w:t>
      </w:r>
      <w:r w:rsidR="00FF11E8">
        <w:t xml:space="preserve"> </w:t>
      </w:r>
      <w:r w:rsidR="00BA1D3E">
        <w:t>p</w:t>
      </w:r>
      <w:r w:rsidR="00D80360" w:rsidRPr="009735CB">
        <w:t xml:space="preserve">receded by a </w:t>
      </w:r>
      <w:r w:rsidR="00233ABB">
        <w:t>phase 2</w:t>
      </w:r>
      <w:r w:rsidR="00FF11E8">
        <w:t xml:space="preserve"> trial that was positive </w:t>
      </w:r>
      <w:r w:rsidR="00FF11E8" w:rsidRPr="009735CB">
        <w:t>on a primary clinical or validated surrogate endpoint</w:t>
      </w:r>
      <w:r w:rsidR="00A457AD">
        <w:t xml:space="preserve"> (“non</w:t>
      </w:r>
      <w:r w:rsidR="001C595F">
        <w:t>-</w:t>
      </w:r>
      <w:r w:rsidR="00A457AD">
        <w:t>bypass”)</w:t>
      </w:r>
      <w:r w:rsidR="007818AF">
        <w:t>;</w:t>
      </w:r>
      <w:r w:rsidR="00FF11E8">
        <w:t xml:space="preserve"> 2) </w:t>
      </w:r>
      <w:r w:rsidR="00BA1D3E">
        <w:t>p</w:t>
      </w:r>
      <w:r w:rsidR="00D80360" w:rsidRPr="009735CB">
        <w:t>receded by a</w:t>
      </w:r>
      <w:r w:rsidR="007209F2">
        <w:t xml:space="preserve"> </w:t>
      </w:r>
      <w:r w:rsidR="00233ABB">
        <w:t>phase 2</w:t>
      </w:r>
      <w:r w:rsidR="00D80360" w:rsidRPr="009735CB">
        <w:t xml:space="preserve"> that provided evidence other than </w:t>
      </w:r>
      <w:r w:rsidR="005B1D50">
        <w:t xml:space="preserve">that from </w:t>
      </w:r>
      <w:r w:rsidR="00D80360" w:rsidRPr="009735CB">
        <w:t>primary efficacy</w:t>
      </w:r>
      <w:r w:rsidR="005B1D50">
        <w:t xml:space="preserve"> result</w:t>
      </w:r>
      <w:r w:rsidR="00EA25CD">
        <w:t xml:space="preserve"> (</w:t>
      </w:r>
      <w:r w:rsidR="00A457AD">
        <w:t>“a</w:t>
      </w:r>
      <w:r w:rsidR="00CE2C51">
        <w:t>mbiguous</w:t>
      </w:r>
      <w:r w:rsidR="00A457AD">
        <w:t>”</w:t>
      </w:r>
      <w:r w:rsidR="00EA25CD">
        <w:t>)</w:t>
      </w:r>
      <w:r w:rsidR="007818AF">
        <w:t xml:space="preserve">. </w:t>
      </w:r>
      <w:r w:rsidR="000D256D">
        <w:t xml:space="preserve">This </w:t>
      </w:r>
      <w:r w:rsidR="00CE2C51">
        <w:t>category</w:t>
      </w:r>
      <w:r w:rsidR="0095312A" w:rsidRPr="009735CB">
        <w:t xml:space="preserve"> </w:t>
      </w:r>
      <w:r w:rsidR="000D256D">
        <w:t xml:space="preserve">was split </w:t>
      </w:r>
      <w:r w:rsidR="00061620">
        <w:t>into</w:t>
      </w:r>
      <w:r w:rsidR="00D80360" w:rsidRPr="009735CB">
        <w:t xml:space="preserve"> a) </w:t>
      </w:r>
      <w:r w:rsidR="00BA1D3E">
        <w:t>p</w:t>
      </w:r>
      <w:r w:rsidR="00D80360" w:rsidRPr="009735CB">
        <w:t xml:space="preserve">receded by a </w:t>
      </w:r>
      <w:r w:rsidR="00233ABB">
        <w:t>phase 2</w:t>
      </w:r>
      <w:r w:rsidR="00D80360" w:rsidRPr="009735CB">
        <w:t xml:space="preserve"> trial that was non-positive on clinical or validated surrogate endpoints</w:t>
      </w:r>
      <w:r w:rsidR="00BA1D3E">
        <w:t xml:space="preserve"> (non-positive);</w:t>
      </w:r>
      <w:r w:rsidR="007818AF">
        <w:t xml:space="preserve"> and </w:t>
      </w:r>
      <w:r w:rsidR="00D80360" w:rsidRPr="009735CB">
        <w:t xml:space="preserve">b) </w:t>
      </w:r>
      <w:r w:rsidR="00BA1D3E">
        <w:t>p</w:t>
      </w:r>
      <w:r w:rsidR="00D80360" w:rsidRPr="009735CB">
        <w:t xml:space="preserve">receded by a </w:t>
      </w:r>
      <w:r w:rsidR="00233ABB">
        <w:t>phase 2</w:t>
      </w:r>
      <w:r w:rsidR="00D80360" w:rsidRPr="009735CB">
        <w:t xml:space="preserve"> trial that investigated proof of concept endpoints, only investigated safety, or used non-validated surrogate endpoints</w:t>
      </w:r>
      <w:r w:rsidR="00BA1D3E">
        <w:t xml:space="preserve"> (“not efficacy</w:t>
      </w:r>
      <w:r w:rsidR="0050761D">
        <w:t>-centered</w:t>
      </w:r>
      <w:r w:rsidR="00BA1D3E">
        <w:t xml:space="preserve">”). The final category was: 3) </w:t>
      </w:r>
      <w:r w:rsidR="00D80360" w:rsidRPr="009735CB">
        <w:t xml:space="preserve">not preceded by a </w:t>
      </w:r>
      <w:r w:rsidR="00233ABB">
        <w:t>phase 2</w:t>
      </w:r>
      <w:r w:rsidR="00D80360" w:rsidRPr="009735CB">
        <w:t xml:space="preserve"> trial in the same indication with the same drug</w:t>
      </w:r>
      <w:r w:rsidR="00CE2C51">
        <w:t xml:space="preserve"> (</w:t>
      </w:r>
      <w:r w:rsidR="007818AF">
        <w:t>“</w:t>
      </w:r>
      <w:r w:rsidR="00804F39">
        <w:t xml:space="preserve">full </w:t>
      </w:r>
      <w:r w:rsidR="001C595F">
        <w:t>b</w:t>
      </w:r>
      <w:r w:rsidR="00CE2C51">
        <w:t>ypass</w:t>
      </w:r>
      <w:r w:rsidR="007818AF">
        <w:t>”</w:t>
      </w:r>
      <w:r w:rsidR="00CE2C51">
        <w:t>)</w:t>
      </w:r>
      <w:r w:rsidR="009735CB">
        <w:t>.</w:t>
      </w:r>
      <w:r w:rsidR="00687E52" w:rsidRPr="00687E52">
        <w:t xml:space="preserve"> </w:t>
      </w:r>
      <w:r w:rsidR="00CE2C51">
        <w:t xml:space="preserve">For our purposes, all trials that were not in the first category were deemed to have bypassed </w:t>
      </w:r>
      <w:r w:rsidR="00233ABB">
        <w:t>phase 2</w:t>
      </w:r>
      <w:r w:rsidR="00CE2C51">
        <w:t>.</w:t>
      </w:r>
    </w:p>
    <w:p w14:paraId="2749E382" w14:textId="77777777" w:rsidR="009735CB" w:rsidRDefault="009735CB" w:rsidP="009735CB"/>
    <w:p w14:paraId="58A9CC37" w14:textId="0E621BC2" w:rsidR="009735CB" w:rsidRDefault="00D44682" w:rsidP="009735CB">
      <w:r>
        <w:t>W</w:t>
      </w:r>
      <w:r w:rsidR="004427A8">
        <w:t>e</w:t>
      </w:r>
      <w:r w:rsidR="009735CB">
        <w:t xml:space="preserve"> </w:t>
      </w:r>
      <w:r>
        <w:t xml:space="preserve">also tested </w:t>
      </w:r>
      <w:r w:rsidR="009735CB">
        <w:t xml:space="preserve">whether </w:t>
      </w:r>
      <w:r w:rsidR="00233ABB">
        <w:t>phase 2</w:t>
      </w:r>
      <w:r w:rsidR="009735CB">
        <w:t xml:space="preserve"> bypass was associated with</w:t>
      </w:r>
      <w:r w:rsidR="000D256D">
        <w:t xml:space="preserve"> </w:t>
      </w:r>
      <w:r w:rsidR="00804F39">
        <w:t xml:space="preserve">the following characteristics of phase 3 trials: </w:t>
      </w:r>
      <w:r w:rsidR="00047CE5">
        <w:t>industry funding</w:t>
      </w:r>
      <w:r w:rsidR="00054BCD">
        <w:t>,</w:t>
      </w:r>
      <w:r w:rsidR="00996FA7">
        <w:t xml:space="preserve"> </w:t>
      </w:r>
      <w:r w:rsidR="00047CE5">
        <w:t>the approval status of the experimental treatment</w:t>
      </w:r>
      <w:r w:rsidR="00804F39">
        <w:t xml:space="preserve"> in a different indication</w:t>
      </w:r>
      <w:r w:rsidR="00047CE5">
        <w:t xml:space="preserve"> </w:t>
      </w:r>
      <w:r w:rsidR="000D256D">
        <w:t>at the time of</w:t>
      </w:r>
      <w:r w:rsidR="00804F39">
        <w:t xml:space="preserve"> </w:t>
      </w:r>
      <w:r w:rsidR="000D256D">
        <w:t xml:space="preserve">trial </w:t>
      </w:r>
      <w:r w:rsidR="00054BCD">
        <w:t>initiation, or</w:t>
      </w:r>
      <w:r w:rsidR="003C6971">
        <w:t xml:space="preserve"> primarily</w:t>
      </w:r>
      <w:r w:rsidR="00054BCD">
        <w:t xml:space="preserve"> degenerative conditions</w:t>
      </w:r>
      <w:r w:rsidR="003C6971">
        <w:t xml:space="preserve"> (</w:t>
      </w:r>
      <w:r w:rsidR="006C2661" w:rsidRPr="00680012">
        <w:rPr>
          <w:rFonts w:cstheme="minorHAnsi"/>
        </w:rPr>
        <w:t>Alzheimer</w:t>
      </w:r>
      <w:r w:rsidR="009574F5">
        <w:rPr>
          <w:rFonts w:cstheme="minorHAnsi"/>
        </w:rPr>
        <w:t>’</w:t>
      </w:r>
      <w:r w:rsidR="006C2661" w:rsidRPr="00680012">
        <w:rPr>
          <w:rFonts w:cstheme="minorHAnsi"/>
        </w:rPr>
        <w:t xml:space="preserve">s </w:t>
      </w:r>
      <w:r w:rsidR="006C2661" w:rsidRPr="00680012">
        <w:rPr>
          <w:rFonts w:cstheme="minorHAnsi"/>
        </w:rPr>
        <w:lastRenderedPageBreak/>
        <w:t xml:space="preserve">disease, Parkinson disease, </w:t>
      </w:r>
      <w:r w:rsidR="00351D51">
        <w:rPr>
          <w:rFonts w:cstheme="minorHAnsi"/>
        </w:rPr>
        <w:t>a</w:t>
      </w:r>
      <w:r w:rsidR="006C2661" w:rsidRPr="00680012">
        <w:rPr>
          <w:rFonts w:cstheme="minorHAnsi"/>
        </w:rPr>
        <w:t>myotrophic lateral sclerosis, Huntington</w:t>
      </w:r>
      <w:r w:rsidR="009574F5">
        <w:rPr>
          <w:rFonts w:cstheme="minorHAnsi"/>
        </w:rPr>
        <w:t>’</w:t>
      </w:r>
      <w:r w:rsidR="006C2661" w:rsidRPr="00680012">
        <w:rPr>
          <w:rFonts w:cstheme="minorHAnsi"/>
        </w:rPr>
        <w:t xml:space="preserve">s disease, </w:t>
      </w:r>
      <w:r w:rsidR="006C2661">
        <w:rPr>
          <w:rFonts w:cstheme="minorHAnsi"/>
        </w:rPr>
        <w:t xml:space="preserve">and </w:t>
      </w:r>
      <w:r w:rsidR="00351D51">
        <w:rPr>
          <w:rFonts w:cstheme="minorHAnsi"/>
        </w:rPr>
        <w:t>p</w:t>
      </w:r>
      <w:r w:rsidR="006C2661">
        <w:rPr>
          <w:rFonts w:cstheme="minorHAnsi"/>
        </w:rPr>
        <w:t>rogressive multiple sclerosis</w:t>
      </w:r>
      <w:r w:rsidR="003C6971">
        <w:t>)</w:t>
      </w:r>
      <w:r w:rsidR="00804F39">
        <w:t xml:space="preserve">. </w:t>
      </w:r>
      <w:r w:rsidR="00153677">
        <w:t xml:space="preserve">We included two additional post-hoc analyses </w:t>
      </w:r>
      <w:r w:rsidR="006979D4">
        <w:t>investigat</w:t>
      </w:r>
      <w:r w:rsidR="00153677">
        <w:t>ing</w:t>
      </w:r>
      <w:r w:rsidR="006979D4">
        <w:t xml:space="preserve"> whether phase 3 sample size or trial duration were </w:t>
      </w:r>
      <w:r w:rsidR="00153677">
        <w:t>greater</w:t>
      </w:r>
      <w:r w:rsidR="006979D4">
        <w:t xml:space="preserve"> in</w:t>
      </w:r>
      <w:r w:rsidR="00153677">
        <w:t xml:space="preserve"> phase 3</w:t>
      </w:r>
      <w:r w:rsidR="006979D4">
        <w:t xml:space="preserve"> trials that bypassed</w:t>
      </w:r>
      <w:r w:rsidR="00536B1C">
        <w:t xml:space="preserve"> </w:t>
      </w:r>
      <w:r w:rsidR="00153677">
        <w:t>phase 2.</w:t>
      </w:r>
      <w:r w:rsidR="00804418">
        <w:t xml:space="preserve"> </w:t>
      </w:r>
    </w:p>
    <w:p w14:paraId="791E6209" w14:textId="77777777" w:rsidR="001C736A" w:rsidRPr="002274C2" w:rsidRDefault="001C736A" w:rsidP="001C736A">
      <w:pPr>
        <w:rPr>
          <w:u w:val="single"/>
        </w:rPr>
      </w:pPr>
    </w:p>
    <w:p w14:paraId="1DA3F486" w14:textId="32D935A0" w:rsidR="001C736A" w:rsidRDefault="001C736A" w:rsidP="001C736A">
      <w:pPr>
        <w:rPr>
          <w:u w:val="single"/>
        </w:rPr>
      </w:pPr>
      <w:r w:rsidRPr="002274C2">
        <w:rPr>
          <w:u w:val="single"/>
        </w:rPr>
        <w:t xml:space="preserve">Impact of Bypass on </w:t>
      </w:r>
      <w:r w:rsidR="0028490B">
        <w:rPr>
          <w:u w:val="single"/>
        </w:rPr>
        <w:t>Phase</w:t>
      </w:r>
      <w:r w:rsidR="00547D83">
        <w:rPr>
          <w:u w:val="single"/>
        </w:rPr>
        <w:t xml:space="preserve"> 3</w:t>
      </w:r>
      <w:r w:rsidR="00047CE5">
        <w:rPr>
          <w:u w:val="single"/>
        </w:rPr>
        <w:t xml:space="preserve"> Trial </w:t>
      </w:r>
      <w:r w:rsidR="00804F39">
        <w:rPr>
          <w:u w:val="single"/>
        </w:rPr>
        <w:t xml:space="preserve">Outcomes </w:t>
      </w:r>
    </w:p>
    <w:p w14:paraId="5355973C" w14:textId="1BA63836" w:rsidR="004A508A" w:rsidRDefault="00D44682" w:rsidP="001C736A">
      <w:r>
        <w:t xml:space="preserve">As </w:t>
      </w:r>
      <w:r w:rsidR="00047CE5">
        <w:t>a secondary analysis,</w:t>
      </w:r>
      <w:r w:rsidR="004427A8">
        <w:t xml:space="preserve"> we</w:t>
      </w:r>
      <w:r w:rsidR="004427A8" w:rsidRPr="004427A8">
        <w:t xml:space="preserve"> investigate</w:t>
      </w:r>
      <w:r w:rsidR="00E04AC4">
        <w:t>d</w:t>
      </w:r>
      <w:r w:rsidR="004427A8" w:rsidRPr="004427A8">
        <w:t xml:space="preserve"> </w:t>
      </w:r>
      <w:r w:rsidR="005B1D50">
        <w:t>whether</w:t>
      </w:r>
      <w:r w:rsidR="004427A8" w:rsidRPr="004427A8">
        <w:t xml:space="preserve"> </w:t>
      </w:r>
      <w:r w:rsidR="00233ABB">
        <w:t>phase 2</w:t>
      </w:r>
      <w:r w:rsidR="001F2B78">
        <w:t xml:space="preserve"> </w:t>
      </w:r>
      <w:r w:rsidR="004427A8" w:rsidRPr="004427A8">
        <w:t xml:space="preserve">bypass </w:t>
      </w:r>
      <w:r w:rsidR="00B24C11">
        <w:t>was associated with</w:t>
      </w:r>
      <w:r w:rsidR="001F2B78">
        <w:t xml:space="preserve"> three </w:t>
      </w:r>
      <w:proofErr w:type="spellStart"/>
      <w:r w:rsidR="00804F39">
        <w:t>unfavourable</w:t>
      </w:r>
      <w:proofErr w:type="spellEnd"/>
      <w:r w:rsidR="00804F39">
        <w:t xml:space="preserve"> </w:t>
      </w:r>
      <w:r w:rsidR="001F2B78">
        <w:t xml:space="preserve">outcomes: </w:t>
      </w:r>
      <w:r w:rsidR="008A75B7">
        <w:t>1)</w:t>
      </w:r>
      <w:r w:rsidR="001F2B78">
        <w:t xml:space="preserve"> </w:t>
      </w:r>
      <w:r w:rsidR="006E06F1">
        <w:t xml:space="preserve">a </w:t>
      </w:r>
      <w:r w:rsidR="001F2B78">
        <w:t xml:space="preserve">diminished </w:t>
      </w:r>
      <w:r w:rsidR="008A75B7">
        <w:t>proportion</w:t>
      </w:r>
      <w:r w:rsidR="001F2B78">
        <w:t xml:space="preserve"> of positive</w:t>
      </w:r>
      <w:r w:rsidR="00B24C11">
        <w:t xml:space="preserve"> </w:t>
      </w:r>
      <w:r w:rsidR="0028490B">
        <w:t>phase 3</w:t>
      </w:r>
      <w:r w:rsidR="004427A8" w:rsidRPr="004427A8">
        <w:t xml:space="preserve"> trial</w:t>
      </w:r>
      <w:r w:rsidR="00B24C11">
        <w:t xml:space="preserve"> results</w:t>
      </w:r>
      <w:r w:rsidR="008A75B7">
        <w:t>; 2)</w:t>
      </w:r>
      <w:r w:rsidR="00D726AA">
        <w:t xml:space="preserve"> </w:t>
      </w:r>
      <w:r w:rsidR="00EE0496">
        <w:t xml:space="preserve">an </w:t>
      </w:r>
      <w:r w:rsidR="00D726AA">
        <w:t>increased</w:t>
      </w:r>
      <w:r w:rsidR="00B115F0">
        <w:t xml:space="preserve"> proportion </w:t>
      </w:r>
      <w:r w:rsidR="00D726AA">
        <w:t>of phase 3</w:t>
      </w:r>
      <w:r w:rsidR="00804F39">
        <w:t xml:space="preserve"> trials</w:t>
      </w:r>
      <w:r w:rsidR="00D726AA">
        <w:t xml:space="preserve"> </w:t>
      </w:r>
      <w:r w:rsidR="004B21BA">
        <w:t xml:space="preserve">that are </w:t>
      </w:r>
      <w:r w:rsidR="00D726AA">
        <w:t>termina</w:t>
      </w:r>
      <w:r w:rsidR="004B21BA">
        <w:t>ted</w:t>
      </w:r>
      <w:r w:rsidR="00D726AA">
        <w:t xml:space="preserve"> due safety or futility</w:t>
      </w:r>
      <w:r w:rsidR="008A75B7">
        <w:t>; and 3)</w:t>
      </w:r>
      <w:r w:rsidR="00D726AA">
        <w:t xml:space="preserve"> increased risk to patients</w:t>
      </w:r>
      <w:r w:rsidR="00804F39">
        <w:t>,</w:t>
      </w:r>
      <w:r w:rsidR="00BF1F0C">
        <w:t xml:space="preserve"> </w:t>
      </w:r>
      <w:r w:rsidR="00EE0496">
        <w:t xml:space="preserve">using </w:t>
      </w:r>
      <w:r w:rsidR="001732E9">
        <w:t xml:space="preserve">within trial </w:t>
      </w:r>
      <w:r w:rsidR="00EE0496">
        <w:t>risk ratios (</w:t>
      </w:r>
      <w:r w:rsidR="00EE0496" w:rsidRPr="008A1EB1">
        <w:t>RR</w:t>
      </w:r>
      <w:r w:rsidR="00EE0496">
        <w:t>)</w:t>
      </w:r>
      <w:r w:rsidR="00EE0496" w:rsidRPr="008A1EB1">
        <w:t xml:space="preserve"> for withdrawal</w:t>
      </w:r>
      <w:r w:rsidR="00EE0496">
        <w:t>-</w:t>
      </w:r>
      <w:r w:rsidR="00EE0496" w:rsidRPr="008A1EB1">
        <w:t>related adverse events</w:t>
      </w:r>
      <w:r w:rsidR="00EE0496">
        <w:t xml:space="preserve"> (</w:t>
      </w:r>
      <w:proofErr w:type="spellStart"/>
      <w:r w:rsidR="00EE0496">
        <w:t>WdAEs</w:t>
      </w:r>
      <w:proofErr w:type="spellEnd"/>
      <w:r w:rsidR="00EE0496">
        <w:t xml:space="preserve">)). </w:t>
      </w:r>
      <w:r w:rsidR="009A4475">
        <w:t>As a post hoc sensitivity analysis to further probe the impact of phase 2 bypass, we tested</w:t>
      </w:r>
      <w:r w:rsidR="004A508A">
        <w:t xml:space="preserve"> whether phase 2 bypass was associated with </w:t>
      </w:r>
      <w:r w:rsidR="0091071C">
        <w:t>phase 3 positivity when we exclude</w:t>
      </w:r>
      <w:r w:rsidR="00050DC3">
        <w:t xml:space="preserve">d </w:t>
      </w:r>
      <w:r w:rsidR="0091071C">
        <w:t>indications with near universal nonpositive (&lt;15%) or positive (&gt;85%)</w:t>
      </w:r>
      <w:r w:rsidR="0091071C" w:rsidRPr="0091071C">
        <w:t xml:space="preserve"> </w:t>
      </w:r>
      <w:r w:rsidR="0091071C">
        <w:t>results.</w:t>
      </w:r>
    </w:p>
    <w:p w14:paraId="112BB5F0" w14:textId="77777777" w:rsidR="0095312A" w:rsidRDefault="0095312A" w:rsidP="0095312A">
      <w:pPr>
        <w:rPr>
          <w:u w:val="single"/>
        </w:rPr>
      </w:pPr>
    </w:p>
    <w:p w14:paraId="1796B94C" w14:textId="185BB497" w:rsidR="0095312A" w:rsidRPr="0095312A" w:rsidRDefault="0095312A" w:rsidP="0095312A">
      <w:pPr>
        <w:rPr>
          <w:u w:val="single"/>
        </w:rPr>
      </w:pPr>
      <w:r w:rsidRPr="0095312A">
        <w:rPr>
          <w:u w:val="single"/>
        </w:rPr>
        <w:t>Statistical Analysis</w:t>
      </w:r>
    </w:p>
    <w:p w14:paraId="3B2A9365" w14:textId="59555907" w:rsidR="009F0F87" w:rsidRDefault="004D61F4" w:rsidP="001C736A">
      <w:r>
        <w:t xml:space="preserve">We used </w:t>
      </w:r>
      <w:r w:rsidR="00CA662D">
        <w:t>Fisher-exact tests</w:t>
      </w:r>
      <w:r w:rsidR="0095312A">
        <w:t xml:space="preserve"> </w:t>
      </w:r>
      <w:r>
        <w:t xml:space="preserve">to investigate whether </w:t>
      </w:r>
      <w:r w:rsidR="00153677">
        <w:t xml:space="preserve">three </w:t>
      </w:r>
      <w:r>
        <w:t xml:space="preserve">P3 trial characteristics and two P3 trial results were associated with </w:t>
      </w:r>
      <w:r w:rsidR="00233ABB">
        <w:t>phase 2</w:t>
      </w:r>
      <w:r>
        <w:t xml:space="preserve"> bypass. </w:t>
      </w:r>
      <w:r w:rsidR="00153677">
        <w:t>In addition, we compared</w:t>
      </w:r>
      <w:r w:rsidR="00050DC3">
        <w:t xml:space="preserve"> average</w:t>
      </w:r>
      <w:r w:rsidR="00153677">
        <w:t xml:space="preserve"> P3 trial sample sizes and trial duration</w:t>
      </w:r>
      <w:r w:rsidR="00050DC3">
        <w:t>s</w:t>
      </w:r>
      <w:r w:rsidR="00153677">
        <w:t xml:space="preserve"> </w:t>
      </w:r>
      <w:r w:rsidR="00146B99">
        <w:t xml:space="preserve">between trials that bypassed and those that did not </w:t>
      </w:r>
      <w:r w:rsidR="00153677">
        <w:t xml:space="preserve">using paired t-tests. </w:t>
      </w:r>
      <w:r w:rsidR="00D76C3E">
        <w:t>T</w:t>
      </w:r>
      <w:r w:rsidR="00366037" w:rsidRPr="0026623A">
        <w:t xml:space="preserve">o compare whether risk of withdrawal due to adverse events </w:t>
      </w:r>
      <w:r w:rsidR="008C49B6" w:rsidRPr="0026623A">
        <w:t>was</w:t>
      </w:r>
      <w:r w:rsidR="00366037" w:rsidRPr="0026623A">
        <w:t xml:space="preserve"> impacted by bypassing, </w:t>
      </w:r>
      <w:r>
        <w:t>w</w:t>
      </w:r>
      <w:r w:rsidR="00F16533">
        <w:t xml:space="preserve">e </w:t>
      </w:r>
      <w:r w:rsidR="001732E9" w:rsidRPr="002E2E81">
        <w:t xml:space="preserve">pooled </w:t>
      </w:r>
      <w:r w:rsidR="001732E9">
        <w:t xml:space="preserve">RRs in a </w:t>
      </w:r>
      <w:proofErr w:type="gramStart"/>
      <w:r w:rsidR="001732E9" w:rsidRPr="002E2E81">
        <w:t>meta-analys</w:t>
      </w:r>
      <w:r w:rsidR="001732E9">
        <w:t>e</w:t>
      </w:r>
      <w:r w:rsidR="001732E9" w:rsidRPr="002E2E81">
        <w:t>s</w:t>
      </w:r>
      <w:proofErr w:type="gramEnd"/>
      <w:r w:rsidR="001732E9">
        <w:t xml:space="preserve"> </w:t>
      </w:r>
      <w:r w:rsidR="001732E9" w:rsidRPr="002E2E81">
        <w:t>with subgroup contrast</w:t>
      </w:r>
      <w:r w:rsidR="001732E9">
        <w:t>s</w:t>
      </w:r>
      <w:r w:rsidR="001732E9" w:rsidRPr="008C49B6">
        <w:t xml:space="preserve"> </w:t>
      </w:r>
      <w:r w:rsidR="001732E9">
        <w:t xml:space="preserve">between phase 3 trials that bypassed and those that did not. We used </w:t>
      </w:r>
      <w:r w:rsidR="008C49B6" w:rsidRPr="008C49B6">
        <w:t>the two-tailed </w:t>
      </w:r>
      <w:r w:rsidR="008C49B6">
        <w:rPr>
          <w:i/>
          <w:iCs/>
        </w:rPr>
        <w:t>p-</w:t>
      </w:r>
      <w:r w:rsidR="008C49B6" w:rsidRPr="008C49B6">
        <w:t>value of Cochran</w:t>
      </w:r>
      <w:r w:rsidR="009574F5">
        <w:t>’</w:t>
      </w:r>
      <w:r w:rsidR="008C49B6" w:rsidRPr="008C49B6">
        <w:t xml:space="preserve">s </w:t>
      </w:r>
      <w:r w:rsidR="008C49B6">
        <w:t>Q</w:t>
      </w:r>
      <w:r w:rsidR="00F16533">
        <w:t xml:space="preserve"> for subgroup difference to investigate significance</w:t>
      </w:r>
      <w:r w:rsidR="008C49B6" w:rsidRPr="008C49B6">
        <w:t xml:space="preserve">. </w:t>
      </w:r>
      <w:r w:rsidR="00935324">
        <w:t>We did not adjust for multiple hypothesis testin</w:t>
      </w:r>
      <w:r w:rsidR="009F0F87">
        <w:t>g.</w:t>
      </w:r>
      <w:r>
        <w:t xml:space="preserve"> We determined significance using a </w:t>
      </w:r>
      <w:r w:rsidRPr="0095312A">
        <w:t>nominal significance level of 0.05 for all analys</w:t>
      </w:r>
      <w:r>
        <w:t>e</w:t>
      </w:r>
      <w:r w:rsidRPr="0095312A">
        <w:t>s.</w:t>
      </w:r>
    </w:p>
    <w:p w14:paraId="2D65B609" w14:textId="77777777" w:rsidR="009F0F87" w:rsidRDefault="009F0F87" w:rsidP="001C736A"/>
    <w:p w14:paraId="04687600" w14:textId="6922300E" w:rsidR="009373E3" w:rsidRPr="00366037" w:rsidRDefault="00D307A0" w:rsidP="001C736A">
      <w:r>
        <w:rPr>
          <w:rFonts w:cstheme="minorHAnsi"/>
        </w:rPr>
        <w:t xml:space="preserve">Our protocol was registered at </w:t>
      </w:r>
      <w:hyperlink r:id="rId9" w:history="1">
        <w:r w:rsidRPr="00F162EA">
          <w:rPr>
            <w:rStyle w:val="Hyperlink"/>
            <w:rFonts w:cstheme="minorHAnsi"/>
          </w:rPr>
          <w:t>https://osf.io/crf62/</w:t>
        </w:r>
      </w:hyperlink>
      <w:r>
        <w:t xml:space="preserve">. </w:t>
      </w:r>
      <w:r w:rsidR="009373E3">
        <w:rPr>
          <w:rFonts w:cstheme="minorHAnsi"/>
        </w:rPr>
        <w:t>See supplement for more methodological details</w:t>
      </w:r>
      <w:r>
        <w:rPr>
          <w:rFonts w:cstheme="minorHAnsi"/>
        </w:rPr>
        <w:t xml:space="preserve">, screening criteria, and </w:t>
      </w:r>
      <w:r w:rsidR="00FE0575">
        <w:rPr>
          <w:rFonts w:cstheme="minorHAnsi"/>
        </w:rPr>
        <w:t>protocol deviations</w:t>
      </w:r>
      <w:r w:rsidR="00170AFC">
        <w:rPr>
          <w:rFonts w:cstheme="minorHAnsi"/>
        </w:rPr>
        <w:t>.</w:t>
      </w:r>
      <w:r w:rsidR="008A3F09" w:rsidRPr="008A3F09">
        <w:t xml:space="preserve"> </w:t>
      </w:r>
      <w:r w:rsidR="008A3F09">
        <w:t>All extractions were performed in duplicate, and consensus was sought from JK.</w:t>
      </w:r>
      <w:r w:rsidR="00170AFC">
        <w:rPr>
          <w:rFonts w:cstheme="minorHAnsi"/>
        </w:rPr>
        <w:t xml:space="preserve"> </w:t>
      </w:r>
    </w:p>
    <w:p w14:paraId="4F3CA03F" w14:textId="77777777" w:rsidR="00170AFC" w:rsidRPr="009C0C60" w:rsidRDefault="00170AFC" w:rsidP="001C736A"/>
    <w:p w14:paraId="5F7878A0" w14:textId="154E51CB" w:rsidR="001C736A" w:rsidRPr="00642A97" w:rsidRDefault="001C736A" w:rsidP="001C736A">
      <w:pPr>
        <w:rPr>
          <w:b/>
          <w:bCs/>
        </w:rPr>
      </w:pPr>
      <w:r w:rsidRPr="002274C2">
        <w:rPr>
          <w:b/>
          <w:bCs/>
        </w:rPr>
        <w:t xml:space="preserve">Results </w:t>
      </w:r>
    </w:p>
    <w:p w14:paraId="5C154A63" w14:textId="7244BA7B" w:rsidR="003D44D4" w:rsidRDefault="003D44D4" w:rsidP="003D44D4">
      <w:pPr>
        <w:rPr>
          <w:u w:val="single"/>
        </w:rPr>
      </w:pPr>
      <w:r w:rsidRPr="002274C2">
        <w:rPr>
          <w:u w:val="single"/>
        </w:rPr>
        <w:t xml:space="preserve">Sample of Index </w:t>
      </w:r>
      <w:r w:rsidR="0028490B">
        <w:rPr>
          <w:u w:val="single"/>
        </w:rPr>
        <w:t>Phase</w:t>
      </w:r>
      <w:r w:rsidR="00547D83">
        <w:rPr>
          <w:u w:val="single"/>
        </w:rPr>
        <w:t xml:space="preserve"> 3</w:t>
      </w:r>
      <w:r w:rsidRPr="002274C2">
        <w:rPr>
          <w:u w:val="single"/>
        </w:rPr>
        <w:t xml:space="preserve"> trials</w:t>
      </w:r>
    </w:p>
    <w:p w14:paraId="37D39434" w14:textId="529D0B66" w:rsidR="003D44D4" w:rsidRPr="002D7F70" w:rsidRDefault="003D44D4" w:rsidP="003D44D4">
      <w:r>
        <w:t xml:space="preserve">A total of 113 </w:t>
      </w:r>
      <w:r w:rsidR="001F2B78">
        <w:t xml:space="preserve">phase 3 </w:t>
      </w:r>
      <w:r>
        <w:t>trials were included (</w:t>
      </w:r>
      <w:r w:rsidRPr="002D7F70">
        <w:rPr>
          <w:b/>
          <w:bCs/>
        </w:rPr>
        <w:t>Figure 1</w:t>
      </w:r>
      <w:r>
        <w:t>). Together, Alzheimer’s disease (</w:t>
      </w:r>
      <w:r w:rsidR="00D37B5A">
        <w:t xml:space="preserve">n = </w:t>
      </w:r>
      <w:r w:rsidR="000B5075">
        <w:t>30</w:t>
      </w:r>
      <w:r w:rsidR="00D37B5A">
        <w:t xml:space="preserve">, </w:t>
      </w:r>
      <w:r>
        <w:t>27%), and headache (</w:t>
      </w:r>
      <w:r w:rsidR="00D37B5A">
        <w:t xml:space="preserve">n = </w:t>
      </w:r>
      <w:r w:rsidR="000B5075">
        <w:t>26</w:t>
      </w:r>
      <w:r w:rsidR="00D37B5A">
        <w:t xml:space="preserve">, </w:t>
      </w:r>
      <w:r>
        <w:t xml:space="preserve">23%) accounted for </w:t>
      </w:r>
      <w:proofErr w:type="gramStart"/>
      <w:r>
        <w:t>the majority of</w:t>
      </w:r>
      <w:proofErr w:type="gramEnd"/>
      <w:r>
        <w:t xml:space="preserve"> trials. Most trials were funded by industry (</w:t>
      </w:r>
      <w:r w:rsidR="00D37B5A">
        <w:t xml:space="preserve">n = </w:t>
      </w:r>
      <w:r w:rsidR="000B5075">
        <w:t>94</w:t>
      </w:r>
      <w:r w:rsidR="00D37B5A">
        <w:t xml:space="preserve">, </w:t>
      </w:r>
      <w:r>
        <w:t>83%) and were investigating treatments that were not approved in any indication (</w:t>
      </w:r>
      <w:r w:rsidR="00D37B5A">
        <w:t xml:space="preserve">n = </w:t>
      </w:r>
      <w:r w:rsidR="000B5075">
        <w:t>92</w:t>
      </w:r>
      <w:r w:rsidR="00D37B5A">
        <w:t xml:space="preserve">, </w:t>
      </w:r>
      <w:r>
        <w:t>81%) at the time of trial initiation (</w:t>
      </w:r>
      <w:r w:rsidRPr="002E2E78">
        <w:rPr>
          <w:b/>
          <w:bCs/>
        </w:rPr>
        <w:t>See Table 1</w:t>
      </w:r>
      <w:r>
        <w:rPr>
          <w:b/>
          <w:bCs/>
        </w:rPr>
        <w:t>).</w:t>
      </w:r>
    </w:p>
    <w:p w14:paraId="4AE9595E" w14:textId="77777777" w:rsidR="003D44D4" w:rsidRDefault="003D44D4" w:rsidP="003D44D4"/>
    <w:p w14:paraId="46A81833" w14:textId="704A7283" w:rsidR="007D23EA" w:rsidRPr="00E72D22" w:rsidRDefault="007D23EA" w:rsidP="007D23EA">
      <w:pPr>
        <w:rPr>
          <w:u w:val="single"/>
        </w:rPr>
      </w:pPr>
      <w:r w:rsidRPr="00E72D22">
        <w:rPr>
          <w:u w:val="single"/>
        </w:rPr>
        <w:t>Prevalence of</w:t>
      </w:r>
      <w:r w:rsidR="00233ABB">
        <w:rPr>
          <w:u w:val="single"/>
        </w:rPr>
        <w:t xml:space="preserve"> Phase 2</w:t>
      </w:r>
      <w:r w:rsidRPr="00E72D22">
        <w:rPr>
          <w:u w:val="single"/>
        </w:rPr>
        <w:t xml:space="preserve"> Bypass </w:t>
      </w:r>
    </w:p>
    <w:p w14:paraId="3A924C8A" w14:textId="23F3C190" w:rsidR="006979D4" w:rsidRDefault="007D23EA" w:rsidP="007D23EA">
      <w:r w:rsidRPr="00E72D22">
        <w:t xml:space="preserve">Overall, 53 phase 3 trials (47%) were scored as having bypassed positive efficacy results from a phase 2 trial. The most common form of bypass was </w:t>
      </w:r>
      <w:r w:rsidR="00D50C87">
        <w:t>full</w:t>
      </w:r>
      <w:r w:rsidR="00D50C87" w:rsidRPr="00E72D22">
        <w:t xml:space="preserve"> </w:t>
      </w:r>
      <w:r w:rsidRPr="00E72D22">
        <w:t>bypass (n = 2</w:t>
      </w:r>
      <w:r w:rsidR="0017176E">
        <w:t>0</w:t>
      </w:r>
      <w:r w:rsidRPr="00E72D22">
        <w:t>, 1</w:t>
      </w:r>
      <w:r w:rsidR="0017176E">
        <w:t>8</w:t>
      </w:r>
      <w:r w:rsidRPr="00E72D22">
        <w:t xml:space="preserve">%). Among disease areas with more than ten trials in our sample, </w:t>
      </w:r>
      <w:r w:rsidR="00233ABB">
        <w:t>phase 2</w:t>
      </w:r>
      <w:r w:rsidRPr="00E72D22">
        <w:t xml:space="preserve"> </w:t>
      </w:r>
      <w:r w:rsidR="00066C4A">
        <w:t>b</w:t>
      </w:r>
      <w:r w:rsidRPr="00E72D22">
        <w:t>ypass was most common in Alzheimer’s disease trials (n= 19, 63%) and least common in trials investigating treatments for relapsing multiple sclerosis (n=1, 6%) (</w:t>
      </w:r>
      <w:r w:rsidRPr="00E72D22">
        <w:rPr>
          <w:b/>
          <w:bCs/>
        </w:rPr>
        <w:t>see</w:t>
      </w:r>
      <w:r w:rsidRPr="00E72D22">
        <w:t xml:space="preserve"> </w:t>
      </w:r>
      <w:r w:rsidRPr="00E72D22">
        <w:rPr>
          <w:b/>
          <w:bCs/>
        </w:rPr>
        <w:t>Table 2).</w:t>
      </w:r>
      <w:r w:rsidRPr="00E72D22">
        <w:t xml:space="preserve"> </w:t>
      </w:r>
    </w:p>
    <w:p w14:paraId="6F0843AE" w14:textId="77777777" w:rsidR="00D50C87" w:rsidRDefault="00D50C87" w:rsidP="007D23EA"/>
    <w:p w14:paraId="39B53B76" w14:textId="5F357641" w:rsidR="007D23EA" w:rsidRPr="00E72D22" w:rsidRDefault="00066C4A" w:rsidP="007D23EA">
      <w:r>
        <w:t>P</w:t>
      </w:r>
      <w:proofErr w:type="spellStart"/>
      <w:r w:rsidR="00233ABB">
        <w:rPr>
          <w:lang w:val="en-CA"/>
        </w:rPr>
        <w:t>hase</w:t>
      </w:r>
      <w:proofErr w:type="spellEnd"/>
      <w:r w:rsidR="00233ABB">
        <w:rPr>
          <w:lang w:val="en-CA"/>
        </w:rPr>
        <w:t xml:space="preserve"> 2</w:t>
      </w:r>
      <w:r w:rsidR="00050DC3">
        <w:rPr>
          <w:u w:val="single"/>
          <w:lang w:val="en-CA"/>
        </w:rPr>
        <w:t xml:space="preserve"> </w:t>
      </w:r>
      <w:r w:rsidR="007D23EA" w:rsidRPr="00E72D22">
        <w:t xml:space="preserve">bypass was not significantly associated with industry funding: 77% (n=40) of trials that bypassed </w:t>
      </w:r>
      <w:r w:rsidR="00233ABB">
        <w:t>phase 2</w:t>
      </w:r>
      <w:r w:rsidR="007D23EA" w:rsidRPr="00E72D22">
        <w:t xml:space="preserve"> were funded by industry compared to 89% (n=54) in trials that were preceded by </w:t>
      </w:r>
      <w:r w:rsidR="00233ABB">
        <w:t>phase 2</w:t>
      </w:r>
      <w:r w:rsidR="007D23EA" w:rsidRPr="00E72D22">
        <w:t xml:space="preserve"> trials (p=0.13). Similarly, </w:t>
      </w:r>
      <w:r w:rsidR="00233ABB">
        <w:t>phase 2</w:t>
      </w:r>
      <w:r w:rsidR="007D23EA" w:rsidRPr="00E72D22">
        <w:t xml:space="preserve"> bypass was not significantly associated with the investigational drug’s approval status: 23% (n=12) of trials that bypassed were approved in different indications compared to 15% (n=9) of trials that were preceded by </w:t>
      </w:r>
      <w:r w:rsidR="00233ABB">
        <w:t>phase 2</w:t>
      </w:r>
      <w:r w:rsidR="007D23EA" w:rsidRPr="00E72D22">
        <w:t xml:space="preserve"> (p=0.33)</w:t>
      </w:r>
      <w:r w:rsidR="00054BCD">
        <w:t xml:space="preserve">. </w:t>
      </w:r>
      <w:r w:rsidR="001F770B">
        <w:t xml:space="preserve"> </w:t>
      </w:r>
      <w:r w:rsidR="001F770B">
        <w:lastRenderedPageBreak/>
        <w:t>Phase 3 trials investigating treatments for p</w:t>
      </w:r>
      <w:r w:rsidR="003C6971" w:rsidRPr="00640506">
        <w:t>rimarily</w:t>
      </w:r>
      <w:r w:rsidR="00054BCD" w:rsidRPr="00E35B65">
        <w:t xml:space="preserve"> degenerative </w:t>
      </w:r>
      <w:r>
        <w:t>conditions</w:t>
      </w:r>
      <w:r w:rsidR="008B203F">
        <w:t xml:space="preserve"> were significantly more likely to bypass phase 2 than </w:t>
      </w:r>
      <w:r w:rsidR="001F770B">
        <w:t xml:space="preserve">in </w:t>
      </w:r>
      <w:r w:rsidR="008B203F">
        <w:t>nondegenerative conditions</w:t>
      </w:r>
      <w:r w:rsidR="00054BCD" w:rsidRPr="00E35B65">
        <w:t xml:space="preserve">: </w:t>
      </w:r>
      <w:r w:rsidR="008B203F">
        <w:t>6</w:t>
      </w:r>
      <w:r w:rsidR="0053404B">
        <w:t>1</w:t>
      </w:r>
      <w:r w:rsidR="00054BCD" w:rsidRPr="00E35B65">
        <w:t>% (n=</w:t>
      </w:r>
      <w:r w:rsidR="008B203F">
        <w:t>32</w:t>
      </w:r>
      <w:r w:rsidR="00054BCD" w:rsidRPr="00E35B65">
        <w:t xml:space="preserve">) of trials </w:t>
      </w:r>
      <w:r w:rsidR="008B203F">
        <w:t xml:space="preserve">investigating </w:t>
      </w:r>
      <w:r w:rsidR="00A51FA6" w:rsidRPr="00640506">
        <w:t xml:space="preserve">primarily </w:t>
      </w:r>
      <w:r w:rsidR="00054BCD" w:rsidRPr="00E35B65">
        <w:t xml:space="preserve">degenerative diseases </w:t>
      </w:r>
      <w:r w:rsidR="008B203F">
        <w:t xml:space="preserve">bypassed phase 2 </w:t>
      </w:r>
      <w:r w:rsidR="00054BCD" w:rsidRPr="00E35B65">
        <w:t xml:space="preserve">compared to </w:t>
      </w:r>
      <w:r w:rsidR="0053404B">
        <w:t>33</w:t>
      </w:r>
      <w:r w:rsidR="00054BCD" w:rsidRPr="00E35B65">
        <w:t>% (n=</w:t>
      </w:r>
      <w:r w:rsidR="0053404B">
        <w:t>20</w:t>
      </w:r>
      <w:r w:rsidR="00054BCD" w:rsidRPr="00E35B65">
        <w:t xml:space="preserve">) of trials </w:t>
      </w:r>
      <w:r w:rsidR="008B203F">
        <w:t>investigating nondegenerative conditions</w:t>
      </w:r>
      <w:r w:rsidR="00E35B65" w:rsidRPr="00640506">
        <w:t xml:space="preserve"> (p=&lt;0.00</w:t>
      </w:r>
      <w:r w:rsidR="0053404B">
        <w:t>5</w:t>
      </w:r>
      <w:r w:rsidR="00E35B65" w:rsidRPr="00640506">
        <w:t>)</w:t>
      </w:r>
      <w:r w:rsidR="00054BCD" w:rsidRPr="00E35B65">
        <w:t>.</w:t>
      </w:r>
      <w:r w:rsidR="006979D4">
        <w:t xml:space="preserve"> </w:t>
      </w:r>
      <w:r w:rsidR="006979D4" w:rsidRPr="00B33109">
        <w:t xml:space="preserve">Mean phase 3 trial sample size </w:t>
      </w:r>
      <w:r w:rsidR="00233ABB" w:rsidRPr="00640506">
        <w:t xml:space="preserve">and duration were </w:t>
      </w:r>
      <w:r w:rsidR="006979D4" w:rsidRPr="00B33109">
        <w:t>not significantly different between trials that bypassed and those that did not (</w:t>
      </w:r>
      <w:r w:rsidR="00233ABB" w:rsidRPr="00640506">
        <w:t>Sample size-</w:t>
      </w:r>
      <w:r w:rsidR="006979D4" w:rsidRPr="00B33109">
        <w:t>132</w:t>
      </w:r>
      <w:r w:rsidR="00CC2699" w:rsidRPr="00B33109">
        <w:t>2</w:t>
      </w:r>
      <w:r w:rsidR="006979D4" w:rsidRPr="00B33109">
        <w:t xml:space="preserve"> vs</w:t>
      </w:r>
      <w:r w:rsidR="00CC2699" w:rsidRPr="00B33109">
        <w:t xml:space="preserve"> 1058 patients</w:t>
      </w:r>
      <w:r w:rsidR="00233ABB" w:rsidRPr="00640506">
        <w:t xml:space="preserve"> respectively</w:t>
      </w:r>
      <w:r w:rsidR="00CC2699" w:rsidRPr="00B33109">
        <w:t>, p=0.12</w:t>
      </w:r>
      <w:r w:rsidR="00233ABB" w:rsidRPr="00640506">
        <w:t>; Duration-</w:t>
      </w:r>
      <w:r w:rsidR="00CC2699" w:rsidRPr="00B33109">
        <w:t>1049 vs 931 days</w:t>
      </w:r>
      <w:r w:rsidR="00233ABB" w:rsidRPr="00640506">
        <w:t xml:space="preserve"> </w:t>
      </w:r>
      <w:r w:rsidRPr="00E72D22">
        <w:rPr>
          <w:lang w:val="en-CA"/>
        </w:rPr>
        <w:t>respectively</w:t>
      </w:r>
      <w:r w:rsidR="00CC2699" w:rsidRPr="00B33109">
        <w:t>, p=0.63</w:t>
      </w:r>
      <w:r w:rsidR="00B33109" w:rsidRPr="00640506">
        <w:t>)</w:t>
      </w:r>
      <w:r w:rsidR="00CC2699" w:rsidRPr="00B33109">
        <w:t>.</w:t>
      </w:r>
    </w:p>
    <w:p w14:paraId="78B6FD06" w14:textId="77777777" w:rsidR="007D23EA" w:rsidRPr="00E72D22" w:rsidRDefault="007D23EA" w:rsidP="007D23EA">
      <w:pPr>
        <w:rPr>
          <w:lang w:val="en-CA"/>
        </w:rPr>
      </w:pPr>
    </w:p>
    <w:p w14:paraId="1F15C33F" w14:textId="6F43CF92" w:rsidR="007D23EA" w:rsidRPr="00E72D22" w:rsidRDefault="007D23EA" w:rsidP="007D23EA">
      <w:pPr>
        <w:rPr>
          <w:u w:val="single"/>
        </w:rPr>
      </w:pPr>
      <w:r w:rsidRPr="00E72D22">
        <w:rPr>
          <w:u w:val="single"/>
        </w:rPr>
        <w:t xml:space="preserve">Patient Risk and Benefit of </w:t>
      </w:r>
      <w:r w:rsidR="00233ABB">
        <w:rPr>
          <w:u w:val="single"/>
        </w:rPr>
        <w:t>Phase 2</w:t>
      </w:r>
      <w:r w:rsidRPr="00E72D22">
        <w:rPr>
          <w:u w:val="single"/>
        </w:rPr>
        <w:t xml:space="preserve"> Bypassing</w:t>
      </w:r>
    </w:p>
    <w:p w14:paraId="0D733CD9" w14:textId="755B79F5" w:rsidR="003D44D4" w:rsidRDefault="007D23EA" w:rsidP="003D44D4">
      <w:pPr>
        <w:rPr>
          <w:b/>
          <w:bCs/>
        </w:rPr>
      </w:pPr>
      <w:r w:rsidRPr="00E72D22">
        <w:rPr>
          <w:lang w:val="en-CA"/>
        </w:rPr>
        <w:t xml:space="preserve">Phase 3 trials that bypassed </w:t>
      </w:r>
      <w:r w:rsidR="00233ABB">
        <w:rPr>
          <w:lang w:val="en-CA"/>
        </w:rPr>
        <w:t>phase 2</w:t>
      </w:r>
      <w:r w:rsidRPr="00E72D22">
        <w:rPr>
          <w:lang w:val="en-CA"/>
        </w:rPr>
        <w:t xml:space="preserve"> were significantly less likely to be positive on their primary outcome than trials that were preceded by positive efficacy evidence from a </w:t>
      </w:r>
      <w:r w:rsidR="00233ABB">
        <w:rPr>
          <w:lang w:val="en-CA"/>
        </w:rPr>
        <w:t>phase 2</w:t>
      </w:r>
      <w:r w:rsidRPr="00E72D22">
        <w:rPr>
          <w:lang w:val="en-CA"/>
        </w:rPr>
        <w:t xml:space="preserve"> (31%, </w:t>
      </w:r>
      <w:r w:rsidRPr="00E72D22">
        <w:t xml:space="preserve">n=15 </w:t>
      </w:r>
      <w:r w:rsidRPr="00E72D22">
        <w:rPr>
          <w:lang w:val="en-CA"/>
        </w:rPr>
        <w:t>vs 57%,</w:t>
      </w:r>
      <w:r w:rsidRPr="00E72D22">
        <w:t xml:space="preserve"> n=34</w:t>
      </w:r>
      <w:r w:rsidRPr="00E72D22">
        <w:rPr>
          <w:lang w:val="en-CA"/>
        </w:rPr>
        <w:t xml:space="preserve"> respectively</w:t>
      </w:r>
      <w:r w:rsidR="007905CC">
        <w:rPr>
          <w:lang w:val="en-CA"/>
        </w:rPr>
        <w:t xml:space="preserve">, </w:t>
      </w:r>
      <w:r w:rsidRPr="00E72D22">
        <w:t>p=0.01).</w:t>
      </w:r>
      <w:r w:rsidRPr="00E72D22">
        <w:rPr>
          <w:lang w:val="en-CA"/>
        </w:rPr>
        <w:t xml:space="preserve"> </w:t>
      </w:r>
      <w:r w:rsidR="0091071C">
        <w:rPr>
          <w:lang w:val="en-CA"/>
        </w:rPr>
        <w:t xml:space="preserve">When we excluded indications with near universal </w:t>
      </w:r>
      <w:r w:rsidR="00DA107E">
        <w:rPr>
          <w:lang w:val="en-CA"/>
        </w:rPr>
        <w:t>positivity (RMS</w:t>
      </w:r>
      <w:r w:rsidR="00AE47EF">
        <w:rPr>
          <w:lang w:val="en-CA"/>
        </w:rPr>
        <w:t xml:space="preserve"> and</w:t>
      </w:r>
      <w:r w:rsidR="00290E03">
        <w:rPr>
          <w:lang w:val="en-CA"/>
        </w:rPr>
        <w:t xml:space="preserve"> PMS</w:t>
      </w:r>
      <w:r w:rsidR="00DA107E">
        <w:rPr>
          <w:lang w:val="en-CA"/>
        </w:rPr>
        <w:t xml:space="preserve">) or non-positivity (Stroke, TBI, </w:t>
      </w:r>
      <w:r w:rsidR="00290E03">
        <w:rPr>
          <w:lang w:val="en-CA"/>
        </w:rPr>
        <w:t xml:space="preserve">HD, </w:t>
      </w:r>
      <w:r w:rsidR="00DA107E">
        <w:rPr>
          <w:lang w:val="en-CA"/>
        </w:rPr>
        <w:t>and AD)</w:t>
      </w:r>
      <w:r w:rsidR="0091071C">
        <w:rPr>
          <w:lang w:val="en-CA"/>
        </w:rPr>
        <w:t xml:space="preserve">, this effect </w:t>
      </w:r>
      <w:r w:rsidR="00AE47EF">
        <w:rPr>
          <w:lang w:val="en-CA"/>
        </w:rPr>
        <w:t>was not present</w:t>
      </w:r>
      <w:r w:rsidR="00DA107E">
        <w:rPr>
          <w:lang w:val="en-CA"/>
        </w:rPr>
        <w:t xml:space="preserve"> (</w:t>
      </w:r>
      <w:r w:rsidR="009574F5">
        <w:rPr>
          <w:lang w:val="en-CA"/>
        </w:rPr>
        <w:t>61%, n=11</w:t>
      </w:r>
      <w:r w:rsidR="008A60BD" w:rsidRPr="008A60BD">
        <w:rPr>
          <w:lang w:val="en-CA"/>
        </w:rPr>
        <w:t xml:space="preserve"> </w:t>
      </w:r>
      <w:r w:rsidR="008A60BD">
        <w:rPr>
          <w:lang w:val="en-CA"/>
        </w:rPr>
        <w:t>for P2 bypass</w:t>
      </w:r>
      <w:r w:rsidR="009574F5">
        <w:rPr>
          <w:lang w:val="en-CA"/>
        </w:rPr>
        <w:t xml:space="preserve"> vs</w:t>
      </w:r>
      <w:r w:rsidR="008A60BD">
        <w:rPr>
          <w:lang w:val="en-CA"/>
        </w:rPr>
        <w:t xml:space="preserve"> </w:t>
      </w:r>
      <w:r w:rsidR="009574F5">
        <w:rPr>
          <w:lang w:val="en-CA"/>
        </w:rPr>
        <w:t>61%, n=17</w:t>
      </w:r>
      <w:r w:rsidR="008A60BD" w:rsidRPr="008A60BD">
        <w:rPr>
          <w:lang w:val="en-CA"/>
        </w:rPr>
        <w:t xml:space="preserve"> </w:t>
      </w:r>
      <w:r w:rsidR="008A60BD">
        <w:rPr>
          <w:lang w:val="en-CA"/>
        </w:rPr>
        <w:t>for P2 non-bypass</w:t>
      </w:r>
      <w:r w:rsidR="009574F5">
        <w:rPr>
          <w:lang w:val="en-CA"/>
        </w:rPr>
        <w:t xml:space="preserve">, </w:t>
      </w:r>
      <w:r w:rsidR="00DA107E">
        <w:rPr>
          <w:lang w:val="en-CA"/>
        </w:rPr>
        <w:t xml:space="preserve">&gt;.99). </w:t>
      </w:r>
      <w:r w:rsidR="00087E9B">
        <w:rPr>
          <w:lang w:val="en-CA"/>
        </w:rPr>
        <w:t>The</w:t>
      </w:r>
      <w:r w:rsidR="00E3424B" w:rsidRPr="008C6B01">
        <w:t xml:space="preserve"> </w:t>
      </w:r>
      <w:r w:rsidR="00E3424B">
        <w:t>frequency</w:t>
      </w:r>
      <w:r w:rsidR="00E3424B" w:rsidRPr="008C6B01">
        <w:t xml:space="preserve"> of </w:t>
      </w:r>
      <w:r w:rsidR="00E3424B">
        <w:t>phase 3</w:t>
      </w:r>
      <w:r w:rsidR="00E3424B" w:rsidRPr="008C6B01">
        <w:t xml:space="preserve"> trial termination </w:t>
      </w:r>
      <w:r w:rsidR="00E3424B">
        <w:t xml:space="preserve">due to safety or futility </w:t>
      </w:r>
      <w:r w:rsidR="00E3424B" w:rsidRPr="008C6B01">
        <w:t xml:space="preserve">was non-significantly </w:t>
      </w:r>
      <w:r w:rsidR="00E3424B">
        <w:t xml:space="preserve">higher in the group that bypassed </w:t>
      </w:r>
      <w:r w:rsidR="00233ABB">
        <w:t xml:space="preserve">phase </w:t>
      </w:r>
      <w:r w:rsidR="00E3424B">
        <w:t xml:space="preserve">2 </w:t>
      </w:r>
      <w:r w:rsidRPr="00E72D22">
        <w:t>(29%,</w:t>
      </w:r>
      <w:r w:rsidR="00066C4A" w:rsidRPr="00066C4A">
        <w:t xml:space="preserve"> </w:t>
      </w:r>
      <w:r w:rsidR="00066C4A" w:rsidRPr="00E72D22">
        <w:t>n=15</w:t>
      </w:r>
      <w:r w:rsidR="00B10B17">
        <w:t xml:space="preserve"> for P2 bypass vs.</w:t>
      </w:r>
      <w:r w:rsidR="007905CC">
        <w:t xml:space="preserve"> </w:t>
      </w:r>
      <w:r w:rsidRPr="00E72D22">
        <w:t>15%,</w:t>
      </w:r>
      <w:r w:rsidR="00066C4A" w:rsidRPr="00066C4A">
        <w:t xml:space="preserve"> </w:t>
      </w:r>
      <w:r w:rsidR="00066C4A" w:rsidRPr="00E72D22">
        <w:t>n=9</w:t>
      </w:r>
      <w:r w:rsidR="00B10B17">
        <w:t xml:space="preserve"> for P2 non-bypass</w:t>
      </w:r>
      <w:r w:rsidR="007905CC">
        <w:t>,</w:t>
      </w:r>
      <w:r w:rsidRPr="00E72D22">
        <w:t xml:space="preserve"> p=0.11)</w:t>
      </w:r>
      <w:r w:rsidRPr="00E72D22">
        <w:rPr>
          <w:b/>
          <w:bCs/>
        </w:rPr>
        <w:t xml:space="preserve"> (see</w:t>
      </w:r>
      <w:r w:rsidRPr="00E72D22">
        <w:t xml:space="preserve"> </w:t>
      </w:r>
      <w:r w:rsidRPr="00E72D22">
        <w:rPr>
          <w:b/>
          <w:bCs/>
        </w:rPr>
        <w:t>Table 3</w:t>
      </w:r>
      <w:r w:rsidR="0091071C">
        <w:rPr>
          <w:b/>
          <w:bCs/>
        </w:rPr>
        <w:t xml:space="preserve"> </w:t>
      </w:r>
      <w:r w:rsidR="0091071C" w:rsidRPr="0091071C">
        <w:t xml:space="preserve">and </w:t>
      </w:r>
      <w:proofErr w:type="spellStart"/>
      <w:r w:rsidR="00A52B5A">
        <w:rPr>
          <w:b/>
          <w:bCs/>
        </w:rPr>
        <w:t>e</w:t>
      </w:r>
      <w:r w:rsidR="0091071C" w:rsidRPr="00F159C4">
        <w:rPr>
          <w:b/>
          <w:bCs/>
        </w:rPr>
        <w:t>Table</w:t>
      </w:r>
      <w:proofErr w:type="spellEnd"/>
      <w:r w:rsidR="0091071C" w:rsidRPr="00F159C4">
        <w:rPr>
          <w:b/>
          <w:bCs/>
        </w:rPr>
        <w:t xml:space="preserve"> 1</w:t>
      </w:r>
      <w:r w:rsidR="0091071C" w:rsidRPr="0091071C">
        <w:t xml:space="preserve"> for indication specific results</w:t>
      </w:r>
      <w:r w:rsidRPr="0091071C">
        <w:t>).</w:t>
      </w:r>
      <w:r w:rsidR="005B1C74" w:rsidRPr="00640506">
        <w:rPr>
          <w:lang w:val="en-CA"/>
        </w:rPr>
        <w:t xml:space="preserve"> </w:t>
      </w:r>
      <w:r w:rsidRPr="003C367D">
        <w:t>Pooled</w:t>
      </w:r>
      <w:r w:rsidRPr="00E72D22">
        <w:t xml:space="preserve"> RRs for withdrawals due to adverse events were not significantly different between trials that bypassed and those that did not (RR=1.46 vs RR=1.36 respectively</w:t>
      </w:r>
      <w:r w:rsidR="007905CC">
        <w:t xml:space="preserve">, </w:t>
      </w:r>
      <w:r w:rsidRPr="00E72D22">
        <w:t>p=0.65) (</w:t>
      </w:r>
      <w:r w:rsidRPr="00E72D22">
        <w:rPr>
          <w:b/>
          <w:bCs/>
        </w:rPr>
        <w:t>see</w:t>
      </w:r>
      <w:r w:rsidRPr="00E72D22">
        <w:t xml:space="preserve"> </w:t>
      </w:r>
      <w:proofErr w:type="spellStart"/>
      <w:r w:rsidR="00A52B5A">
        <w:rPr>
          <w:b/>
          <w:bCs/>
        </w:rPr>
        <w:t>e</w:t>
      </w:r>
      <w:r w:rsidRPr="00E72D22">
        <w:rPr>
          <w:b/>
          <w:bCs/>
        </w:rPr>
        <w:t>Figure</w:t>
      </w:r>
      <w:proofErr w:type="spellEnd"/>
      <w:r w:rsidRPr="00E72D22">
        <w:rPr>
          <w:b/>
          <w:bCs/>
        </w:rPr>
        <w:t xml:space="preserve"> </w:t>
      </w:r>
      <w:r w:rsidR="00F159C4">
        <w:rPr>
          <w:b/>
          <w:bCs/>
        </w:rPr>
        <w:t>1</w:t>
      </w:r>
      <w:r w:rsidRPr="00E72D22">
        <w:rPr>
          <w:b/>
          <w:bCs/>
        </w:rPr>
        <w:t>).</w:t>
      </w:r>
      <w:r w:rsidR="00AA24A8">
        <w:rPr>
          <w:u w:val="single"/>
          <w:lang w:val="en-CA"/>
        </w:rPr>
        <w:t xml:space="preserve"> </w:t>
      </w:r>
    </w:p>
    <w:p w14:paraId="711743AA" w14:textId="77777777" w:rsidR="009F0F87" w:rsidRPr="008E3A8F" w:rsidRDefault="009F0F87" w:rsidP="008B12F2">
      <w:pPr>
        <w:rPr>
          <w:b/>
          <w:bCs/>
        </w:rPr>
      </w:pPr>
    </w:p>
    <w:p w14:paraId="5D8311E1" w14:textId="20054048" w:rsidR="000D788F" w:rsidRDefault="002A6C6A" w:rsidP="00E500EA">
      <w:pPr>
        <w:rPr>
          <w:b/>
          <w:bCs/>
        </w:rPr>
      </w:pPr>
      <w:r>
        <w:rPr>
          <w:b/>
          <w:bCs/>
        </w:rPr>
        <w:t>Discussion:</w:t>
      </w:r>
    </w:p>
    <w:p w14:paraId="2307DF8D" w14:textId="0C0F0017" w:rsidR="00285A52" w:rsidRDefault="00E500EA" w:rsidP="00994FE8">
      <w:r w:rsidRPr="0070564D">
        <w:t>P</w:t>
      </w:r>
      <w:r>
        <w:t>hase 2</w:t>
      </w:r>
      <w:r w:rsidRPr="0070564D">
        <w:t xml:space="preserve"> bypass was common (47%)</w:t>
      </w:r>
      <w:r>
        <w:t xml:space="preserve"> i</w:t>
      </w:r>
      <w:r w:rsidRPr="0070564D">
        <w:t xml:space="preserve">n our sample of </w:t>
      </w:r>
      <w:r>
        <w:t xml:space="preserve">phase </w:t>
      </w:r>
      <w:r w:rsidRPr="0070564D">
        <w:t>3 trials investigating treatments for neurologic conditions</w:t>
      </w:r>
      <w:r>
        <w:t xml:space="preserve">. </w:t>
      </w:r>
      <w:r w:rsidR="00B664CF">
        <w:t>P</w:t>
      </w:r>
      <w:r w:rsidR="00C72BD4">
        <w:t xml:space="preserve">hase 3 trials for primarily degenerative diseases were more likely than not to bypass phase 2 trials. </w:t>
      </w:r>
      <w:r w:rsidR="0060330F">
        <w:t>In contrast, phase 3 trials in relapsing-remitting multiple sclerosis rarely employed phase 2 bypass.</w:t>
      </w:r>
    </w:p>
    <w:p w14:paraId="02670F86" w14:textId="77777777" w:rsidR="00285A52" w:rsidRDefault="00285A52" w:rsidP="00994FE8"/>
    <w:p w14:paraId="427D6431" w14:textId="62CD211E" w:rsidR="00285A52" w:rsidRDefault="00285A52" w:rsidP="00994FE8">
      <w:r>
        <w:t xml:space="preserve">Phase 2 trials play a crucial role in providing a scientific and ethical justification for phase 3 </w:t>
      </w:r>
      <w:r w:rsidR="00F52E31">
        <w:t>tes</w:t>
      </w:r>
      <w:r w:rsidR="002178F3">
        <w:t>t</w:t>
      </w:r>
      <w:r w:rsidR="00F52E31">
        <w:t>ing</w:t>
      </w:r>
      <w:r>
        <w:t xml:space="preserve">. They provide opportunities for sponsors to </w:t>
      </w:r>
      <w:r w:rsidR="00F52E31">
        <w:t>find</w:t>
      </w:r>
      <w:r>
        <w:t xml:space="preserve"> dosing or patient populations </w:t>
      </w:r>
      <w:r w:rsidR="00F52E31">
        <w:t>that</w:t>
      </w:r>
      <w:r>
        <w:t xml:space="preserve"> maximize the prospect of attaining a positive r</w:t>
      </w:r>
      <w:r w:rsidR="00F52E31">
        <w:t>e</w:t>
      </w:r>
      <w:r>
        <w:t xml:space="preserve">sult in </w:t>
      </w:r>
      <w:r w:rsidR="00F52E31">
        <w:t>pivotal</w:t>
      </w:r>
      <w:r>
        <w:t xml:space="preserve"> trials. By probing efficacy, they </w:t>
      </w:r>
      <w:r w:rsidR="0060330F">
        <w:t xml:space="preserve">may </w:t>
      </w:r>
      <w:r>
        <w:t xml:space="preserve">also play a key role in </w:t>
      </w:r>
      <w:r w:rsidR="00F52E31">
        <w:t>increasing</w:t>
      </w:r>
      <w:r>
        <w:t xml:space="preserve"> the p</w:t>
      </w:r>
      <w:r w:rsidR="00F52E31">
        <w:t>rior p</w:t>
      </w:r>
      <w:r>
        <w:t>robability that a phase 3 trial will produce a positive result. Ethically, phase 2 trials help establish the basis for clinical equipoise in phase 3 trials</w:t>
      </w:r>
      <w:r w:rsidR="00F52E31">
        <w:t>, and minimize the prospect that patients receive prolonged exposure to a futile drug</w:t>
      </w:r>
      <w:r>
        <w:t>.</w:t>
      </w:r>
    </w:p>
    <w:p w14:paraId="1EF8ADCA" w14:textId="77777777" w:rsidR="00285A52" w:rsidRDefault="00285A52" w:rsidP="00994FE8"/>
    <w:p w14:paraId="56FA31F0" w14:textId="60354F37" w:rsidR="00285A52" w:rsidRDefault="00285A52" w:rsidP="00994FE8">
      <w:r>
        <w:t xml:space="preserve">However, </w:t>
      </w:r>
      <w:r w:rsidR="003814E4">
        <w:t xml:space="preserve">sponsors might defend </w:t>
      </w:r>
      <w:r>
        <w:t>phase 2</w:t>
      </w:r>
      <w:r w:rsidR="003814E4">
        <w:t xml:space="preserve"> bypass in three ways. </w:t>
      </w:r>
      <w:r>
        <w:t xml:space="preserve"> </w:t>
      </w:r>
      <w:r w:rsidR="003814E4">
        <w:t>First, s</w:t>
      </w:r>
      <w:r w:rsidR="00F52E31">
        <w:t xml:space="preserve">ponsors may prefer to </w:t>
      </w:r>
      <w:r w:rsidR="00730909">
        <w:t>put</w:t>
      </w:r>
      <w:r w:rsidR="00F52E31">
        <w:t xml:space="preserve"> a</w:t>
      </w:r>
      <w:r w:rsidR="00730909">
        <w:t xml:space="preserve"> drug</w:t>
      </w:r>
      <w:r w:rsidR="00F52E31">
        <w:t xml:space="preserve"> candidate directly into phase 3 testing </w:t>
      </w:r>
      <w:r w:rsidR="006B496C">
        <w:t>to</w:t>
      </w:r>
      <w:r w:rsidR="00F52E31">
        <w:t xml:space="preserve"> reduce the costs and time needed to obtain regulatory approval. </w:t>
      </w:r>
      <w:r w:rsidR="003814E4">
        <w:t xml:space="preserve">Second, sponsors might argue that phase 2 testing is not necessary for trials testing repurposed drugs. In such circumstances, </w:t>
      </w:r>
      <w:r w:rsidR="0060330F">
        <w:t xml:space="preserve">researchers may be able to use evidence from other indications to </w:t>
      </w:r>
      <w:r w:rsidR="003814E4">
        <w:t>establish safety and target engagement. Third, sponsors might defend phase 2 bypass by appealing to</w:t>
      </w:r>
      <w:r w:rsidR="00730909">
        <w:t xml:space="preserve"> scientific feasibility</w:t>
      </w:r>
      <w:r w:rsidR="00F52E31">
        <w:t xml:space="preserve">. </w:t>
      </w:r>
      <w:r w:rsidR="0060330F">
        <w:t>For example, i</w:t>
      </w:r>
      <w:r w:rsidR="00F52E31">
        <w:t xml:space="preserve">n research areas where there are no validated surrogate endpoints, sponsors may face difficulty designing phase 2 trials that are smaller and shorter than a phase 3 study, but that </w:t>
      </w:r>
      <w:r w:rsidR="006B496C">
        <w:t xml:space="preserve">are </w:t>
      </w:r>
      <w:r w:rsidR="00F52E31">
        <w:t>adequately powered to detect efficacy.</w:t>
      </w:r>
      <w:r w:rsidR="00730909">
        <w:t xml:space="preserve"> In such cases, sponsors may opt to use interim analysis in a phase 3 trial as a substitute for phase 2 trials.</w:t>
      </w:r>
      <w:r w:rsidR="003814E4">
        <w:t xml:space="preserve"> </w:t>
      </w:r>
    </w:p>
    <w:p w14:paraId="21E3B9B6" w14:textId="77777777" w:rsidR="00AE5ECC" w:rsidRDefault="00AE5ECC" w:rsidP="00994FE8"/>
    <w:p w14:paraId="7BF260E9" w14:textId="49E5F7BF" w:rsidR="002953A4" w:rsidRDefault="00AE5ECC" w:rsidP="002953A4">
      <w:pPr>
        <w:rPr>
          <w:rFonts w:eastAsiaTheme="minorHAnsi"/>
        </w:rPr>
      </w:pPr>
      <w:r>
        <w:t>Our findings do not suggest that any of the above explanations predominate. To the argument for cost reduction, we found no relationship between</w:t>
      </w:r>
      <w:r w:rsidR="002953A4">
        <w:t xml:space="preserve"> phase 2 bypass and industry sponsorship. Nor </w:t>
      </w:r>
      <w:r w:rsidR="002953A4">
        <w:lastRenderedPageBreak/>
        <w:t xml:space="preserve">was bypass more prevalent with repurposed drugs. Scientific feasibility for indications in our sample is suggested by the fact that, </w:t>
      </w:r>
      <w:r w:rsidR="002953A4">
        <w:rPr>
          <w:rFonts w:eastAsiaTheme="minorHAnsi"/>
        </w:rPr>
        <w:t xml:space="preserve">in all indications, there were at least some phase 3 trials that were preceded by positive phase 2 trials. The scientific feasibility of running phase 2 trials in the indication areas we surveyed is also underscored by the fact that phase 2 bypass was not more prevalent in indication areas that involve larger sample sizes or greater duration for phase 3 trials. </w:t>
      </w:r>
    </w:p>
    <w:p w14:paraId="3EA2EA99" w14:textId="77777777" w:rsidR="003814E4" w:rsidRDefault="003814E4" w:rsidP="00F52E31">
      <w:pPr>
        <w:rPr>
          <w:rFonts w:eastAsiaTheme="minorHAnsi"/>
        </w:rPr>
      </w:pPr>
    </w:p>
    <w:p w14:paraId="67AF61FD" w14:textId="0318E35C" w:rsidR="00994FE8" w:rsidRPr="00994FE8" w:rsidRDefault="00730909" w:rsidP="00BB2DA2">
      <w:pPr>
        <w:rPr>
          <w:rFonts w:eastAsiaTheme="minorHAnsi"/>
        </w:rPr>
      </w:pPr>
      <w:r>
        <w:rPr>
          <w:rFonts w:eastAsiaTheme="minorHAnsi"/>
        </w:rPr>
        <w:t xml:space="preserve">However, our findings are equivocal as to whether current practices </w:t>
      </w:r>
      <w:r w:rsidR="0060330F">
        <w:rPr>
          <w:rFonts w:eastAsiaTheme="minorHAnsi"/>
        </w:rPr>
        <w:t xml:space="preserve">of </w:t>
      </w:r>
      <w:r>
        <w:rPr>
          <w:rFonts w:eastAsiaTheme="minorHAnsi"/>
        </w:rPr>
        <w:t>phase 2 bypass</w:t>
      </w:r>
      <w:r w:rsidR="0060330F">
        <w:rPr>
          <w:rFonts w:eastAsiaTheme="minorHAnsi"/>
        </w:rPr>
        <w:t xml:space="preserve"> are</w:t>
      </w:r>
      <w:r>
        <w:rPr>
          <w:rFonts w:eastAsiaTheme="minorHAnsi"/>
        </w:rPr>
        <w:t xml:space="preserve"> </w:t>
      </w:r>
      <w:r w:rsidR="00513ECA">
        <w:rPr>
          <w:rFonts w:eastAsiaTheme="minorHAnsi"/>
        </w:rPr>
        <w:t>harmful</w:t>
      </w:r>
      <w:r>
        <w:rPr>
          <w:rFonts w:eastAsiaTheme="minorHAnsi"/>
        </w:rPr>
        <w:t xml:space="preserve">. On the one hand, our </w:t>
      </w:r>
      <w:r w:rsidR="002D5B5F">
        <w:t>analyses suggest</w:t>
      </w:r>
      <w:r>
        <w:t>s</w:t>
      </w:r>
      <w:r w:rsidR="002D5B5F">
        <w:t xml:space="preserve"> that p</w:t>
      </w:r>
      <w:r w:rsidR="00804A99">
        <w:rPr>
          <w:rFonts w:eastAsiaTheme="minorHAnsi"/>
        </w:rPr>
        <w:t xml:space="preserve">hase </w:t>
      </w:r>
      <w:r w:rsidR="00804A99" w:rsidRPr="0070564D">
        <w:rPr>
          <w:rFonts w:eastAsiaTheme="minorHAnsi"/>
        </w:rPr>
        <w:t>3 trial</w:t>
      </w:r>
      <w:r w:rsidR="00804A99">
        <w:rPr>
          <w:rFonts w:eastAsiaTheme="minorHAnsi"/>
        </w:rPr>
        <w:t>s</w:t>
      </w:r>
      <w:r w:rsidR="00804A99" w:rsidRPr="0070564D">
        <w:rPr>
          <w:rFonts w:eastAsiaTheme="minorHAnsi"/>
        </w:rPr>
        <w:t xml:space="preserve"> </w:t>
      </w:r>
      <w:r w:rsidR="00804A99">
        <w:rPr>
          <w:rFonts w:eastAsiaTheme="minorHAnsi"/>
        </w:rPr>
        <w:t xml:space="preserve">launched </w:t>
      </w:r>
      <w:r w:rsidR="00804A99" w:rsidRPr="0070564D">
        <w:rPr>
          <w:rFonts w:eastAsiaTheme="minorHAnsi"/>
        </w:rPr>
        <w:t xml:space="preserve">without positive clinical or validated surrogate evidence from </w:t>
      </w:r>
      <w:r w:rsidR="00804A99">
        <w:rPr>
          <w:rFonts w:eastAsiaTheme="minorHAnsi"/>
        </w:rPr>
        <w:t xml:space="preserve">phase </w:t>
      </w:r>
      <w:r w:rsidR="00804A99" w:rsidRPr="0070564D">
        <w:rPr>
          <w:rFonts w:eastAsiaTheme="minorHAnsi"/>
        </w:rPr>
        <w:t>2 trial</w:t>
      </w:r>
      <w:r w:rsidR="00804A99">
        <w:rPr>
          <w:rFonts w:eastAsiaTheme="minorHAnsi"/>
        </w:rPr>
        <w:t>s</w:t>
      </w:r>
      <w:r w:rsidR="002D5B5F">
        <w:rPr>
          <w:rFonts w:eastAsiaTheme="minorHAnsi"/>
        </w:rPr>
        <w:t xml:space="preserve"> have more adverse outcomes, as indicated by greater prospect of early termination and </w:t>
      </w:r>
      <w:r>
        <w:rPr>
          <w:rFonts w:eastAsiaTheme="minorHAnsi"/>
        </w:rPr>
        <w:t xml:space="preserve">significantly greater prospect of </w:t>
      </w:r>
      <w:r w:rsidR="002D5B5F">
        <w:rPr>
          <w:rFonts w:eastAsiaTheme="minorHAnsi"/>
        </w:rPr>
        <w:t>negative primary outcomes.</w:t>
      </w:r>
      <w:r w:rsidR="00804A99" w:rsidRPr="0070564D">
        <w:rPr>
          <w:rFonts w:eastAsiaTheme="minorHAnsi"/>
        </w:rPr>
        <w:t xml:space="preserve"> </w:t>
      </w:r>
      <w:r w:rsidRPr="00BB2DA2">
        <w:rPr>
          <w:rFonts w:eastAsiaTheme="minorHAnsi"/>
        </w:rPr>
        <w:t>However, t</w:t>
      </w:r>
      <w:r w:rsidR="002D5B5F" w:rsidRPr="00BB2DA2">
        <w:rPr>
          <w:rFonts w:eastAsiaTheme="minorHAnsi"/>
        </w:rPr>
        <w:t>he patterns we observe may</w:t>
      </w:r>
      <w:r w:rsidR="00BB2DA2" w:rsidRPr="00BB2DA2">
        <w:rPr>
          <w:rFonts w:eastAsiaTheme="minorHAnsi"/>
        </w:rPr>
        <w:t xml:space="preserve"> represent the confounding effect of indications in our sample. </w:t>
      </w:r>
      <w:r w:rsidR="00226FA3" w:rsidRPr="00435A16">
        <w:rPr>
          <w:rFonts w:eastAsiaTheme="minorHAnsi"/>
        </w:rPr>
        <w:t>For example,</w:t>
      </w:r>
      <w:r w:rsidR="00191631" w:rsidRPr="00BB2DA2">
        <w:rPr>
          <w:rFonts w:eastAsiaTheme="minorHAnsi"/>
        </w:rPr>
        <w:t xml:space="preserve"> trials for Alzheimer’s disease accounted for 37% of phase 3 trials </w:t>
      </w:r>
      <w:r w:rsidR="00BB2DA2">
        <w:rPr>
          <w:rFonts w:eastAsiaTheme="minorHAnsi"/>
        </w:rPr>
        <w:t xml:space="preserve">that bypassed </w:t>
      </w:r>
      <w:r w:rsidR="00191631" w:rsidRPr="00BB2DA2">
        <w:rPr>
          <w:rFonts w:eastAsiaTheme="minorHAnsi"/>
        </w:rPr>
        <w:t>in our sample</w:t>
      </w:r>
      <w:r w:rsidR="00BB2DA2">
        <w:rPr>
          <w:rFonts w:eastAsiaTheme="minorHAnsi"/>
        </w:rPr>
        <w:t>. Alzheimer’s disease lack</w:t>
      </w:r>
      <w:r w:rsidR="006B496C">
        <w:rPr>
          <w:rFonts w:eastAsiaTheme="minorHAnsi"/>
        </w:rPr>
        <w:t>s</w:t>
      </w:r>
      <w:r w:rsidR="00BB2DA2">
        <w:rPr>
          <w:rFonts w:eastAsiaTheme="minorHAnsi"/>
        </w:rPr>
        <w:t xml:space="preserve"> validated surrogate endpoints for phase 2 trials</w:t>
      </w:r>
      <w:r w:rsidR="006B496C">
        <w:rPr>
          <w:rFonts w:eastAsiaTheme="minorHAnsi"/>
        </w:rPr>
        <w:t>,</w:t>
      </w:r>
      <w:r w:rsidR="00BB2DA2">
        <w:rPr>
          <w:rFonts w:eastAsiaTheme="minorHAnsi"/>
        </w:rPr>
        <w:t xml:space="preserve"> and</w:t>
      </w:r>
      <w:r w:rsidR="006B496C">
        <w:rPr>
          <w:rFonts w:eastAsiaTheme="minorHAnsi"/>
        </w:rPr>
        <w:t xml:space="preserve"> Alzheimer’s disease</w:t>
      </w:r>
      <w:r w:rsidR="00BB2DA2">
        <w:rPr>
          <w:rFonts w:eastAsiaTheme="minorHAnsi"/>
        </w:rPr>
        <w:t xml:space="preserve"> phase 3 trials </w:t>
      </w:r>
      <w:r w:rsidR="006B496C">
        <w:rPr>
          <w:rFonts w:eastAsiaTheme="minorHAnsi"/>
        </w:rPr>
        <w:t xml:space="preserve">in our sample were </w:t>
      </w:r>
      <w:r w:rsidR="00BB2DA2">
        <w:rPr>
          <w:rFonts w:eastAsiaTheme="minorHAnsi"/>
        </w:rPr>
        <w:t>almost all negative on their primary outcome.</w:t>
      </w:r>
      <w:r w:rsidR="00A65E49">
        <w:rPr>
          <w:rFonts w:eastAsiaTheme="minorHAnsi"/>
        </w:rPr>
        <w:t xml:space="preserve"> </w:t>
      </w:r>
      <w:r w:rsidR="006B496C">
        <w:rPr>
          <w:rFonts w:eastAsiaTheme="minorHAnsi"/>
        </w:rPr>
        <w:t>W</w:t>
      </w:r>
      <w:r w:rsidR="003814E4">
        <w:rPr>
          <w:rFonts w:eastAsiaTheme="minorHAnsi"/>
        </w:rPr>
        <w:t xml:space="preserve">hen </w:t>
      </w:r>
      <w:r w:rsidR="00C8472A">
        <w:rPr>
          <w:rFonts w:eastAsiaTheme="minorHAnsi"/>
        </w:rPr>
        <w:t xml:space="preserve">we performed an analysis </w:t>
      </w:r>
      <w:r w:rsidR="006B496C">
        <w:rPr>
          <w:rFonts w:eastAsiaTheme="minorHAnsi"/>
        </w:rPr>
        <w:t>only within indications where primary outcomes in phase 3 trials were variable, we no longer observed an association between</w:t>
      </w:r>
      <w:r w:rsidR="00C8472A">
        <w:rPr>
          <w:rFonts w:eastAsiaTheme="minorHAnsi"/>
        </w:rPr>
        <w:t xml:space="preserve"> </w:t>
      </w:r>
      <w:r w:rsidR="006B496C">
        <w:rPr>
          <w:rFonts w:eastAsiaTheme="minorHAnsi"/>
        </w:rPr>
        <w:t xml:space="preserve">phase 2 </w:t>
      </w:r>
      <w:r w:rsidR="00C8472A">
        <w:rPr>
          <w:rFonts w:eastAsiaTheme="minorHAnsi"/>
        </w:rPr>
        <w:t xml:space="preserve">bypassing </w:t>
      </w:r>
      <w:r w:rsidR="006B496C">
        <w:rPr>
          <w:rFonts w:eastAsiaTheme="minorHAnsi"/>
        </w:rPr>
        <w:t>and trial negativity</w:t>
      </w:r>
      <w:r w:rsidR="003814E4">
        <w:rPr>
          <w:rFonts w:eastAsiaTheme="minorHAnsi"/>
        </w:rPr>
        <w:t xml:space="preserve">. </w:t>
      </w:r>
    </w:p>
    <w:p w14:paraId="591F7829" w14:textId="77777777" w:rsidR="00994FE8" w:rsidRDefault="00994FE8" w:rsidP="00385DB7">
      <w:pPr>
        <w:rPr>
          <w:rFonts w:eastAsiaTheme="minorHAnsi"/>
        </w:rPr>
      </w:pPr>
    </w:p>
    <w:p w14:paraId="78772DF8" w14:textId="42F8DEC4" w:rsidR="00513ECA" w:rsidRPr="000B5528" w:rsidRDefault="00513ECA" w:rsidP="00385DB7">
      <w:pPr>
        <w:rPr>
          <w:rFonts w:eastAsiaTheme="minorHAnsi"/>
          <w:strike/>
        </w:rPr>
      </w:pPr>
      <w:r>
        <w:rPr>
          <w:rFonts w:eastAsiaTheme="minorHAnsi"/>
        </w:rPr>
        <w:t>Our analyses provide some clues as to where phase 2 trials deliver the greatest value</w:t>
      </w:r>
      <w:r w:rsidR="00392853">
        <w:rPr>
          <w:rFonts w:eastAsiaTheme="minorHAnsi"/>
        </w:rPr>
        <w:t>.</w:t>
      </w:r>
      <w:r>
        <w:rPr>
          <w:rFonts w:eastAsiaTheme="minorHAnsi"/>
        </w:rPr>
        <w:t xml:space="preserve"> </w:t>
      </w:r>
      <w:r w:rsidR="002178F3" w:rsidRPr="00385DB7">
        <w:rPr>
          <w:rFonts w:eastAsiaTheme="minorHAnsi"/>
        </w:rPr>
        <w:t xml:space="preserve">Firstly, we found that, numerically, phase 3 trials initiated after an ambiguous phase 2 trial were less likely to have a positive result than phase 3 trials that fully bypassed. </w:t>
      </w:r>
      <w:r w:rsidR="002178F3" w:rsidRPr="00992B2C">
        <w:rPr>
          <w:rFonts w:eastAsiaTheme="minorHAnsi"/>
        </w:rPr>
        <w:t xml:space="preserve">This trend implies that phase 2 trials that provided information other than primary efficacy evidence, such as dose and population details, </w:t>
      </w:r>
      <w:r w:rsidR="00AF5BE8">
        <w:rPr>
          <w:rFonts w:eastAsiaTheme="minorHAnsi"/>
        </w:rPr>
        <w:t xml:space="preserve">may </w:t>
      </w:r>
      <w:r w:rsidR="002178F3">
        <w:rPr>
          <w:rFonts w:eastAsiaTheme="minorHAnsi"/>
        </w:rPr>
        <w:t>not</w:t>
      </w:r>
      <w:r w:rsidR="00AF5BE8">
        <w:rPr>
          <w:rFonts w:eastAsiaTheme="minorHAnsi"/>
        </w:rPr>
        <w:t xml:space="preserve"> </w:t>
      </w:r>
      <w:r w:rsidR="002178F3">
        <w:rPr>
          <w:rFonts w:eastAsiaTheme="minorHAnsi"/>
        </w:rPr>
        <w:t xml:space="preserve">increase the </w:t>
      </w:r>
      <w:r w:rsidR="00AF5BE8">
        <w:rPr>
          <w:rFonts w:eastAsiaTheme="minorHAnsi"/>
        </w:rPr>
        <w:t xml:space="preserve">probability </w:t>
      </w:r>
      <w:r w:rsidR="002178F3">
        <w:rPr>
          <w:rFonts w:eastAsiaTheme="minorHAnsi"/>
        </w:rPr>
        <w:t>of phase 3 positivity</w:t>
      </w:r>
      <w:r w:rsidR="002178F3" w:rsidRPr="00992B2C">
        <w:rPr>
          <w:rFonts w:eastAsiaTheme="minorHAnsi"/>
        </w:rPr>
        <w:t xml:space="preserve">. </w:t>
      </w:r>
      <w:r w:rsidR="002178F3" w:rsidRPr="00385DB7">
        <w:rPr>
          <w:rFonts w:eastAsiaTheme="minorHAnsi"/>
        </w:rPr>
        <w:t xml:space="preserve">Secondly, phase 3 trials started after non-positive results from phase 2 trials were especially likely to be terminated. </w:t>
      </w:r>
      <w:r w:rsidR="008514FE">
        <w:rPr>
          <w:rFonts w:eastAsiaTheme="minorHAnsi"/>
        </w:rPr>
        <w:t xml:space="preserve">This may suggest that negative outcomes in phase 2 trials provide especially clear signals that a drug is not worth testing in phase 3 trials. </w:t>
      </w:r>
    </w:p>
    <w:p w14:paraId="6D3E3129" w14:textId="77777777" w:rsidR="000D788F" w:rsidRDefault="000D788F" w:rsidP="000D788F">
      <w:pPr>
        <w:rPr>
          <w:rFonts w:eastAsiaTheme="minorHAnsi"/>
        </w:rPr>
      </w:pPr>
    </w:p>
    <w:p w14:paraId="511ECCDE" w14:textId="1D9F7B88" w:rsidR="00E500EA" w:rsidRPr="000D788F" w:rsidRDefault="000D788F" w:rsidP="00E500EA">
      <w:pPr>
        <w:rPr>
          <w:rFonts w:eastAsiaTheme="minorHAnsi"/>
          <w:u w:val="single"/>
        </w:rPr>
      </w:pPr>
      <w:r w:rsidRPr="000D788F">
        <w:rPr>
          <w:rFonts w:eastAsiaTheme="minorHAnsi"/>
          <w:u w:val="single"/>
        </w:rPr>
        <w:t>Limitations</w:t>
      </w:r>
    </w:p>
    <w:p w14:paraId="19295CA5" w14:textId="71830490" w:rsidR="00994FE8" w:rsidRDefault="001F3721" w:rsidP="00385DB7">
      <w:pPr>
        <w:rPr>
          <w:rFonts w:eastAsiaTheme="minorHAnsi"/>
        </w:rPr>
      </w:pPr>
      <w:r>
        <w:rPr>
          <w:rFonts w:eastAsiaTheme="minorHAnsi"/>
        </w:rPr>
        <w:t xml:space="preserve">Our </w:t>
      </w:r>
      <w:r w:rsidR="00513ECA">
        <w:rPr>
          <w:rFonts w:eastAsiaTheme="minorHAnsi"/>
        </w:rPr>
        <w:t>study has the</w:t>
      </w:r>
      <w:r>
        <w:rPr>
          <w:rFonts w:eastAsiaTheme="minorHAnsi"/>
        </w:rPr>
        <w:t xml:space="preserve"> following limitations</w:t>
      </w:r>
      <w:r w:rsidR="00E500EA" w:rsidRPr="0070564D">
        <w:rPr>
          <w:rFonts w:eastAsiaTheme="minorHAnsi"/>
        </w:rPr>
        <w:t>. First, we pooled positivity and termination rates across neurologic diseases with vastly different rates for these outcomes</w:t>
      </w:r>
      <w:r>
        <w:rPr>
          <w:rFonts w:eastAsiaTheme="minorHAnsi"/>
        </w:rPr>
        <w:t xml:space="preserve"> </w:t>
      </w:r>
      <w:r w:rsidR="00E500EA" w:rsidRPr="0070564D">
        <w:rPr>
          <w:rFonts w:eastAsiaTheme="minorHAnsi"/>
        </w:rPr>
        <w:t>because</w:t>
      </w:r>
      <w:r>
        <w:rPr>
          <w:rFonts w:eastAsiaTheme="minorHAnsi"/>
        </w:rPr>
        <w:t xml:space="preserve"> we</w:t>
      </w:r>
      <w:r w:rsidR="00E500EA" w:rsidRPr="0070564D">
        <w:rPr>
          <w:rFonts w:eastAsiaTheme="minorHAnsi"/>
        </w:rPr>
        <w:t xml:space="preserve"> were limited by our sample sizes within indications. </w:t>
      </w:r>
      <w:r w:rsidR="001E04BD">
        <w:rPr>
          <w:rFonts w:eastAsiaTheme="minorHAnsi"/>
        </w:rPr>
        <w:t xml:space="preserve">This introduced a source of confound into our analysis of the impact of phase 2 </w:t>
      </w:r>
      <w:r w:rsidR="003C4EDB">
        <w:rPr>
          <w:rFonts w:eastAsiaTheme="minorHAnsi"/>
        </w:rPr>
        <w:t>bypass. Second, s</w:t>
      </w:r>
      <w:r w:rsidR="00057B63">
        <w:rPr>
          <w:rFonts w:eastAsiaTheme="minorHAnsi"/>
        </w:rPr>
        <w:t xml:space="preserve">ome publications for earlier trials did not </w:t>
      </w:r>
      <w:r w:rsidR="003C4EDB">
        <w:rPr>
          <w:rFonts w:eastAsiaTheme="minorHAnsi"/>
        </w:rPr>
        <w:t>define their phase.</w:t>
      </w:r>
      <w:r w:rsidR="00057B63">
        <w:rPr>
          <w:rFonts w:eastAsiaTheme="minorHAnsi"/>
        </w:rPr>
        <w:t xml:space="preserve"> When this happened, we</w:t>
      </w:r>
      <w:r w:rsidR="009668F8">
        <w:rPr>
          <w:rFonts w:eastAsiaTheme="minorHAnsi"/>
        </w:rPr>
        <w:t xml:space="preserve"> </w:t>
      </w:r>
      <w:r w:rsidR="00AF5BE8">
        <w:rPr>
          <w:rFonts w:eastAsiaTheme="minorHAnsi"/>
        </w:rPr>
        <w:t>assigned</w:t>
      </w:r>
      <w:r w:rsidR="00057B63">
        <w:rPr>
          <w:rFonts w:eastAsiaTheme="minorHAnsi"/>
        </w:rPr>
        <w:t xml:space="preserve"> phase </w:t>
      </w:r>
      <w:r w:rsidR="00AF5BE8">
        <w:rPr>
          <w:rFonts w:eastAsiaTheme="minorHAnsi"/>
        </w:rPr>
        <w:t xml:space="preserve">based on a set of prespecified rules. </w:t>
      </w:r>
      <w:r w:rsidR="003C4EDB">
        <w:rPr>
          <w:rFonts w:eastAsiaTheme="minorHAnsi"/>
        </w:rPr>
        <w:t>Third</w:t>
      </w:r>
      <w:r w:rsidR="0019754D">
        <w:rPr>
          <w:rFonts w:eastAsiaTheme="minorHAnsi"/>
        </w:rPr>
        <w:t>, positivity is a reductive measure of trial success.</w:t>
      </w:r>
      <w:r w:rsidR="00600823">
        <w:rPr>
          <w:rFonts w:eastAsiaTheme="minorHAnsi"/>
        </w:rPr>
        <w:t xml:space="preserve"> </w:t>
      </w:r>
      <w:r w:rsidR="00FE235F">
        <w:rPr>
          <w:rFonts w:eastAsiaTheme="minorHAnsi"/>
        </w:rPr>
        <w:t>Forth, a</w:t>
      </w:r>
      <w:r w:rsidR="003C4EDB" w:rsidRPr="003C4EDB">
        <w:rPr>
          <w:rFonts w:eastAsiaTheme="minorHAnsi"/>
        </w:rPr>
        <w:t xml:space="preserve"> planned meta-analysis to measure the impact of phase 2 bypass on</w:t>
      </w:r>
      <w:r w:rsidR="00FE235F">
        <w:rPr>
          <w:rFonts w:eastAsiaTheme="minorHAnsi"/>
        </w:rPr>
        <w:t xml:space="preserve"> efficacy</w:t>
      </w:r>
      <w:r w:rsidR="003C4EDB" w:rsidRPr="003C4EDB">
        <w:rPr>
          <w:rFonts w:eastAsiaTheme="minorHAnsi"/>
        </w:rPr>
        <w:t xml:space="preserve"> effect sizes could not be completed due to an insufficient sample of trials in different indications.</w:t>
      </w:r>
      <w:del w:id="0" w:author="Hannah Moyer" w:date="2023-07-19T14:37:00Z">
        <w:r w:rsidR="003C4EDB" w:rsidRPr="003C4EDB" w:rsidDel="008E1688">
          <w:rPr>
            <w:rFonts w:eastAsiaTheme="minorHAnsi"/>
          </w:rPr>
          <w:delText xml:space="preserve"> Last,</w:delText>
        </w:r>
      </w:del>
      <w:r w:rsidR="003C4EDB" w:rsidRPr="003C4EDB">
        <w:rPr>
          <w:rFonts w:eastAsiaTheme="minorHAnsi"/>
        </w:rPr>
        <w:t xml:space="preserve"> </w:t>
      </w:r>
      <w:ins w:id="1" w:author="Hannah Moyer" w:date="2023-07-19T14:37:00Z">
        <w:r w:rsidR="008E1688">
          <w:rPr>
            <w:rFonts w:eastAsiaTheme="minorHAnsi"/>
          </w:rPr>
          <w:t>O</w:t>
        </w:r>
      </w:ins>
      <w:del w:id="2" w:author="Hannah Moyer" w:date="2023-07-19T14:37:00Z">
        <w:r w:rsidR="003C4EDB" w:rsidRPr="003C4EDB" w:rsidDel="008E1688">
          <w:rPr>
            <w:rFonts w:eastAsiaTheme="minorHAnsi"/>
          </w:rPr>
          <w:delText>o</w:delText>
        </w:r>
      </w:del>
      <w:r w:rsidR="003C4EDB" w:rsidRPr="003C4EDB">
        <w:rPr>
          <w:rFonts w:eastAsiaTheme="minorHAnsi"/>
        </w:rPr>
        <w:t>ur ability to assess adverse impacts of phase 2 bypass is limited by the effects of confound described above.</w:t>
      </w:r>
    </w:p>
    <w:p w14:paraId="190D278F" w14:textId="77777777" w:rsidR="00172CE7" w:rsidRDefault="00172CE7" w:rsidP="00385DB7">
      <w:pPr>
        <w:rPr>
          <w:rFonts w:eastAsiaTheme="minorHAnsi"/>
        </w:rPr>
      </w:pPr>
    </w:p>
    <w:p w14:paraId="7B15B443" w14:textId="00B8EB8C" w:rsidR="001E04BD" w:rsidRPr="002178F3" w:rsidRDefault="000D788F" w:rsidP="00385DB7">
      <w:pPr>
        <w:rPr>
          <w:rFonts w:eastAsiaTheme="minorHAnsi"/>
        </w:rPr>
      </w:pPr>
      <w:r w:rsidRPr="000D788F">
        <w:rPr>
          <w:rFonts w:eastAsiaTheme="minorHAnsi"/>
          <w:u w:val="single"/>
        </w:rPr>
        <w:t>Conclusion</w:t>
      </w:r>
    </w:p>
    <w:p w14:paraId="66899F6C" w14:textId="1114F1F9" w:rsidR="000D788F" w:rsidRPr="00994FE8" w:rsidRDefault="001E04BD" w:rsidP="000D788F">
      <w:pPr>
        <w:rPr>
          <w:rFonts w:eastAsiaTheme="minorHAnsi"/>
        </w:rPr>
      </w:pPr>
      <w:r>
        <w:rPr>
          <w:rFonts w:eastAsiaTheme="minorHAnsi"/>
        </w:rPr>
        <w:t>Our</w:t>
      </w:r>
      <w:r w:rsidR="00191E99">
        <w:rPr>
          <w:rFonts w:eastAsiaTheme="minorHAnsi"/>
        </w:rPr>
        <w:t xml:space="preserve"> </w:t>
      </w:r>
      <w:r w:rsidR="00C002A3">
        <w:rPr>
          <w:rFonts w:eastAsiaTheme="minorHAnsi"/>
        </w:rPr>
        <w:t>findings</w:t>
      </w:r>
      <w:r w:rsidR="00191E99">
        <w:rPr>
          <w:rFonts w:eastAsiaTheme="minorHAnsi"/>
        </w:rPr>
        <w:t xml:space="preserve"> suggest that bypassing </w:t>
      </w:r>
      <w:r w:rsidR="008548D3">
        <w:rPr>
          <w:rFonts w:eastAsiaTheme="minorHAnsi"/>
        </w:rPr>
        <w:t xml:space="preserve">positive efficacy evidence from </w:t>
      </w:r>
      <w:r w:rsidR="00191E99">
        <w:rPr>
          <w:rFonts w:eastAsiaTheme="minorHAnsi"/>
        </w:rPr>
        <w:t xml:space="preserve">phase 2 </w:t>
      </w:r>
      <w:r w:rsidR="008548D3">
        <w:rPr>
          <w:rFonts w:eastAsiaTheme="minorHAnsi"/>
        </w:rPr>
        <w:t xml:space="preserve">trials </w:t>
      </w:r>
      <w:r w:rsidR="00191E99">
        <w:rPr>
          <w:rFonts w:eastAsiaTheme="minorHAnsi"/>
        </w:rPr>
        <w:t>is common in neurologic drug development</w:t>
      </w:r>
      <w:r w:rsidR="00994FE8">
        <w:rPr>
          <w:rFonts w:eastAsiaTheme="minorHAnsi"/>
        </w:rPr>
        <w:t xml:space="preserve">. </w:t>
      </w:r>
      <w:r>
        <w:rPr>
          <w:rFonts w:eastAsiaTheme="minorHAnsi"/>
        </w:rPr>
        <w:t>However, neither commercial</w:t>
      </w:r>
      <w:r w:rsidR="00F1782B">
        <w:rPr>
          <w:rFonts w:eastAsiaTheme="minorHAnsi"/>
        </w:rPr>
        <w:t xml:space="preserve"> </w:t>
      </w:r>
      <w:r w:rsidR="003C4EDB">
        <w:rPr>
          <w:rFonts w:eastAsiaTheme="minorHAnsi"/>
        </w:rPr>
        <w:t>motivation</w:t>
      </w:r>
      <w:r>
        <w:rPr>
          <w:rFonts w:eastAsiaTheme="minorHAnsi"/>
        </w:rPr>
        <w:t xml:space="preserve">, </w:t>
      </w:r>
      <w:r w:rsidR="00F1782B">
        <w:rPr>
          <w:rFonts w:eastAsiaTheme="minorHAnsi"/>
        </w:rPr>
        <w:t>repurposing approved drugs</w:t>
      </w:r>
      <w:r w:rsidR="00950DB1">
        <w:rPr>
          <w:rFonts w:eastAsiaTheme="minorHAnsi"/>
        </w:rPr>
        <w:t>,</w:t>
      </w:r>
      <w:r w:rsidR="00F1782B">
        <w:rPr>
          <w:rFonts w:eastAsiaTheme="minorHAnsi"/>
        </w:rPr>
        <w:t xml:space="preserve"> </w:t>
      </w:r>
      <w:r>
        <w:rPr>
          <w:rFonts w:eastAsiaTheme="minorHAnsi"/>
        </w:rPr>
        <w:t>or scientific feasibility appears to dominate the reasons for bypass. While logic and studies in other areas suggest that patients and trial outcomes are adversely affected by phase 2 bypass</w:t>
      </w:r>
      <w:r w:rsidR="00950DB1">
        <w:rPr>
          <w:rFonts w:eastAsiaTheme="minorHAnsi"/>
        </w:rPr>
        <w:t>,</w:t>
      </w:r>
      <w:r w:rsidR="00950DB1">
        <w:rPr>
          <w:rFonts w:eastAsiaTheme="minorHAnsi"/>
        </w:rPr>
        <w:fldChar w:fldCharType="begin"/>
      </w:r>
      <w:r w:rsidR="00950DB1">
        <w:rPr>
          <w:rFonts w:eastAsiaTheme="minorHAnsi"/>
        </w:rPr>
        <w:instrText xml:space="preserve"> ADDIN ZOTERO_ITEM CSL_CITATION {"citationID":"AuPTuIkn","properties":{"formattedCitation":"\\super 16\\nosupersub{}","plainCitation":"16","noteIndex":0},"citationItems":[{"id":3435,"uris":["http://zotero.org/users/5374610/items/39TQYI64"],"itemData":{"id":3435,"type":"article-journal","abstract":"OBJECTIVE: Drug developers sometimes launch phase 3 (P3) trials without supporting evidence from phase 2 (P2) trials, a practice we call \"P2 bypass\". The aims of this study were to estimate the prevalence of P2 bypass and to compare the safety and efficacy results for P3 trials that bypassed with those that didn't.\nSTUDY DESIGN: We created a sample of P3 solid tumour trials registered on ClinicalTrials.gov with primary completion dates between 2013 and 2019. We then attempted to match each with a supporting P2 trial, using strict and broad criteria. P3 outcomes were meta-analyzed using a random effects model with subgroup contrast between trials that bypassed and those that didn't.\nRESULTS: 129 P3 trial arms met eligibility and nearly half involved P2 bypass. P3 trials involving P2 bypass produced significantly and non-significantly worse pooled efficacy estimates using broad and strict matching criteria, respectively. We did not observe significant differences in safety between P3 trials that bypassed P2 and those that didn't.\nCONCLUSION: The risk/benefit balance of P3 trials that bypass P2 is less favourable than for trials supported by P2.","container-title":"Journal of Clinical Epidemiology","DOI":"10.1016/j.jclinepi.2023.03.028","ISSN":"1878-5921","journalAbbreviation":"J Clin Epidemiol","language":"eng","note":"PMID: 37028684","page":"S0895-4356(23)00079-3","source":"PubMed","title":"Bypassing phase 2 in cancer drug development erodes the risk/benefit balance in phase 3 trials","author":[{"family":"Moyer","given":"Hannah"},{"family":"Bittlinger","given":"Merlin"},{"family":"Nelson","given":"Angela"},{"family":"Fernandez","given":"Luciano"},{"family":"Sheng","given":"Jacky"},{"family":"Wang","given":"Yuetong"},{"family":"Del Paggio","given":"Joseph C."},{"family":"Kimmelman","given":"Jonathan"}],"issued":{"date-parts":[["2023",4,5]]}}}],"schema":"https://github.com/citation-style-language/schema/raw/master/csl-citation.json"} </w:instrText>
      </w:r>
      <w:r w:rsidR="00950DB1">
        <w:rPr>
          <w:rFonts w:eastAsiaTheme="minorHAnsi"/>
        </w:rPr>
        <w:fldChar w:fldCharType="separate"/>
      </w:r>
      <w:r w:rsidR="00950DB1" w:rsidRPr="00950DB1">
        <w:rPr>
          <w:vertAlign w:val="superscript"/>
        </w:rPr>
        <w:t>16</w:t>
      </w:r>
      <w:r w:rsidR="00950DB1">
        <w:rPr>
          <w:rFonts w:eastAsiaTheme="minorHAnsi"/>
        </w:rPr>
        <w:fldChar w:fldCharType="end"/>
      </w:r>
      <w:r>
        <w:rPr>
          <w:rFonts w:eastAsiaTheme="minorHAnsi"/>
        </w:rPr>
        <w:t xml:space="preserve"> the present analysis </w:t>
      </w:r>
      <w:r w:rsidR="00AF5BE8">
        <w:rPr>
          <w:rFonts w:eastAsiaTheme="minorHAnsi"/>
        </w:rPr>
        <w:t xml:space="preserve">does not </w:t>
      </w:r>
      <w:r>
        <w:rPr>
          <w:rFonts w:eastAsiaTheme="minorHAnsi"/>
        </w:rPr>
        <w:t>establish worse outcomes</w:t>
      </w:r>
      <w:r w:rsidR="00AF5BE8">
        <w:rPr>
          <w:rFonts w:eastAsiaTheme="minorHAnsi"/>
        </w:rPr>
        <w:t xml:space="preserve"> for patients</w:t>
      </w:r>
      <w:r>
        <w:rPr>
          <w:rFonts w:eastAsiaTheme="minorHAnsi"/>
        </w:rPr>
        <w:t xml:space="preserve"> when phase 3 trials are launched absent supporting phase 2 </w:t>
      </w:r>
      <w:r w:rsidR="002178F3">
        <w:rPr>
          <w:rFonts w:eastAsiaTheme="minorHAnsi"/>
        </w:rPr>
        <w:t>evidence</w:t>
      </w:r>
      <w:r>
        <w:rPr>
          <w:rFonts w:eastAsiaTheme="minorHAnsi"/>
        </w:rPr>
        <w:t xml:space="preserve">. </w:t>
      </w:r>
      <w:r w:rsidR="00AF5BE8">
        <w:rPr>
          <w:rFonts w:eastAsiaTheme="minorHAnsi"/>
        </w:rPr>
        <w:t xml:space="preserve">Given the prevalence of phase 2 bypass and the </w:t>
      </w:r>
      <w:r w:rsidR="00AF5BE8">
        <w:rPr>
          <w:rFonts w:eastAsiaTheme="minorHAnsi"/>
        </w:rPr>
        <w:lastRenderedPageBreak/>
        <w:t xml:space="preserve">adverse outcomes of bypass in other disease areas, we urge the development of formal criteria for deciding when phase 2 bypass in neurological drug development is justified. </w:t>
      </w:r>
    </w:p>
    <w:p w14:paraId="18912E5F" w14:textId="77777777" w:rsidR="00191E99" w:rsidRDefault="00191E99" w:rsidP="008B12F2">
      <w:pPr>
        <w:rPr>
          <w:b/>
          <w:bCs/>
        </w:rPr>
      </w:pPr>
    </w:p>
    <w:p w14:paraId="4F7E26CF" w14:textId="71764447" w:rsidR="001C736A" w:rsidRPr="002274C2" w:rsidRDefault="001C736A" w:rsidP="008B12F2">
      <w:pPr>
        <w:rPr>
          <w:b/>
          <w:bCs/>
        </w:rPr>
      </w:pPr>
      <w:r>
        <w:rPr>
          <w:b/>
          <w:bCs/>
        </w:rPr>
        <w:t>Declaration</w:t>
      </w:r>
      <w:r w:rsidRPr="002274C2">
        <w:rPr>
          <w:b/>
          <w:bCs/>
        </w:rPr>
        <w:t xml:space="preserve"> of Interest:</w:t>
      </w:r>
      <w:r w:rsidRPr="00BF5B7E">
        <w:rPr>
          <w:color w:val="191919"/>
          <w:shd w:val="clear" w:color="auto" w:fill="FFFFFF"/>
        </w:rPr>
        <w:t xml:space="preserve"> </w:t>
      </w:r>
      <w:r w:rsidRPr="00BF5B7E">
        <w:t xml:space="preserve">JK received consulting fees from </w:t>
      </w:r>
      <w:proofErr w:type="spellStart"/>
      <w:r w:rsidRPr="00BF5B7E">
        <w:t>Amylyx</w:t>
      </w:r>
      <w:proofErr w:type="spellEnd"/>
      <w:r w:rsidRPr="00BF5B7E">
        <w:t xml:space="preserve"> Inc. Authors declare no other potential conflicts of interest</w:t>
      </w:r>
      <w:r w:rsidRPr="002274C2">
        <w:t>.</w:t>
      </w:r>
    </w:p>
    <w:p w14:paraId="6157DFA4" w14:textId="6D891216" w:rsidR="001C736A" w:rsidRPr="00D02F0F" w:rsidRDefault="001C736A" w:rsidP="008B12F2">
      <w:r w:rsidRPr="00D02F0F">
        <w:rPr>
          <w:b/>
          <w:bCs/>
        </w:rPr>
        <w:t>Data Sharing</w:t>
      </w:r>
      <w:r>
        <w:rPr>
          <w:b/>
          <w:bCs/>
        </w:rPr>
        <w:t xml:space="preserve">: </w:t>
      </w:r>
      <w:r>
        <w:t xml:space="preserve">Data will </w:t>
      </w:r>
      <w:r w:rsidR="00AC3430">
        <w:t>be available on Open Science Framework</w:t>
      </w:r>
      <w:r w:rsidR="00A926D2">
        <w:t>.</w:t>
      </w:r>
    </w:p>
    <w:p w14:paraId="032B8BC5" w14:textId="0753D557" w:rsidR="001C736A" w:rsidRDefault="001C736A" w:rsidP="008B12F2">
      <w:r w:rsidRPr="002274C2">
        <w:rPr>
          <w:b/>
          <w:bCs/>
        </w:rPr>
        <w:t xml:space="preserve">Acknowledgments: </w:t>
      </w:r>
    </w:p>
    <w:p w14:paraId="3D62E55A" w14:textId="1481009D" w:rsidR="00FA4557" w:rsidRDefault="001C736A" w:rsidP="008B12F2">
      <w:r>
        <w:rPr>
          <w:b/>
          <w:bCs/>
        </w:rPr>
        <w:t>Funding</w:t>
      </w:r>
      <w:r>
        <w:t>: This work was funded by CIHR.</w:t>
      </w:r>
    </w:p>
    <w:p w14:paraId="16C3830B" w14:textId="77777777" w:rsidR="00191E99" w:rsidRDefault="00191E99" w:rsidP="008B12F2"/>
    <w:p w14:paraId="522312C6" w14:textId="77777777" w:rsidR="008548D3" w:rsidRDefault="008548D3" w:rsidP="008B12F2"/>
    <w:p w14:paraId="1A2D9EBB" w14:textId="77777777" w:rsidR="008548D3" w:rsidRDefault="008548D3" w:rsidP="008B12F2"/>
    <w:p w14:paraId="244A547F" w14:textId="77777777" w:rsidR="008548D3" w:rsidRDefault="008548D3" w:rsidP="008B12F2"/>
    <w:p w14:paraId="38767D0F" w14:textId="77777777" w:rsidR="008548D3" w:rsidRDefault="008548D3" w:rsidP="008B12F2"/>
    <w:p w14:paraId="3CE661B9" w14:textId="77777777" w:rsidR="008548D3" w:rsidRDefault="008548D3" w:rsidP="008B12F2"/>
    <w:p w14:paraId="4368162E" w14:textId="77777777" w:rsidR="008548D3" w:rsidRDefault="008548D3" w:rsidP="008B12F2"/>
    <w:p w14:paraId="0D14CEEF" w14:textId="77777777" w:rsidR="008548D3" w:rsidRDefault="008548D3" w:rsidP="008B12F2"/>
    <w:p w14:paraId="04823937" w14:textId="77777777" w:rsidR="008548D3" w:rsidRDefault="008548D3" w:rsidP="008B12F2"/>
    <w:p w14:paraId="42EAA724" w14:textId="77777777" w:rsidR="008548D3" w:rsidRDefault="008548D3" w:rsidP="008B12F2"/>
    <w:p w14:paraId="074A6583" w14:textId="77777777" w:rsidR="008548D3" w:rsidRDefault="008548D3" w:rsidP="008B12F2"/>
    <w:p w14:paraId="42D11293" w14:textId="77777777" w:rsidR="008548D3" w:rsidRDefault="008548D3" w:rsidP="008B12F2"/>
    <w:p w14:paraId="60265763" w14:textId="77777777" w:rsidR="008548D3" w:rsidRDefault="008548D3" w:rsidP="008B12F2"/>
    <w:p w14:paraId="47DF779C" w14:textId="77777777" w:rsidR="008548D3" w:rsidRDefault="008548D3" w:rsidP="008B12F2"/>
    <w:p w14:paraId="0829CBCD" w14:textId="77777777" w:rsidR="008548D3" w:rsidRDefault="008548D3" w:rsidP="008B12F2"/>
    <w:p w14:paraId="27A1DA42" w14:textId="77777777" w:rsidR="008548D3" w:rsidRDefault="008548D3" w:rsidP="008B12F2"/>
    <w:p w14:paraId="10B76250" w14:textId="77777777" w:rsidR="008548D3" w:rsidRDefault="008548D3" w:rsidP="008B12F2"/>
    <w:p w14:paraId="40444E26" w14:textId="77777777" w:rsidR="008548D3" w:rsidRDefault="008548D3" w:rsidP="008B12F2"/>
    <w:p w14:paraId="44C71F1E" w14:textId="77777777" w:rsidR="008548D3" w:rsidRDefault="008548D3" w:rsidP="008B12F2"/>
    <w:p w14:paraId="24E9088B" w14:textId="77777777" w:rsidR="008548D3" w:rsidRDefault="008548D3" w:rsidP="008B12F2"/>
    <w:p w14:paraId="71C48D09" w14:textId="77777777" w:rsidR="008548D3" w:rsidRDefault="008548D3" w:rsidP="008B12F2"/>
    <w:p w14:paraId="0D30B655" w14:textId="77777777" w:rsidR="001E19B8" w:rsidRDefault="001E19B8" w:rsidP="008B12F2"/>
    <w:p w14:paraId="5492565E" w14:textId="77777777" w:rsidR="001E19B8" w:rsidRDefault="001E19B8" w:rsidP="008B12F2"/>
    <w:p w14:paraId="119EE922" w14:textId="77777777" w:rsidR="001E19B8" w:rsidRDefault="001E19B8" w:rsidP="008B12F2"/>
    <w:p w14:paraId="12F40DAD" w14:textId="77777777" w:rsidR="001E19B8" w:rsidRDefault="001E19B8" w:rsidP="008B12F2"/>
    <w:p w14:paraId="312B1266" w14:textId="77777777" w:rsidR="008548D3" w:rsidRDefault="008548D3" w:rsidP="008B12F2"/>
    <w:p w14:paraId="72DCE969" w14:textId="77777777" w:rsidR="008548D3" w:rsidRDefault="008548D3" w:rsidP="008B12F2"/>
    <w:p w14:paraId="5310715D" w14:textId="77777777" w:rsidR="008548D3" w:rsidRDefault="008548D3" w:rsidP="008B12F2"/>
    <w:p w14:paraId="171734CB" w14:textId="77777777" w:rsidR="008548D3" w:rsidRDefault="008548D3" w:rsidP="008B12F2"/>
    <w:p w14:paraId="332E1288" w14:textId="77777777" w:rsidR="00435A16" w:rsidRDefault="00435A16" w:rsidP="008B12F2"/>
    <w:p w14:paraId="72DE697A" w14:textId="77777777" w:rsidR="00435A16" w:rsidRDefault="00435A16" w:rsidP="008B12F2"/>
    <w:p w14:paraId="65995052" w14:textId="77777777" w:rsidR="00435A16" w:rsidRDefault="00435A16" w:rsidP="008B12F2"/>
    <w:p w14:paraId="43AAE90F" w14:textId="77777777" w:rsidR="00435A16" w:rsidRDefault="00435A16" w:rsidP="008B12F2"/>
    <w:p w14:paraId="16224459" w14:textId="77777777" w:rsidR="00A9477D" w:rsidRDefault="00A9477D" w:rsidP="008B12F2"/>
    <w:p w14:paraId="5B0ECD55" w14:textId="77777777" w:rsidR="00061620" w:rsidRDefault="00061620" w:rsidP="008B12F2"/>
    <w:p w14:paraId="3D24D5D7" w14:textId="77777777" w:rsidR="00A9477D" w:rsidRDefault="00A9477D" w:rsidP="008B12F2"/>
    <w:p w14:paraId="1CBBC465" w14:textId="77777777" w:rsidR="00610CCE" w:rsidRDefault="00610CCE" w:rsidP="008B12F2"/>
    <w:p w14:paraId="6DDA3576" w14:textId="77777777" w:rsidR="00610CCE" w:rsidRDefault="00610CCE" w:rsidP="008B12F2"/>
    <w:p w14:paraId="0E0EED62" w14:textId="04D7874B" w:rsidR="00B53AD0" w:rsidRPr="00DB1B28" w:rsidRDefault="00B53AD0" w:rsidP="008B12F2">
      <w:pPr>
        <w:rPr>
          <w:b/>
          <w:bCs/>
        </w:rPr>
      </w:pPr>
      <w:r w:rsidRPr="00DB1B28">
        <w:rPr>
          <w:b/>
          <w:bCs/>
        </w:rPr>
        <w:lastRenderedPageBreak/>
        <w:t>References</w:t>
      </w:r>
    </w:p>
    <w:p w14:paraId="160FC926" w14:textId="77777777" w:rsidR="008B203F" w:rsidRPr="008B203F" w:rsidRDefault="00B53AD0" w:rsidP="008B203F">
      <w:pPr>
        <w:pStyle w:val="Bibliography"/>
        <w:rPr>
          <w:rFonts w:ascii="Times New Roman" w:hAnsi="Times New Roman" w:cs="Times New Roman"/>
        </w:rPr>
      </w:pPr>
      <w:r>
        <w:fldChar w:fldCharType="begin"/>
      </w:r>
      <w:r w:rsidR="008B203F">
        <w:instrText xml:space="preserve"> ADDIN ZOTERO_BIBL {"uncited":[],"omitted":[],"custom":[]} CSL_BIBLIOGRAPHY </w:instrText>
      </w:r>
      <w:r>
        <w:fldChar w:fldCharType="separate"/>
      </w:r>
      <w:r w:rsidR="008B203F" w:rsidRPr="008B203F">
        <w:rPr>
          <w:rFonts w:ascii="Times New Roman" w:hAnsi="Times New Roman" w:cs="Times New Roman"/>
        </w:rPr>
        <w:t xml:space="preserve">1. </w:t>
      </w:r>
      <w:r w:rsidR="008B203F" w:rsidRPr="008B203F">
        <w:rPr>
          <w:rFonts w:ascii="Times New Roman" w:hAnsi="Times New Roman" w:cs="Times New Roman"/>
        </w:rPr>
        <w:tab/>
        <w:t xml:space="preserve">O’Neill GN. Unique Challenges in The Development of Therapies for Neurological Disorders. In: Ravina B, Cummings J, McDermott M, et al. (eds) </w:t>
      </w:r>
      <w:r w:rsidR="008B203F" w:rsidRPr="008B203F">
        <w:rPr>
          <w:rFonts w:ascii="Times New Roman" w:hAnsi="Times New Roman" w:cs="Times New Roman"/>
          <w:i/>
          <w:iCs/>
        </w:rPr>
        <w:t>Clinical Trials in Neurology: Design, Conduct, Analysis</w:t>
      </w:r>
      <w:r w:rsidR="008B203F" w:rsidRPr="008B203F">
        <w:rPr>
          <w:rFonts w:ascii="Times New Roman" w:hAnsi="Times New Roman" w:cs="Times New Roman"/>
        </w:rPr>
        <w:t>. Cambridge: Cambridge University Press, pp. 19–27.</w:t>
      </w:r>
    </w:p>
    <w:p w14:paraId="76A46961" w14:textId="77777777" w:rsidR="008B203F" w:rsidRPr="008B203F" w:rsidRDefault="008B203F" w:rsidP="008B203F">
      <w:pPr>
        <w:pStyle w:val="Bibliography"/>
        <w:rPr>
          <w:rFonts w:ascii="Times New Roman" w:hAnsi="Times New Roman" w:cs="Times New Roman"/>
        </w:rPr>
      </w:pPr>
      <w:r w:rsidRPr="008B203F">
        <w:rPr>
          <w:rFonts w:ascii="Times New Roman" w:hAnsi="Times New Roman" w:cs="Times New Roman"/>
        </w:rPr>
        <w:t xml:space="preserve">2. </w:t>
      </w:r>
      <w:r w:rsidRPr="008B203F">
        <w:rPr>
          <w:rFonts w:ascii="Times New Roman" w:hAnsi="Times New Roman" w:cs="Times New Roman"/>
        </w:rPr>
        <w:tab/>
        <w:t xml:space="preserve">Greenberg BD, Carrillo MC, Ryan JM, et al. Improving Alzheimer’s disease phase II clinical trials. </w:t>
      </w:r>
      <w:r w:rsidRPr="008B203F">
        <w:rPr>
          <w:rFonts w:ascii="Times New Roman" w:hAnsi="Times New Roman" w:cs="Times New Roman"/>
          <w:i/>
          <w:iCs/>
        </w:rPr>
        <w:t>Alzheimers Dement</w:t>
      </w:r>
      <w:r w:rsidRPr="008B203F">
        <w:rPr>
          <w:rFonts w:ascii="Times New Roman" w:hAnsi="Times New Roman" w:cs="Times New Roman"/>
        </w:rPr>
        <w:t xml:space="preserve"> 2013; 9: 39–49.</w:t>
      </w:r>
    </w:p>
    <w:p w14:paraId="1C6B9F62" w14:textId="77777777" w:rsidR="008B203F" w:rsidRPr="008B203F" w:rsidRDefault="008B203F" w:rsidP="008B203F">
      <w:pPr>
        <w:pStyle w:val="Bibliography"/>
        <w:rPr>
          <w:rFonts w:ascii="Times New Roman" w:hAnsi="Times New Roman" w:cs="Times New Roman"/>
        </w:rPr>
      </w:pPr>
      <w:r w:rsidRPr="008B203F">
        <w:rPr>
          <w:rFonts w:ascii="Times New Roman" w:hAnsi="Times New Roman" w:cs="Times New Roman"/>
        </w:rPr>
        <w:t xml:space="preserve">3. </w:t>
      </w:r>
      <w:r w:rsidRPr="008B203F">
        <w:rPr>
          <w:rFonts w:ascii="Times New Roman" w:hAnsi="Times New Roman" w:cs="Times New Roman"/>
        </w:rPr>
        <w:tab/>
        <w:t xml:space="preserve">van den Berg LH, Sorenson E, Gronseth G, et al. Revised Airlie House consensus guidelines for design and implementation of ALS clinical trials. </w:t>
      </w:r>
      <w:r w:rsidRPr="008B203F">
        <w:rPr>
          <w:rFonts w:ascii="Times New Roman" w:hAnsi="Times New Roman" w:cs="Times New Roman"/>
          <w:i/>
          <w:iCs/>
        </w:rPr>
        <w:t>Neurology</w:t>
      </w:r>
      <w:r w:rsidRPr="008B203F">
        <w:rPr>
          <w:rFonts w:ascii="Times New Roman" w:hAnsi="Times New Roman" w:cs="Times New Roman"/>
        </w:rPr>
        <w:t xml:space="preserve"> 2019; 92: e1610–e1623.</w:t>
      </w:r>
    </w:p>
    <w:p w14:paraId="67CE30DD" w14:textId="77777777" w:rsidR="008B203F" w:rsidRPr="008B203F" w:rsidRDefault="008B203F" w:rsidP="008B203F">
      <w:pPr>
        <w:pStyle w:val="Bibliography"/>
        <w:rPr>
          <w:rFonts w:ascii="Times New Roman" w:hAnsi="Times New Roman" w:cs="Times New Roman"/>
        </w:rPr>
      </w:pPr>
      <w:r w:rsidRPr="008B203F">
        <w:rPr>
          <w:rFonts w:ascii="Times New Roman" w:hAnsi="Times New Roman" w:cs="Times New Roman"/>
        </w:rPr>
        <w:t xml:space="preserve">4. </w:t>
      </w:r>
      <w:r w:rsidRPr="008B203F">
        <w:rPr>
          <w:rFonts w:ascii="Times New Roman" w:hAnsi="Times New Roman" w:cs="Times New Roman"/>
        </w:rPr>
        <w:tab/>
        <w:t xml:space="preserve">Feltner DE, Evans KR. Phase II development and the path to personalized medicine in CNS disease. </w:t>
      </w:r>
      <w:r w:rsidRPr="008B203F">
        <w:rPr>
          <w:rFonts w:ascii="Times New Roman" w:hAnsi="Times New Roman" w:cs="Times New Roman"/>
          <w:i/>
          <w:iCs/>
        </w:rPr>
        <w:t>Essential CNS Drug Development</w:t>
      </w:r>
      <w:r w:rsidRPr="008B203F">
        <w:rPr>
          <w:rFonts w:ascii="Times New Roman" w:hAnsi="Times New Roman" w:cs="Times New Roman"/>
        </w:rPr>
        <w:t xml:space="preserve"> 2012; 70–91.</w:t>
      </w:r>
    </w:p>
    <w:p w14:paraId="6C358C50" w14:textId="77777777" w:rsidR="008B203F" w:rsidRPr="008B203F" w:rsidRDefault="008B203F" w:rsidP="008B203F">
      <w:pPr>
        <w:pStyle w:val="Bibliography"/>
        <w:rPr>
          <w:rFonts w:ascii="Times New Roman" w:hAnsi="Times New Roman" w:cs="Times New Roman"/>
        </w:rPr>
      </w:pPr>
      <w:r w:rsidRPr="008B203F">
        <w:rPr>
          <w:rFonts w:ascii="Times New Roman" w:hAnsi="Times New Roman" w:cs="Times New Roman"/>
        </w:rPr>
        <w:t xml:space="preserve">5. </w:t>
      </w:r>
      <w:r w:rsidRPr="008B203F">
        <w:rPr>
          <w:rFonts w:ascii="Times New Roman" w:hAnsi="Times New Roman" w:cs="Times New Roman"/>
        </w:rPr>
        <w:tab/>
        <w:t xml:space="preserve">Kimmelman J. Ethics in Clinical Trials Involving the Central Nervous System:: Risk, Benefit, Justice, and Integrity. In: Ravina B, Cummings J, McDermott M, et al. (eds) </w:t>
      </w:r>
      <w:r w:rsidRPr="008B203F">
        <w:rPr>
          <w:rFonts w:ascii="Times New Roman" w:hAnsi="Times New Roman" w:cs="Times New Roman"/>
          <w:i/>
          <w:iCs/>
        </w:rPr>
        <w:t>Clinical Trials in Neurology: Design, Conduct, Analysis</w:t>
      </w:r>
      <w:r w:rsidRPr="008B203F">
        <w:rPr>
          <w:rFonts w:ascii="Times New Roman" w:hAnsi="Times New Roman" w:cs="Times New Roman"/>
        </w:rPr>
        <w:t>. Cambridge: Cambridge University Press, pp. 173–186.</w:t>
      </w:r>
    </w:p>
    <w:p w14:paraId="5D54C6D5" w14:textId="77777777" w:rsidR="008B203F" w:rsidRPr="008B203F" w:rsidRDefault="008B203F" w:rsidP="008B203F">
      <w:pPr>
        <w:pStyle w:val="Bibliography"/>
        <w:rPr>
          <w:rFonts w:ascii="Times New Roman" w:hAnsi="Times New Roman" w:cs="Times New Roman"/>
        </w:rPr>
      </w:pPr>
      <w:r w:rsidRPr="008B203F">
        <w:rPr>
          <w:rFonts w:ascii="Times New Roman" w:hAnsi="Times New Roman" w:cs="Times New Roman"/>
        </w:rPr>
        <w:t xml:space="preserve">6. </w:t>
      </w:r>
      <w:r w:rsidRPr="008B203F">
        <w:rPr>
          <w:rFonts w:ascii="Times New Roman" w:hAnsi="Times New Roman" w:cs="Times New Roman"/>
        </w:rPr>
        <w:tab/>
        <w:t xml:space="preserve">Gribkoff VK, Kaczmarek LK. The need for new approaches in CNS drug discovery: Why drugs have failed, and what can be done to improve outcomes. </w:t>
      </w:r>
      <w:r w:rsidRPr="008B203F">
        <w:rPr>
          <w:rFonts w:ascii="Times New Roman" w:hAnsi="Times New Roman" w:cs="Times New Roman"/>
          <w:i/>
          <w:iCs/>
        </w:rPr>
        <w:t>Neuropharmacology</w:t>
      </w:r>
      <w:r w:rsidRPr="008B203F">
        <w:rPr>
          <w:rFonts w:ascii="Times New Roman" w:hAnsi="Times New Roman" w:cs="Times New Roman"/>
        </w:rPr>
        <w:t xml:space="preserve"> 2017; 120: 11–19.</w:t>
      </w:r>
    </w:p>
    <w:p w14:paraId="185CB744" w14:textId="77777777" w:rsidR="008B203F" w:rsidRPr="008B203F" w:rsidRDefault="008B203F" w:rsidP="008B203F">
      <w:pPr>
        <w:pStyle w:val="Bibliography"/>
        <w:rPr>
          <w:rFonts w:ascii="Times New Roman" w:hAnsi="Times New Roman" w:cs="Times New Roman"/>
        </w:rPr>
      </w:pPr>
      <w:r w:rsidRPr="008B203F">
        <w:rPr>
          <w:rFonts w:ascii="Times New Roman" w:hAnsi="Times New Roman" w:cs="Times New Roman"/>
        </w:rPr>
        <w:t xml:space="preserve">7. </w:t>
      </w:r>
      <w:r w:rsidRPr="008B203F">
        <w:rPr>
          <w:rFonts w:ascii="Times New Roman" w:hAnsi="Times New Roman" w:cs="Times New Roman"/>
        </w:rPr>
        <w:tab/>
        <w:t xml:space="preserve">Pardridge WM. CSF, blood-brain barrier, and brain drug delivery. </w:t>
      </w:r>
      <w:r w:rsidRPr="008B203F">
        <w:rPr>
          <w:rFonts w:ascii="Times New Roman" w:hAnsi="Times New Roman" w:cs="Times New Roman"/>
          <w:i/>
          <w:iCs/>
        </w:rPr>
        <w:t>Expert Opinion on Drug Delivery</w:t>
      </w:r>
      <w:r w:rsidRPr="008B203F">
        <w:rPr>
          <w:rFonts w:ascii="Times New Roman" w:hAnsi="Times New Roman" w:cs="Times New Roman"/>
        </w:rPr>
        <w:t xml:space="preserve"> 2016; 13: 963–975.</w:t>
      </w:r>
    </w:p>
    <w:p w14:paraId="37EF7608" w14:textId="77777777" w:rsidR="008B203F" w:rsidRPr="008B203F" w:rsidRDefault="008B203F" w:rsidP="008B203F">
      <w:pPr>
        <w:pStyle w:val="Bibliography"/>
        <w:rPr>
          <w:rFonts w:ascii="Times New Roman" w:hAnsi="Times New Roman" w:cs="Times New Roman"/>
        </w:rPr>
      </w:pPr>
      <w:r w:rsidRPr="008B203F">
        <w:rPr>
          <w:rFonts w:ascii="Times New Roman" w:hAnsi="Times New Roman" w:cs="Times New Roman"/>
        </w:rPr>
        <w:t xml:space="preserve">8. </w:t>
      </w:r>
      <w:r w:rsidRPr="008B203F">
        <w:rPr>
          <w:rFonts w:ascii="Times New Roman" w:hAnsi="Times New Roman" w:cs="Times New Roman"/>
        </w:rPr>
        <w:tab/>
        <w:t xml:space="preserve">Budd Haeberlein S, Aisen PS, Barkhof F, et al. Two Randomized Phase 3 Studies of Aducanumab in Early Alzheimer’s Disease. </w:t>
      </w:r>
      <w:r w:rsidRPr="008B203F">
        <w:rPr>
          <w:rFonts w:ascii="Times New Roman" w:hAnsi="Times New Roman" w:cs="Times New Roman"/>
          <w:i/>
          <w:iCs/>
        </w:rPr>
        <w:t>J Prev Alzheimers Dis</w:t>
      </w:r>
      <w:r w:rsidRPr="008B203F">
        <w:rPr>
          <w:rFonts w:ascii="Times New Roman" w:hAnsi="Times New Roman" w:cs="Times New Roman"/>
        </w:rPr>
        <w:t xml:space="preserve"> 2022; 9: 197–210.</w:t>
      </w:r>
    </w:p>
    <w:p w14:paraId="788FF1EF" w14:textId="77777777" w:rsidR="008B203F" w:rsidRPr="008B203F" w:rsidRDefault="008B203F" w:rsidP="008B203F">
      <w:pPr>
        <w:pStyle w:val="Bibliography"/>
        <w:rPr>
          <w:rFonts w:ascii="Times New Roman" w:hAnsi="Times New Roman" w:cs="Times New Roman"/>
        </w:rPr>
      </w:pPr>
      <w:r w:rsidRPr="008B203F">
        <w:rPr>
          <w:rFonts w:ascii="Times New Roman" w:hAnsi="Times New Roman" w:cs="Times New Roman"/>
        </w:rPr>
        <w:t xml:space="preserve">9. </w:t>
      </w:r>
      <w:r w:rsidRPr="008B203F">
        <w:rPr>
          <w:rFonts w:ascii="Times New Roman" w:hAnsi="Times New Roman" w:cs="Times New Roman"/>
        </w:rPr>
        <w:tab/>
        <w:t xml:space="preserve">Ostrowitzki S, Lasser RA, Dorflinger E, et al. A phase III randomized trial of gantenerumab in prodromal Alzheimer’s disease. </w:t>
      </w:r>
      <w:r w:rsidRPr="008B203F">
        <w:rPr>
          <w:rFonts w:ascii="Times New Roman" w:hAnsi="Times New Roman" w:cs="Times New Roman"/>
          <w:i/>
          <w:iCs/>
        </w:rPr>
        <w:t>Alzheimers Res Ther</w:t>
      </w:r>
      <w:r w:rsidRPr="008B203F">
        <w:rPr>
          <w:rFonts w:ascii="Times New Roman" w:hAnsi="Times New Roman" w:cs="Times New Roman"/>
        </w:rPr>
        <w:t xml:space="preserve"> 2017; 9: 95.</w:t>
      </w:r>
    </w:p>
    <w:p w14:paraId="454166A5" w14:textId="77777777" w:rsidR="008B203F" w:rsidRPr="008B203F" w:rsidRDefault="008B203F" w:rsidP="008B203F">
      <w:pPr>
        <w:pStyle w:val="Bibliography"/>
        <w:rPr>
          <w:rFonts w:ascii="Times New Roman" w:hAnsi="Times New Roman" w:cs="Times New Roman"/>
        </w:rPr>
      </w:pPr>
      <w:r w:rsidRPr="008B203F">
        <w:rPr>
          <w:rFonts w:ascii="Times New Roman" w:hAnsi="Times New Roman" w:cs="Times New Roman"/>
        </w:rPr>
        <w:t xml:space="preserve">10. </w:t>
      </w:r>
      <w:r w:rsidRPr="008B203F">
        <w:rPr>
          <w:rFonts w:ascii="Times New Roman" w:hAnsi="Times New Roman" w:cs="Times New Roman"/>
        </w:rPr>
        <w:tab/>
        <w:t xml:space="preserve">Ard MC, Edland SD. Power Calculations for Clinical Trials in Alzheimer’s Disease. </w:t>
      </w:r>
      <w:r w:rsidRPr="008B203F">
        <w:rPr>
          <w:rFonts w:ascii="Times New Roman" w:hAnsi="Times New Roman" w:cs="Times New Roman"/>
          <w:i/>
          <w:iCs/>
        </w:rPr>
        <w:t>Journal of Alzheimer’s Disease</w:t>
      </w:r>
      <w:r w:rsidRPr="008B203F">
        <w:rPr>
          <w:rFonts w:ascii="Times New Roman" w:hAnsi="Times New Roman" w:cs="Times New Roman"/>
        </w:rPr>
        <w:t xml:space="preserve"> 2011; 26: 369–377.</w:t>
      </w:r>
    </w:p>
    <w:p w14:paraId="790B957D" w14:textId="77777777" w:rsidR="008B203F" w:rsidRPr="008B203F" w:rsidRDefault="008B203F" w:rsidP="008B203F">
      <w:pPr>
        <w:pStyle w:val="Bibliography"/>
        <w:rPr>
          <w:rFonts w:ascii="Times New Roman" w:hAnsi="Times New Roman" w:cs="Times New Roman"/>
        </w:rPr>
      </w:pPr>
      <w:r w:rsidRPr="008B203F">
        <w:rPr>
          <w:rFonts w:ascii="Times New Roman" w:hAnsi="Times New Roman" w:cs="Times New Roman"/>
        </w:rPr>
        <w:t xml:space="preserve">11. </w:t>
      </w:r>
      <w:r w:rsidRPr="008B203F">
        <w:rPr>
          <w:rFonts w:ascii="Times New Roman" w:hAnsi="Times New Roman" w:cs="Times New Roman"/>
        </w:rPr>
        <w:tab/>
        <w:t xml:space="preserve">Fox RJ, Chataway J. Advancing Trial Design in Progressive Multiple Sclerosis. </w:t>
      </w:r>
      <w:r w:rsidRPr="008B203F">
        <w:rPr>
          <w:rFonts w:ascii="Times New Roman" w:hAnsi="Times New Roman" w:cs="Times New Roman"/>
          <w:i/>
          <w:iCs/>
        </w:rPr>
        <w:t>Mult Scler</w:t>
      </w:r>
      <w:r w:rsidRPr="008B203F">
        <w:rPr>
          <w:rFonts w:ascii="Times New Roman" w:hAnsi="Times New Roman" w:cs="Times New Roman"/>
        </w:rPr>
        <w:t xml:space="preserve"> 2017; 23: 1573–1578.</w:t>
      </w:r>
    </w:p>
    <w:p w14:paraId="4C72DC8A" w14:textId="77777777" w:rsidR="008B203F" w:rsidRPr="008B203F" w:rsidRDefault="008B203F" w:rsidP="008B203F">
      <w:pPr>
        <w:pStyle w:val="Bibliography"/>
        <w:rPr>
          <w:rFonts w:ascii="Times New Roman" w:hAnsi="Times New Roman" w:cs="Times New Roman"/>
        </w:rPr>
      </w:pPr>
      <w:r w:rsidRPr="008B203F">
        <w:rPr>
          <w:rFonts w:ascii="Times New Roman" w:hAnsi="Times New Roman" w:cs="Times New Roman"/>
        </w:rPr>
        <w:t xml:space="preserve">12. </w:t>
      </w:r>
      <w:r w:rsidRPr="008B203F">
        <w:rPr>
          <w:rFonts w:ascii="Times New Roman" w:hAnsi="Times New Roman" w:cs="Times New Roman"/>
        </w:rPr>
        <w:tab/>
        <w:t xml:space="preserve">Cummings J, Aisen PS, DuBois B, et al. Drug development in Alzheimer’s disease: the path to 2025. </w:t>
      </w:r>
      <w:r w:rsidRPr="008B203F">
        <w:rPr>
          <w:rFonts w:ascii="Times New Roman" w:hAnsi="Times New Roman" w:cs="Times New Roman"/>
          <w:i/>
          <w:iCs/>
        </w:rPr>
        <w:t>Alzheimers Res Ther</w:t>
      </w:r>
      <w:r w:rsidRPr="008B203F">
        <w:rPr>
          <w:rFonts w:ascii="Times New Roman" w:hAnsi="Times New Roman" w:cs="Times New Roman"/>
        </w:rPr>
        <w:t xml:space="preserve"> 2016; 8: 39.</w:t>
      </w:r>
    </w:p>
    <w:p w14:paraId="6D8364FC" w14:textId="77777777" w:rsidR="008B203F" w:rsidRPr="008B203F" w:rsidRDefault="008B203F" w:rsidP="008B203F">
      <w:pPr>
        <w:pStyle w:val="Bibliography"/>
        <w:rPr>
          <w:rFonts w:ascii="Times New Roman" w:hAnsi="Times New Roman" w:cs="Times New Roman"/>
        </w:rPr>
      </w:pPr>
      <w:r w:rsidRPr="008B203F">
        <w:rPr>
          <w:rFonts w:ascii="Times New Roman" w:hAnsi="Times New Roman" w:cs="Times New Roman"/>
        </w:rPr>
        <w:t xml:space="preserve">13. </w:t>
      </w:r>
      <w:r w:rsidRPr="008B203F">
        <w:rPr>
          <w:rFonts w:ascii="Times New Roman" w:hAnsi="Times New Roman" w:cs="Times New Roman"/>
        </w:rPr>
        <w:tab/>
        <w:t xml:space="preserve">Commissioner O of the. 22 Case Studies Where Phase 2 and Phase 3 Trials Had Divergent Results. </w:t>
      </w:r>
      <w:r w:rsidRPr="008B203F">
        <w:rPr>
          <w:rFonts w:ascii="Times New Roman" w:hAnsi="Times New Roman" w:cs="Times New Roman"/>
          <w:i/>
          <w:iCs/>
        </w:rPr>
        <w:t>FDA</w:t>
      </w:r>
      <w:r w:rsidRPr="008B203F">
        <w:rPr>
          <w:rFonts w:ascii="Times New Roman" w:hAnsi="Times New Roman" w:cs="Times New Roman"/>
        </w:rPr>
        <w:t>, https://www.fda.gov/about-fda/reports/22-case-studies-where-phase-2-and-phase-3-trials-had-divergent-results (2019, accessed 11 October 2020).</w:t>
      </w:r>
    </w:p>
    <w:p w14:paraId="64C602FE" w14:textId="77777777" w:rsidR="008B203F" w:rsidRPr="008B203F" w:rsidRDefault="008B203F" w:rsidP="008B203F">
      <w:pPr>
        <w:pStyle w:val="Bibliography"/>
        <w:rPr>
          <w:rFonts w:ascii="Times New Roman" w:hAnsi="Times New Roman" w:cs="Times New Roman"/>
        </w:rPr>
      </w:pPr>
      <w:r w:rsidRPr="008B203F">
        <w:rPr>
          <w:rFonts w:ascii="Times New Roman" w:hAnsi="Times New Roman" w:cs="Times New Roman"/>
        </w:rPr>
        <w:t xml:space="preserve">14. </w:t>
      </w:r>
      <w:r w:rsidRPr="008B203F">
        <w:rPr>
          <w:rFonts w:ascii="Times New Roman" w:hAnsi="Times New Roman" w:cs="Times New Roman"/>
        </w:rPr>
        <w:tab/>
        <w:t xml:space="preserve">Mitsumoto H, Brooks BR, Silani V. Clinical trials in amyotrophic lateral sclerosis: why so many negative trials and how can trials be improved? </w:t>
      </w:r>
      <w:r w:rsidRPr="008B203F">
        <w:rPr>
          <w:rFonts w:ascii="Times New Roman" w:hAnsi="Times New Roman" w:cs="Times New Roman"/>
          <w:i/>
          <w:iCs/>
        </w:rPr>
        <w:t>Lancet Neurol</w:t>
      </w:r>
      <w:r w:rsidRPr="008B203F">
        <w:rPr>
          <w:rFonts w:ascii="Times New Roman" w:hAnsi="Times New Roman" w:cs="Times New Roman"/>
        </w:rPr>
        <w:t xml:space="preserve"> 2014; 13: 1127–1138.</w:t>
      </w:r>
    </w:p>
    <w:p w14:paraId="1B6DB666" w14:textId="77777777" w:rsidR="008B203F" w:rsidRPr="008B203F" w:rsidRDefault="008B203F" w:rsidP="008B203F">
      <w:pPr>
        <w:pStyle w:val="Bibliography"/>
        <w:rPr>
          <w:rFonts w:ascii="Times New Roman" w:hAnsi="Times New Roman" w:cs="Times New Roman"/>
        </w:rPr>
      </w:pPr>
      <w:r w:rsidRPr="008B203F">
        <w:rPr>
          <w:rFonts w:ascii="Times New Roman" w:hAnsi="Times New Roman" w:cs="Times New Roman"/>
        </w:rPr>
        <w:lastRenderedPageBreak/>
        <w:t xml:space="preserve">15. </w:t>
      </w:r>
      <w:r w:rsidRPr="008B203F">
        <w:rPr>
          <w:rFonts w:ascii="Times New Roman" w:hAnsi="Times New Roman" w:cs="Times New Roman"/>
        </w:rPr>
        <w:tab/>
        <w:t xml:space="preserve">Ontaneda D, Fox RJ, Chataway J. Clinical trials in progressive multiple sclerosis: lessons learned and future perspectives. </w:t>
      </w:r>
      <w:r w:rsidRPr="008B203F">
        <w:rPr>
          <w:rFonts w:ascii="Times New Roman" w:hAnsi="Times New Roman" w:cs="Times New Roman"/>
          <w:i/>
          <w:iCs/>
        </w:rPr>
        <w:t>Lancet Neurol</w:t>
      </w:r>
      <w:r w:rsidRPr="008B203F">
        <w:rPr>
          <w:rFonts w:ascii="Times New Roman" w:hAnsi="Times New Roman" w:cs="Times New Roman"/>
        </w:rPr>
        <w:t xml:space="preserve"> 2015; 14: 208–223.</w:t>
      </w:r>
    </w:p>
    <w:p w14:paraId="5AFB1EA6" w14:textId="77777777" w:rsidR="008B203F" w:rsidRPr="008B203F" w:rsidRDefault="008B203F" w:rsidP="008B203F">
      <w:pPr>
        <w:pStyle w:val="Bibliography"/>
        <w:rPr>
          <w:rFonts w:ascii="Times New Roman" w:hAnsi="Times New Roman" w:cs="Times New Roman"/>
        </w:rPr>
      </w:pPr>
      <w:r w:rsidRPr="008B203F">
        <w:rPr>
          <w:rFonts w:ascii="Times New Roman" w:hAnsi="Times New Roman" w:cs="Times New Roman"/>
        </w:rPr>
        <w:t xml:space="preserve">16. </w:t>
      </w:r>
      <w:r w:rsidRPr="008B203F">
        <w:rPr>
          <w:rFonts w:ascii="Times New Roman" w:hAnsi="Times New Roman" w:cs="Times New Roman"/>
        </w:rPr>
        <w:tab/>
        <w:t xml:space="preserve">Moyer H, Bittlinger M, Nelson A, et al. Bypassing phase 2 in cancer drug development erodes the risk/benefit balance in phase 3 trials. </w:t>
      </w:r>
      <w:r w:rsidRPr="008B203F">
        <w:rPr>
          <w:rFonts w:ascii="Times New Roman" w:hAnsi="Times New Roman" w:cs="Times New Roman"/>
          <w:i/>
          <w:iCs/>
        </w:rPr>
        <w:t>J Clin Epidemiol</w:t>
      </w:r>
      <w:r w:rsidRPr="008B203F">
        <w:rPr>
          <w:rFonts w:ascii="Times New Roman" w:hAnsi="Times New Roman" w:cs="Times New Roman"/>
        </w:rPr>
        <w:t xml:space="preserve"> 2023; S0895-4356(23)00079–3.</w:t>
      </w:r>
    </w:p>
    <w:p w14:paraId="4A1D54C4" w14:textId="308FF506" w:rsidR="000D1F1F" w:rsidRDefault="00B53AD0" w:rsidP="008B12F2">
      <w:r>
        <w:fldChar w:fldCharType="end"/>
      </w:r>
    </w:p>
    <w:p w14:paraId="616B21A9" w14:textId="77777777" w:rsidR="009F0F87" w:rsidRDefault="009F0F87" w:rsidP="008B12F2"/>
    <w:p w14:paraId="5B18580C" w14:textId="77777777" w:rsidR="009F0F87" w:rsidRDefault="009F0F87" w:rsidP="008B12F2"/>
    <w:p w14:paraId="44CF08CD" w14:textId="77777777" w:rsidR="009F0F87" w:rsidRDefault="009F0F87" w:rsidP="008B12F2"/>
    <w:p w14:paraId="48562903" w14:textId="77777777" w:rsidR="009F0F87" w:rsidRDefault="009F0F87" w:rsidP="008B12F2"/>
    <w:p w14:paraId="0819EFBC" w14:textId="77777777" w:rsidR="00AD5182" w:rsidRDefault="00AD5182"/>
    <w:p w14:paraId="33900E45" w14:textId="77777777" w:rsidR="00FE235F" w:rsidRDefault="00FE235F"/>
    <w:p w14:paraId="2D01BA62" w14:textId="77777777" w:rsidR="00FE235F" w:rsidRDefault="00FE235F"/>
    <w:p w14:paraId="6D5B0D22" w14:textId="77777777" w:rsidR="00FE235F" w:rsidRDefault="00FE235F"/>
    <w:p w14:paraId="676F50EF" w14:textId="77777777" w:rsidR="00FE235F" w:rsidRDefault="00FE235F"/>
    <w:p w14:paraId="4F25FCA3" w14:textId="77777777" w:rsidR="00FE235F" w:rsidRDefault="00FE235F"/>
    <w:p w14:paraId="34FCA682" w14:textId="77777777" w:rsidR="00FE235F" w:rsidRDefault="00FE235F"/>
    <w:p w14:paraId="3B4D6C63" w14:textId="77777777" w:rsidR="00FE235F" w:rsidRDefault="00FE235F"/>
    <w:p w14:paraId="5A13AE07" w14:textId="77777777" w:rsidR="00FE235F" w:rsidRDefault="00FE235F"/>
    <w:p w14:paraId="1429D6C6" w14:textId="77777777" w:rsidR="00FE235F" w:rsidRDefault="00FE235F"/>
    <w:p w14:paraId="2726DCCC" w14:textId="77777777" w:rsidR="00FE235F" w:rsidRDefault="00FE235F"/>
    <w:p w14:paraId="7BD3AD73" w14:textId="77777777" w:rsidR="00FE235F" w:rsidRDefault="00FE235F"/>
    <w:p w14:paraId="03044825" w14:textId="77777777" w:rsidR="00FE235F" w:rsidRDefault="00FE235F"/>
    <w:p w14:paraId="644FDC23" w14:textId="77777777" w:rsidR="00FE235F" w:rsidRDefault="00FE235F"/>
    <w:p w14:paraId="7DE5BBED" w14:textId="77777777" w:rsidR="00FE235F" w:rsidRDefault="00FE235F"/>
    <w:p w14:paraId="26693D9F" w14:textId="77777777" w:rsidR="00FE235F" w:rsidRDefault="00FE235F"/>
    <w:p w14:paraId="4405C3B1" w14:textId="77777777" w:rsidR="00FE235F" w:rsidRDefault="00FE235F"/>
    <w:p w14:paraId="74FB0A52" w14:textId="77777777" w:rsidR="00FE235F" w:rsidRDefault="00FE235F"/>
    <w:p w14:paraId="563FE8DA" w14:textId="77777777" w:rsidR="00FE235F" w:rsidRDefault="00FE235F"/>
    <w:p w14:paraId="3C433300" w14:textId="77777777" w:rsidR="00FE235F" w:rsidRDefault="00FE235F"/>
    <w:p w14:paraId="50FF2F35" w14:textId="77777777" w:rsidR="00FE235F" w:rsidRDefault="00FE235F"/>
    <w:p w14:paraId="19AEEF49" w14:textId="77777777" w:rsidR="00FE235F" w:rsidRDefault="00FE235F"/>
    <w:p w14:paraId="199685FB" w14:textId="77777777" w:rsidR="00FE235F" w:rsidRDefault="00FE235F"/>
    <w:p w14:paraId="67701945" w14:textId="77777777" w:rsidR="00FE235F" w:rsidRDefault="00FE235F"/>
    <w:p w14:paraId="0822B9B1" w14:textId="77777777" w:rsidR="00FE235F" w:rsidRDefault="00FE235F"/>
    <w:p w14:paraId="59F78019" w14:textId="77777777" w:rsidR="00FE235F" w:rsidRDefault="00FE235F"/>
    <w:p w14:paraId="4680860A" w14:textId="77777777" w:rsidR="00FE235F" w:rsidRDefault="00FE235F"/>
    <w:p w14:paraId="49F4EC86" w14:textId="77777777" w:rsidR="00FE235F" w:rsidRDefault="00FE235F"/>
    <w:p w14:paraId="50A9C55A" w14:textId="77777777" w:rsidR="00FE235F" w:rsidRDefault="00FE235F"/>
    <w:p w14:paraId="01F152EE" w14:textId="77777777" w:rsidR="00FE235F" w:rsidRDefault="00FE235F"/>
    <w:p w14:paraId="183A955D" w14:textId="77777777" w:rsidR="004C434C" w:rsidRDefault="004C434C"/>
    <w:p w14:paraId="7C9DE0C7" w14:textId="77777777" w:rsidR="004C434C" w:rsidRDefault="004C434C"/>
    <w:p w14:paraId="07B0B292" w14:textId="77777777" w:rsidR="00FE235F" w:rsidRDefault="00FE235F"/>
    <w:p w14:paraId="2000830C" w14:textId="77777777" w:rsidR="004C434C" w:rsidRDefault="004C434C" w:rsidP="00FE235F">
      <w:pPr>
        <w:spacing w:line="480" w:lineRule="auto"/>
      </w:pPr>
    </w:p>
    <w:p w14:paraId="3509498D" w14:textId="4BEEDA29" w:rsidR="00050DC3" w:rsidRDefault="00050DC3" w:rsidP="00FE235F">
      <w:pPr>
        <w:spacing w:line="480" w:lineRule="auto"/>
        <w:rPr>
          <w:b/>
          <w:bCs/>
        </w:rPr>
      </w:pPr>
      <w:r>
        <w:rPr>
          <w:b/>
          <w:bCs/>
        </w:rPr>
        <w:lastRenderedPageBreak/>
        <w:t>Tables and Figures</w:t>
      </w:r>
    </w:p>
    <w:p w14:paraId="17BB5DC8" w14:textId="13AB7DE4" w:rsidR="00FE235F" w:rsidRPr="001D1F6F" w:rsidRDefault="00FE235F" w:rsidP="00FE235F">
      <w:pPr>
        <w:spacing w:line="480" w:lineRule="auto"/>
        <w:rPr>
          <w:b/>
          <w:bCs/>
        </w:rPr>
      </w:pPr>
      <w:r w:rsidRPr="001D1F6F">
        <w:rPr>
          <w:b/>
          <w:bCs/>
        </w:rPr>
        <w:t>Table 1. Characteristics of the</w:t>
      </w:r>
      <w:r>
        <w:rPr>
          <w:b/>
          <w:bCs/>
        </w:rPr>
        <w:t xml:space="preserve"> Phase 3 Trial</w:t>
      </w:r>
      <w:r w:rsidRPr="001D1F6F">
        <w:rPr>
          <w:b/>
          <w:bCs/>
        </w:rPr>
        <w:t xml:space="preserve"> Sample</w:t>
      </w:r>
    </w:p>
    <w:tbl>
      <w:tblPr>
        <w:tblStyle w:val="PlainTable4"/>
        <w:tblpPr w:leftFromText="180" w:rightFromText="180" w:vertAnchor="text" w:horzAnchor="margin" w:tblpY="-42"/>
        <w:tblW w:w="9450" w:type="dxa"/>
        <w:tblLayout w:type="fixed"/>
        <w:tblLook w:val="04A0" w:firstRow="1" w:lastRow="0" w:firstColumn="1" w:lastColumn="0" w:noHBand="0" w:noVBand="1"/>
      </w:tblPr>
      <w:tblGrid>
        <w:gridCol w:w="4950"/>
        <w:gridCol w:w="4500"/>
      </w:tblGrid>
      <w:tr w:rsidR="00FE235F" w:rsidRPr="00C33BA5" w14:paraId="0AA21BD5" w14:textId="77777777" w:rsidTr="004C7F95">
        <w:trPr>
          <w:cnfStyle w:val="100000000000" w:firstRow="1" w:lastRow="0" w:firstColumn="0" w:lastColumn="0" w:oddVBand="0" w:evenVBand="0" w:oddHBand="0" w:evenHBand="0" w:firstRowFirstColumn="0" w:firstRowLastColumn="0" w:lastRowFirstColumn="0" w:lastRowLastColumn="0"/>
          <w:cantSplit/>
          <w:trHeight w:val="370"/>
        </w:trPr>
        <w:tc>
          <w:tcPr>
            <w:cnfStyle w:val="001000000000" w:firstRow="0" w:lastRow="0" w:firstColumn="1" w:lastColumn="0" w:oddVBand="0" w:evenVBand="0" w:oddHBand="0" w:evenHBand="0" w:firstRowFirstColumn="0" w:firstRowLastColumn="0" w:lastRowFirstColumn="0" w:lastRowLastColumn="0"/>
            <w:tcW w:w="4950" w:type="dxa"/>
            <w:vMerge w:val="restart"/>
            <w:tcBorders>
              <w:top w:val="single" w:sz="4" w:space="0" w:color="000000"/>
              <w:right w:val="single" w:sz="4" w:space="0" w:color="000000"/>
            </w:tcBorders>
            <w:shd w:val="clear" w:color="auto" w:fill="FFFFFF" w:themeFill="background1"/>
            <w:vAlign w:val="center"/>
          </w:tcPr>
          <w:p w14:paraId="0A098F36" w14:textId="77777777" w:rsidR="00FE235F" w:rsidRPr="00C33BA5" w:rsidRDefault="00FE235F" w:rsidP="004C7F95">
            <w:pPr>
              <w:keepLines/>
              <w:widowControl w:val="0"/>
              <w:jc w:val="center"/>
              <w:rPr>
                <w:rFonts w:asciiTheme="minorHAnsi" w:hAnsiTheme="minorHAnsi" w:cstheme="minorHAnsi"/>
                <w:sz w:val="20"/>
                <w:szCs w:val="20"/>
              </w:rPr>
            </w:pPr>
            <w:r w:rsidRPr="00C33BA5">
              <w:rPr>
                <w:rFonts w:asciiTheme="minorHAnsi" w:hAnsiTheme="minorHAnsi" w:cstheme="minorHAnsi"/>
                <w:sz w:val="20"/>
                <w:szCs w:val="20"/>
              </w:rPr>
              <w:t>Indications</w:t>
            </w:r>
          </w:p>
        </w:tc>
        <w:tc>
          <w:tcPr>
            <w:tcW w:w="4500" w:type="dxa"/>
            <w:vMerge w:val="restart"/>
            <w:tcBorders>
              <w:top w:val="single" w:sz="4" w:space="0" w:color="000000"/>
            </w:tcBorders>
            <w:shd w:val="clear" w:color="auto" w:fill="FFFFFF" w:themeFill="background1"/>
            <w:vAlign w:val="center"/>
          </w:tcPr>
          <w:p w14:paraId="2BC7BE05" w14:textId="77777777" w:rsidR="00FE235F" w:rsidRPr="00C33BA5" w:rsidRDefault="00FE235F" w:rsidP="004C7F95">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C33BA5">
              <w:rPr>
                <w:rFonts w:asciiTheme="minorHAnsi" w:hAnsiTheme="minorHAnsi" w:cstheme="minorHAnsi"/>
                <w:sz w:val="20"/>
                <w:szCs w:val="20"/>
              </w:rPr>
              <w:t xml:space="preserve">Number of </w:t>
            </w:r>
            <w:r>
              <w:rPr>
                <w:rFonts w:asciiTheme="minorHAnsi" w:hAnsiTheme="minorHAnsi" w:cstheme="minorHAnsi"/>
                <w:sz w:val="20"/>
                <w:szCs w:val="20"/>
              </w:rPr>
              <w:t>phase 3</w:t>
            </w:r>
            <w:r w:rsidRPr="00C33BA5">
              <w:rPr>
                <w:rFonts w:asciiTheme="minorHAnsi" w:hAnsiTheme="minorHAnsi" w:cstheme="minorHAnsi"/>
                <w:sz w:val="20"/>
                <w:szCs w:val="20"/>
              </w:rPr>
              <w:t xml:space="preserve"> trials</w:t>
            </w:r>
          </w:p>
          <w:p w14:paraId="28D19086" w14:textId="77777777" w:rsidR="00FE235F" w:rsidRPr="00C33BA5" w:rsidRDefault="00FE235F" w:rsidP="004C7F95">
            <w:pPr>
              <w:keepLines/>
              <w:widowControl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C33BA5">
              <w:rPr>
                <w:rFonts w:asciiTheme="minorHAnsi" w:hAnsiTheme="minorHAnsi" w:cstheme="minorHAnsi"/>
                <w:sz w:val="20"/>
                <w:szCs w:val="20"/>
              </w:rPr>
              <w:t xml:space="preserve">N=113 (%) </w:t>
            </w:r>
          </w:p>
        </w:tc>
      </w:tr>
      <w:tr w:rsidR="00FE235F" w:rsidRPr="00C33BA5" w14:paraId="18CA4E52" w14:textId="77777777" w:rsidTr="004C7F95">
        <w:trPr>
          <w:cnfStyle w:val="000000100000" w:firstRow="0" w:lastRow="0" w:firstColumn="0" w:lastColumn="0" w:oddVBand="0" w:evenVBand="0" w:oddHBand="1" w:evenHBand="0" w:firstRowFirstColumn="0" w:firstRowLastColumn="0" w:lastRowFirstColumn="0" w:lastRowLastColumn="0"/>
          <w:cantSplit/>
          <w:trHeight w:val="690"/>
        </w:trPr>
        <w:tc>
          <w:tcPr>
            <w:cnfStyle w:val="001000000000" w:firstRow="0" w:lastRow="0" w:firstColumn="1" w:lastColumn="0" w:oddVBand="0" w:evenVBand="0" w:oddHBand="0" w:evenHBand="0" w:firstRowFirstColumn="0" w:firstRowLastColumn="0" w:lastRowFirstColumn="0" w:lastRowLastColumn="0"/>
            <w:tcW w:w="4950" w:type="dxa"/>
            <w:vMerge/>
            <w:tcBorders>
              <w:right w:val="single" w:sz="4" w:space="0" w:color="000000"/>
            </w:tcBorders>
            <w:shd w:val="clear" w:color="auto" w:fill="FFFFFF" w:themeFill="background1"/>
            <w:vAlign w:val="center"/>
          </w:tcPr>
          <w:p w14:paraId="081261DF" w14:textId="77777777" w:rsidR="00FE235F" w:rsidRPr="00C33BA5" w:rsidRDefault="00FE235F" w:rsidP="004C7F95">
            <w:pPr>
              <w:keepLines/>
              <w:widowControl w:val="0"/>
              <w:jc w:val="center"/>
              <w:rPr>
                <w:rFonts w:asciiTheme="minorHAnsi" w:hAnsiTheme="minorHAnsi" w:cstheme="minorHAnsi"/>
                <w:sz w:val="20"/>
                <w:szCs w:val="20"/>
              </w:rPr>
            </w:pPr>
          </w:p>
        </w:tc>
        <w:tc>
          <w:tcPr>
            <w:tcW w:w="4500" w:type="dxa"/>
            <w:vMerge/>
            <w:shd w:val="clear" w:color="auto" w:fill="FFFFFF" w:themeFill="background1"/>
            <w:vAlign w:val="center"/>
          </w:tcPr>
          <w:p w14:paraId="444150EC" w14:textId="77777777" w:rsidR="00FE235F" w:rsidRPr="00C33BA5" w:rsidRDefault="00FE235F" w:rsidP="004C7F95">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p>
        </w:tc>
      </w:tr>
      <w:tr w:rsidR="00FE235F" w:rsidRPr="00C33BA5" w14:paraId="6508ABB8" w14:textId="77777777" w:rsidTr="004C7F95">
        <w:trPr>
          <w:cantSplit/>
          <w:trHeight w:val="244"/>
        </w:trPr>
        <w:tc>
          <w:tcPr>
            <w:cnfStyle w:val="001000000000" w:firstRow="0" w:lastRow="0" w:firstColumn="1" w:lastColumn="0" w:oddVBand="0" w:evenVBand="0" w:oddHBand="0" w:evenHBand="0" w:firstRowFirstColumn="0" w:firstRowLastColumn="0" w:lastRowFirstColumn="0" w:lastRowLastColumn="0"/>
            <w:tcW w:w="4950" w:type="dxa"/>
            <w:vMerge/>
            <w:tcBorders>
              <w:bottom w:val="single" w:sz="4" w:space="0" w:color="auto"/>
              <w:right w:val="single" w:sz="4" w:space="0" w:color="000000"/>
            </w:tcBorders>
            <w:shd w:val="clear" w:color="auto" w:fill="FFFFFF" w:themeFill="background1"/>
            <w:vAlign w:val="center"/>
          </w:tcPr>
          <w:p w14:paraId="242B5870" w14:textId="77777777" w:rsidR="00FE235F" w:rsidRPr="00C33BA5" w:rsidRDefault="00FE235F" w:rsidP="004C7F95">
            <w:pPr>
              <w:keepLines/>
              <w:widowControl w:val="0"/>
              <w:jc w:val="center"/>
              <w:rPr>
                <w:rFonts w:asciiTheme="minorHAnsi" w:hAnsiTheme="minorHAnsi" w:cstheme="minorHAnsi"/>
                <w:sz w:val="20"/>
                <w:szCs w:val="20"/>
              </w:rPr>
            </w:pPr>
          </w:p>
        </w:tc>
        <w:tc>
          <w:tcPr>
            <w:tcW w:w="4500" w:type="dxa"/>
            <w:vMerge/>
            <w:tcBorders>
              <w:bottom w:val="single" w:sz="4" w:space="0" w:color="auto"/>
            </w:tcBorders>
            <w:shd w:val="clear" w:color="auto" w:fill="FFFFFF" w:themeFill="background1"/>
            <w:vAlign w:val="center"/>
          </w:tcPr>
          <w:p w14:paraId="2DEC8074" w14:textId="77777777" w:rsidR="00FE235F" w:rsidRPr="00C33BA5" w:rsidRDefault="00FE235F" w:rsidP="004C7F95">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p>
        </w:tc>
      </w:tr>
      <w:tr w:rsidR="00FE235F" w:rsidRPr="00C33BA5" w14:paraId="0A660381" w14:textId="77777777" w:rsidTr="004C7F95">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top w:val="single" w:sz="4" w:space="0" w:color="auto"/>
              <w:right w:val="single" w:sz="4" w:space="0" w:color="000000"/>
            </w:tcBorders>
            <w:vAlign w:val="center"/>
          </w:tcPr>
          <w:p w14:paraId="18B099EC" w14:textId="77777777" w:rsidR="00FE235F" w:rsidRPr="00C33BA5" w:rsidRDefault="00FE235F" w:rsidP="004C7F95">
            <w:pPr>
              <w:keepLines/>
              <w:widowControl w:val="0"/>
              <w:rPr>
                <w:rFonts w:asciiTheme="minorHAnsi" w:hAnsiTheme="minorHAnsi" w:cstheme="minorHAnsi"/>
                <w:sz w:val="20"/>
                <w:szCs w:val="20"/>
              </w:rPr>
            </w:pPr>
            <w:r w:rsidRPr="00C33BA5">
              <w:rPr>
                <w:rFonts w:asciiTheme="minorHAnsi" w:hAnsiTheme="minorHAnsi" w:cstheme="minorHAnsi"/>
                <w:color w:val="000000"/>
                <w:sz w:val="20"/>
                <w:szCs w:val="20"/>
              </w:rPr>
              <w:t>Indication</w:t>
            </w:r>
          </w:p>
        </w:tc>
        <w:tc>
          <w:tcPr>
            <w:tcW w:w="4500" w:type="dxa"/>
            <w:tcBorders>
              <w:top w:val="single" w:sz="4" w:space="0" w:color="auto"/>
            </w:tcBorders>
            <w:vAlign w:val="bottom"/>
          </w:tcPr>
          <w:p w14:paraId="4A0DB1AD" w14:textId="77777777" w:rsidR="00FE235F" w:rsidRPr="00C33BA5"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FE235F" w:rsidRPr="00C33BA5" w14:paraId="7B39723D" w14:textId="77777777" w:rsidTr="004C7F95">
        <w:trPr>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06A1348C" w14:textId="77777777" w:rsidR="00FE235F" w:rsidRPr="00C33BA5" w:rsidRDefault="00FE235F" w:rsidP="004C7F95">
            <w:pPr>
              <w:keepLines/>
              <w:widowControl w:val="0"/>
              <w:ind w:left="720"/>
              <w:rPr>
                <w:rFonts w:asciiTheme="minorHAnsi" w:hAnsiTheme="minorHAnsi" w:cstheme="minorHAnsi"/>
                <w:sz w:val="20"/>
                <w:szCs w:val="20"/>
              </w:rPr>
            </w:pPr>
            <w:r w:rsidRPr="00C33BA5">
              <w:rPr>
                <w:rFonts w:asciiTheme="minorHAnsi" w:hAnsiTheme="minorHAnsi" w:cstheme="minorHAnsi"/>
                <w:color w:val="000000"/>
                <w:sz w:val="20"/>
                <w:szCs w:val="20"/>
              </w:rPr>
              <w:t>Alzheimer's disease</w:t>
            </w:r>
          </w:p>
        </w:tc>
        <w:tc>
          <w:tcPr>
            <w:tcW w:w="4500" w:type="dxa"/>
            <w:vAlign w:val="bottom"/>
          </w:tcPr>
          <w:p w14:paraId="716999AD" w14:textId="77777777" w:rsidR="00FE235F" w:rsidRPr="00C33BA5"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C33BA5">
              <w:rPr>
                <w:rFonts w:asciiTheme="minorHAnsi" w:hAnsiTheme="minorHAnsi" w:cstheme="minorHAnsi"/>
                <w:color w:val="000000"/>
                <w:sz w:val="20"/>
                <w:szCs w:val="20"/>
              </w:rPr>
              <w:t>30 (27)</w:t>
            </w:r>
          </w:p>
        </w:tc>
      </w:tr>
      <w:tr w:rsidR="00FE235F" w:rsidRPr="00C33BA5" w14:paraId="40BAB2F1" w14:textId="77777777" w:rsidTr="004C7F95">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65E079AE" w14:textId="77777777" w:rsidR="00FE235F" w:rsidRPr="00C33BA5" w:rsidRDefault="00FE235F" w:rsidP="004C7F95">
            <w:pPr>
              <w:keepLines/>
              <w:widowControl w:val="0"/>
              <w:ind w:left="720"/>
              <w:rPr>
                <w:rFonts w:asciiTheme="minorHAnsi" w:hAnsiTheme="minorHAnsi" w:cstheme="minorHAnsi"/>
                <w:color w:val="000000"/>
                <w:sz w:val="20"/>
                <w:szCs w:val="20"/>
              </w:rPr>
            </w:pPr>
            <w:r w:rsidRPr="00C33BA5">
              <w:rPr>
                <w:rFonts w:asciiTheme="minorHAnsi" w:hAnsiTheme="minorHAnsi" w:cstheme="minorHAnsi"/>
                <w:color w:val="000000"/>
                <w:sz w:val="20"/>
                <w:szCs w:val="20"/>
              </w:rPr>
              <w:t>Parkinson's disease</w:t>
            </w:r>
          </w:p>
        </w:tc>
        <w:tc>
          <w:tcPr>
            <w:tcW w:w="4500" w:type="dxa"/>
            <w:vAlign w:val="bottom"/>
          </w:tcPr>
          <w:p w14:paraId="6FA8FB39" w14:textId="77777777" w:rsidR="00FE235F" w:rsidRPr="00C33BA5"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C33BA5">
              <w:rPr>
                <w:rFonts w:asciiTheme="minorHAnsi" w:hAnsiTheme="minorHAnsi" w:cstheme="minorHAnsi"/>
                <w:color w:val="000000"/>
                <w:sz w:val="20"/>
                <w:szCs w:val="20"/>
              </w:rPr>
              <w:t>10 (13)</w:t>
            </w:r>
          </w:p>
        </w:tc>
      </w:tr>
      <w:tr w:rsidR="00FE235F" w:rsidRPr="00C33BA5" w14:paraId="4BEF9613" w14:textId="77777777" w:rsidTr="004C7F95">
        <w:trPr>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556F9D7E" w14:textId="77777777" w:rsidR="00FE235F" w:rsidRPr="00C33BA5" w:rsidRDefault="00FE235F" w:rsidP="004C7F95">
            <w:pPr>
              <w:keepLines/>
              <w:widowControl w:val="0"/>
              <w:ind w:left="720"/>
              <w:rPr>
                <w:rFonts w:asciiTheme="minorHAnsi" w:hAnsiTheme="minorHAnsi" w:cstheme="minorHAnsi"/>
                <w:color w:val="000000"/>
                <w:sz w:val="20"/>
                <w:szCs w:val="20"/>
              </w:rPr>
            </w:pPr>
            <w:r w:rsidRPr="00C33BA5">
              <w:rPr>
                <w:rFonts w:asciiTheme="minorHAnsi" w:hAnsiTheme="minorHAnsi" w:cstheme="minorHAnsi"/>
                <w:color w:val="000000"/>
                <w:sz w:val="20"/>
                <w:szCs w:val="20"/>
              </w:rPr>
              <w:t>Amyotrophic lateral sclerosis</w:t>
            </w:r>
          </w:p>
        </w:tc>
        <w:tc>
          <w:tcPr>
            <w:tcW w:w="4500" w:type="dxa"/>
            <w:vAlign w:val="bottom"/>
          </w:tcPr>
          <w:p w14:paraId="35F9D1BA" w14:textId="77777777" w:rsidR="00FE235F" w:rsidRPr="00C33BA5"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C33BA5">
              <w:rPr>
                <w:rFonts w:asciiTheme="minorHAnsi" w:hAnsiTheme="minorHAnsi" w:cstheme="minorHAnsi"/>
                <w:color w:val="000000"/>
                <w:sz w:val="20"/>
                <w:szCs w:val="20"/>
              </w:rPr>
              <w:t>5 (4)</w:t>
            </w:r>
          </w:p>
        </w:tc>
      </w:tr>
      <w:tr w:rsidR="00FE235F" w:rsidRPr="00C33BA5" w14:paraId="516C3772" w14:textId="77777777" w:rsidTr="004C7F95">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415D3802" w14:textId="77777777" w:rsidR="00FE235F" w:rsidRPr="00C33BA5" w:rsidRDefault="00FE235F" w:rsidP="004C7F95">
            <w:pPr>
              <w:keepLines/>
              <w:widowControl w:val="0"/>
              <w:ind w:left="720"/>
              <w:rPr>
                <w:rFonts w:asciiTheme="minorHAnsi" w:hAnsiTheme="minorHAnsi" w:cstheme="minorHAnsi"/>
                <w:color w:val="000000"/>
                <w:sz w:val="20"/>
                <w:szCs w:val="20"/>
              </w:rPr>
            </w:pPr>
            <w:r w:rsidRPr="00C33BA5">
              <w:rPr>
                <w:rFonts w:asciiTheme="minorHAnsi" w:hAnsiTheme="minorHAnsi" w:cstheme="minorHAnsi"/>
                <w:color w:val="000000"/>
                <w:sz w:val="20"/>
                <w:szCs w:val="20"/>
              </w:rPr>
              <w:t>Huntington's disease</w:t>
            </w:r>
          </w:p>
        </w:tc>
        <w:tc>
          <w:tcPr>
            <w:tcW w:w="4500" w:type="dxa"/>
            <w:vAlign w:val="bottom"/>
          </w:tcPr>
          <w:p w14:paraId="303A8E27" w14:textId="77777777" w:rsidR="00FE235F" w:rsidRPr="00C33BA5"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C33BA5">
              <w:rPr>
                <w:rFonts w:asciiTheme="minorHAnsi" w:hAnsiTheme="minorHAnsi" w:cstheme="minorHAnsi"/>
                <w:color w:val="000000"/>
                <w:sz w:val="20"/>
                <w:szCs w:val="20"/>
              </w:rPr>
              <w:t>4 (4)</w:t>
            </w:r>
          </w:p>
        </w:tc>
      </w:tr>
      <w:tr w:rsidR="00FE235F" w:rsidRPr="00C33BA5" w14:paraId="1E50F6D5" w14:textId="77777777" w:rsidTr="004C7F95">
        <w:trPr>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3F9802FB" w14:textId="77777777" w:rsidR="00FE235F" w:rsidRPr="00C33BA5" w:rsidRDefault="00FE235F" w:rsidP="004C7F95">
            <w:pPr>
              <w:keepLines/>
              <w:widowControl w:val="0"/>
              <w:ind w:left="720"/>
              <w:rPr>
                <w:rFonts w:asciiTheme="minorHAnsi" w:hAnsiTheme="minorHAnsi" w:cstheme="minorHAnsi"/>
                <w:color w:val="000000"/>
                <w:sz w:val="20"/>
                <w:szCs w:val="20"/>
              </w:rPr>
            </w:pPr>
            <w:r w:rsidRPr="00C33BA5">
              <w:rPr>
                <w:rFonts w:asciiTheme="minorHAnsi" w:hAnsiTheme="minorHAnsi" w:cstheme="minorHAnsi"/>
                <w:color w:val="000000"/>
                <w:sz w:val="20"/>
                <w:szCs w:val="20"/>
              </w:rPr>
              <w:t>Relapsing Multiple sclerosis</w:t>
            </w:r>
          </w:p>
        </w:tc>
        <w:tc>
          <w:tcPr>
            <w:tcW w:w="4500" w:type="dxa"/>
            <w:vAlign w:val="bottom"/>
          </w:tcPr>
          <w:p w14:paraId="45B7269C" w14:textId="77777777" w:rsidR="00FE235F" w:rsidRPr="00C33BA5"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C33BA5">
              <w:rPr>
                <w:rFonts w:asciiTheme="minorHAnsi" w:hAnsiTheme="minorHAnsi" w:cstheme="minorHAnsi"/>
                <w:color w:val="000000"/>
                <w:sz w:val="20"/>
                <w:szCs w:val="20"/>
              </w:rPr>
              <w:t>16 (14)</w:t>
            </w:r>
          </w:p>
        </w:tc>
      </w:tr>
      <w:tr w:rsidR="00FE235F" w:rsidRPr="00C33BA5" w14:paraId="5A07CE4E" w14:textId="77777777" w:rsidTr="004C7F95">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2319F9C9" w14:textId="77777777" w:rsidR="00FE235F" w:rsidRPr="00C33BA5" w:rsidRDefault="00FE235F" w:rsidP="004C7F95">
            <w:pPr>
              <w:keepLines/>
              <w:widowControl w:val="0"/>
              <w:ind w:left="720"/>
              <w:rPr>
                <w:rFonts w:asciiTheme="minorHAnsi" w:hAnsiTheme="minorHAnsi" w:cstheme="minorHAnsi"/>
                <w:color w:val="000000"/>
                <w:sz w:val="20"/>
                <w:szCs w:val="20"/>
              </w:rPr>
            </w:pPr>
            <w:r w:rsidRPr="00C33BA5">
              <w:rPr>
                <w:rFonts w:asciiTheme="minorHAnsi" w:hAnsiTheme="minorHAnsi" w:cstheme="minorHAnsi"/>
                <w:color w:val="000000"/>
                <w:sz w:val="20"/>
                <w:szCs w:val="20"/>
              </w:rPr>
              <w:t>Progressive Multiple sclerosis</w:t>
            </w:r>
          </w:p>
        </w:tc>
        <w:tc>
          <w:tcPr>
            <w:tcW w:w="4500" w:type="dxa"/>
            <w:vAlign w:val="bottom"/>
          </w:tcPr>
          <w:p w14:paraId="36905489" w14:textId="77777777" w:rsidR="00FE235F" w:rsidRPr="00C33BA5"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C33BA5">
              <w:rPr>
                <w:rFonts w:asciiTheme="minorHAnsi" w:hAnsiTheme="minorHAnsi" w:cstheme="minorHAnsi"/>
                <w:color w:val="000000"/>
                <w:sz w:val="20"/>
                <w:szCs w:val="20"/>
              </w:rPr>
              <w:t>4 (4)</w:t>
            </w:r>
          </w:p>
        </w:tc>
      </w:tr>
      <w:tr w:rsidR="00FE235F" w:rsidRPr="00C33BA5" w14:paraId="519528BC" w14:textId="77777777" w:rsidTr="004C7F95">
        <w:trPr>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78826B90" w14:textId="77777777" w:rsidR="00FE235F" w:rsidRPr="00C33BA5" w:rsidRDefault="00FE235F" w:rsidP="004C7F95">
            <w:pPr>
              <w:keepLines/>
              <w:widowControl w:val="0"/>
              <w:ind w:left="720"/>
              <w:rPr>
                <w:rFonts w:asciiTheme="minorHAnsi" w:hAnsiTheme="minorHAnsi" w:cstheme="minorHAnsi"/>
                <w:color w:val="000000"/>
                <w:sz w:val="20"/>
                <w:szCs w:val="20"/>
              </w:rPr>
            </w:pPr>
            <w:r w:rsidRPr="00C33BA5">
              <w:rPr>
                <w:rFonts w:asciiTheme="minorHAnsi" w:hAnsiTheme="minorHAnsi" w:cstheme="minorHAnsi"/>
                <w:color w:val="000000"/>
                <w:sz w:val="20"/>
                <w:szCs w:val="20"/>
              </w:rPr>
              <w:t>Headache</w:t>
            </w:r>
          </w:p>
        </w:tc>
        <w:tc>
          <w:tcPr>
            <w:tcW w:w="4500" w:type="dxa"/>
            <w:vAlign w:val="bottom"/>
          </w:tcPr>
          <w:p w14:paraId="3E655C5D" w14:textId="77777777" w:rsidR="00FE235F" w:rsidRPr="00C33BA5"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C33BA5">
              <w:rPr>
                <w:rFonts w:asciiTheme="minorHAnsi" w:hAnsiTheme="minorHAnsi" w:cstheme="minorHAnsi"/>
                <w:color w:val="000000"/>
                <w:sz w:val="20"/>
                <w:szCs w:val="20"/>
              </w:rPr>
              <w:t>26 (23)</w:t>
            </w:r>
          </w:p>
        </w:tc>
      </w:tr>
      <w:tr w:rsidR="00FE235F" w:rsidRPr="00C33BA5" w14:paraId="7B9664D9" w14:textId="77777777" w:rsidTr="004C7F95">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6248A30A" w14:textId="77777777" w:rsidR="00FE235F" w:rsidRPr="00C33BA5" w:rsidRDefault="00FE235F" w:rsidP="004C7F95">
            <w:pPr>
              <w:keepLines/>
              <w:widowControl w:val="0"/>
              <w:ind w:left="720"/>
              <w:rPr>
                <w:rFonts w:asciiTheme="minorHAnsi" w:hAnsiTheme="minorHAnsi" w:cstheme="minorHAnsi"/>
                <w:color w:val="000000"/>
                <w:sz w:val="20"/>
                <w:szCs w:val="20"/>
              </w:rPr>
            </w:pPr>
            <w:r w:rsidRPr="00C33BA5">
              <w:rPr>
                <w:rFonts w:asciiTheme="minorHAnsi" w:hAnsiTheme="minorHAnsi" w:cstheme="minorHAnsi"/>
                <w:color w:val="000000"/>
                <w:sz w:val="20"/>
                <w:szCs w:val="20"/>
              </w:rPr>
              <w:t>Epilepsy</w:t>
            </w:r>
          </w:p>
        </w:tc>
        <w:tc>
          <w:tcPr>
            <w:tcW w:w="4500" w:type="dxa"/>
            <w:vAlign w:val="bottom"/>
          </w:tcPr>
          <w:p w14:paraId="17A3A24F" w14:textId="77777777" w:rsidR="00FE235F" w:rsidRPr="00C33BA5"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C33BA5">
              <w:rPr>
                <w:rFonts w:asciiTheme="minorHAnsi" w:hAnsiTheme="minorHAnsi" w:cstheme="minorHAnsi"/>
                <w:color w:val="000000"/>
                <w:sz w:val="20"/>
                <w:szCs w:val="20"/>
              </w:rPr>
              <w:t>7 (4)</w:t>
            </w:r>
          </w:p>
        </w:tc>
      </w:tr>
      <w:tr w:rsidR="00FE235F" w:rsidRPr="00C33BA5" w14:paraId="09290A2E" w14:textId="77777777" w:rsidTr="004C7F95">
        <w:trPr>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53A7C2DB" w14:textId="77777777" w:rsidR="00FE235F" w:rsidRPr="00C33BA5" w:rsidRDefault="00FE235F" w:rsidP="004C7F95">
            <w:pPr>
              <w:keepLines/>
              <w:widowControl w:val="0"/>
              <w:ind w:left="720"/>
              <w:rPr>
                <w:rFonts w:asciiTheme="minorHAnsi" w:hAnsiTheme="minorHAnsi" w:cstheme="minorHAnsi"/>
                <w:color w:val="000000"/>
                <w:sz w:val="20"/>
                <w:szCs w:val="20"/>
              </w:rPr>
            </w:pPr>
            <w:r w:rsidRPr="00C33BA5">
              <w:rPr>
                <w:rFonts w:asciiTheme="minorHAnsi" w:hAnsiTheme="minorHAnsi" w:cstheme="minorHAnsi"/>
                <w:color w:val="000000"/>
                <w:sz w:val="20"/>
                <w:szCs w:val="20"/>
              </w:rPr>
              <w:t>TBI</w:t>
            </w:r>
          </w:p>
        </w:tc>
        <w:tc>
          <w:tcPr>
            <w:tcW w:w="4500" w:type="dxa"/>
            <w:vAlign w:val="bottom"/>
          </w:tcPr>
          <w:p w14:paraId="65EB264B" w14:textId="77777777" w:rsidR="00FE235F" w:rsidRPr="00C33BA5"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C33BA5">
              <w:rPr>
                <w:rFonts w:asciiTheme="minorHAnsi" w:hAnsiTheme="minorHAnsi" w:cstheme="minorHAnsi"/>
                <w:color w:val="000000"/>
                <w:sz w:val="20"/>
                <w:szCs w:val="20"/>
              </w:rPr>
              <w:t>5 (4)</w:t>
            </w:r>
          </w:p>
        </w:tc>
      </w:tr>
      <w:tr w:rsidR="00FE235F" w:rsidRPr="00C33BA5" w14:paraId="30A3F967" w14:textId="77777777" w:rsidTr="004C7F95">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06782EA7" w14:textId="77777777" w:rsidR="00FE235F" w:rsidRPr="00C33BA5" w:rsidRDefault="00FE235F" w:rsidP="004C7F95">
            <w:pPr>
              <w:keepLines/>
              <w:widowControl w:val="0"/>
              <w:ind w:left="720"/>
              <w:rPr>
                <w:rFonts w:asciiTheme="minorHAnsi" w:hAnsiTheme="minorHAnsi" w:cstheme="minorHAnsi"/>
                <w:color w:val="000000"/>
                <w:sz w:val="20"/>
                <w:szCs w:val="20"/>
              </w:rPr>
            </w:pPr>
            <w:r w:rsidRPr="00C33BA5">
              <w:rPr>
                <w:rFonts w:asciiTheme="minorHAnsi" w:hAnsiTheme="minorHAnsi" w:cstheme="minorHAnsi"/>
                <w:color w:val="000000"/>
                <w:sz w:val="20"/>
                <w:szCs w:val="20"/>
              </w:rPr>
              <w:t>Stroke</w:t>
            </w:r>
          </w:p>
        </w:tc>
        <w:tc>
          <w:tcPr>
            <w:tcW w:w="4500" w:type="dxa"/>
            <w:vAlign w:val="bottom"/>
          </w:tcPr>
          <w:p w14:paraId="4BA26906" w14:textId="77777777" w:rsidR="00FE235F" w:rsidRPr="00C33BA5"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C33BA5">
              <w:rPr>
                <w:rFonts w:asciiTheme="minorHAnsi" w:hAnsiTheme="minorHAnsi" w:cstheme="minorHAnsi"/>
                <w:color w:val="000000"/>
                <w:sz w:val="20"/>
                <w:szCs w:val="20"/>
              </w:rPr>
              <w:t>6 (5)</w:t>
            </w:r>
          </w:p>
        </w:tc>
      </w:tr>
      <w:tr w:rsidR="00FE235F" w:rsidRPr="00C33BA5" w14:paraId="5480D3D9" w14:textId="77777777" w:rsidTr="004C7F95">
        <w:trPr>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1DA39F50" w14:textId="77777777" w:rsidR="00FE235F" w:rsidRPr="00C33BA5" w:rsidRDefault="00FE235F" w:rsidP="004C7F95">
            <w:pPr>
              <w:keepLines/>
              <w:widowControl w:val="0"/>
              <w:ind w:left="720"/>
              <w:rPr>
                <w:rFonts w:asciiTheme="minorHAnsi" w:hAnsiTheme="minorHAnsi" w:cstheme="minorHAnsi"/>
                <w:color w:val="000000"/>
                <w:sz w:val="20"/>
                <w:szCs w:val="20"/>
              </w:rPr>
            </w:pPr>
            <w:r w:rsidRPr="00C33BA5">
              <w:rPr>
                <w:rFonts w:asciiTheme="minorHAnsi" w:hAnsiTheme="minorHAnsi" w:cstheme="minorHAnsi"/>
                <w:color w:val="000000"/>
                <w:sz w:val="20"/>
                <w:szCs w:val="20"/>
              </w:rPr>
              <w:t>All</w:t>
            </w:r>
          </w:p>
        </w:tc>
        <w:tc>
          <w:tcPr>
            <w:tcW w:w="4500" w:type="dxa"/>
            <w:vAlign w:val="bottom"/>
          </w:tcPr>
          <w:p w14:paraId="29239110" w14:textId="77777777" w:rsidR="00FE235F" w:rsidRPr="00C33BA5"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C33BA5">
              <w:rPr>
                <w:rFonts w:asciiTheme="minorHAnsi" w:hAnsiTheme="minorHAnsi" w:cstheme="minorHAnsi"/>
                <w:color w:val="000000"/>
                <w:sz w:val="20"/>
                <w:szCs w:val="20"/>
              </w:rPr>
              <w:t>113</w:t>
            </w:r>
          </w:p>
        </w:tc>
      </w:tr>
      <w:tr w:rsidR="00FE235F" w:rsidRPr="00C33BA5" w14:paraId="538D9FE5" w14:textId="77777777" w:rsidTr="004C7F95">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6D4C1F25" w14:textId="77777777" w:rsidR="00FE235F" w:rsidRPr="00C33BA5" w:rsidRDefault="00FE235F" w:rsidP="004C7F95">
            <w:pPr>
              <w:keepLines/>
              <w:widowControl w:val="0"/>
              <w:rPr>
                <w:rFonts w:asciiTheme="minorHAnsi" w:hAnsiTheme="minorHAnsi" w:cstheme="minorHAnsi"/>
                <w:color w:val="000000"/>
                <w:sz w:val="20"/>
                <w:szCs w:val="20"/>
              </w:rPr>
            </w:pPr>
            <w:r w:rsidRPr="00C33BA5">
              <w:rPr>
                <w:rFonts w:asciiTheme="minorHAnsi" w:hAnsiTheme="minorHAnsi" w:cstheme="minorHAnsi"/>
                <w:sz w:val="20"/>
                <w:szCs w:val="20"/>
              </w:rPr>
              <w:t>General</w:t>
            </w:r>
          </w:p>
        </w:tc>
        <w:tc>
          <w:tcPr>
            <w:tcW w:w="4500" w:type="dxa"/>
            <w:vAlign w:val="center"/>
          </w:tcPr>
          <w:p w14:paraId="1C53BD30" w14:textId="77777777" w:rsidR="00FE235F" w:rsidRPr="00C33BA5"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p>
        </w:tc>
      </w:tr>
      <w:tr w:rsidR="00FE235F" w:rsidRPr="00C33BA5" w14:paraId="163901EA" w14:textId="77777777" w:rsidTr="004C7F95">
        <w:trPr>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7B3BFCA3" w14:textId="77777777" w:rsidR="00FE235F" w:rsidRPr="00C33BA5" w:rsidRDefault="00FE235F" w:rsidP="004C7F95">
            <w:pPr>
              <w:keepLines/>
              <w:widowControl w:val="0"/>
              <w:ind w:left="720"/>
              <w:rPr>
                <w:rFonts w:asciiTheme="minorHAnsi" w:hAnsiTheme="minorHAnsi" w:cstheme="minorHAnsi"/>
                <w:color w:val="000000"/>
                <w:sz w:val="20"/>
                <w:szCs w:val="20"/>
              </w:rPr>
            </w:pPr>
            <w:r w:rsidRPr="00C33BA5">
              <w:rPr>
                <w:rFonts w:asciiTheme="minorHAnsi" w:hAnsiTheme="minorHAnsi" w:cstheme="minorHAnsi"/>
                <w:sz w:val="20"/>
                <w:szCs w:val="20"/>
              </w:rPr>
              <w:t>Pharmaceutical funder</w:t>
            </w:r>
          </w:p>
        </w:tc>
        <w:tc>
          <w:tcPr>
            <w:tcW w:w="4500" w:type="dxa"/>
            <w:vAlign w:val="bottom"/>
          </w:tcPr>
          <w:p w14:paraId="4758015C" w14:textId="77777777" w:rsidR="00FE235F" w:rsidRPr="00C33BA5"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C33BA5">
              <w:rPr>
                <w:rFonts w:asciiTheme="minorHAnsi" w:hAnsiTheme="minorHAnsi" w:cstheme="minorHAnsi"/>
                <w:color w:val="000000"/>
                <w:sz w:val="20"/>
                <w:szCs w:val="20"/>
              </w:rPr>
              <w:t>94 (83)</w:t>
            </w:r>
          </w:p>
        </w:tc>
      </w:tr>
      <w:tr w:rsidR="00FE235F" w:rsidRPr="00C33BA5" w14:paraId="7146795E" w14:textId="77777777" w:rsidTr="004C7F95">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240B192B" w14:textId="77777777" w:rsidR="00FE235F" w:rsidRPr="00C33BA5" w:rsidRDefault="00FE235F" w:rsidP="004C7F95">
            <w:pPr>
              <w:keepLines/>
              <w:widowControl w:val="0"/>
              <w:ind w:left="720"/>
              <w:rPr>
                <w:rFonts w:asciiTheme="minorHAnsi" w:hAnsiTheme="minorHAnsi" w:cstheme="minorHAnsi"/>
                <w:color w:val="000000"/>
                <w:sz w:val="20"/>
                <w:szCs w:val="20"/>
              </w:rPr>
            </w:pPr>
            <w:r w:rsidRPr="00C33BA5">
              <w:rPr>
                <w:rFonts w:asciiTheme="minorHAnsi" w:hAnsiTheme="minorHAnsi" w:cstheme="minorHAnsi"/>
                <w:sz w:val="20"/>
                <w:szCs w:val="20"/>
              </w:rPr>
              <w:t>Pre-approval status</w:t>
            </w:r>
          </w:p>
        </w:tc>
        <w:tc>
          <w:tcPr>
            <w:tcW w:w="4500" w:type="dxa"/>
            <w:vAlign w:val="bottom"/>
          </w:tcPr>
          <w:p w14:paraId="58D15213" w14:textId="77777777" w:rsidR="00FE235F" w:rsidRPr="00C33BA5"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C33BA5">
              <w:rPr>
                <w:rFonts w:asciiTheme="minorHAnsi" w:hAnsiTheme="minorHAnsi" w:cstheme="minorHAnsi"/>
                <w:color w:val="000000"/>
                <w:sz w:val="20"/>
                <w:szCs w:val="20"/>
              </w:rPr>
              <w:t>92 (81)</w:t>
            </w:r>
          </w:p>
        </w:tc>
      </w:tr>
      <w:tr w:rsidR="00FE235F" w:rsidRPr="00C33BA5" w14:paraId="4234E20F" w14:textId="77777777" w:rsidTr="004C7F95">
        <w:trPr>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37AAFC84" w14:textId="77777777" w:rsidR="00FE235F" w:rsidRPr="00C33BA5" w:rsidRDefault="00FE235F" w:rsidP="004C7F95">
            <w:pPr>
              <w:keepLines/>
              <w:widowControl w:val="0"/>
              <w:ind w:left="720"/>
              <w:rPr>
                <w:rFonts w:asciiTheme="minorHAnsi" w:hAnsiTheme="minorHAnsi" w:cstheme="minorHAnsi"/>
                <w:color w:val="000000"/>
                <w:sz w:val="20"/>
                <w:szCs w:val="20"/>
              </w:rPr>
            </w:pPr>
            <w:r w:rsidRPr="00C33BA5">
              <w:rPr>
                <w:rFonts w:asciiTheme="minorHAnsi" w:hAnsiTheme="minorHAnsi" w:cstheme="minorHAnsi"/>
                <w:sz w:val="20"/>
                <w:szCs w:val="20"/>
              </w:rPr>
              <w:t>Positive primary endpoint</w:t>
            </w:r>
          </w:p>
        </w:tc>
        <w:tc>
          <w:tcPr>
            <w:tcW w:w="4500" w:type="dxa"/>
            <w:vAlign w:val="bottom"/>
          </w:tcPr>
          <w:p w14:paraId="35A6270D" w14:textId="77777777" w:rsidR="00FE235F" w:rsidRPr="00C33BA5"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C33BA5">
              <w:rPr>
                <w:rFonts w:asciiTheme="minorHAnsi" w:hAnsiTheme="minorHAnsi" w:cstheme="minorHAnsi"/>
                <w:color w:val="000000"/>
                <w:sz w:val="20"/>
                <w:szCs w:val="20"/>
              </w:rPr>
              <w:t xml:space="preserve">  49 (</w:t>
            </w:r>
            <w:proofErr w:type="gramStart"/>
            <w:r w:rsidRPr="00C33BA5">
              <w:rPr>
                <w:rFonts w:asciiTheme="minorHAnsi" w:hAnsiTheme="minorHAnsi" w:cstheme="minorHAnsi"/>
                <w:color w:val="000000"/>
                <w:sz w:val="20"/>
                <w:szCs w:val="20"/>
              </w:rPr>
              <w:t>45)*</w:t>
            </w:r>
            <w:proofErr w:type="gramEnd"/>
            <w:r w:rsidRPr="00C33BA5">
              <w:rPr>
                <w:rFonts w:asciiTheme="minorHAnsi" w:hAnsiTheme="minorHAnsi" w:cstheme="minorHAnsi"/>
                <w:color w:val="000000"/>
                <w:sz w:val="20"/>
                <w:szCs w:val="20"/>
              </w:rPr>
              <w:t xml:space="preserve"> </w:t>
            </w:r>
          </w:p>
        </w:tc>
      </w:tr>
      <w:tr w:rsidR="00FE235F" w:rsidRPr="00C33BA5" w14:paraId="1BC0A739" w14:textId="77777777" w:rsidTr="004C7F95">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01D1261B" w14:textId="77777777" w:rsidR="00FE235F" w:rsidRPr="00C33BA5" w:rsidRDefault="00FE235F" w:rsidP="004C7F95">
            <w:pPr>
              <w:keepLines/>
              <w:widowControl w:val="0"/>
              <w:ind w:left="720"/>
              <w:rPr>
                <w:rFonts w:asciiTheme="minorHAnsi" w:hAnsiTheme="minorHAnsi" w:cstheme="minorHAnsi"/>
                <w:color w:val="000000"/>
                <w:sz w:val="20"/>
                <w:szCs w:val="20"/>
              </w:rPr>
            </w:pPr>
            <w:r w:rsidRPr="00C33BA5">
              <w:rPr>
                <w:rFonts w:asciiTheme="minorHAnsi" w:hAnsiTheme="minorHAnsi" w:cstheme="minorHAnsi"/>
                <w:sz w:val="20"/>
                <w:szCs w:val="20"/>
              </w:rPr>
              <w:t>Terminated for safety or futility</w:t>
            </w:r>
          </w:p>
        </w:tc>
        <w:tc>
          <w:tcPr>
            <w:tcW w:w="4500" w:type="dxa"/>
            <w:vAlign w:val="bottom"/>
          </w:tcPr>
          <w:p w14:paraId="4FAF8651" w14:textId="77777777" w:rsidR="00FE235F" w:rsidRPr="00C33BA5"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C33BA5">
              <w:rPr>
                <w:rFonts w:asciiTheme="minorHAnsi" w:hAnsiTheme="minorHAnsi" w:cstheme="minorHAnsi"/>
                <w:color w:val="000000"/>
                <w:sz w:val="20"/>
                <w:szCs w:val="20"/>
              </w:rPr>
              <w:t>24 (21)</w:t>
            </w:r>
          </w:p>
        </w:tc>
      </w:tr>
      <w:tr w:rsidR="00FE235F" w:rsidRPr="00C33BA5" w14:paraId="4C21C569" w14:textId="77777777" w:rsidTr="004C7F95">
        <w:trPr>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48DBFF5D" w14:textId="77777777" w:rsidR="00FE235F" w:rsidRPr="00C33BA5" w:rsidRDefault="00FE235F" w:rsidP="004C7F95">
            <w:pPr>
              <w:keepLines/>
              <w:widowControl w:val="0"/>
              <w:ind w:left="720"/>
              <w:rPr>
                <w:rFonts w:asciiTheme="minorHAnsi" w:hAnsiTheme="minorHAnsi" w:cstheme="minorHAnsi"/>
                <w:b w:val="0"/>
                <w:bCs w:val="0"/>
                <w:sz w:val="20"/>
                <w:szCs w:val="20"/>
              </w:rPr>
            </w:pPr>
            <w:r w:rsidRPr="00C33BA5">
              <w:rPr>
                <w:rFonts w:asciiTheme="minorHAnsi" w:hAnsiTheme="minorHAnsi" w:cstheme="minorHAnsi"/>
                <w:sz w:val="20"/>
                <w:szCs w:val="20"/>
              </w:rPr>
              <w:t xml:space="preserve">Median sample size (IQR) </w:t>
            </w:r>
          </w:p>
        </w:tc>
        <w:tc>
          <w:tcPr>
            <w:tcW w:w="4500" w:type="dxa"/>
            <w:vAlign w:val="center"/>
          </w:tcPr>
          <w:p w14:paraId="3AE05B77" w14:textId="77777777" w:rsidR="00FE235F" w:rsidRPr="00C33BA5"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C33BA5">
              <w:rPr>
                <w:rFonts w:asciiTheme="minorHAnsi" w:hAnsiTheme="minorHAnsi" w:cstheme="minorHAnsi"/>
                <w:sz w:val="20"/>
                <w:szCs w:val="20"/>
              </w:rPr>
              <w:t xml:space="preserve">835 (706) </w:t>
            </w:r>
          </w:p>
        </w:tc>
      </w:tr>
      <w:tr w:rsidR="00FE235F" w:rsidRPr="00C33BA5" w14:paraId="7360B5D2" w14:textId="77777777" w:rsidTr="004C7F95">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469F3D89" w14:textId="77777777" w:rsidR="00FE235F" w:rsidRPr="00C33BA5" w:rsidRDefault="00FE235F" w:rsidP="004C7F95">
            <w:pPr>
              <w:keepLines/>
              <w:widowControl w:val="0"/>
              <w:ind w:left="720"/>
              <w:rPr>
                <w:rFonts w:asciiTheme="minorHAnsi" w:hAnsiTheme="minorHAnsi" w:cstheme="minorHAnsi"/>
                <w:sz w:val="20"/>
                <w:szCs w:val="20"/>
              </w:rPr>
            </w:pPr>
            <w:r>
              <w:rPr>
                <w:rFonts w:asciiTheme="minorHAnsi" w:hAnsiTheme="minorHAnsi" w:cstheme="minorHAnsi"/>
                <w:sz w:val="20"/>
                <w:szCs w:val="20"/>
              </w:rPr>
              <w:t>Median trial duration in years (IQR)</w:t>
            </w:r>
          </w:p>
        </w:tc>
        <w:tc>
          <w:tcPr>
            <w:tcW w:w="4500" w:type="dxa"/>
            <w:vAlign w:val="center"/>
          </w:tcPr>
          <w:p w14:paraId="66089C4A" w14:textId="77777777" w:rsidR="00FE235F" w:rsidRPr="00C33BA5"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2.92 (1.97)</w:t>
            </w:r>
          </w:p>
        </w:tc>
      </w:tr>
    </w:tbl>
    <w:p w14:paraId="602C2B8E" w14:textId="77777777" w:rsidR="00FE235F" w:rsidRDefault="00FE235F" w:rsidP="00FE235F">
      <w:pPr>
        <w:spacing w:line="480" w:lineRule="auto"/>
      </w:pPr>
      <w:r>
        <w:t xml:space="preserve">*Out of 108 trials with primary results available </w:t>
      </w:r>
    </w:p>
    <w:p w14:paraId="198FC094" w14:textId="77777777" w:rsidR="00FE235F" w:rsidRDefault="00FE235F" w:rsidP="00FE235F">
      <w:pPr>
        <w:spacing w:line="480" w:lineRule="auto"/>
      </w:pPr>
    </w:p>
    <w:p w14:paraId="3ADBA703" w14:textId="77777777" w:rsidR="00FE235F" w:rsidRDefault="00FE235F" w:rsidP="00FE235F">
      <w:pPr>
        <w:spacing w:line="480" w:lineRule="auto"/>
      </w:pPr>
    </w:p>
    <w:p w14:paraId="17A2EF3D" w14:textId="77777777" w:rsidR="00FE235F" w:rsidRDefault="00FE235F" w:rsidP="00FE235F">
      <w:pPr>
        <w:spacing w:line="480" w:lineRule="auto"/>
      </w:pPr>
    </w:p>
    <w:p w14:paraId="60C0C622" w14:textId="77777777" w:rsidR="00FE235F" w:rsidRDefault="00FE235F" w:rsidP="00FE235F">
      <w:pPr>
        <w:spacing w:line="480" w:lineRule="auto"/>
      </w:pPr>
    </w:p>
    <w:p w14:paraId="5E7DF16C" w14:textId="77777777" w:rsidR="00FE235F" w:rsidRDefault="00FE235F" w:rsidP="00FE235F">
      <w:pPr>
        <w:spacing w:line="480" w:lineRule="auto"/>
      </w:pPr>
    </w:p>
    <w:p w14:paraId="20A3ABBB" w14:textId="77777777" w:rsidR="00FE235F" w:rsidRDefault="00FE235F" w:rsidP="00FE235F">
      <w:pPr>
        <w:spacing w:line="480" w:lineRule="auto"/>
      </w:pPr>
    </w:p>
    <w:p w14:paraId="41FFE333" w14:textId="77777777" w:rsidR="00FE235F" w:rsidRDefault="00FE235F" w:rsidP="00FE235F">
      <w:pPr>
        <w:spacing w:line="480" w:lineRule="auto"/>
      </w:pPr>
    </w:p>
    <w:p w14:paraId="10BBF332" w14:textId="77777777" w:rsidR="00FE235F" w:rsidRDefault="00FE235F" w:rsidP="00FE235F">
      <w:pPr>
        <w:spacing w:line="480" w:lineRule="auto"/>
      </w:pPr>
    </w:p>
    <w:p w14:paraId="156D8C93" w14:textId="77777777" w:rsidR="00FE235F" w:rsidRDefault="00FE235F" w:rsidP="00FE235F">
      <w:pPr>
        <w:spacing w:line="480" w:lineRule="auto"/>
      </w:pPr>
    </w:p>
    <w:p w14:paraId="465F608E" w14:textId="77777777" w:rsidR="00FE235F" w:rsidRDefault="00FE235F" w:rsidP="00FE235F">
      <w:pPr>
        <w:spacing w:line="480" w:lineRule="auto"/>
      </w:pPr>
    </w:p>
    <w:p w14:paraId="54080CBD" w14:textId="77777777" w:rsidR="00FE235F" w:rsidRPr="008B4C98" w:rsidRDefault="00FE235F" w:rsidP="00FE235F">
      <w:pPr>
        <w:spacing w:line="480" w:lineRule="auto"/>
        <w:rPr>
          <w:b/>
          <w:bCs/>
        </w:rPr>
      </w:pPr>
      <w:r w:rsidRPr="008B4C98">
        <w:rPr>
          <w:b/>
          <w:bCs/>
        </w:rPr>
        <w:lastRenderedPageBreak/>
        <w:t>Table 2</w:t>
      </w:r>
      <w:r>
        <w:rPr>
          <w:b/>
          <w:bCs/>
        </w:rPr>
        <w:t>.</w:t>
      </w:r>
      <w:r w:rsidRPr="008B4C98">
        <w:rPr>
          <w:b/>
          <w:bCs/>
        </w:rPr>
        <w:t xml:space="preserve"> Prevalence of Bypassing </w:t>
      </w:r>
    </w:p>
    <w:p w14:paraId="53DD90BE" w14:textId="77777777" w:rsidR="00FE235F" w:rsidRDefault="00FE235F" w:rsidP="00FE235F"/>
    <w:tbl>
      <w:tblPr>
        <w:tblStyle w:val="PlainTable4"/>
        <w:tblpPr w:leftFromText="180" w:rightFromText="180" w:vertAnchor="text" w:horzAnchor="margin" w:tblpY="50"/>
        <w:tblW w:w="9360" w:type="dxa"/>
        <w:tblLayout w:type="fixed"/>
        <w:tblLook w:val="04A0" w:firstRow="1" w:lastRow="0" w:firstColumn="1" w:lastColumn="0" w:noHBand="0" w:noVBand="1"/>
      </w:tblPr>
      <w:tblGrid>
        <w:gridCol w:w="2879"/>
        <w:gridCol w:w="900"/>
        <w:gridCol w:w="1263"/>
        <w:gridCol w:w="1438"/>
        <w:gridCol w:w="1440"/>
        <w:gridCol w:w="1440"/>
      </w:tblGrid>
      <w:tr w:rsidR="00FE235F" w:rsidRPr="00231570" w14:paraId="1A5D87B4" w14:textId="77777777" w:rsidTr="004C7F95">
        <w:trPr>
          <w:cnfStyle w:val="100000000000" w:firstRow="1" w:lastRow="0" w:firstColumn="0" w:lastColumn="0" w:oddVBand="0" w:evenVBand="0" w:oddHBand="0" w:evenHBand="0" w:firstRowFirstColumn="0" w:firstRowLastColumn="0" w:lastRowFirstColumn="0" w:lastRowLastColumn="0"/>
          <w:cantSplit/>
          <w:trHeight w:val="370"/>
        </w:trPr>
        <w:tc>
          <w:tcPr>
            <w:cnfStyle w:val="001000000000" w:firstRow="0" w:lastRow="0" w:firstColumn="1" w:lastColumn="0" w:oddVBand="0" w:evenVBand="0" w:oddHBand="0" w:evenHBand="0" w:firstRowFirstColumn="0" w:firstRowLastColumn="0" w:lastRowFirstColumn="0" w:lastRowLastColumn="0"/>
            <w:tcW w:w="2879" w:type="dxa"/>
            <w:vMerge w:val="restart"/>
            <w:tcBorders>
              <w:top w:val="single" w:sz="4" w:space="0" w:color="000000"/>
              <w:right w:val="single" w:sz="4" w:space="0" w:color="000000"/>
            </w:tcBorders>
            <w:shd w:val="clear" w:color="auto" w:fill="FFFFFF" w:themeFill="background1"/>
            <w:vAlign w:val="center"/>
          </w:tcPr>
          <w:p w14:paraId="760699F1" w14:textId="77777777" w:rsidR="00FE235F" w:rsidRPr="00135B39" w:rsidRDefault="00FE235F" w:rsidP="004C7F95">
            <w:pPr>
              <w:keepLines/>
              <w:widowControl w:val="0"/>
              <w:jc w:val="center"/>
              <w:rPr>
                <w:rFonts w:asciiTheme="minorHAnsi" w:hAnsiTheme="minorHAnsi" w:cstheme="minorHAnsi"/>
                <w:sz w:val="20"/>
                <w:szCs w:val="20"/>
              </w:rPr>
            </w:pPr>
            <w:r w:rsidRPr="00135B39">
              <w:rPr>
                <w:rFonts w:asciiTheme="minorHAnsi" w:hAnsiTheme="minorHAnsi" w:cstheme="minorHAnsi"/>
                <w:sz w:val="20"/>
                <w:szCs w:val="20"/>
              </w:rPr>
              <w:t>Indications</w:t>
            </w:r>
          </w:p>
        </w:tc>
        <w:tc>
          <w:tcPr>
            <w:tcW w:w="900" w:type="dxa"/>
            <w:vMerge w:val="restart"/>
            <w:tcBorders>
              <w:top w:val="single" w:sz="4" w:space="0" w:color="000000"/>
              <w:right w:val="single" w:sz="4" w:space="0" w:color="000000"/>
            </w:tcBorders>
            <w:shd w:val="clear" w:color="auto" w:fill="FFFFFF" w:themeFill="background1"/>
            <w:vAlign w:val="center"/>
          </w:tcPr>
          <w:p w14:paraId="764CB958" w14:textId="77777777" w:rsidR="00FE235F" w:rsidRPr="00135B39" w:rsidRDefault="00FE235F" w:rsidP="004C7F95">
            <w:pPr>
              <w:keepLines/>
              <w:widowControl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135B39">
              <w:rPr>
                <w:rFonts w:asciiTheme="minorHAnsi" w:hAnsiTheme="minorHAnsi" w:cstheme="minorHAnsi"/>
                <w:sz w:val="20"/>
                <w:szCs w:val="20"/>
              </w:rPr>
              <w:t>Overall</w:t>
            </w:r>
          </w:p>
          <w:p w14:paraId="786F5C7A" w14:textId="77777777" w:rsidR="00FE235F" w:rsidRPr="006756E5" w:rsidRDefault="00FE235F" w:rsidP="004C7F95">
            <w:pPr>
              <w:keepLines/>
              <w:widowControl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6756E5">
              <w:rPr>
                <w:rFonts w:asciiTheme="minorHAnsi" w:eastAsia="Calibri" w:hAnsiTheme="minorHAnsi" w:cstheme="minorHAnsi"/>
                <w:sz w:val="20"/>
                <w:szCs w:val="20"/>
              </w:rPr>
              <w:t>(N)</w:t>
            </w:r>
          </w:p>
        </w:tc>
        <w:tc>
          <w:tcPr>
            <w:tcW w:w="1263" w:type="dxa"/>
            <w:tcBorders>
              <w:top w:val="single" w:sz="4" w:space="0" w:color="000000"/>
              <w:right w:val="single" w:sz="4" w:space="0" w:color="auto"/>
            </w:tcBorders>
            <w:shd w:val="clear" w:color="auto" w:fill="FFFFFF" w:themeFill="background1"/>
            <w:vAlign w:val="center"/>
          </w:tcPr>
          <w:p w14:paraId="633BA9BB" w14:textId="77777777" w:rsidR="00FE235F" w:rsidRPr="00135B39" w:rsidRDefault="00FE235F" w:rsidP="004C7F95">
            <w:pPr>
              <w:keepLines/>
              <w:widowControl w:val="0"/>
              <w:tabs>
                <w:tab w:val="left" w:pos="396"/>
                <w:tab w:val="center" w:pos="2457"/>
              </w:tab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Non-Bypass</w:t>
            </w:r>
          </w:p>
        </w:tc>
        <w:tc>
          <w:tcPr>
            <w:tcW w:w="4318" w:type="dxa"/>
            <w:gridSpan w:val="3"/>
            <w:tcBorders>
              <w:top w:val="single" w:sz="4" w:space="0" w:color="000000"/>
              <w:left w:val="single" w:sz="4" w:space="0" w:color="auto"/>
            </w:tcBorders>
            <w:shd w:val="clear" w:color="auto" w:fill="FFFFFF" w:themeFill="background1"/>
            <w:vAlign w:val="center"/>
          </w:tcPr>
          <w:p w14:paraId="02EB5D0E" w14:textId="77777777" w:rsidR="00FE235F" w:rsidRPr="00135B39" w:rsidRDefault="00FE235F" w:rsidP="004C7F95">
            <w:pPr>
              <w:keepLines/>
              <w:widowControl w:val="0"/>
              <w:tabs>
                <w:tab w:val="left" w:pos="396"/>
                <w:tab w:val="center" w:pos="2457"/>
              </w:tab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Bypass</w:t>
            </w:r>
          </w:p>
        </w:tc>
      </w:tr>
      <w:tr w:rsidR="00FE235F" w:rsidRPr="00231570" w14:paraId="61C3776E" w14:textId="77777777" w:rsidTr="004C7F95">
        <w:trPr>
          <w:cnfStyle w:val="000000100000" w:firstRow="0" w:lastRow="0" w:firstColumn="0" w:lastColumn="0" w:oddVBand="0" w:evenVBand="0" w:oddHBand="1" w:evenHBand="0" w:firstRowFirstColumn="0" w:firstRowLastColumn="0" w:lastRowFirstColumn="0" w:lastRowLastColumn="0"/>
          <w:cantSplit/>
          <w:trHeight w:val="690"/>
        </w:trPr>
        <w:tc>
          <w:tcPr>
            <w:cnfStyle w:val="001000000000" w:firstRow="0" w:lastRow="0" w:firstColumn="1" w:lastColumn="0" w:oddVBand="0" w:evenVBand="0" w:oddHBand="0" w:evenHBand="0" w:firstRowFirstColumn="0" w:firstRowLastColumn="0" w:lastRowFirstColumn="0" w:lastRowLastColumn="0"/>
            <w:tcW w:w="2879" w:type="dxa"/>
            <w:vMerge/>
            <w:tcBorders>
              <w:right w:val="single" w:sz="4" w:space="0" w:color="000000"/>
            </w:tcBorders>
            <w:shd w:val="clear" w:color="auto" w:fill="FFFFFF" w:themeFill="background1"/>
            <w:vAlign w:val="center"/>
          </w:tcPr>
          <w:p w14:paraId="112BBEEA" w14:textId="77777777" w:rsidR="00FE235F" w:rsidRPr="00135B39" w:rsidRDefault="00FE235F" w:rsidP="004C7F95">
            <w:pPr>
              <w:keepLines/>
              <w:widowControl w:val="0"/>
              <w:jc w:val="center"/>
              <w:rPr>
                <w:rFonts w:asciiTheme="minorHAnsi" w:hAnsiTheme="minorHAnsi" w:cstheme="minorHAnsi"/>
                <w:sz w:val="20"/>
                <w:szCs w:val="20"/>
              </w:rPr>
            </w:pPr>
          </w:p>
        </w:tc>
        <w:tc>
          <w:tcPr>
            <w:tcW w:w="900" w:type="dxa"/>
            <w:vMerge/>
            <w:tcBorders>
              <w:right w:val="single" w:sz="4" w:space="0" w:color="000000"/>
            </w:tcBorders>
            <w:shd w:val="clear" w:color="auto" w:fill="FFFFFF" w:themeFill="background1"/>
            <w:vAlign w:val="center"/>
          </w:tcPr>
          <w:p w14:paraId="5647DC2A" w14:textId="77777777" w:rsidR="00FE235F" w:rsidRPr="00135B39" w:rsidRDefault="00FE235F" w:rsidP="004C7F95">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p>
        </w:tc>
        <w:tc>
          <w:tcPr>
            <w:tcW w:w="1263" w:type="dxa"/>
            <w:vMerge w:val="restart"/>
            <w:tcBorders>
              <w:top w:val="single" w:sz="4" w:space="0" w:color="auto"/>
              <w:right w:val="single" w:sz="4" w:space="0" w:color="auto"/>
            </w:tcBorders>
            <w:shd w:val="clear" w:color="auto" w:fill="FFFFFF" w:themeFill="background1"/>
            <w:vAlign w:val="center"/>
          </w:tcPr>
          <w:p w14:paraId="1DD62A33" w14:textId="77777777" w:rsidR="00FE235F" w:rsidRPr="00135B39" w:rsidRDefault="00FE235F" w:rsidP="004C7F95">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135B39">
              <w:rPr>
                <w:rFonts w:asciiTheme="minorHAnsi" w:hAnsiTheme="minorHAnsi" w:cstheme="minorHAnsi"/>
                <w:b/>
                <w:bCs/>
                <w:sz w:val="20"/>
                <w:szCs w:val="20"/>
              </w:rPr>
              <w:t>Preceded by Positive P2</w:t>
            </w:r>
          </w:p>
          <w:p w14:paraId="3C1DB26E" w14:textId="77777777" w:rsidR="00FE235F" w:rsidRPr="006756E5" w:rsidRDefault="00FE235F" w:rsidP="004C7F95">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135B39">
              <w:rPr>
                <w:rFonts w:asciiTheme="minorHAnsi" w:eastAsia="Calibri" w:hAnsiTheme="minorHAnsi" w:cstheme="minorHAnsi"/>
                <w:b/>
                <w:bCs/>
                <w:sz w:val="20"/>
                <w:szCs w:val="20"/>
              </w:rPr>
              <w:t>(N, %)</w:t>
            </w:r>
          </w:p>
        </w:tc>
        <w:tc>
          <w:tcPr>
            <w:tcW w:w="2878" w:type="dxa"/>
            <w:gridSpan w:val="2"/>
            <w:tcBorders>
              <w:top w:val="single" w:sz="4" w:space="0" w:color="auto"/>
              <w:bottom w:val="single" w:sz="4" w:space="0" w:color="auto"/>
              <w:right w:val="single" w:sz="4" w:space="0" w:color="auto"/>
            </w:tcBorders>
            <w:shd w:val="clear" w:color="auto" w:fill="FFFFFF" w:themeFill="background1"/>
            <w:vAlign w:val="center"/>
          </w:tcPr>
          <w:p w14:paraId="5A52FFE0" w14:textId="77777777" w:rsidR="00FE235F" w:rsidRPr="00135B39" w:rsidRDefault="00FE235F" w:rsidP="004C7F95">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135B39">
              <w:rPr>
                <w:rFonts w:asciiTheme="minorHAnsi" w:hAnsiTheme="minorHAnsi" w:cstheme="minorHAnsi"/>
                <w:b/>
                <w:bCs/>
                <w:sz w:val="20"/>
                <w:szCs w:val="20"/>
              </w:rPr>
              <w:t>Preceded by Ambiguous P2</w:t>
            </w:r>
          </w:p>
          <w:p w14:paraId="3D2F0D04" w14:textId="77777777" w:rsidR="00FE235F" w:rsidRDefault="00FE235F" w:rsidP="004C7F95">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135B39">
              <w:rPr>
                <w:rFonts w:asciiTheme="minorHAnsi" w:eastAsia="Calibri" w:hAnsiTheme="minorHAnsi" w:cstheme="minorHAnsi"/>
                <w:b/>
                <w:bCs/>
                <w:sz w:val="20"/>
                <w:szCs w:val="20"/>
              </w:rPr>
              <w:t>(N, %)</w:t>
            </w:r>
          </w:p>
        </w:tc>
        <w:tc>
          <w:tcPr>
            <w:tcW w:w="1440" w:type="dxa"/>
            <w:vMerge w:val="restart"/>
            <w:tcBorders>
              <w:top w:val="single" w:sz="4" w:space="0" w:color="000000"/>
              <w:left w:val="single" w:sz="4" w:space="0" w:color="auto"/>
            </w:tcBorders>
            <w:shd w:val="clear" w:color="auto" w:fill="FFFFFF" w:themeFill="background1"/>
            <w:vAlign w:val="center"/>
          </w:tcPr>
          <w:p w14:paraId="511327B9" w14:textId="77777777" w:rsidR="00FE235F" w:rsidRPr="00135B39" w:rsidRDefault="00FE235F" w:rsidP="004C7F95">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Pr>
                <w:rFonts w:asciiTheme="minorHAnsi" w:hAnsiTheme="minorHAnsi" w:cstheme="minorHAnsi"/>
                <w:b/>
                <w:bCs/>
                <w:sz w:val="20"/>
                <w:szCs w:val="20"/>
              </w:rPr>
              <w:t>Full Bypass</w:t>
            </w:r>
          </w:p>
          <w:p w14:paraId="66E7B2CE" w14:textId="77777777" w:rsidR="00FE235F" w:rsidRPr="00135B39" w:rsidRDefault="00FE235F" w:rsidP="004C7F95">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135B39">
              <w:rPr>
                <w:rFonts w:asciiTheme="minorHAnsi" w:eastAsia="Calibri" w:hAnsiTheme="minorHAnsi" w:cstheme="minorHAnsi"/>
                <w:b/>
                <w:bCs/>
                <w:sz w:val="20"/>
                <w:szCs w:val="20"/>
              </w:rPr>
              <w:t>(N, %)</w:t>
            </w:r>
          </w:p>
        </w:tc>
      </w:tr>
      <w:tr w:rsidR="00FE235F" w:rsidRPr="00231570" w14:paraId="6DE0C44B" w14:textId="77777777" w:rsidTr="004C7F95">
        <w:trPr>
          <w:cantSplit/>
          <w:trHeight w:val="613"/>
        </w:trPr>
        <w:tc>
          <w:tcPr>
            <w:cnfStyle w:val="001000000000" w:firstRow="0" w:lastRow="0" w:firstColumn="1" w:lastColumn="0" w:oddVBand="0" w:evenVBand="0" w:oddHBand="0" w:evenHBand="0" w:firstRowFirstColumn="0" w:firstRowLastColumn="0" w:lastRowFirstColumn="0" w:lastRowLastColumn="0"/>
            <w:tcW w:w="2879" w:type="dxa"/>
            <w:vMerge/>
            <w:tcBorders>
              <w:bottom w:val="single" w:sz="4" w:space="0" w:color="auto"/>
              <w:right w:val="single" w:sz="4" w:space="0" w:color="000000"/>
            </w:tcBorders>
            <w:shd w:val="clear" w:color="auto" w:fill="FFFFFF" w:themeFill="background1"/>
            <w:vAlign w:val="center"/>
          </w:tcPr>
          <w:p w14:paraId="22C994B3" w14:textId="77777777" w:rsidR="00FE235F" w:rsidRPr="00135B39" w:rsidRDefault="00FE235F" w:rsidP="004C7F95">
            <w:pPr>
              <w:keepLines/>
              <w:widowControl w:val="0"/>
              <w:jc w:val="center"/>
              <w:rPr>
                <w:rFonts w:asciiTheme="minorHAnsi" w:hAnsiTheme="minorHAnsi" w:cstheme="minorHAnsi"/>
                <w:sz w:val="20"/>
                <w:szCs w:val="20"/>
              </w:rPr>
            </w:pPr>
          </w:p>
        </w:tc>
        <w:tc>
          <w:tcPr>
            <w:tcW w:w="900" w:type="dxa"/>
            <w:vMerge/>
            <w:tcBorders>
              <w:bottom w:val="single" w:sz="4" w:space="0" w:color="auto"/>
              <w:right w:val="single" w:sz="4" w:space="0" w:color="000000"/>
            </w:tcBorders>
            <w:shd w:val="clear" w:color="auto" w:fill="FFFFFF" w:themeFill="background1"/>
            <w:vAlign w:val="center"/>
          </w:tcPr>
          <w:p w14:paraId="2A5A536C" w14:textId="77777777" w:rsidR="00FE235F" w:rsidRPr="00135B39" w:rsidRDefault="00FE235F" w:rsidP="004C7F95">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p>
        </w:tc>
        <w:tc>
          <w:tcPr>
            <w:tcW w:w="1263" w:type="dxa"/>
            <w:vMerge/>
            <w:tcBorders>
              <w:bottom w:val="single" w:sz="4" w:space="0" w:color="auto"/>
              <w:right w:val="single" w:sz="4" w:space="0" w:color="auto"/>
            </w:tcBorders>
            <w:shd w:val="clear" w:color="auto" w:fill="FFFFFF" w:themeFill="background1"/>
            <w:vAlign w:val="center"/>
          </w:tcPr>
          <w:p w14:paraId="663F1925" w14:textId="77777777" w:rsidR="00FE235F" w:rsidRPr="00135B39" w:rsidRDefault="00FE235F" w:rsidP="004C7F95">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p>
        </w:tc>
        <w:tc>
          <w:tcPr>
            <w:tcW w:w="1438" w:type="dxa"/>
            <w:tcBorders>
              <w:top w:val="single" w:sz="4" w:space="0" w:color="auto"/>
              <w:bottom w:val="single" w:sz="4" w:space="0" w:color="auto"/>
              <w:right w:val="single" w:sz="4" w:space="0" w:color="auto"/>
            </w:tcBorders>
            <w:shd w:val="clear" w:color="auto" w:fill="FFFFFF" w:themeFill="background1"/>
            <w:vAlign w:val="center"/>
          </w:tcPr>
          <w:p w14:paraId="1DB48226" w14:textId="77777777" w:rsidR="00FE235F" w:rsidRPr="006756E5" w:rsidRDefault="00FE235F" w:rsidP="004C7F95">
            <w:pPr>
              <w:tabs>
                <w:tab w:val="left" w:pos="2959"/>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6756E5">
              <w:rPr>
                <w:rFonts w:asciiTheme="minorHAnsi" w:hAnsiTheme="minorHAnsi" w:cstheme="minorHAnsi"/>
                <w:b/>
                <w:bCs/>
                <w:sz w:val="20"/>
                <w:szCs w:val="20"/>
              </w:rPr>
              <w:t>Non</w:t>
            </w:r>
            <w:r>
              <w:rPr>
                <w:rFonts w:asciiTheme="minorHAnsi" w:hAnsiTheme="minorHAnsi" w:cstheme="minorHAnsi"/>
                <w:b/>
                <w:bCs/>
                <w:sz w:val="20"/>
                <w:szCs w:val="20"/>
              </w:rPr>
              <w:t>-</w:t>
            </w:r>
            <w:r w:rsidRPr="006756E5">
              <w:rPr>
                <w:rFonts w:asciiTheme="minorHAnsi" w:hAnsiTheme="minorHAnsi" w:cstheme="minorHAnsi"/>
                <w:b/>
                <w:bCs/>
                <w:sz w:val="20"/>
                <w:szCs w:val="20"/>
              </w:rPr>
              <w:t>positive</w:t>
            </w:r>
          </w:p>
        </w:tc>
        <w:tc>
          <w:tcPr>
            <w:tcW w:w="1440" w:type="dxa"/>
            <w:tcBorders>
              <w:top w:val="single" w:sz="4" w:space="0" w:color="auto"/>
              <w:bottom w:val="single" w:sz="4" w:space="0" w:color="auto"/>
              <w:right w:val="single" w:sz="4" w:space="0" w:color="auto"/>
            </w:tcBorders>
            <w:shd w:val="clear" w:color="auto" w:fill="FFFFFF" w:themeFill="background1"/>
            <w:vAlign w:val="center"/>
          </w:tcPr>
          <w:p w14:paraId="30F1C040" w14:textId="77777777" w:rsidR="00FE235F" w:rsidRPr="006756E5" w:rsidRDefault="00FE235F" w:rsidP="004C7F95">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Pr>
                <w:rFonts w:asciiTheme="minorHAnsi" w:hAnsiTheme="minorHAnsi" w:cstheme="minorHAnsi"/>
                <w:b/>
                <w:bCs/>
                <w:sz w:val="20"/>
                <w:szCs w:val="20"/>
                <w:lang w:val="en-US"/>
              </w:rPr>
              <w:t>N</w:t>
            </w:r>
            <w:r w:rsidRPr="00FB3B0E">
              <w:rPr>
                <w:rFonts w:asciiTheme="minorHAnsi" w:hAnsiTheme="minorHAnsi" w:cstheme="minorHAnsi"/>
                <w:b/>
                <w:bCs/>
                <w:sz w:val="20"/>
                <w:szCs w:val="20"/>
                <w:lang w:val="en-US"/>
              </w:rPr>
              <w:t xml:space="preserve">ot </w:t>
            </w:r>
            <w:r>
              <w:rPr>
                <w:rFonts w:asciiTheme="minorHAnsi" w:hAnsiTheme="minorHAnsi" w:cstheme="minorHAnsi"/>
                <w:b/>
                <w:bCs/>
                <w:sz w:val="20"/>
                <w:szCs w:val="20"/>
                <w:lang w:val="en-US"/>
              </w:rPr>
              <w:t>E</w:t>
            </w:r>
            <w:r w:rsidRPr="00FB3B0E">
              <w:rPr>
                <w:rFonts w:asciiTheme="minorHAnsi" w:hAnsiTheme="minorHAnsi" w:cstheme="minorHAnsi"/>
                <w:b/>
                <w:bCs/>
                <w:sz w:val="20"/>
                <w:szCs w:val="20"/>
                <w:lang w:val="en-US"/>
              </w:rPr>
              <w:t>fficacy-centered</w:t>
            </w:r>
          </w:p>
        </w:tc>
        <w:tc>
          <w:tcPr>
            <w:tcW w:w="1440" w:type="dxa"/>
            <w:vMerge/>
            <w:tcBorders>
              <w:left w:val="single" w:sz="4" w:space="0" w:color="auto"/>
              <w:bottom w:val="single" w:sz="4" w:space="0" w:color="auto"/>
            </w:tcBorders>
            <w:shd w:val="clear" w:color="auto" w:fill="FFFFFF" w:themeFill="background1"/>
            <w:vAlign w:val="center"/>
          </w:tcPr>
          <w:p w14:paraId="456925ED" w14:textId="77777777" w:rsidR="00FE235F" w:rsidRDefault="00FE235F" w:rsidP="004C7F95">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p>
        </w:tc>
      </w:tr>
      <w:tr w:rsidR="00FE235F" w:rsidRPr="004820BE" w14:paraId="0929AC2A" w14:textId="77777777" w:rsidTr="004C7F95">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top w:val="single" w:sz="4" w:space="0" w:color="auto"/>
              <w:right w:val="single" w:sz="4" w:space="0" w:color="000000"/>
            </w:tcBorders>
            <w:vAlign w:val="center"/>
          </w:tcPr>
          <w:p w14:paraId="62D77139" w14:textId="77777777" w:rsidR="00FE235F" w:rsidRPr="00135B39" w:rsidRDefault="00FE235F" w:rsidP="004C7F95">
            <w:pPr>
              <w:keepLines/>
              <w:widowControl w:val="0"/>
              <w:rPr>
                <w:rFonts w:asciiTheme="minorHAnsi" w:hAnsiTheme="minorHAnsi" w:cstheme="minorHAnsi"/>
                <w:sz w:val="20"/>
                <w:szCs w:val="20"/>
              </w:rPr>
            </w:pPr>
            <w:r w:rsidRPr="00135B39">
              <w:rPr>
                <w:rFonts w:asciiTheme="minorHAnsi" w:hAnsiTheme="minorHAnsi" w:cstheme="minorHAnsi"/>
                <w:color w:val="000000"/>
                <w:sz w:val="20"/>
                <w:szCs w:val="20"/>
              </w:rPr>
              <w:t>Alzheimer's disease</w:t>
            </w:r>
          </w:p>
        </w:tc>
        <w:tc>
          <w:tcPr>
            <w:tcW w:w="900" w:type="dxa"/>
            <w:tcBorders>
              <w:top w:val="single" w:sz="4" w:space="0" w:color="auto"/>
              <w:right w:val="single" w:sz="4" w:space="0" w:color="000000"/>
            </w:tcBorders>
            <w:vAlign w:val="bottom"/>
          </w:tcPr>
          <w:p w14:paraId="7E1F7AD5" w14:textId="77777777" w:rsidR="00FE235F" w:rsidRPr="007B7BF1"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30</w:t>
            </w:r>
          </w:p>
        </w:tc>
        <w:tc>
          <w:tcPr>
            <w:tcW w:w="1263" w:type="dxa"/>
            <w:tcBorders>
              <w:top w:val="single" w:sz="4" w:space="0" w:color="auto"/>
              <w:right w:val="single" w:sz="4" w:space="0" w:color="000000"/>
            </w:tcBorders>
            <w:vAlign w:val="bottom"/>
          </w:tcPr>
          <w:p w14:paraId="18B8497F" w14:textId="77777777" w:rsidR="00FE235F" w:rsidRPr="007B7BF1"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11</w:t>
            </w:r>
            <w:r w:rsidRPr="007B7BF1">
              <w:rPr>
                <w:rFonts w:ascii="Calibri" w:hAnsi="Calibri" w:cs="Calibri"/>
                <w:color w:val="000000"/>
                <w:sz w:val="20"/>
                <w:szCs w:val="20"/>
              </w:rPr>
              <w:t xml:space="preserve"> (3</w:t>
            </w:r>
            <w:r>
              <w:rPr>
                <w:rFonts w:ascii="Calibri" w:hAnsi="Calibri" w:cs="Calibri"/>
                <w:color w:val="000000"/>
                <w:sz w:val="20"/>
                <w:szCs w:val="20"/>
              </w:rPr>
              <w:t>7</w:t>
            </w:r>
            <w:r w:rsidRPr="007B7BF1">
              <w:rPr>
                <w:rFonts w:ascii="Calibri" w:hAnsi="Calibri" w:cs="Calibri"/>
                <w:color w:val="000000"/>
                <w:sz w:val="20"/>
                <w:szCs w:val="20"/>
              </w:rPr>
              <w:t>)</w:t>
            </w:r>
          </w:p>
        </w:tc>
        <w:tc>
          <w:tcPr>
            <w:tcW w:w="1438" w:type="dxa"/>
            <w:tcBorders>
              <w:top w:val="single" w:sz="4" w:space="0" w:color="auto"/>
              <w:left w:val="single" w:sz="4" w:space="0" w:color="000000"/>
            </w:tcBorders>
            <w:vAlign w:val="bottom"/>
          </w:tcPr>
          <w:p w14:paraId="70E85A63" w14:textId="77777777" w:rsidR="00FE235F" w:rsidRPr="007B7BF1"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6</w:t>
            </w:r>
            <w:r w:rsidRPr="007B7BF1">
              <w:rPr>
                <w:rFonts w:ascii="Calibri" w:hAnsi="Calibri" w:cs="Calibri"/>
                <w:color w:val="000000"/>
                <w:sz w:val="20"/>
                <w:szCs w:val="20"/>
              </w:rPr>
              <w:t xml:space="preserve"> (2</w:t>
            </w:r>
            <w:r>
              <w:rPr>
                <w:rFonts w:ascii="Calibri" w:hAnsi="Calibri" w:cs="Calibri"/>
                <w:color w:val="000000"/>
                <w:sz w:val="20"/>
                <w:szCs w:val="20"/>
              </w:rPr>
              <w:t>0</w:t>
            </w:r>
            <w:r w:rsidRPr="007B7BF1">
              <w:rPr>
                <w:rFonts w:ascii="Calibri" w:hAnsi="Calibri" w:cs="Calibri"/>
                <w:color w:val="000000"/>
                <w:sz w:val="20"/>
                <w:szCs w:val="20"/>
              </w:rPr>
              <w:t>)</w:t>
            </w:r>
          </w:p>
        </w:tc>
        <w:tc>
          <w:tcPr>
            <w:tcW w:w="1440" w:type="dxa"/>
            <w:tcBorders>
              <w:top w:val="single" w:sz="4" w:space="0" w:color="auto"/>
              <w:left w:val="single" w:sz="4" w:space="0" w:color="000000"/>
              <w:right w:val="single" w:sz="4" w:space="0" w:color="000000"/>
            </w:tcBorders>
            <w:vAlign w:val="bottom"/>
          </w:tcPr>
          <w:p w14:paraId="1CE06C39" w14:textId="77777777" w:rsidR="00FE235F" w:rsidRPr="00086E48"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7 </w:t>
            </w:r>
            <w:r w:rsidRPr="007B7BF1">
              <w:rPr>
                <w:rFonts w:ascii="Calibri" w:hAnsi="Calibri" w:cs="Calibri"/>
                <w:color w:val="000000"/>
                <w:sz w:val="20"/>
                <w:szCs w:val="20"/>
              </w:rPr>
              <w:t>(2</w:t>
            </w:r>
            <w:r>
              <w:rPr>
                <w:rFonts w:ascii="Calibri" w:hAnsi="Calibri" w:cs="Calibri"/>
                <w:color w:val="000000"/>
                <w:sz w:val="20"/>
                <w:szCs w:val="20"/>
              </w:rPr>
              <w:t>3</w:t>
            </w:r>
            <w:r w:rsidRPr="007B7BF1">
              <w:rPr>
                <w:rFonts w:ascii="Calibri" w:hAnsi="Calibri" w:cs="Calibri"/>
                <w:color w:val="000000"/>
                <w:sz w:val="20"/>
                <w:szCs w:val="20"/>
              </w:rPr>
              <w:t>)</w:t>
            </w:r>
          </w:p>
        </w:tc>
        <w:tc>
          <w:tcPr>
            <w:tcW w:w="1440" w:type="dxa"/>
            <w:tcBorders>
              <w:top w:val="single" w:sz="4" w:space="0" w:color="auto"/>
              <w:left w:val="single" w:sz="4" w:space="0" w:color="000000"/>
            </w:tcBorders>
            <w:vAlign w:val="bottom"/>
          </w:tcPr>
          <w:p w14:paraId="68A47BAE" w14:textId="77777777" w:rsidR="00FE235F" w:rsidRPr="007B7BF1"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6</w:t>
            </w:r>
            <w:r w:rsidRPr="007B7BF1">
              <w:rPr>
                <w:rFonts w:ascii="Calibri" w:hAnsi="Calibri" w:cs="Calibri"/>
                <w:color w:val="000000"/>
                <w:sz w:val="20"/>
                <w:szCs w:val="20"/>
              </w:rPr>
              <w:t xml:space="preserve"> (2</w:t>
            </w:r>
            <w:r>
              <w:rPr>
                <w:rFonts w:ascii="Calibri" w:hAnsi="Calibri" w:cs="Calibri"/>
                <w:color w:val="000000"/>
                <w:sz w:val="20"/>
                <w:szCs w:val="20"/>
              </w:rPr>
              <w:t>0</w:t>
            </w:r>
            <w:r w:rsidRPr="007B7BF1">
              <w:rPr>
                <w:rFonts w:ascii="Calibri" w:hAnsi="Calibri" w:cs="Calibri"/>
                <w:color w:val="000000"/>
                <w:sz w:val="20"/>
                <w:szCs w:val="20"/>
              </w:rPr>
              <w:t>)</w:t>
            </w:r>
          </w:p>
        </w:tc>
      </w:tr>
      <w:tr w:rsidR="00FE235F" w:rsidRPr="004820BE" w14:paraId="172C37F1" w14:textId="77777777" w:rsidTr="004C7F95">
        <w:trPr>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right w:val="single" w:sz="4" w:space="0" w:color="000000"/>
            </w:tcBorders>
            <w:vAlign w:val="center"/>
          </w:tcPr>
          <w:p w14:paraId="1EBE7497" w14:textId="77777777" w:rsidR="00FE235F" w:rsidRPr="00135B39" w:rsidRDefault="00FE235F" w:rsidP="004C7F95">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Parkinson's disease</w:t>
            </w:r>
          </w:p>
        </w:tc>
        <w:tc>
          <w:tcPr>
            <w:tcW w:w="900" w:type="dxa"/>
            <w:tcBorders>
              <w:right w:val="single" w:sz="4" w:space="0" w:color="000000"/>
            </w:tcBorders>
            <w:vAlign w:val="bottom"/>
          </w:tcPr>
          <w:p w14:paraId="0B8B9A94" w14:textId="77777777" w:rsidR="00FE235F" w:rsidRPr="007B7BF1"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10</w:t>
            </w:r>
          </w:p>
        </w:tc>
        <w:tc>
          <w:tcPr>
            <w:tcW w:w="1263" w:type="dxa"/>
            <w:tcBorders>
              <w:right w:val="single" w:sz="4" w:space="0" w:color="000000"/>
            </w:tcBorders>
            <w:vAlign w:val="bottom"/>
          </w:tcPr>
          <w:p w14:paraId="05B5CB74" w14:textId="77777777" w:rsidR="00FE235F" w:rsidRPr="007B7BF1"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5 (50)</w:t>
            </w:r>
          </w:p>
        </w:tc>
        <w:tc>
          <w:tcPr>
            <w:tcW w:w="1438" w:type="dxa"/>
            <w:tcBorders>
              <w:left w:val="single" w:sz="4" w:space="0" w:color="000000"/>
            </w:tcBorders>
            <w:vAlign w:val="bottom"/>
          </w:tcPr>
          <w:p w14:paraId="2A4AD0A6" w14:textId="77777777" w:rsidR="00FE235F" w:rsidRPr="007B7BF1"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0 (0)</w:t>
            </w:r>
          </w:p>
        </w:tc>
        <w:tc>
          <w:tcPr>
            <w:tcW w:w="1440" w:type="dxa"/>
            <w:tcBorders>
              <w:left w:val="single" w:sz="4" w:space="0" w:color="000000"/>
              <w:right w:val="single" w:sz="4" w:space="0" w:color="000000"/>
            </w:tcBorders>
            <w:vAlign w:val="bottom"/>
          </w:tcPr>
          <w:p w14:paraId="133329ED" w14:textId="77777777" w:rsidR="00FE235F" w:rsidRPr="00086E48"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4 (40)</w:t>
            </w:r>
          </w:p>
        </w:tc>
        <w:tc>
          <w:tcPr>
            <w:tcW w:w="1440" w:type="dxa"/>
            <w:tcBorders>
              <w:left w:val="single" w:sz="4" w:space="0" w:color="000000"/>
            </w:tcBorders>
            <w:vAlign w:val="bottom"/>
          </w:tcPr>
          <w:p w14:paraId="2CDC36BA" w14:textId="77777777" w:rsidR="00FE235F" w:rsidRPr="007B7BF1"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1 (10)</w:t>
            </w:r>
          </w:p>
        </w:tc>
      </w:tr>
      <w:tr w:rsidR="00FE235F" w:rsidRPr="004820BE" w14:paraId="3D9E5614" w14:textId="77777777" w:rsidTr="004C7F95">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right w:val="single" w:sz="4" w:space="0" w:color="000000"/>
            </w:tcBorders>
            <w:vAlign w:val="center"/>
          </w:tcPr>
          <w:p w14:paraId="166ADF23" w14:textId="77777777" w:rsidR="00FE235F" w:rsidRPr="00135B39" w:rsidRDefault="00FE235F" w:rsidP="004C7F95">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Amyotrophic lateral sclerosis</w:t>
            </w:r>
          </w:p>
        </w:tc>
        <w:tc>
          <w:tcPr>
            <w:tcW w:w="900" w:type="dxa"/>
            <w:tcBorders>
              <w:right w:val="single" w:sz="4" w:space="0" w:color="000000"/>
            </w:tcBorders>
            <w:vAlign w:val="bottom"/>
          </w:tcPr>
          <w:p w14:paraId="1CFEF93D" w14:textId="77777777" w:rsidR="00FE235F" w:rsidRPr="007B7BF1"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5</w:t>
            </w:r>
          </w:p>
        </w:tc>
        <w:tc>
          <w:tcPr>
            <w:tcW w:w="1263" w:type="dxa"/>
            <w:tcBorders>
              <w:right w:val="single" w:sz="4" w:space="0" w:color="000000"/>
            </w:tcBorders>
            <w:vAlign w:val="bottom"/>
          </w:tcPr>
          <w:p w14:paraId="7CAC637C" w14:textId="77777777" w:rsidR="00FE235F" w:rsidRPr="007B7BF1"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3 (60)</w:t>
            </w:r>
          </w:p>
        </w:tc>
        <w:tc>
          <w:tcPr>
            <w:tcW w:w="1438" w:type="dxa"/>
            <w:tcBorders>
              <w:left w:val="single" w:sz="4" w:space="0" w:color="000000"/>
            </w:tcBorders>
            <w:vAlign w:val="bottom"/>
          </w:tcPr>
          <w:p w14:paraId="7C719370" w14:textId="77777777" w:rsidR="00FE235F" w:rsidRPr="007B7BF1"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2 (40)</w:t>
            </w:r>
          </w:p>
        </w:tc>
        <w:tc>
          <w:tcPr>
            <w:tcW w:w="1440" w:type="dxa"/>
            <w:tcBorders>
              <w:left w:val="single" w:sz="4" w:space="0" w:color="000000"/>
              <w:right w:val="single" w:sz="4" w:space="0" w:color="000000"/>
            </w:tcBorders>
            <w:vAlign w:val="bottom"/>
          </w:tcPr>
          <w:p w14:paraId="2C323895" w14:textId="77777777" w:rsidR="00FE235F" w:rsidRPr="00086E48"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0 (0)</w:t>
            </w:r>
          </w:p>
        </w:tc>
        <w:tc>
          <w:tcPr>
            <w:tcW w:w="1440" w:type="dxa"/>
            <w:tcBorders>
              <w:left w:val="single" w:sz="4" w:space="0" w:color="000000"/>
            </w:tcBorders>
            <w:vAlign w:val="bottom"/>
          </w:tcPr>
          <w:p w14:paraId="1DB18093" w14:textId="77777777" w:rsidR="00FE235F" w:rsidRPr="007B7BF1"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0 (0)</w:t>
            </w:r>
          </w:p>
        </w:tc>
      </w:tr>
      <w:tr w:rsidR="00FE235F" w:rsidRPr="004820BE" w14:paraId="24D0A3F4" w14:textId="77777777" w:rsidTr="004C7F95">
        <w:trPr>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right w:val="single" w:sz="4" w:space="0" w:color="000000"/>
            </w:tcBorders>
            <w:vAlign w:val="center"/>
          </w:tcPr>
          <w:p w14:paraId="7E590C76" w14:textId="77777777" w:rsidR="00FE235F" w:rsidRPr="00135B39" w:rsidRDefault="00FE235F" w:rsidP="004C7F95">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Huntington's disease</w:t>
            </w:r>
          </w:p>
        </w:tc>
        <w:tc>
          <w:tcPr>
            <w:tcW w:w="900" w:type="dxa"/>
            <w:tcBorders>
              <w:right w:val="single" w:sz="4" w:space="0" w:color="000000"/>
            </w:tcBorders>
            <w:vAlign w:val="bottom"/>
          </w:tcPr>
          <w:p w14:paraId="39400AD8" w14:textId="77777777" w:rsidR="00FE235F" w:rsidRPr="007B7BF1"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4</w:t>
            </w:r>
          </w:p>
        </w:tc>
        <w:tc>
          <w:tcPr>
            <w:tcW w:w="1263" w:type="dxa"/>
            <w:tcBorders>
              <w:right w:val="single" w:sz="4" w:space="0" w:color="000000"/>
            </w:tcBorders>
            <w:vAlign w:val="bottom"/>
          </w:tcPr>
          <w:p w14:paraId="68ECE399" w14:textId="77777777" w:rsidR="00FE235F" w:rsidRPr="007B7BF1"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1 (25)</w:t>
            </w:r>
          </w:p>
        </w:tc>
        <w:tc>
          <w:tcPr>
            <w:tcW w:w="1438" w:type="dxa"/>
            <w:tcBorders>
              <w:left w:val="single" w:sz="4" w:space="0" w:color="000000"/>
            </w:tcBorders>
            <w:vAlign w:val="bottom"/>
          </w:tcPr>
          <w:p w14:paraId="62E44A55" w14:textId="77777777" w:rsidR="00FE235F" w:rsidRPr="007B7BF1"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2 (50)</w:t>
            </w:r>
          </w:p>
        </w:tc>
        <w:tc>
          <w:tcPr>
            <w:tcW w:w="1440" w:type="dxa"/>
            <w:tcBorders>
              <w:left w:val="single" w:sz="4" w:space="0" w:color="000000"/>
              <w:right w:val="single" w:sz="4" w:space="0" w:color="000000"/>
            </w:tcBorders>
            <w:vAlign w:val="bottom"/>
          </w:tcPr>
          <w:p w14:paraId="6B049257" w14:textId="77777777" w:rsidR="00FE235F" w:rsidRPr="00086E48"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1 (25)</w:t>
            </w:r>
          </w:p>
        </w:tc>
        <w:tc>
          <w:tcPr>
            <w:tcW w:w="1440" w:type="dxa"/>
            <w:tcBorders>
              <w:left w:val="single" w:sz="4" w:space="0" w:color="000000"/>
            </w:tcBorders>
            <w:vAlign w:val="bottom"/>
          </w:tcPr>
          <w:p w14:paraId="296F104A" w14:textId="77777777" w:rsidR="00FE235F" w:rsidRPr="007B7BF1"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0 (0)</w:t>
            </w:r>
          </w:p>
        </w:tc>
      </w:tr>
      <w:tr w:rsidR="00FE235F" w:rsidRPr="004820BE" w14:paraId="3726887B" w14:textId="77777777" w:rsidTr="004C7F95">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right w:val="single" w:sz="4" w:space="0" w:color="000000"/>
            </w:tcBorders>
            <w:vAlign w:val="center"/>
          </w:tcPr>
          <w:p w14:paraId="732E7C8A" w14:textId="77777777" w:rsidR="00FE235F" w:rsidRPr="00135B39" w:rsidRDefault="00FE235F" w:rsidP="004C7F95">
            <w:pPr>
              <w:keepLines/>
              <w:widowControl w:val="0"/>
              <w:rPr>
                <w:rFonts w:asciiTheme="minorHAnsi" w:hAnsiTheme="minorHAnsi" w:cstheme="minorHAnsi"/>
                <w:color w:val="000000"/>
                <w:sz w:val="20"/>
                <w:szCs w:val="20"/>
              </w:rPr>
            </w:pPr>
            <w:r>
              <w:rPr>
                <w:rFonts w:asciiTheme="minorHAnsi" w:hAnsiTheme="minorHAnsi" w:cstheme="minorHAnsi"/>
                <w:color w:val="000000"/>
                <w:sz w:val="20"/>
                <w:szCs w:val="20"/>
              </w:rPr>
              <w:t>Relapsing m</w:t>
            </w:r>
            <w:r w:rsidRPr="002A3B1F">
              <w:rPr>
                <w:rFonts w:asciiTheme="minorHAnsi" w:hAnsiTheme="minorHAnsi" w:cstheme="minorHAnsi"/>
                <w:color w:val="000000"/>
                <w:sz w:val="20"/>
                <w:szCs w:val="20"/>
              </w:rPr>
              <w:t>ultiple sclerosis</w:t>
            </w:r>
          </w:p>
        </w:tc>
        <w:tc>
          <w:tcPr>
            <w:tcW w:w="900" w:type="dxa"/>
            <w:tcBorders>
              <w:right w:val="single" w:sz="4" w:space="0" w:color="000000"/>
            </w:tcBorders>
            <w:vAlign w:val="bottom"/>
          </w:tcPr>
          <w:p w14:paraId="596C9D1D" w14:textId="77777777" w:rsidR="00FE235F" w:rsidRPr="007B7BF1"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16</w:t>
            </w:r>
          </w:p>
        </w:tc>
        <w:tc>
          <w:tcPr>
            <w:tcW w:w="1263" w:type="dxa"/>
            <w:tcBorders>
              <w:right w:val="single" w:sz="4" w:space="0" w:color="000000"/>
            </w:tcBorders>
            <w:vAlign w:val="bottom"/>
          </w:tcPr>
          <w:p w14:paraId="36D4396D" w14:textId="77777777" w:rsidR="00FE235F" w:rsidRPr="007B7BF1"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15 (94)</w:t>
            </w:r>
          </w:p>
        </w:tc>
        <w:tc>
          <w:tcPr>
            <w:tcW w:w="1438" w:type="dxa"/>
            <w:tcBorders>
              <w:left w:val="single" w:sz="4" w:space="0" w:color="000000"/>
            </w:tcBorders>
            <w:vAlign w:val="bottom"/>
          </w:tcPr>
          <w:p w14:paraId="06ABE6EA" w14:textId="77777777" w:rsidR="00FE235F" w:rsidRPr="007B7BF1"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0 (0)</w:t>
            </w:r>
          </w:p>
        </w:tc>
        <w:tc>
          <w:tcPr>
            <w:tcW w:w="1440" w:type="dxa"/>
            <w:tcBorders>
              <w:left w:val="single" w:sz="4" w:space="0" w:color="000000"/>
              <w:right w:val="single" w:sz="4" w:space="0" w:color="000000"/>
            </w:tcBorders>
            <w:vAlign w:val="bottom"/>
          </w:tcPr>
          <w:p w14:paraId="0BC64A18" w14:textId="77777777" w:rsidR="00FE235F" w:rsidRPr="00086E48"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1 (6)</w:t>
            </w:r>
          </w:p>
        </w:tc>
        <w:tc>
          <w:tcPr>
            <w:tcW w:w="1440" w:type="dxa"/>
            <w:tcBorders>
              <w:left w:val="single" w:sz="4" w:space="0" w:color="000000"/>
            </w:tcBorders>
            <w:vAlign w:val="bottom"/>
          </w:tcPr>
          <w:p w14:paraId="51153F34" w14:textId="77777777" w:rsidR="00FE235F" w:rsidRPr="007B7BF1"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0 (0)</w:t>
            </w:r>
          </w:p>
        </w:tc>
      </w:tr>
      <w:tr w:rsidR="00FE235F" w:rsidRPr="004820BE" w14:paraId="0318C5FB" w14:textId="77777777" w:rsidTr="004C7F95">
        <w:trPr>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right w:val="single" w:sz="4" w:space="0" w:color="000000"/>
            </w:tcBorders>
            <w:vAlign w:val="center"/>
          </w:tcPr>
          <w:p w14:paraId="5C4EA150" w14:textId="77777777" w:rsidR="00FE235F" w:rsidRPr="00135B39" w:rsidRDefault="00FE235F" w:rsidP="004C7F95">
            <w:pPr>
              <w:keepLines/>
              <w:widowControl w:val="0"/>
              <w:rPr>
                <w:rFonts w:asciiTheme="minorHAnsi" w:hAnsiTheme="minorHAnsi" w:cstheme="minorHAnsi"/>
                <w:color w:val="000000"/>
                <w:sz w:val="20"/>
                <w:szCs w:val="20"/>
              </w:rPr>
            </w:pPr>
            <w:r>
              <w:rPr>
                <w:rFonts w:asciiTheme="minorHAnsi" w:hAnsiTheme="minorHAnsi" w:cstheme="minorHAnsi"/>
                <w:color w:val="000000"/>
                <w:sz w:val="20"/>
                <w:szCs w:val="20"/>
              </w:rPr>
              <w:t>Progressive m</w:t>
            </w:r>
            <w:r w:rsidRPr="002A3B1F">
              <w:rPr>
                <w:rFonts w:asciiTheme="minorHAnsi" w:hAnsiTheme="minorHAnsi" w:cstheme="minorHAnsi"/>
                <w:color w:val="000000"/>
                <w:sz w:val="20"/>
                <w:szCs w:val="20"/>
              </w:rPr>
              <w:t>ultiple sclerosis</w:t>
            </w:r>
          </w:p>
        </w:tc>
        <w:tc>
          <w:tcPr>
            <w:tcW w:w="900" w:type="dxa"/>
            <w:tcBorders>
              <w:right w:val="single" w:sz="4" w:space="0" w:color="000000"/>
            </w:tcBorders>
            <w:vAlign w:val="bottom"/>
          </w:tcPr>
          <w:p w14:paraId="4F8F509B" w14:textId="77777777" w:rsidR="00FE235F" w:rsidRPr="007B7BF1"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4</w:t>
            </w:r>
          </w:p>
        </w:tc>
        <w:tc>
          <w:tcPr>
            <w:tcW w:w="1263" w:type="dxa"/>
            <w:tcBorders>
              <w:right w:val="single" w:sz="4" w:space="0" w:color="000000"/>
            </w:tcBorders>
            <w:vAlign w:val="bottom"/>
          </w:tcPr>
          <w:p w14:paraId="48141C48" w14:textId="77777777" w:rsidR="00FE235F" w:rsidRPr="007B7BF1"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1 (25)</w:t>
            </w:r>
          </w:p>
        </w:tc>
        <w:tc>
          <w:tcPr>
            <w:tcW w:w="1438" w:type="dxa"/>
            <w:tcBorders>
              <w:left w:val="single" w:sz="4" w:space="0" w:color="000000"/>
            </w:tcBorders>
            <w:vAlign w:val="bottom"/>
          </w:tcPr>
          <w:p w14:paraId="468DC50E" w14:textId="77777777" w:rsidR="00FE235F" w:rsidRPr="007B7BF1"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1 (25)</w:t>
            </w:r>
          </w:p>
        </w:tc>
        <w:tc>
          <w:tcPr>
            <w:tcW w:w="1440" w:type="dxa"/>
            <w:tcBorders>
              <w:left w:val="single" w:sz="4" w:space="0" w:color="000000"/>
              <w:right w:val="single" w:sz="4" w:space="0" w:color="000000"/>
            </w:tcBorders>
            <w:vAlign w:val="bottom"/>
          </w:tcPr>
          <w:p w14:paraId="47CD8E31" w14:textId="77777777" w:rsidR="00FE235F" w:rsidRPr="00086E48"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1 (25)</w:t>
            </w:r>
          </w:p>
        </w:tc>
        <w:tc>
          <w:tcPr>
            <w:tcW w:w="1440" w:type="dxa"/>
            <w:tcBorders>
              <w:left w:val="single" w:sz="4" w:space="0" w:color="000000"/>
            </w:tcBorders>
            <w:vAlign w:val="bottom"/>
          </w:tcPr>
          <w:p w14:paraId="33D4BB0E" w14:textId="77777777" w:rsidR="00FE235F" w:rsidRPr="007B7BF1"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1 (25)</w:t>
            </w:r>
          </w:p>
        </w:tc>
      </w:tr>
      <w:tr w:rsidR="00FE235F" w:rsidRPr="004820BE" w14:paraId="493E2AE3" w14:textId="77777777" w:rsidTr="004C7F95">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right w:val="single" w:sz="4" w:space="0" w:color="000000"/>
            </w:tcBorders>
            <w:vAlign w:val="center"/>
          </w:tcPr>
          <w:p w14:paraId="686FE302" w14:textId="77777777" w:rsidR="00FE235F" w:rsidRPr="00135B39" w:rsidRDefault="00FE235F" w:rsidP="004C7F95">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Headache</w:t>
            </w:r>
          </w:p>
        </w:tc>
        <w:tc>
          <w:tcPr>
            <w:tcW w:w="900" w:type="dxa"/>
            <w:tcBorders>
              <w:right w:val="single" w:sz="4" w:space="0" w:color="000000"/>
            </w:tcBorders>
            <w:vAlign w:val="bottom"/>
          </w:tcPr>
          <w:p w14:paraId="27649FBE" w14:textId="77777777" w:rsidR="00FE235F" w:rsidRPr="007B7BF1"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26</w:t>
            </w:r>
          </w:p>
        </w:tc>
        <w:tc>
          <w:tcPr>
            <w:tcW w:w="1263" w:type="dxa"/>
            <w:tcBorders>
              <w:right w:val="single" w:sz="4" w:space="0" w:color="000000"/>
            </w:tcBorders>
            <w:vAlign w:val="bottom"/>
          </w:tcPr>
          <w:p w14:paraId="5A510899" w14:textId="77777777" w:rsidR="00FE235F" w:rsidRPr="007B7BF1"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19 (73)</w:t>
            </w:r>
          </w:p>
        </w:tc>
        <w:tc>
          <w:tcPr>
            <w:tcW w:w="1438" w:type="dxa"/>
            <w:tcBorders>
              <w:left w:val="single" w:sz="4" w:space="0" w:color="000000"/>
            </w:tcBorders>
            <w:vAlign w:val="bottom"/>
          </w:tcPr>
          <w:p w14:paraId="71C3C7D8" w14:textId="77777777" w:rsidR="00FE235F" w:rsidRPr="007B7BF1"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4 (15)</w:t>
            </w:r>
          </w:p>
        </w:tc>
        <w:tc>
          <w:tcPr>
            <w:tcW w:w="1440" w:type="dxa"/>
            <w:tcBorders>
              <w:left w:val="single" w:sz="4" w:space="0" w:color="000000"/>
              <w:right w:val="single" w:sz="4" w:space="0" w:color="000000"/>
            </w:tcBorders>
            <w:vAlign w:val="bottom"/>
          </w:tcPr>
          <w:p w14:paraId="7ED6A9BE" w14:textId="77777777" w:rsidR="00FE235F" w:rsidRPr="00086E48"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0 (0)</w:t>
            </w:r>
          </w:p>
        </w:tc>
        <w:tc>
          <w:tcPr>
            <w:tcW w:w="1440" w:type="dxa"/>
            <w:tcBorders>
              <w:left w:val="single" w:sz="4" w:space="0" w:color="000000"/>
            </w:tcBorders>
            <w:vAlign w:val="bottom"/>
          </w:tcPr>
          <w:p w14:paraId="0C3ADD08" w14:textId="77777777" w:rsidR="00FE235F" w:rsidRPr="007B7BF1"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3 (12)</w:t>
            </w:r>
          </w:p>
        </w:tc>
      </w:tr>
      <w:tr w:rsidR="00FE235F" w:rsidRPr="004820BE" w14:paraId="5E9D9E6D" w14:textId="77777777" w:rsidTr="004C7F95">
        <w:trPr>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right w:val="single" w:sz="4" w:space="0" w:color="000000"/>
            </w:tcBorders>
            <w:vAlign w:val="center"/>
          </w:tcPr>
          <w:p w14:paraId="71001C08" w14:textId="77777777" w:rsidR="00FE235F" w:rsidRPr="00135B39" w:rsidRDefault="00FE235F" w:rsidP="004C7F95">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Epilepsy</w:t>
            </w:r>
          </w:p>
        </w:tc>
        <w:tc>
          <w:tcPr>
            <w:tcW w:w="900" w:type="dxa"/>
            <w:tcBorders>
              <w:right w:val="single" w:sz="4" w:space="0" w:color="000000"/>
            </w:tcBorders>
            <w:vAlign w:val="bottom"/>
          </w:tcPr>
          <w:p w14:paraId="2C404962" w14:textId="77777777" w:rsidR="00FE235F" w:rsidRPr="007B7BF1"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7</w:t>
            </w:r>
          </w:p>
        </w:tc>
        <w:tc>
          <w:tcPr>
            <w:tcW w:w="1263" w:type="dxa"/>
            <w:tcBorders>
              <w:right w:val="single" w:sz="4" w:space="0" w:color="000000"/>
            </w:tcBorders>
            <w:vAlign w:val="bottom"/>
          </w:tcPr>
          <w:p w14:paraId="394BEC6D" w14:textId="77777777" w:rsidR="00FE235F" w:rsidRPr="007B7BF1"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2 (29)</w:t>
            </w:r>
          </w:p>
        </w:tc>
        <w:tc>
          <w:tcPr>
            <w:tcW w:w="1438" w:type="dxa"/>
            <w:tcBorders>
              <w:left w:val="single" w:sz="4" w:space="0" w:color="000000"/>
            </w:tcBorders>
            <w:vAlign w:val="bottom"/>
          </w:tcPr>
          <w:p w14:paraId="30B9D170" w14:textId="77777777" w:rsidR="00FE235F" w:rsidRPr="007B7BF1"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1 (14)</w:t>
            </w:r>
          </w:p>
        </w:tc>
        <w:tc>
          <w:tcPr>
            <w:tcW w:w="1440" w:type="dxa"/>
            <w:tcBorders>
              <w:left w:val="single" w:sz="4" w:space="0" w:color="000000"/>
              <w:right w:val="single" w:sz="4" w:space="0" w:color="000000"/>
            </w:tcBorders>
            <w:vAlign w:val="bottom"/>
          </w:tcPr>
          <w:p w14:paraId="63A4863C" w14:textId="77777777" w:rsidR="00FE235F" w:rsidRPr="00086E48"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0 (0)</w:t>
            </w:r>
          </w:p>
        </w:tc>
        <w:tc>
          <w:tcPr>
            <w:tcW w:w="1440" w:type="dxa"/>
            <w:tcBorders>
              <w:left w:val="single" w:sz="4" w:space="0" w:color="000000"/>
            </w:tcBorders>
            <w:vAlign w:val="bottom"/>
          </w:tcPr>
          <w:p w14:paraId="39BE8FC0" w14:textId="77777777" w:rsidR="00FE235F" w:rsidRPr="007B7BF1"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4 (57)</w:t>
            </w:r>
          </w:p>
        </w:tc>
      </w:tr>
      <w:tr w:rsidR="00FE235F" w:rsidRPr="004820BE" w14:paraId="0B4686A5" w14:textId="77777777" w:rsidTr="004C7F95">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right w:val="single" w:sz="4" w:space="0" w:color="000000"/>
            </w:tcBorders>
            <w:vAlign w:val="center"/>
          </w:tcPr>
          <w:p w14:paraId="5FD3A818" w14:textId="77777777" w:rsidR="00FE235F" w:rsidRPr="00135B39" w:rsidRDefault="00FE235F" w:rsidP="004C7F95">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TBI</w:t>
            </w:r>
          </w:p>
        </w:tc>
        <w:tc>
          <w:tcPr>
            <w:tcW w:w="900" w:type="dxa"/>
            <w:tcBorders>
              <w:right w:val="single" w:sz="4" w:space="0" w:color="000000"/>
            </w:tcBorders>
            <w:vAlign w:val="bottom"/>
          </w:tcPr>
          <w:p w14:paraId="55E47B28" w14:textId="77777777" w:rsidR="00FE235F" w:rsidRPr="007B7BF1"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5</w:t>
            </w:r>
          </w:p>
        </w:tc>
        <w:tc>
          <w:tcPr>
            <w:tcW w:w="1263" w:type="dxa"/>
            <w:tcBorders>
              <w:right w:val="single" w:sz="4" w:space="0" w:color="000000"/>
            </w:tcBorders>
            <w:vAlign w:val="bottom"/>
          </w:tcPr>
          <w:p w14:paraId="39559096" w14:textId="77777777" w:rsidR="00FE235F" w:rsidRPr="007B7BF1"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3 (60)</w:t>
            </w:r>
          </w:p>
        </w:tc>
        <w:tc>
          <w:tcPr>
            <w:tcW w:w="1438" w:type="dxa"/>
            <w:tcBorders>
              <w:left w:val="single" w:sz="4" w:space="0" w:color="000000"/>
            </w:tcBorders>
            <w:vAlign w:val="bottom"/>
          </w:tcPr>
          <w:p w14:paraId="2298A947" w14:textId="77777777" w:rsidR="00FE235F" w:rsidRPr="007B7BF1"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0 (0)</w:t>
            </w:r>
          </w:p>
        </w:tc>
        <w:tc>
          <w:tcPr>
            <w:tcW w:w="1440" w:type="dxa"/>
            <w:tcBorders>
              <w:left w:val="single" w:sz="4" w:space="0" w:color="000000"/>
              <w:right w:val="single" w:sz="4" w:space="0" w:color="000000"/>
            </w:tcBorders>
            <w:vAlign w:val="bottom"/>
          </w:tcPr>
          <w:p w14:paraId="55A2DA04" w14:textId="77777777" w:rsidR="00FE235F" w:rsidRPr="00086E48"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1 (20)</w:t>
            </w:r>
          </w:p>
        </w:tc>
        <w:tc>
          <w:tcPr>
            <w:tcW w:w="1440" w:type="dxa"/>
            <w:tcBorders>
              <w:left w:val="single" w:sz="4" w:space="0" w:color="000000"/>
            </w:tcBorders>
            <w:vAlign w:val="bottom"/>
          </w:tcPr>
          <w:p w14:paraId="6392A165" w14:textId="77777777" w:rsidR="00FE235F" w:rsidRPr="007B7BF1"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1 (20)</w:t>
            </w:r>
          </w:p>
        </w:tc>
      </w:tr>
      <w:tr w:rsidR="00FE235F" w:rsidRPr="004820BE" w14:paraId="6542630C" w14:textId="77777777" w:rsidTr="004C7F95">
        <w:trPr>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bottom w:val="single" w:sz="4" w:space="0" w:color="auto"/>
              <w:right w:val="single" w:sz="4" w:space="0" w:color="000000"/>
            </w:tcBorders>
            <w:shd w:val="clear" w:color="auto" w:fill="auto"/>
            <w:vAlign w:val="center"/>
          </w:tcPr>
          <w:p w14:paraId="2BA83173" w14:textId="77777777" w:rsidR="00FE235F" w:rsidRPr="00135B39" w:rsidRDefault="00FE235F" w:rsidP="004C7F95">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Stroke</w:t>
            </w:r>
          </w:p>
        </w:tc>
        <w:tc>
          <w:tcPr>
            <w:tcW w:w="900" w:type="dxa"/>
            <w:tcBorders>
              <w:bottom w:val="single" w:sz="4" w:space="0" w:color="auto"/>
              <w:right w:val="single" w:sz="4" w:space="0" w:color="000000"/>
            </w:tcBorders>
            <w:shd w:val="clear" w:color="auto" w:fill="auto"/>
            <w:vAlign w:val="bottom"/>
          </w:tcPr>
          <w:p w14:paraId="6E7DC385" w14:textId="77777777" w:rsidR="00FE235F" w:rsidRPr="007B7BF1"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0"/>
                <w:szCs w:val="20"/>
              </w:rPr>
            </w:pPr>
            <w:r w:rsidRPr="007B7BF1">
              <w:rPr>
                <w:rFonts w:ascii="Calibri" w:hAnsi="Calibri" w:cs="Calibri"/>
                <w:color w:val="000000"/>
                <w:sz w:val="20"/>
                <w:szCs w:val="20"/>
              </w:rPr>
              <w:t>6</w:t>
            </w:r>
          </w:p>
        </w:tc>
        <w:tc>
          <w:tcPr>
            <w:tcW w:w="1263" w:type="dxa"/>
            <w:tcBorders>
              <w:bottom w:val="single" w:sz="4" w:space="0" w:color="auto"/>
              <w:right w:val="single" w:sz="4" w:space="0" w:color="000000"/>
            </w:tcBorders>
            <w:shd w:val="clear" w:color="auto" w:fill="auto"/>
            <w:vAlign w:val="bottom"/>
          </w:tcPr>
          <w:p w14:paraId="69C2AEBD" w14:textId="77777777" w:rsidR="00FE235F" w:rsidRPr="007B7BF1"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0"/>
                <w:szCs w:val="20"/>
              </w:rPr>
            </w:pPr>
            <w:r w:rsidRPr="007B7BF1">
              <w:rPr>
                <w:rFonts w:ascii="Calibri" w:hAnsi="Calibri" w:cs="Calibri"/>
                <w:color w:val="000000"/>
                <w:sz w:val="20"/>
                <w:szCs w:val="20"/>
              </w:rPr>
              <w:t>1 (17)</w:t>
            </w:r>
          </w:p>
        </w:tc>
        <w:tc>
          <w:tcPr>
            <w:tcW w:w="1438" w:type="dxa"/>
            <w:tcBorders>
              <w:left w:val="single" w:sz="4" w:space="0" w:color="000000"/>
              <w:bottom w:val="single" w:sz="4" w:space="0" w:color="auto"/>
            </w:tcBorders>
            <w:shd w:val="clear" w:color="auto" w:fill="auto"/>
            <w:vAlign w:val="bottom"/>
          </w:tcPr>
          <w:p w14:paraId="6CB67860" w14:textId="77777777" w:rsidR="00FE235F" w:rsidRPr="007B7BF1"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0"/>
                <w:szCs w:val="20"/>
              </w:rPr>
            </w:pPr>
            <w:r w:rsidRPr="007B7BF1">
              <w:rPr>
                <w:rFonts w:ascii="Calibri" w:hAnsi="Calibri" w:cs="Calibri"/>
                <w:color w:val="000000"/>
                <w:sz w:val="20"/>
                <w:szCs w:val="20"/>
              </w:rPr>
              <w:t>1 (17)</w:t>
            </w:r>
          </w:p>
        </w:tc>
        <w:tc>
          <w:tcPr>
            <w:tcW w:w="1440" w:type="dxa"/>
            <w:tcBorders>
              <w:left w:val="single" w:sz="4" w:space="0" w:color="000000"/>
              <w:bottom w:val="single" w:sz="4" w:space="0" w:color="auto"/>
              <w:right w:val="single" w:sz="4" w:space="0" w:color="000000"/>
            </w:tcBorders>
            <w:shd w:val="clear" w:color="auto" w:fill="auto"/>
            <w:vAlign w:val="bottom"/>
          </w:tcPr>
          <w:p w14:paraId="2F34F469" w14:textId="77777777" w:rsidR="00FE235F" w:rsidRPr="007B7BF1"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0"/>
                <w:szCs w:val="20"/>
              </w:rPr>
            </w:pPr>
            <w:r w:rsidRPr="007B7BF1">
              <w:rPr>
                <w:rFonts w:ascii="Calibri" w:hAnsi="Calibri" w:cs="Calibri"/>
                <w:color w:val="000000"/>
                <w:sz w:val="20"/>
                <w:szCs w:val="20"/>
              </w:rPr>
              <w:t>0 (0)</w:t>
            </w:r>
          </w:p>
        </w:tc>
        <w:tc>
          <w:tcPr>
            <w:tcW w:w="1440" w:type="dxa"/>
            <w:tcBorders>
              <w:left w:val="single" w:sz="4" w:space="0" w:color="000000"/>
              <w:bottom w:val="single" w:sz="4" w:space="0" w:color="auto"/>
            </w:tcBorders>
            <w:shd w:val="clear" w:color="auto" w:fill="auto"/>
            <w:vAlign w:val="bottom"/>
          </w:tcPr>
          <w:p w14:paraId="1D912B9A" w14:textId="77777777" w:rsidR="00FE235F" w:rsidRPr="007B7BF1"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0"/>
                <w:szCs w:val="20"/>
              </w:rPr>
            </w:pPr>
            <w:r w:rsidRPr="007B7BF1">
              <w:rPr>
                <w:rFonts w:ascii="Calibri" w:hAnsi="Calibri" w:cs="Calibri"/>
                <w:color w:val="000000"/>
                <w:sz w:val="20"/>
                <w:szCs w:val="20"/>
              </w:rPr>
              <w:t>4 (67)</w:t>
            </w:r>
          </w:p>
        </w:tc>
      </w:tr>
      <w:tr w:rsidR="00FE235F" w:rsidRPr="004820BE" w14:paraId="157950C0" w14:textId="77777777" w:rsidTr="004C7F95">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top w:val="single" w:sz="4" w:space="0" w:color="auto"/>
              <w:right w:val="single" w:sz="4" w:space="0" w:color="000000"/>
            </w:tcBorders>
            <w:vAlign w:val="center"/>
          </w:tcPr>
          <w:p w14:paraId="3EDEB4BA" w14:textId="77777777" w:rsidR="00FE235F" w:rsidRPr="00295169" w:rsidRDefault="00FE235F" w:rsidP="004C7F95">
            <w:pPr>
              <w:keepLines/>
              <w:widowControl w:val="0"/>
              <w:rPr>
                <w:rFonts w:asciiTheme="minorHAnsi" w:hAnsiTheme="minorHAnsi" w:cstheme="minorHAnsi"/>
                <w:color w:val="000000"/>
                <w:sz w:val="20"/>
                <w:szCs w:val="20"/>
              </w:rPr>
            </w:pPr>
            <w:r w:rsidRPr="00295169">
              <w:rPr>
                <w:rFonts w:asciiTheme="minorHAnsi" w:hAnsiTheme="minorHAnsi" w:cstheme="minorHAnsi"/>
                <w:color w:val="000000"/>
                <w:sz w:val="20"/>
                <w:szCs w:val="20"/>
              </w:rPr>
              <w:t>All indications</w:t>
            </w:r>
          </w:p>
        </w:tc>
        <w:tc>
          <w:tcPr>
            <w:tcW w:w="900" w:type="dxa"/>
            <w:tcBorders>
              <w:top w:val="single" w:sz="4" w:space="0" w:color="auto"/>
              <w:right w:val="single" w:sz="4" w:space="0" w:color="000000"/>
            </w:tcBorders>
            <w:vAlign w:val="bottom"/>
          </w:tcPr>
          <w:p w14:paraId="00C81698" w14:textId="77777777" w:rsidR="00FE235F" w:rsidRPr="00295169"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0"/>
                <w:szCs w:val="20"/>
              </w:rPr>
            </w:pPr>
            <w:r w:rsidRPr="00295169">
              <w:rPr>
                <w:rFonts w:ascii="Calibri" w:hAnsi="Calibri" w:cs="Calibri"/>
                <w:b/>
                <w:bCs/>
                <w:color w:val="000000"/>
                <w:sz w:val="20"/>
                <w:szCs w:val="20"/>
              </w:rPr>
              <w:t>113</w:t>
            </w:r>
          </w:p>
        </w:tc>
        <w:tc>
          <w:tcPr>
            <w:tcW w:w="1263" w:type="dxa"/>
            <w:tcBorders>
              <w:top w:val="single" w:sz="4" w:space="0" w:color="auto"/>
              <w:right w:val="single" w:sz="4" w:space="0" w:color="000000"/>
            </w:tcBorders>
            <w:vAlign w:val="bottom"/>
          </w:tcPr>
          <w:p w14:paraId="17178296" w14:textId="77777777" w:rsidR="00FE235F" w:rsidRPr="00295169"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0"/>
                <w:szCs w:val="20"/>
              </w:rPr>
            </w:pPr>
            <w:r w:rsidRPr="00295169">
              <w:rPr>
                <w:rFonts w:ascii="Calibri" w:hAnsi="Calibri" w:cs="Calibri"/>
                <w:b/>
                <w:bCs/>
                <w:color w:val="000000"/>
                <w:sz w:val="20"/>
                <w:szCs w:val="20"/>
              </w:rPr>
              <w:t>61 (54)</w:t>
            </w:r>
          </w:p>
        </w:tc>
        <w:tc>
          <w:tcPr>
            <w:tcW w:w="1438" w:type="dxa"/>
            <w:tcBorders>
              <w:top w:val="single" w:sz="4" w:space="0" w:color="auto"/>
              <w:left w:val="single" w:sz="4" w:space="0" w:color="000000"/>
            </w:tcBorders>
            <w:vAlign w:val="bottom"/>
          </w:tcPr>
          <w:p w14:paraId="7BF98543" w14:textId="77777777" w:rsidR="00FE235F" w:rsidRPr="00295169"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0"/>
                <w:szCs w:val="20"/>
              </w:rPr>
            </w:pPr>
            <w:r w:rsidRPr="00295169">
              <w:rPr>
                <w:rFonts w:ascii="Calibri" w:hAnsi="Calibri" w:cs="Calibri"/>
                <w:b/>
                <w:bCs/>
                <w:color w:val="000000"/>
                <w:sz w:val="20"/>
                <w:szCs w:val="20"/>
              </w:rPr>
              <w:t>17 (15)</w:t>
            </w:r>
          </w:p>
        </w:tc>
        <w:tc>
          <w:tcPr>
            <w:tcW w:w="1440" w:type="dxa"/>
            <w:tcBorders>
              <w:top w:val="single" w:sz="4" w:space="0" w:color="auto"/>
              <w:left w:val="single" w:sz="4" w:space="0" w:color="000000"/>
              <w:right w:val="single" w:sz="4" w:space="0" w:color="000000"/>
            </w:tcBorders>
            <w:vAlign w:val="bottom"/>
          </w:tcPr>
          <w:p w14:paraId="2E7A5FB4" w14:textId="77777777" w:rsidR="00FE235F" w:rsidRPr="00295169"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0"/>
                <w:szCs w:val="20"/>
              </w:rPr>
            </w:pPr>
            <w:r w:rsidRPr="00295169">
              <w:rPr>
                <w:rFonts w:ascii="Calibri" w:hAnsi="Calibri" w:cs="Calibri"/>
                <w:b/>
                <w:bCs/>
                <w:color w:val="000000"/>
                <w:sz w:val="20"/>
                <w:szCs w:val="20"/>
              </w:rPr>
              <w:t>15 (13)</w:t>
            </w:r>
          </w:p>
        </w:tc>
        <w:tc>
          <w:tcPr>
            <w:tcW w:w="1440" w:type="dxa"/>
            <w:tcBorders>
              <w:top w:val="single" w:sz="4" w:space="0" w:color="auto"/>
              <w:left w:val="single" w:sz="4" w:space="0" w:color="000000"/>
            </w:tcBorders>
            <w:vAlign w:val="bottom"/>
          </w:tcPr>
          <w:p w14:paraId="27B63E1B" w14:textId="77777777" w:rsidR="00FE235F" w:rsidRPr="00295169"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0"/>
                <w:szCs w:val="20"/>
              </w:rPr>
            </w:pPr>
            <w:r w:rsidRPr="00295169">
              <w:rPr>
                <w:rFonts w:ascii="Calibri" w:hAnsi="Calibri" w:cs="Calibri"/>
                <w:b/>
                <w:bCs/>
                <w:color w:val="000000"/>
                <w:sz w:val="20"/>
                <w:szCs w:val="20"/>
              </w:rPr>
              <w:t>2</w:t>
            </w:r>
            <w:r>
              <w:rPr>
                <w:rFonts w:ascii="Calibri" w:hAnsi="Calibri" w:cs="Calibri"/>
                <w:b/>
                <w:bCs/>
                <w:color w:val="000000"/>
                <w:sz w:val="20"/>
                <w:szCs w:val="20"/>
              </w:rPr>
              <w:t>0</w:t>
            </w:r>
            <w:r w:rsidRPr="00295169">
              <w:rPr>
                <w:rFonts w:ascii="Calibri" w:hAnsi="Calibri" w:cs="Calibri"/>
                <w:b/>
                <w:bCs/>
                <w:color w:val="000000"/>
                <w:sz w:val="20"/>
                <w:szCs w:val="20"/>
              </w:rPr>
              <w:t xml:space="preserve"> (1</w:t>
            </w:r>
            <w:r>
              <w:rPr>
                <w:rFonts w:ascii="Calibri" w:hAnsi="Calibri" w:cs="Calibri"/>
                <w:b/>
                <w:bCs/>
                <w:color w:val="000000"/>
                <w:sz w:val="20"/>
                <w:szCs w:val="20"/>
              </w:rPr>
              <w:t>8</w:t>
            </w:r>
            <w:r w:rsidRPr="00295169">
              <w:rPr>
                <w:rFonts w:ascii="Calibri" w:hAnsi="Calibri" w:cs="Calibri"/>
                <w:b/>
                <w:bCs/>
                <w:color w:val="000000"/>
                <w:sz w:val="20"/>
                <w:szCs w:val="20"/>
              </w:rPr>
              <w:t>)</w:t>
            </w:r>
          </w:p>
        </w:tc>
      </w:tr>
    </w:tbl>
    <w:p w14:paraId="6A1B9F67" w14:textId="77777777" w:rsidR="00FE235F" w:rsidRDefault="00FE235F" w:rsidP="00FE235F"/>
    <w:p w14:paraId="40BF2176" w14:textId="77777777" w:rsidR="00FE235F" w:rsidRDefault="00FE235F" w:rsidP="00FE235F"/>
    <w:p w14:paraId="7F738D0C" w14:textId="5F220842" w:rsidR="00FE235F" w:rsidRDefault="00FE235F" w:rsidP="00FE235F">
      <w:r w:rsidRPr="008B4C98">
        <w:rPr>
          <w:b/>
          <w:bCs/>
        </w:rPr>
        <w:t xml:space="preserve">Table </w:t>
      </w:r>
      <w:r>
        <w:rPr>
          <w:b/>
          <w:bCs/>
        </w:rPr>
        <w:t>3</w:t>
      </w:r>
      <w:r w:rsidRPr="008B4C98">
        <w:rPr>
          <w:b/>
          <w:bCs/>
        </w:rPr>
        <w:t xml:space="preserve">. </w:t>
      </w:r>
      <w:r>
        <w:rPr>
          <w:b/>
          <w:bCs/>
        </w:rPr>
        <w:t xml:space="preserve">Relationship between </w:t>
      </w:r>
      <w:r w:rsidR="003B15B9">
        <w:rPr>
          <w:b/>
          <w:bCs/>
        </w:rPr>
        <w:t xml:space="preserve">phase </w:t>
      </w:r>
      <w:r>
        <w:rPr>
          <w:b/>
          <w:bCs/>
        </w:rPr>
        <w:t xml:space="preserve">2 </w:t>
      </w:r>
      <w:r w:rsidR="003B15B9">
        <w:rPr>
          <w:b/>
          <w:bCs/>
        </w:rPr>
        <w:t>b</w:t>
      </w:r>
      <w:r w:rsidRPr="008B4C98">
        <w:rPr>
          <w:b/>
          <w:bCs/>
        </w:rPr>
        <w:t>ypass</w:t>
      </w:r>
      <w:r>
        <w:rPr>
          <w:b/>
          <w:bCs/>
        </w:rPr>
        <w:t xml:space="preserve"> and phase 3 trial characteristics / results</w:t>
      </w:r>
    </w:p>
    <w:p w14:paraId="0EF6F5C1" w14:textId="77777777" w:rsidR="00FE235F" w:rsidRDefault="00FE235F" w:rsidP="00FE235F"/>
    <w:tbl>
      <w:tblPr>
        <w:tblStyle w:val="PlainTable4"/>
        <w:tblpPr w:leftFromText="180" w:rightFromText="180" w:vertAnchor="text" w:horzAnchor="margin" w:tblpY="168"/>
        <w:tblW w:w="9360" w:type="dxa"/>
        <w:tblLayout w:type="fixed"/>
        <w:tblLook w:val="04E0" w:firstRow="1" w:lastRow="1" w:firstColumn="1" w:lastColumn="0" w:noHBand="0" w:noVBand="1"/>
      </w:tblPr>
      <w:tblGrid>
        <w:gridCol w:w="2970"/>
        <w:gridCol w:w="1260"/>
        <w:gridCol w:w="1350"/>
        <w:gridCol w:w="1440"/>
        <w:gridCol w:w="1170"/>
        <w:gridCol w:w="1170"/>
      </w:tblGrid>
      <w:tr w:rsidR="00FE235F" w:rsidRPr="00135B39" w14:paraId="082D32B9" w14:textId="77777777" w:rsidTr="004C7F95">
        <w:trPr>
          <w:cnfStyle w:val="100000000000" w:firstRow="1" w:lastRow="0" w:firstColumn="0" w:lastColumn="0" w:oddVBand="0" w:evenVBand="0" w:oddHBand="0" w:evenHBand="0" w:firstRowFirstColumn="0" w:firstRowLastColumn="0" w:lastRowFirstColumn="0" w:lastRowLastColumn="0"/>
          <w:cantSplit/>
          <w:trHeight w:val="323"/>
        </w:trPr>
        <w:tc>
          <w:tcPr>
            <w:cnfStyle w:val="001000000000" w:firstRow="0" w:lastRow="0" w:firstColumn="1" w:lastColumn="0" w:oddVBand="0" w:evenVBand="0" w:oddHBand="0" w:evenHBand="0" w:firstRowFirstColumn="0" w:firstRowLastColumn="0" w:lastRowFirstColumn="0" w:lastRowLastColumn="0"/>
            <w:tcW w:w="2970" w:type="dxa"/>
            <w:vMerge w:val="restart"/>
            <w:tcBorders>
              <w:top w:val="single" w:sz="4" w:space="0" w:color="000000"/>
              <w:right w:val="single" w:sz="4" w:space="0" w:color="000000"/>
            </w:tcBorders>
            <w:shd w:val="clear" w:color="auto" w:fill="FFFFFF" w:themeFill="background1"/>
            <w:vAlign w:val="center"/>
          </w:tcPr>
          <w:p w14:paraId="333EB246" w14:textId="77777777" w:rsidR="00FE235F" w:rsidRPr="00D80360" w:rsidRDefault="00FE235F" w:rsidP="004C7F95">
            <w:pPr>
              <w:keepLines/>
              <w:widowControl w:val="0"/>
              <w:jc w:val="center"/>
              <w:rPr>
                <w:rFonts w:asciiTheme="minorHAnsi" w:hAnsiTheme="minorHAnsi" w:cstheme="minorHAnsi"/>
                <w:sz w:val="20"/>
                <w:szCs w:val="20"/>
              </w:rPr>
            </w:pPr>
          </w:p>
        </w:tc>
        <w:tc>
          <w:tcPr>
            <w:tcW w:w="1260" w:type="dxa"/>
            <w:tcBorders>
              <w:top w:val="single" w:sz="4" w:space="0" w:color="000000"/>
              <w:right w:val="single" w:sz="4" w:space="0" w:color="auto"/>
            </w:tcBorders>
            <w:shd w:val="clear" w:color="auto" w:fill="FFFFFF" w:themeFill="background1"/>
            <w:vAlign w:val="center"/>
          </w:tcPr>
          <w:p w14:paraId="0749F403" w14:textId="77777777" w:rsidR="00FE235F" w:rsidRPr="00D80360" w:rsidRDefault="00FE235F" w:rsidP="004C7F95">
            <w:pPr>
              <w:keepLines/>
              <w:widowControl w:val="0"/>
              <w:tabs>
                <w:tab w:val="left" w:pos="396"/>
                <w:tab w:val="center" w:pos="2457"/>
              </w:tab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D80360">
              <w:rPr>
                <w:rFonts w:asciiTheme="minorHAnsi" w:hAnsiTheme="minorHAnsi" w:cstheme="minorHAnsi"/>
                <w:sz w:val="20"/>
                <w:szCs w:val="20"/>
              </w:rPr>
              <w:t>Non-Bypass</w:t>
            </w:r>
          </w:p>
        </w:tc>
        <w:tc>
          <w:tcPr>
            <w:tcW w:w="3960" w:type="dxa"/>
            <w:gridSpan w:val="3"/>
            <w:tcBorders>
              <w:top w:val="single" w:sz="4" w:space="0" w:color="000000"/>
              <w:left w:val="single" w:sz="4" w:space="0" w:color="auto"/>
            </w:tcBorders>
            <w:shd w:val="clear" w:color="auto" w:fill="FFFFFF" w:themeFill="background1"/>
            <w:vAlign w:val="center"/>
          </w:tcPr>
          <w:p w14:paraId="3B22BCA1" w14:textId="77777777" w:rsidR="00FE235F" w:rsidRPr="00D80360" w:rsidRDefault="00FE235F" w:rsidP="004C7F95">
            <w:pPr>
              <w:keepLines/>
              <w:widowControl w:val="0"/>
              <w:tabs>
                <w:tab w:val="left" w:pos="396"/>
                <w:tab w:val="center" w:pos="2457"/>
              </w:tab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D80360">
              <w:rPr>
                <w:rFonts w:asciiTheme="minorHAnsi" w:hAnsiTheme="minorHAnsi" w:cstheme="minorHAnsi"/>
                <w:sz w:val="20"/>
                <w:szCs w:val="20"/>
              </w:rPr>
              <w:t>Bypass</w:t>
            </w:r>
          </w:p>
        </w:tc>
        <w:tc>
          <w:tcPr>
            <w:tcW w:w="1170" w:type="dxa"/>
            <w:vMerge w:val="restart"/>
            <w:tcBorders>
              <w:top w:val="single" w:sz="4" w:space="0" w:color="000000"/>
              <w:left w:val="single" w:sz="4" w:space="0" w:color="auto"/>
            </w:tcBorders>
            <w:shd w:val="clear" w:color="auto" w:fill="FFFFFF" w:themeFill="background1"/>
            <w:vAlign w:val="center"/>
          </w:tcPr>
          <w:p w14:paraId="3EAB4667" w14:textId="77777777" w:rsidR="00FE235F" w:rsidRPr="00D80360" w:rsidRDefault="00FE235F" w:rsidP="004C7F95">
            <w:pPr>
              <w:keepLines/>
              <w:widowControl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D80360">
              <w:rPr>
                <w:rFonts w:asciiTheme="minorHAnsi" w:hAnsiTheme="minorHAnsi" w:cstheme="minorHAnsi"/>
                <w:sz w:val="20"/>
                <w:szCs w:val="20"/>
              </w:rPr>
              <w:t>P-values</w:t>
            </w:r>
          </w:p>
          <w:p w14:paraId="4BB8B60F" w14:textId="77777777" w:rsidR="00FE235F" w:rsidRPr="00D80360" w:rsidRDefault="00FE235F" w:rsidP="004C7F95">
            <w:pPr>
              <w:keepLines/>
              <w:widowControl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906B2">
              <w:rPr>
                <w:rFonts w:asciiTheme="minorHAnsi" w:hAnsiTheme="minorHAnsi" w:cstheme="minorHAnsi"/>
                <w:sz w:val="20"/>
                <w:szCs w:val="20"/>
              </w:rPr>
              <w:t>non-bypass vs bypass</w:t>
            </w:r>
            <w:r>
              <w:rPr>
                <w:rStyle w:val="FootnoteReference"/>
                <w:rFonts w:asciiTheme="minorHAnsi" w:hAnsiTheme="minorHAnsi" w:cstheme="minorHAnsi"/>
                <w:color w:val="000000"/>
                <w:sz w:val="20"/>
                <w:szCs w:val="20"/>
              </w:rPr>
              <w:t>1</w:t>
            </w:r>
          </w:p>
        </w:tc>
      </w:tr>
      <w:tr w:rsidR="00FE235F" w:rsidRPr="00135B39" w14:paraId="4B548ACF" w14:textId="77777777" w:rsidTr="004C7F95">
        <w:trPr>
          <w:cnfStyle w:val="000000100000" w:firstRow="0" w:lastRow="0" w:firstColumn="0" w:lastColumn="0" w:oddVBand="0" w:evenVBand="0" w:oddHBand="1" w:evenHBand="0" w:firstRowFirstColumn="0" w:firstRowLastColumn="0" w:lastRowFirstColumn="0" w:lastRowLastColumn="0"/>
          <w:cantSplit/>
          <w:trHeight w:val="603"/>
        </w:trPr>
        <w:tc>
          <w:tcPr>
            <w:cnfStyle w:val="001000000000" w:firstRow="0" w:lastRow="0" w:firstColumn="1" w:lastColumn="0" w:oddVBand="0" w:evenVBand="0" w:oddHBand="0" w:evenHBand="0" w:firstRowFirstColumn="0" w:firstRowLastColumn="0" w:lastRowFirstColumn="0" w:lastRowLastColumn="0"/>
            <w:tcW w:w="2970" w:type="dxa"/>
            <w:vMerge/>
            <w:tcBorders>
              <w:right w:val="single" w:sz="4" w:space="0" w:color="000000"/>
            </w:tcBorders>
            <w:shd w:val="clear" w:color="auto" w:fill="FFFFFF" w:themeFill="background1"/>
            <w:vAlign w:val="center"/>
          </w:tcPr>
          <w:p w14:paraId="48FF8B71" w14:textId="77777777" w:rsidR="00FE235F" w:rsidRPr="00D80360" w:rsidRDefault="00FE235F" w:rsidP="004C7F95">
            <w:pPr>
              <w:keepLines/>
              <w:widowControl w:val="0"/>
              <w:jc w:val="center"/>
              <w:rPr>
                <w:rFonts w:asciiTheme="minorHAnsi" w:hAnsiTheme="minorHAnsi" w:cstheme="minorHAnsi"/>
                <w:sz w:val="20"/>
                <w:szCs w:val="20"/>
              </w:rPr>
            </w:pPr>
          </w:p>
        </w:tc>
        <w:tc>
          <w:tcPr>
            <w:tcW w:w="1260" w:type="dxa"/>
            <w:vMerge w:val="restart"/>
            <w:tcBorders>
              <w:top w:val="single" w:sz="4" w:space="0" w:color="auto"/>
              <w:right w:val="single" w:sz="4" w:space="0" w:color="auto"/>
            </w:tcBorders>
            <w:shd w:val="clear" w:color="auto" w:fill="FFFFFF" w:themeFill="background1"/>
            <w:vAlign w:val="center"/>
          </w:tcPr>
          <w:p w14:paraId="0E955CA6" w14:textId="77777777" w:rsidR="00FE235F" w:rsidRPr="00D80360" w:rsidRDefault="00FE235F" w:rsidP="004C7F95">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D80360">
              <w:rPr>
                <w:rFonts w:asciiTheme="minorHAnsi" w:hAnsiTheme="minorHAnsi" w:cstheme="minorHAnsi"/>
                <w:b/>
                <w:bCs/>
                <w:sz w:val="20"/>
                <w:szCs w:val="20"/>
              </w:rPr>
              <w:t>Preceded by Positive P2</w:t>
            </w:r>
          </w:p>
          <w:p w14:paraId="131003AE" w14:textId="77777777" w:rsidR="00FE235F" w:rsidRPr="00D80360" w:rsidRDefault="00FE235F" w:rsidP="004C7F95">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D80360">
              <w:rPr>
                <w:rFonts w:asciiTheme="minorHAnsi" w:eastAsia="Calibri" w:hAnsiTheme="minorHAnsi" w:cstheme="minorHAnsi"/>
                <w:b/>
                <w:bCs/>
                <w:sz w:val="20"/>
                <w:szCs w:val="20"/>
              </w:rPr>
              <w:t>N (%)</w:t>
            </w:r>
          </w:p>
        </w:tc>
        <w:tc>
          <w:tcPr>
            <w:tcW w:w="2790" w:type="dxa"/>
            <w:gridSpan w:val="2"/>
            <w:tcBorders>
              <w:top w:val="single" w:sz="4" w:space="0" w:color="auto"/>
              <w:bottom w:val="single" w:sz="4" w:space="0" w:color="auto"/>
              <w:right w:val="single" w:sz="4" w:space="0" w:color="auto"/>
            </w:tcBorders>
            <w:shd w:val="clear" w:color="auto" w:fill="FFFFFF" w:themeFill="background1"/>
            <w:vAlign w:val="center"/>
          </w:tcPr>
          <w:p w14:paraId="6869E69A" w14:textId="77777777" w:rsidR="00FE235F" w:rsidRPr="00D80360" w:rsidRDefault="00FE235F" w:rsidP="004C7F95">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D80360">
              <w:rPr>
                <w:rFonts w:asciiTheme="minorHAnsi" w:hAnsiTheme="minorHAnsi" w:cstheme="minorHAnsi"/>
                <w:b/>
                <w:bCs/>
                <w:sz w:val="20"/>
                <w:szCs w:val="20"/>
              </w:rPr>
              <w:t>Preceded by Ambiguous P2</w:t>
            </w:r>
          </w:p>
          <w:p w14:paraId="41C08B38" w14:textId="77777777" w:rsidR="00FE235F" w:rsidRPr="00D80360" w:rsidRDefault="00FE235F" w:rsidP="004C7F95">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D80360">
              <w:rPr>
                <w:rFonts w:asciiTheme="minorHAnsi" w:eastAsia="Calibri" w:hAnsiTheme="minorHAnsi" w:cstheme="minorHAnsi"/>
                <w:b/>
                <w:bCs/>
                <w:sz w:val="20"/>
                <w:szCs w:val="20"/>
              </w:rPr>
              <w:t>N (%)</w:t>
            </w:r>
          </w:p>
        </w:tc>
        <w:tc>
          <w:tcPr>
            <w:tcW w:w="1170" w:type="dxa"/>
            <w:vMerge w:val="restart"/>
            <w:tcBorders>
              <w:top w:val="single" w:sz="4" w:space="0" w:color="000000"/>
              <w:left w:val="single" w:sz="4" w:space="0" w:color="auto"/>
            </w:tcBorders>
            <w:shd w:val="clear" w:color="auto" w:fill="FFFFFF" w:themeFill="background1"/>
            <w:vAlign w:val="center"/>
          </w:tcPr>
          <w:p w14:paraId="12A9C50E" w14:textId="77777777" w:rsidR="00FE235F" w:rsidRPr="00D80360" w:rsidRDefault="00FE235F" w:rsidP="004C7F95">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Pr>
                <w:rFonts w:asciiTheme="minorHAnsi" w:hAnsiTheme="minorHAnsi" w:cstheme="minorHAnsi"/>
                <w:b/>
                <w:bCs/>
                <w:sz w:val="20"/>
                <w:szCs w:val="20"/>
              </w:rPr>
              <w:t>Full Bypass</w:t>
            </w:r>
          </w:p>
          <w:p w14:paraId="15F9582B" w14:textId="77777777" w:rsidR="00FE235F" w:rsidRPr="00D80360" w:rsidRDefault="00FE235F" w:rsidP="004C7F95">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D80360">
              <w:rPr>
                <w:rFonts w:asciiTheme="minorHAnsi" w:eastAsia="Calibri" w:hAnsiTheme="minorHAnsi" w:cstheme="minorHAnsi"/>
                <w:b/>
                <w:bCs/>
                <w:sz w:val="20"/>
                <w:szCs w:val="20"/>
              </w:rPr>
              <w:t>N (%)</w:t>
            </w:r>
          </w:p>
        </w:tc>
        <w:tc>
          <w:tcPr>
            <w:tcW w:w="1170" w:type="dxa"/>
            <w:vMerge/>
            <w:tcBorders>
              <w:left w:val="single" w:sz="4" w:space="0" w:color="auto"/>
            </w:tcBorders>
            <w:shd w:val="clear" w:color="auto" w:fill="FFFFFF" w:themeFill="background1"/>
            <w:vAlign w:val="center"/>
          </w:tcPr>
          <w:p w14:paraId="19B8384C" w14:textId="77777777" w:rsidR="00FE235F" w:rsidRPr="00D80360" w:rsidRDefault="00FE235F" w:rsidP="004C7F95">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p>
        </w:tc>
      </w:tr>
      <w:tr w:rsidR="00FE235F" w14:paraId="7F4D80B4" w14:textId="77777777" w:rsidTr="004C7F95">
        <w:trPr>
          <w:cantSplit/>
          <w:trHeight w:val="182"/>
        </w:trPr>
        <w:tc>
          <w:tcPr>
            <w:cnfStyle w:val="001000000000" w:firstRow="0" w:lastRow="0" w:firstColumn="1" w:lastColumn="0" w:oddVBand="0" w:evenVBand="0" w:oddHBand="0" w:evenHBand="0" w:firstRowFirstColumn="0" w:firstRowLastColumn="0" w:lastRowFirstColumn="0" w:lastRowLastColumn="0"/>
            <w:tcW w:w="2970" w:type="dxa"/>
            <w:vMerge/>
            <w:tcBorders>
              <w:bottom w:val="single" w:sz="4" w:space="0" w:color="auto"/>
              <w:right w:val="single" w:sz="4" w:space="0" w:color="000000"/>
            </w:tcBorders>
            <w:shd w:val="clear" w:color="auto" w:fill="FFFFFF" w:themeFill="background1"/>
            <w:vAlign w:val="center"/>
          </w:tcPr>
          <w:p w14:paraId="055E00D1" w14:textId="77777777" w:rsidR="00FE235F" w:rsidRPr="00D80360" w:rsidRDefault="00FE235F" w:rsidP="004C7F95">
            <w:pPr>
              <w:keepLines/>
              <w:widowControl w:val="0"/>
              <w:jc w:val="center"/>
              <w:rPr>
                <w:rFonts w:asciiTheme="minorHAnsi" w:hAnsiTheme="minorHAnsi" w:cstheme="minorHAnsi"/>
                <w:sz w:val="20"/>
                <w:szCs w:val="20"/>
              </w:rPr>
            </w:pPr>
          </w:p>
        </w:tc>
        <w:tc>
          <w:tcPr>
            <w:tcW w:w="1260" w:type="dxa"/>
            <w:vMerge/>
            <w:tcBorders>
              <w:bottom w:val="single" w:sz="4" w:space="0" w:color="auto"/>
              <w:right w:val="single" w:sz="4" w:space="0" w:color="auto"/>
            </w:tcBorders>
            <w:shd w:val="clear" w:color="auto" w:fill="FFFFFF" w:themeFill="background1"/>
            <w:vAlign w:val="center"/>
          </w:tcPr>
          <w:p w14:paraId="02520EB2" w14:textId="77777777" w:rsidR="00FE235F" w:rsidRPr="00D80360" w:rsidRDefault="00FE235F" w:rsidP="004C7F95">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p>
        </w:tc>
        <w:tc>
          <w:tcPr>
            <w:tcW w:w="1350" w:type="dxa"/>
            <w:tcBorders>
              <w:top w:val="single" w:sz="4" w:space="0" w:color="auto"/>
              <w:bottom w:val="single" w:sz="4" w:space="0" w:color="auto"/>
              <w:right w:val="single" w:sz="4" w:space="0" w:color="auto"/>
            </w:tcBorders>
            <w:shd w:val="clear" w:color="auto" w:fill="FFFFFF" w:themeFill="background1"/>
            <w:vAlign w:val="center"/>
          </w:tcPr>
          <w:p w14:paraId="210A820E" w14:textId="77777777" w:rsidR="00FE235F" w:rsidRPr="00D80360" w:rsidRDefault="00FE235F" w:rsidP="004C7F95">
            <w:pPr>
              <w:tabs>
                <w:tab w:val="left" w:pos="2959"/>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D80360">
              <w:rPr>
                <w:rFonts w:asciiTheme="minorHAnsi" w:hAnsiTheme="minorHAnsi" w:cstheme="minorHAnsi"/>
                <w:b/>
                <w:bCs/>
                <w:sz w:val="20"/>
                <w:szCs w:val="20"/>
              </w:rPr>
              <w:t>Non</w:t>
            </w:r>
            <w:r>
              <w:rPr>
                <w:rFonts w:asciiTheme="minorHAnsi" w:hAnsiTheme="minorHAnsi" w:cstheme="minorHAnsi"/>
                <w:b/>
                <w:bCs/>
                <w:sz w:val="20"/>
                <w:szCs w:val="20"/>
              </w:rPr>
              <w:t>-</w:t>
            </w:r>
            <w:r w:rsidRPr="00D80360">
              <w:rPr>
                <w:rFonts w:asciiTheme="minorHAnsi" w:hAnsiTheme="minorHAnsi" w:cstheme="minorHAnsi"/>
                <w:b/>
                <w:bCs/>
                <w:sz w:val="20"/>
                <w:szCs w:val="20"/>
              </w:rPr>
              <w:t>positive</w:t>
            </w:r>
          </w:p>
          <w:p w14:paraId="2B2C2031" w14:textId="77777777" w:rsidR="00FE235F" w:rsidRPr="00D80360" w:rsidRDefault="00FE235F" w:rsidP="004C7F95">
            <w:pPr>
              <w:tabs>
                <w:tab w:val="left" w:pos="2959"/>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p>
        </w:tc>
        <w:tc>
          <w:tcPr>
            <w:tcW w:w="1440" w:type="dxa"/>
            <w:tcBorders>
              <w:top w:val="single" w:sz="4" w:space="0" w:color="auto"/>
              <w:bottom w:val="single" w:sz="4" w:space="0" w:color="auto"/>
              <w:right w:val="single" w:sz="4" w:space="0" w:color="auto"/>
            </w:tcBorders>
            <w:shd w:val="clear" w:color="auto" w:fill="FFFFFF" w:themeFill="background1"/>
            <w:vAlign w:val="center"/>
          </w:tcPr>
          <w:p w14:paraId="56DBBEC2" w14:textId="77777777" w:rsidR="00FE235F" w:rsidRPr="00D80360" w:rsidRDefault="00FE235F" w:rsidP="004C7F95">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Pr>
                <w:rFonts w:asciiTheme="minorHAnsi" w:hAnsiTheme="minorHAnsi" w:cstheme="minorHAnsi"/>
                <w:b/>
                <w:bCs/>
                <w:sz w:val="20"/>
                <w:szCs w:val="20"/>
                <w:lang w:val="en-US"/>
              </w:rPr>
              <w:t>N</w:t>
            </w:r>
            <w:r w:rsidRPr="00FB3B0E">
              <w:rPr>
                <w:rFonts w:asciiTheme="minorHAnsi" w:hAnsiTheme="minorHAnsi" w:cstheme="minorHAnsi"/>
                <w:b/>
                <w:bCs/>
                <w:sz w:val="20"/>
                <w:szCs w:val="20"/>
                <w:lang w:val="en-US"/>
              </w:rPr>
              <w:t xml:space="preserve">ot </w:t>
            </w:r>
            <w:r>
              <w:rPr>
                <w:rFonts w:asciiTheme="minorHAnsi" w:hAnsiTheme="minorHAnsi" w:cstheme="minorHAnsi"/>
                <w:b/>
                <w:bCs/>
                <w:sz w:val="20"/>
                <w:szCs w:val="20"/>
                <w:lang w:val="en-US"/>
              </w:rPr>
              <w:t>E</w:t>
            </w:r>
            <w:r w:rsidRPr="00FB3B0E">
              <w:rPr>
                <w:rFonts w:asciiTheme="minorHAnsi" w:hAnsiTheme="minorHAnsi" w:cstheme="minorHAnsi"/>
                <w:b/>
                <w:bCs/>
                <w:sz w:val="20"/>
                <w:szCs w:val="20"/>
                <w:lang w:val="en-US"/>
              </w:rPr>
              <w:t>fficacy-centered</w:t>
            </w:r>
          </w:p>
        </w:tc>
        <w:tc>
          <w:tcPr>
            <w:tcW w:w="1170" w:type="dxa"/>
            <w:vMerge/>
            <w:tcBorders>
              <w:top w:val="single" w:sz="4" w:space="0" w:color="auto"/>
              <w:left w:val="single" w:sz="4" w:space="0" w:color="000000"/>
              <w:bottom w:val="single" w:sz="4" w:space="0" w:color="auto"/>
            </w:tcBorders>
            <w:vAlign w:val="center"/>
          </w:tcPr>
          <w:p w14:paraId="4731F2D7" w14:textId="77777777" w:rsidR="00FE235F" w:rsidRPr="00D80360" w:rsidRDefault="00FE235F" w:rsidP="004C7F95">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p>
        </w:tc>
        <w:tc>
          <w:tcPr>
            <w:tcW w:w="1170" w:type="dxa"/>
            <w:vMerge/>
            <w:tcBorders>
              <w:left w:val="single" w:sz="4" w:space="0" w:color="auto"/>
              <w:bottom w:val="single" w:sz="4" w:space="0" w:color="auto"/>
            </w:tcBorders>
            <w:shd w:val="clear" w:color="auto" w:fill="FFFFFF" w:themeFill="background1"/>
          </w:tcPr>
          <w:p w14:paraId="623DFE31" w14:textId="77777777" w:rsidR="00FE235F" w:rsidRPr="00D80360" w:rsidRDefault="00FE235F" w:rsidP="004C7F95">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p>
        </w:tc>
      </w:tr>
      <w:tr w:rsidR="00FE235F" w:rsidRPr="009B0ABA" w14:paraId="0C059877" w14:textId="77777777" w:rsidTr="004C7F95">
        <w:trPr>
          <w:cnfStyle w:val="000000100000" w:firstRow="0" w:lastRow="0" w:firstColumn="0" w:lastColumn="0" w:oddVBand="0" w:evenVBand="0" w:oddHBand="1" w:evenHBand="0" w:firstRowFirstColumn="0" w:firstRowLastColumn="0" w:lastRowFirstColumn="0" w:lastRowLastColumn="0"/>
          <w:cantSplit/>
          <w:trHeight w:val="17"/>
        </w:trPr>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auto"/>
              <w:right w:val="single" w:sz="4" w:space="0" w:color="000000"/>
            </w:tcBorders>
          </w:tcPr>
          <w:p w14:paraId="5B4F709A" w14:textId="77777777" w:rsidR="00FE235F" w:rsidRPr="00C33BA5" w:rsidRDefault="00FE235F" w:rsidP="004C7F95">
            <w:pPr>
              <w:keepLines/>
              <w:widowControl w:val="0"/>
              <w:rPr>
                <w:rFonts w:asciiTheme="minorHAnsi" w:hAnsiTheme="minorHAnsi" w:cstheme="minorHAnsi"/>
                <w:color w:val="000000"/>
                <w:sz w:val="20"/>
                <w:szCs w:val="20"/>
              </w:rPr>
            </w:pPr>
            <w:r w:rsidRPr="00C33BA5">
              <w:rPr>
                <w:rFonts w:asciiTheme="minorHAnsi" w:hAnsiTheme="minorHAnsi" w:cstheme="minorHAnsi"/>
                <w:color w:val="000000"/>
                <w:sz w:val="20"/>
                <w:szCs w:val="20"/>
              </w:rPr>
              <w:t>Trial Characteristics</w:t>
            </w:r>
          </w:p>
        </w:tc>
        <w:tc>
          <w:tcPr>
            <w:tcW w:w="1260" w:type="dxa"/>
            <w:tcBorders>
              <w:top w:val="single" w:sz="4" w:space="0" w:color="auto"/>
              <w:right w:val="single" w:sz="4" w:space="0" w:color="auto"/>
            </w:tcBorders>
            <w:vAlign w:val="bottom"/>
          </w:tcPr>
          <w:p w14:paraId="119F9D7D" w14:textId="77777777" w:rsidR="00FE235F" w:rsidRPr="007B7BF1"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p>
        </w:tc>
        <w:tc>
          <w:tcPr>
            <w:tcW w:w="1350" w:type="dxa"/>
            <w:tcBorders>
              <w:top w:val="single" w:sz="4" w:space="0" w:color="auto"/>
              <w:left w:val="single" w:sz="4" w:space="0" w:color="auto"/>
            </w:tcBorders>
            <w:vAlign w:val="bottom"/>
          </w:tcPr>
          <w:p w14:paraId="33697A36" w14:textId="77777777" w:rsidR="00FE235F" w:rsidRPr="007B7BF1"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p>
        </w:tc>
        <w:tc>
          <w:tcPr>
            <w:tcW w:w="1440" w:type="dxa"/>
            <w:tcBorders>
              <w:top w:val="single" w:sz="4" w:space="0" w:color="auto"/>
              <w:left w:val="single" w:sz="4" w:space="0" w:color="000000"/>
              <w:right w:val="single" w:sz="4" w:space="0" w:color="000000"/>
            </w:tcBorders>
            <w:vAlign w:val="bottom"/>
          </w:tcPr>
          <w:p w14:paraId="70822D20" w14:textId="77777777" w:rsidR="00FE235F" w:rsidRPr="007B7BF1"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p>
        </w:tc>
        <w:tc>
          <w:tcPr>
            <w:tcW w:w="1170" w:type="dxa"/>
            <w:tcBorders>
              <w:top w:val="single" w:sz="4" w:space="0" w:color="auto"/>
              <w:left w:val="single" w:sz="4" w:space="0" w:color="000000"/>
            </w:tcBorders>
            <w:vAlign w:val="bottom"/>
          </w:tcPr>
          <w:p w14:paraId="4D0A17B7" w14:textId="77777777" w:rsidR="00FE235F" w:rsidRPr="007B7BF1"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p>
        </w:tc>
        <w:tc>
          <w:tcPr>
            <w:tcW w:w="1170" w:type="dxa"/>
            <w:tcBorders>
              <w:top w:val="single" w:sz="4" w:space="0" w:color="auto"/>
              <w:left w:val="single" w:sz="4" w:space="0" w:color="000000"/>
            </w:tcBorders>
            <w:vAlign w:val="center"/>
          </w:tcPr>
          <w:p w14:paraId="173CA153" w14:textId="77777777" w:rsidR="00FE235F" w:rsidRPr="00D80360"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p>
        </w:tc>
      </w:tr>
      <w:tr w:rsidR="00FE235F" w:rsidRPr="009B0ABA" w14:paraId="3BCF8569" w14:textId="77777777" w:rsidTr="004C7F95">
        <w:trPr>
          <w:cantSplit/>
          <w:trHeight w:val="17"/>
        </w:trPr>
        <w:tc>
          <w:tcPr>
            <w:cnfStyle w:val="001000000000" w:firstRow="0" w:lastRow="0" w:firstColumn="1" w:lastColumn="0" w:oddVBand="0" w:evenVBand="0" w:oddHBand="0" w:evenHBand="0" w:firstRowFirstColumn="0" w:firstRowLastColumn="0" w:lastRowFirstColumn="0" w:lastRowLastColumn="0"/>
            <w:tcW w:w="2970" w:type="dxa"/>
            <w:tcBorders>
              <w:right w:val="single" w:sz="4" w:space="0" w:color="000000"/>
            </w:tcBorders>
          </w:tcPr>
          <w:p w14:paraId="4DB6C042" w14:textId="77777777" w:rsidR="00FE235F" w:rsidRPr="00C33BA5" w:rsidRDefault="00FE235F" w:rsidP="004C7F95">
            <w:pPr>
              <w:keepLines/>
              <w:widowControl w:val="0"/>
              <w:ind w:left="720"/>
              <w:rPr>
                <w:rFonts w:asciiTheme="minorHAnsi" w:hAnsiTheme="minorHAnsi" w:cstheme="minorHAnsi"/>
                <w:color w:val="000000"/>
                <w:sz w:val="20"/>
                <w:szCs w:val="20"/>
              </w:rPr>
            </w:pPr>
            <w:r w:rsidRPr="00C33BA5">
              <w:rPr>
                <w:rFonts w:asciiTheme="minorHAnsi" w:eastAsia="Calibri" w:hAnsiTheme="minorHAnsi" w:cstheme="minorHAnsi"/>
                <w:sz w:val="20"/>
                <w:szCs w:val="20"/>
              </w:rPr>
              <w:t xml:space="preserve">Pharmaceutical funder </w:t>
            </w:r>
          </w:p>
        </w:tc>
        <w:tc>
          <w:tcPr>
            <w:tcW w:w="1260" w:type="dxa"/>
            <w:tcBorders>
              <w:right w:val="single" w:sz="4" w:space="0" w:color="auto"/>
            </w:tcBorders>
            <w:vAlign w:val="bottom"/>
          </w:tcPr>
          <w:p w14:paraId="76FA7233" w14:textId="77777777" w:rsidR="00FE235F" w:rsidRPr="007B7BF1"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AB2237">
              <w:rPr>
                <w:rFonts w:ascii="Calibri" w:hAnsi="Calibri" w:cs="Calibri"/>
                <w:color w:val="000000"/>
                <w:sz w:val="20"/>
                <w:szCs w:val="20"/>
              </w:rPr>
              <w:t>54</w:t>
            </w:r>
            <w:r>
              <w:rPr>
                <w:rFonts w:ascii="Calibri" w:hAnsi="Calibri" w:cs="Calibri"/>
                <w:color w:val="000000"/>
                <w:sz w:val="20"/>
                <w:szCs w:val="20"/>
              </w:rPr>
              <w:t>/61</w:t>
            </w:r>
            <w:r w:rsidRPr="00AB2237">
              <w:rPr>
                <w:rFonts w:ascii="Calibri" w:hAnsi="Calibri" w:cs="Calibri"/>
                <w:color w:val="000000"/>
                <w:sz w:val="20"/>
                <w:szCs w:val="20"/>
              </w:rPr>
              <w:t xml:space="preserve"> (89)</w:t>
            </w:r>
          </w:p>
        </w:tc>
        <w:tc>
          <w:tcPr>
            <w:tcW w:w="1350" w:type="dxa"/>
            <w:tcBorders>
              <w:left w:val="single" w:sz="4" w:space="0" w:color="auto"/>
            </w:tcBorders>
            <w:vAlign w:val="bottom"/>
          </w:tcPr>
          <w:p w14:paraId="00FC00A6" w14:textId="77777777" w:rsidR="00FE235F" w:rsidRPr="007B7BF1"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AB2237">
              <w:rPr>
                <w:rFonts w:ascii="Calibri" w:hAnsi="Calibri" w:cs="Calibri"/>
                <w:color w:val="000000"/>
                <w:sz w:val="20"/>
                <w:szCs w:val="20"/>
              </w:rPr>
              <w:t>16</w:t>
            </w:r>
            <w:r>
              <w:rPr>
                <w:rFonts w:ascii="Calibri" w:hAnsi="Calibri" w:cs="Calibri"/>
                <w:color w:val="000000"/>
                <w:sz w:val="20"/>
                <w:szCs w:val="20"/>
              </w:rPr>
              <w:t>/17</w:t>
            </w:r>
            <w:r w:rsidRPr="00AB2237">
              <w:rPr>
                <w:rFonts w:ascii="Calibri" w:hAnsi="Calibri" w:cs="Calibri"/>
                <w:color w:val="000000"/>
                <w:sz w:val="20"/>
                <w:szCs w:val="20"/>
              </w:rPr>
              <w:t xml:space="preserve"> (94)</w:t>
            </w:r>
          </w:p>
        </w:tc>
        <w:tc>
          <w:tcPr>
            <w:tcW w:w="1440" w:type="dxa"/>
            <w:tcBorders>
              <w:left w:val="single" w:sz="4" w:space="0" w:color="000000"/>
              <w:right w:val="single" w:sz="4" w:space="0" w:color="000000"/>
            </w:tcBorders>
            <w:vAlign w:val="bottom"/>
          </w:tcPr>
          <w:p w14:paraId="5EB185FE" w14:textId="77777777" w:rsidR="00FE235F" w:rsidRPr="007B7BF1"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AB2237">
              <w:rPr>
                <w:rFonts w:ascii="Calibri" w:hAnsi="Calibri" w:cs="Calibri"/>
                <w:color w:val="000000"/>
                <w:sz w:val="20"/>
                <w:szCs w:val="20"/>
              </w:rPr>
              <w:t>10</w:t>
            </w:r>
            <w:r>
              <w:rPr>
                <w:rFonts w:ascii="Calibri" w:hAnsi="Calibri" w:cs="Calibri"/>
                <w:color w:val="000000"/>
                <w:sz w:val="20"/>
                <w:szCs w:val="20"/>
              </w:rPr>
              <w:t>/15</w:t>
            </w:r>
            <w:r w:rsidRPr="00AB2237">
              <w:rPr>
                <w:rFonts w:ascii="Calibri" w:hAnsi="Calibri" w:cs="Calibri"/>
                <w:color w:val="000000"/>
                <w:sz w:val="20"/>
                <w:szCs w:val="20"/>
              </w:rPr>
              <w:t xml:space="preserve"> (67)</w:t>
            </w:r>
          </w:p>
        </w:tc>
        <w:tc>
          <w:tcPr>
            <w:tcW w:w="1170" w:type="dxa"/>
            <w:tcBorders>
              <w:left w:val="single" w:sz="4" w:space="0" w:color="000000"/>
            </w:tcBorders>
            <w:vAlign w:val="bottom"/>
          </w:tcPr>
          <w:p w14:paraId="5B6E4920" w14:textId="77777777" w:rsidR="00FE235F" w:rsidRPr="007B7BF1"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AB2237">
              <w:rPr>
                <w:rFonts w:ascii="Calibri" w:hAnsi="Calibri" w:cs="Calibri"/>
                <w:color w:val="000000"/>
                <w:sz w:val="20"/>
                <w:szCs w:val="20"/>
              </w:rPr>
              <w:t>14</w:t>
            </w:r>
            <w:r>
              <w:rPr>
                <w:rFonts w:ascii="Calibri" w:hAnsi="Calibri" w:cs="Calibri"/>
                <w:color w:val="000000"/>
                <w:sz w:val="20"/>
                <w:szCs w:val="20"/>
              </w:rPr>
              <w:t>/20</w:t>
            </w:r>
            <w:r w:rsidRPr="00AB2237">
              <w:rPr>
                <w:rFonts w:ascii="Calibri" w:hAnsi="Calibri" w:cs="Calibri"/>
                <w:color w:val="000000"/>
                <w:sz w:val="20"/>
                <w:szCs w:val="20"/>
              </w:rPr>
              <w:t xml:space="preserve"> (70)</w:t>
            </w:r>
          </w:p>
        </w:tc>
        <w:tc>
          <w:tcPr>
            <w:tcW w:w="1170" w:type="dxa"/>
            <w:tcBorders>
              <w:left w:val="single" w:sz="4" w:space="0" w:color="000000"/>
            </w:tcBorders>
            <w:vAlign w:val="bottom"/>
          </w:tcPr>
          <w:p w14:paraId="30F82C7D" w14:textId="77777777" w:rsidR="00FE235F" w:rsidRPr="00AC39CC"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AB2237">
              <w:rPr>
                <w:rFonts w:ascii="Calibri" w:hAnsi="Calibri" w:cs="Calibri"/>
                <w:color w:val="000000"/>
                <w:sz w:val="20"/>
                <w:szCs w:val="20"/>
              </w:rPr>
              <w:t>0.13</w:t>
            </w:r>
          </w:p>
        </w:tc>
      </w:tr>
      <w:tr w:rsidR="00FE235F" w:rsidRPr="009B0ABA" w14:paraId="5C1D1DE1" w14:textId="77777777" w:rsidTr="004C7F95">
        <w:trPr>
          <w:cnfStyle w:val="000000100000" w:firstRow="0" w:lastRow="0" w:firstColumn="0" w:lastColumn="0" w:oddVBand="0" w:evenVBand="0" w:oddHBand="1" w:evenHBand="0" w:firstRowFirstColumn="0" w:firstRowLastColumn="0" w:lastRowFirstColumn="0" w:lastRowLastColumn="0"/>
          <w:cantSplit/>
          <w:trHeight w:val="17"/>
        </w:trPr>
        <w:tc>
          <w:tcPr>
            <w:cnfStyle w:val="001000000000" w:firstRow="0" w:lastRow="0" w:firstColumn="1" w:lastColumn="0" w:oddVBand="0" w:evenVBand="0" w:oddHBand="0" w:evenHBand="0" w:firstRowFirstColumn="0" w:firstRowLastColumn="0" w:lastRowFirstColumn="0" w:lastRowLastColumn="0"/>
            <w:tcW w:w="2970" w:type="dxa"/>
            <w:tcBorders>
              <w:right w:val="single" w:sz="4" w:space="0" w:color="000000"/>
            </w:tcBorders>
          </w:tcPr>
          <w:p w14:paraId="233DEA5B" w14:textId="77777777" w:rsidR="00FE235F" w:rsidRPr="00C33BA5" w:rsidRDefault="00FE235F" w:rsidP="004C7F95">
            <w:pPr>
              <w:keepLines/>
              <w:widowControl w:val="0"/>
              <w:ind w:left="720"/>
              <w:rPr>
                <w:rFonts w:asciiTheme="minorHAnsi" w:hAnsiTheme="minorHAnsi" w:cstheme="minorHAnsi"/>
                <w:color w:val="000000"/>
                <w:sz w:val="20"/>
                <w:szCs w:val="20"/>
              </w:rPr>
            </w:pPr>
            <w:r w:rsidRPr="00C33BA5">
              <w:rPr>
                <w:rFonts w:asciiTheme="minorHAnsi" w:eastAsia="Calibri" w:hAnsiTheme="minorHAnsi" w:cstheme="minorHAnsi"/>
                <w:sz w:val="20"/>
                <w:szCs w:val="20"/>
              </w:rPr>
              <w:t xml:space="preserve">Approved </w:t>
            </w:r>
          </w:p>
        </w:tc>
        <w:tc>
          <w:tcPr>
            <w:tcW w:w="1260" w:type="dxa"/>
            <w:tcBorders>
              <w:right w:val="single" w:sz="4" w:space="0" w:color="auto"/>
            </w:tcBorders>
            <w:vAlign w:val="bottom"/>
          </w:tcPr>
          <w:p w14:paraId="19547D67" w14:textId="77777777" w:rsidR="00FE235F" w:rsidRPr="007B7BF1"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AB2237">
              <w:rPr>
                <w:rFonts w:ascii="Calibri" w:hAnsi="Calibri" w:cs="Calibri"/>
                <w:color w:val="000000"/>
                <w:sz w:val="20"/>
                <w:szCs w:val="20"/>
              </w:rPr>
              <w:t>9</w:t>
            </w:r>
            <w:r>
              <w:rPr>
                <w:rFonts w:ascii="Calibri" w:hAnsi="Calibri" w:cs="Calibri"/>
                <w:color w:val="000000"/>
                <w:sz w:val="20"/>
                <w:szCs w:val="20"/>
              </w:rPr>
              <w:t xml:space="preserve">/61 </w:t>
            </w:r>
            <w:r w:rsidRPr="00AB2237">
              <w:rPr>
                <w:rFonts w:ascii="Calibri" w:hAnsi="Calibri" w:cs="Calibri"/>
                <w:color w:val="000000"/>
                <w:sz w:val="20"/>
                <w:szCs w:val="20"/>
              </w:rPr>
              <w:t>(15)</w:t>
            </w:r>
          </w:p>
        </w:tc>
        <w:tc>
          <w:tcPr>
            <w:tcW w:w="1350" w:type="dxa"/>
            <w:tcBorders>
              <w:left w:val="single" w:sz="4" w:space="0" w:color="auto"/>
            </w:tcBorders>
            <w:vAlign w:val="bottom"/>
          </w:tcPr>
          <w:p w14:paraId="595B91D0" w14:textId="77777777" w:rsidR="00FE235F" w:rsidRPr="007B7BF1"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AB2237">
              <w:rPr>
                <w:rFonts w:ascii="Calibri" w:hAnsi="Calibri" w:cs="Calibri"/>
                <w:color w:val="000000"/>
                <w:sz w:val="20"/>
                <w:szCs w:val="20"/>
              </w:rPr>
              <w:t>2</w:t>
            </w:r>
            <w:r>
              <w:rPr>
                <w:rFonts w:ascii="Calibri" w:hAnsi="Calibri" w:cs="Calibri"/>
                <w:color w:val="000000"/>
                <w:sz w:val="20"/>
                <w:szCs w:val="20"/>
              </w:rPr>
              <w:t>/17</w:t>
            </w:r>
            <w:r w:rsidRPr="00AB2237">
              <w:rPr>
                <w:rFonts w:ascii="Calibri" w:hAnsi="Calibri" w:cs="Calibri"/>
                <w:color w:val="000000"/>
                <w:sz w:val="20"/>
                <w:szCs w:val="20"/>
              </w:rPr>
              <w:t xml:space="preserve"> (12)</w:t>
            </w:r>
          </w:p>
        </w:tc>
        <w:tc>
          <w:tcPr>
            <w:tcW w:w="1440" w:type="dxa"/>
            <w:tcBorders>
              <w:left w:val="single" w:sz="4" w:space="0" w:color="000000"/>
              <w:right w:val="single" w:sz="4" w:space="0" w:color="000000"/>
            </w:tcBorders>
            <w:vAlign w:val="bottom"/>
          </w:tcPr>
          <w:p w14:paraId="28F5B7A6" w14:textId="77777777" w:rsidR="00FE235F" w:rsidRPr="007B7BF1"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AB2237">
              <w:rPr>
                <w:rFonts w:ascii="Calibri" w:hAnsi="Calibri" w:cs="Calibri"/>
                <w:color w:val="000000"/>
                <w:sz w:val="20"/>
                <w:szCs w:val="20"/>
              </w:rPr>
              <w:t>2</w:t>
            </w:r>
            <w:r>
              <w:rPr>
                <w:rFonts w:ascii="Calibri" w:hAnsi="Calibri" w:cs="Calibri"/>
                <w:color w:val="000000"/>
                <w:sz w:val="20"/>
                <w:szCs w:val="20"/>
              </w:rPr>
              <w:t>/15</w:t>
            </w:r>
            <w:r w:rsidRPr="00AB2237">
              <w:rPr>
                <w:rFonts w:ascii="Calibri" w:hAnsi="Calibri" w:cs="Calibri"/>
                <w:color w:val="000000"/>
                <w:sz w:val="20"/>
                <w:szCs w:val="20"/>
              </w:rPr>
              <w:t xml:space="preserve"> (13)</w:t>
            </w:r>
          </w:p>
        </w:tc>
        <w:tc>
          <w:tcPr>
            <w:tcW w:w="1170" w:type="dxa"/>
            <w:tcBorders>
              <w:left w:val="single" w:sz="4" w:space="0" w:color="000000"/>
            </w:tcBorders>
            <w:vAlign w:val="bottom"/>
          </w:tcPr>
          <w:p w14:paraId="75932209" w14:textId="77777777" w:rsidR="00FE235F" w:rsidRPr="007B7BF1"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AB2237">
              <w:rPr>
                <w:rFonts w:ascii="Calibri" w:hAnsi="Calibri" w:cs="Calibri"/>
                <w:color w:val="000000"/>
                <w:sz w:val="20"/>
                <w:szCs w:val="20"/>
              </w:rPr>
              <w:t>8</w:t>
            </w:r>
            <w:r>
              <w:rPr>
                <w:rFonts w:ascii="Calibri" w:hAnsi="Calibri" w:cs="Calibri"/>
                <w:color w:val="000000"/>
                <w:sz w:val="20"/>
                <w:szCs w:val="20"/>
              </w:rPr>
              <w:t>/20</w:t>
            </w:r>
            <w:r w:rsidRPr="00AB2237">
              <w:rPr>
                <w:rFonts w:ascii="Calibri" w:hAnsi="Calibri" w:cs="Calibri"/>
                <w:color w:val="000000"/>
                <w:sz w:val="20"/>
                <w:szCs w:val="20"/>
              </w:rPr>
              <w:t xml:space="preserve"> (40)</w:t>
            </w:r>
          </w:p>
        </w:tc>
        <w:tc>
          <w:tcPr>
            <w:tcW w:w="1170" w:type="dxa"/>
            <w:tcBorders>
              <w:left w:val="single" w:sz="4" w:space="0" w:color="000000"/>
            </w:tcBorders>
            <w:vAlign w:val="bottom"/>
          </w:tcPr>
          <w:p w14:paraId="288D9F18" w14:textId="77777777" w:rsidR="00FE235F" w:rsidRPr="00AC39CC"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AB2237">
              <w:rPr>
                <w:rFonts w:ascii="Calibri" w:hAnsi="Calibri" w:cs="Calibri"/>
                <w:color w:val="000000"/>
                <w:sz w:val="20"/>
                <w:szCs w:val="20"/>
              </w:rPr>
              <w:t>0.33</w:t>
            </w:r>
          </w:p>
        </w:tc>
      </w:tr>
      <w:tr w:rsidR="00F27B9A" w:rsidRPr="009B0ABA" w14:paraId="5B7EEA12" w14:textId="77777777" w:rsidTr="004C7F95">
        <w:trPr>
          <w:cantSplit/>
          <w:trHeight w:val="17"/>
        </w:trPr>
        <w:tc>
          <w:tcPr>
            <w:cnfStyle w:val="001000000000" w:firstRow="0" w:lastRow="0" w:firstColumn="1" w:lastColumn="0" w:oddVBand="0" w:evenVBand="0" w:oddHBand="0" w:evenHBand="0" w:firstRowFirstColumn="0" w:firstRowLastColumn="0" w:lastRowFirstColumn="0" w:lastRowLastColumn="0"/>
            <w:tcW w:w="2970" w:type="dxa"/>
            <w:tcBorders>
              <w:right w:val="single" w:sz="4" w:space="0" w:color="000000"/>
            </w:tcBorders>
            <w:vAlign w:val="center"/>
          </w:tcPr>
          <w:p w14:paraId="5EA8531D" w14:textId="77777777" w:rsidR="00FE235F" w:rsidRPr="00C33BA5" w:rsidRDefault="00FE235F" w:rsidP="004C7F95">
            <w:pPr>
              <w:keepLines/>
              <w:widowControl w:val="0"/>
              <w:rPr>
                <w:rFonts w:asciiTheme="minorHAnsi" w:hAnsiTheme="minorHAnsi" w:cstheme="minorHAnsi"/>
                <w:color w:val="000000"/>
                <w:sz w:val="20"/>
                <w:szCs w:val="20"/>
              </w:rPr>
            </w:pPr>
            <w:r>
              <w:rPr>
                <w:rFonts w:asciiTheme="minorHAnsi" w:hAnsiTheme="minorHAnsi" w:cstheme="minorHAnsi"/>
                <w:color w:val="000000"/>
                <w:sz w:val="20"/>
                <w:szCs w:val="20"/>
              </w:rPr>
              <w:t xml:space="preserve">Phase 3 </w:t>
            </w:r>
            <w:r w:rsidRPr="00C33BA5">
              <w:rPr>
                <w:rFonts w:asciiTheme="minorHAnsi" w:hAnsiTheme="minorHAnsi" w:cstheme="minorHAnsi"/>
                <w:color w:val="000000"/>
                <w:sz w:val="20"/>
                <w:szCs w:val="20"/>
              </w:rPr>
              <w:t>Trial Results</w:t>
            </w:r>
          </w:p>
        </w:tc>
        <w:tc>
          <w:tcPr>
            <w:tcW w:w="1260" w:type="dxa"/>
            <w:tcBorders>
              <w:right w:val="single" w:sz="4" w:space="0" w:color="auto"/>
            </w:tcBorders>
            <w:vAlign w:val="center"/>
          </w:tcPr>
          <w:p w14:paraId="7A896728" w14:textId="77777777" w:rsidR="00FE235F" w:rsidRPr="007B7BF1"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p>
        </w:tc>
        <w:tc>
          <w:tcPr>
            <w:tcW w:w="1350" w:type="dxa"/>
            <w:tcBorders>
              <w:left w:val="single" w:sz="4" w:space="0" w:color="auto"/>
            </w:tcBorders>
            <w:vAlign w:val="center"/>
          </w:tcPr>
          <w:p w14:paraId="044771C1" w14:textId="77777777" w:rsidR="00FE235F" w:rsidRPr="007B7BF1"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p>
        </w:tc>
        <w:tc>
          <w:tcPr>
            <w:tcW w:w="1440" w:type="dxa"/>
            <w:tcBorders>
              <w:left w:val="single" w:sz="4" w:space="0" w:color="000000"/>
              <w:right w:val="single" w:sz="4" w:space="0" w:color="000000"/>
            </w:tcBorders>
            <w:vAlign w:val="center"/>
          </w:tcPr>
          <w:p w14:paraId="43E3B548" w14:textId="77777777" w:rsidR="00FE235F" w:rsidRPr="007B7BF1"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p>
        </w:tc>
        <w:tc>
          <w:tcPr>
            <w:tcW w:w="1170" w:type="dxa"/>
            <w:tcBorders>
              <w:left w:val="single" w:sz="4" w:space="0" w:color="000000"/>
            </w:tcBorders>
            <w:vAlign w:val="center"/>
          </w:tcPr>
          <w:p w14:paraId="11AE5F87" w14:textId="77777777" w:rsidR="00FE235F" w:rsidRPr="007B7BF1"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p>
        </w:tc>
        <w:tc>
          <w:tcPr>
            <w:tcW w:w="1170" w:type="dxa"/>
            <w:tcBorders>
              <w:left w:val="single" w:sz="4" w:space="0" w:color="000000"/>
            </w:tcBorders>
            <w:vAlign w:val="center"/>
          </w:tcPr>
          <w:p w14:paraId="699385BF" w14:textId="77777777" w:rsidR="00FE235F" w:rsidRPr="00D80360" w:rsidRDefault="00FE235F" w:rsidP="004C7F9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p>
        </w:tc>
      </w:tr>
      <w:tr w:rsidR="00FE235F" w:rsidRPr="009B0ABA" w14:paraId="7FC4BE7B" w14:textId="77777777" w:rsidTr="004C7F95">
        <w:trPr>
          <w:cnfStyle w:val="000000100000" w:firstRow="0" w:lastRow="0" w:firstColumn="0" w:lastColumn="0" w:oddVBand="0" w:evenVBand="0" w:oddHBand="1" w:evenHBand="0" w:firstRowFirstColumn="0" w:firstRowLastColumn="0" w:lastRowFirstColumn="0" w:lastRowLastColumn="0"/>
          <w:cantSplit/>
          <w:trHeight w:val="17"/>
        </w:trPr>
        <w:tc>
          <w:tcPr>
            <w:cnfStyle w:val="001000000000" w:firstRow="0" w:lastRow="0" w:firstColumn="1" w:lastColumn="0" w:oddVBand="0" w:evenVBand="0" w:oddHBand="0" w:evenHBand="0" w:firstRowFirstColumn="0" w:firstRowLastColumn="0" w:lastRowFirstColumn="0" w:lastRowLastColumn="0"/>
            <w:tcW w:w="2970" w:type="dxa"/>
            <w:tcBorders>
              <w:right w:val="single" w:sz="4" w:space="0" w:color="000000"/>
            </w:tcBorders>
            <w:vAlign w:val="center"/>
          </w:tcPr>
          <w:p w14:paraId="2EE68DC8" w14:textId="77777777" w:rsidR="00FE235F" w:rsidRPr="00C33BA5" w:rsidRDefault="00FE235F" w:rsidP="004C7F95">
            <w:pPr>
              <w:keepLines/>
              <w:widowControl w:val="0"/>
              <w:ind w:left="720"/>
              <w:rPr>
                <w:rFonts w:asciiTheme="minorHAnsi" w:hAnsiTheme="minorHAnsi" w:cstheme="minorHAnsi"/>
                <w:sz w:val="20"/>
                <w:szCs w:val="20"/>
              </w:rPr>
            </w:pPr>
            <w:r w:rsidRPr="00C33BA5">
              <w:rPr>
                <w:rFonts w:asciiTheme="minorHAnsi" w:hAnsiTheme="minorHAnsi" w:cstheme="minorHAnsi"/>
                <w:color w:val="000000"/>
                <w:sz w:val="20"/>
                <w:szCs w:val="20"/>
              </w:rPr>
              <w:t xml:space="preserve">Positivity </w:t>
            </w:r>
            <w:r>
              <w:rPr>
                <w:rFonts w:asciiTheme="minorHAnsi" w:hAnsiTheme="minorHAnsi" w:cstheme="minorHAnsi"/>
                <w:color w:val="000000"/>
                <w:sz w:val="20"/>
                <w:szCs w:val="20"/>
              </w:rPr>
              <w:t>Proportion</w:t>
            </w:r>
            <w:r>
              <w:rPr>
                <w:rStyle w:val="FootnoteReference"/>
                <w:rFonts w:asciiTheme="minorHAnsi" w:hAnsiTheme="minorHAnsi" w:cstheme="minorHAnsi"/>
                <w:color w:val="000000"/>
                <w:sz w:val="20"/>
                <w:szCs w:val="20"/>
              </w:rPr>
              <w:t>2</w:t>
            </w:r>
          </w:p>
        </w:tc>
        <w:tc>
          <w:tcPr>
            <w:tcW w:w="1260" w:type="dxa"/>
            <w:tcBorders>
              <w:right w:val="single" w:sz="4" w:space="0" w:color="auto"/>
            </w:tcBorders>
            <w:vAlign w:val="bottom"/>
          </w:tcPr>
          <w:p w14:paraId="5DD9F1F1" w14:textId="77777777" w:rsidR="00FE235F" w:rsidRPr="00BA3A2C"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BA3A2C">
              <w:rPr>
                <w:rFonts w:ascii="Calibri" w:hAnsi="Calibri" w:cs="Calibri"/>
                <w:color w:val="000000"/>
                <w:sz w:val="20"/>
                <w:szCs w:val="20"/>
              </w:rPr>
              <w:t>34/60 (57)</w:t>
            </w:r>
          </w:p>
        </w:tc>
        <w:tc>
          <w:tcPr>
            <w:tcW w:w="1350" w:type="dxa"/>
            <w:tcBorders>
              <w:left w:val="single" w:sz="4" w:space="0" w:color="auto"/>
            </w:tcBorders>
            <w:vAlign w:val="bottom"/>
          </w:tcPr>
          <w:p w14:paraId="0D23A4E9" w14:textId="77777777" w:rsidR="00FE235F" w:rsidRPr="00BA3A2C"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BA3A2C">
              <w:rPr>
                <w:rFonts w:ascii="Calibri" w:hAnsi="Calibri" w:cs="Calibri"/>
                <w:color w:val="000000"/>
                <w:sz w:val="20"/>
                <w:szCs w:val="20"/>
              </w:rPr>
              <w:t>4/17 (24)</w:t>
            </w:r>
          </w:p>
        </w:tc>
        <w:tc>
          <w:tcPr>
            <w:tcW w:w="1440" w:type="dxa"/>
            <w:tcBorders>
              <w:left w:val="single" w:sz="4" w:space="0" w:color="000000"/>
              <w:right w:val="single" w:sz="4" w:space="0" w:color="000000"/>
            </w:tcBorders>
            <w:vAlign w:val="bottom"/>
          </w:tcPr>
          <w:p w14:paraId="2B7A49E0" w14:textId="77777777" w:rsidR="00FE235F" w:rsidRPr="00BA3A2C"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BA3A2C">
              <w:rPr>
                <w:rFonts w:ascii="Calibri" w:hAnsi="Calibri" w:cs="Calibri"/>
                <w:color w:val="000000"/>
                <w:sz w:val="20"/>
                <w:szCs w:val="20"/>
              </w:rPr>
              <w:t>3/14 (21)</w:t>
            </w:r>
          </w:p>
        </w:tc>
        <w:tc>
          <w:tcPr>
            <w:tcW w:w="1170" w:type="dxa"/>
            <w:tcBorders>
              <w:left w:val="single" w:sz="4" w:space="0" w:color="000000"/>
            </w:tcBorders>
            <w:vAlign w:val="bottom"/>
          </w:tcPr>
          <w:p w14:paraId="0D70D7F1" w14:textId="77777777" w:rsidR="00FE235F" w:rsidRPr="00BA3A2C"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BA3A2C">
              <w:rPr>
                <w:rFonts w:ascii="Calibri" w:hAnsi="Calibri" w:cs="Calibri"/>
                <w:color w:val="000000"/>
                <w:sz w:val="20"/>
                <w:szCs w:val="20"/>
              </w:rPr>
              <w:t>8/17 (47)</w:t>
            </w:r>
          </w:p>
        </w:tc>
        <w:tc>
          <w:tcPr>
            <w:tcW w:w="1170" w:type="dxa"/>
            <w:tcBorders>
              <w:left w:val="single" w:sz="4" w:space="0" w:color="000000"/>
            </w:tcBorders>
            <w:vAlign w:val="center"/>
          </w:tcPr>
          <w:p w14:paraId="3D18E98E" w14:textId="77777777" w:rsidR="00FE235F" w:rsidRPr="00AB2237" w:rsidRDefault="00FE235F" w:rsidP="004C7F9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AB2237">
              <w:rPr>
                <w:rFonts w:ascii="Calibri" w:hAnsi="Calibri" w:cs="Calibri"/>
                <w:color w:val="000000"/>
                <w:sz w:val="20"/>
                <w:szCs w:val="20"/>
              </w:rPr>
              <w:t>0.01</w:t>
            </w:r>
          </w:p>
        </w:tc>
      </w:tr>
      <w:tr w:rsidR="00FE235F" w:rsidRPr="009B0ABA" w14:paraId="2BEB1DE8" w14:textId="77777777" w:rsidTr="004C7F95">
        <w:trPr>
          <w:cnfStyle w:val="010000000000" w:firstRow="0" w:lastRow="1" w:firstColumn="0" w:lastColumn="0" w:oddVBand="0" w:evenVBand="0" w:oddHBand="0" w:evenHBand="0" w:firstRowFirstColumn="0" w:firstRowLastColumn="0" w:lastRowFirstColumn="0" w:lastRowLastColumn="0"/>
          <w:cantSplit/>
          <w:trHeight w:val="17"/>
        </w:trPr>
        <w:tc>
          <w:tcPr>
            <w:cnfStyle w:val="001000000000" w:firstRow="0" w:lastRow="0" w:firstColumn="1" w:lastColumn="0" w:oddVBand="0" w:evenVBand="0" w:oddHBand="0" w:evenHBand="0" w:firstRowFirstColumn="0" w:firstRowLastColumn="0" w:lastRowFirstColumn="0" w:lastRowLastColumn="0"/>
            <w:tcW w:w="2970" w:type="dxa"/>
            <w:tcBorders>
              <w:right w:val="single" w:sz="4" w:space="0" w:color="000000"/>
            </w:tcBorders>
            <w:shd w:val="clear" w:color="auto" w:fill="F2F2F2" w:themeFill="background1" w:themeFillShade="F2"/>
            <w:vAlign w:val="center"/>
          </w:tcPr>
          <w:p w14:paraId="39CC62FB" w14:textId="77777777" w:rsidR="00FE235F" w:rsidRPr="00C33BA5" w:rsidRDefault="00FE235F" w:rsidP="004C7F95">
            <w:pPr>
              <w:keepLines/>
              <w:widowControl w:val="0"/>
              <w:ind w:left="720"/>
              <w:rPr>
                <w:rFonts w:asciiTheme="minorHAnsi" w:hAnsiTheme="minorHAnsi" w:cstheme="minorHAnsi"/>
                <w:sz w:val="20"/>
                <w:szCs w:val="20"/>
              </w:rPr>
            </w:pPr>
            <w:r w:rsidRPr="00C33BA5">
              <w:rPr>
                <w:rFonts w:asciiTheme="minorHAnsi" w:hAnsiTheme="minorHAnsi" w:cstheme="minorHAnsi"/>
                <w:color w:val="000000"/>
                <w:sz w:val="20"/>
                <w:szCs w:val="20"/>
              </w:rPr>
              <w:t xml:space="preserve">Termination </w:t>
            </w:r>
            <w:r>
              <w:rPr>
                <w:rFonts w:asciiTheme="minorHAnsi" w:hAnsiTheme="minorHAnsi" w:cstheme="minorHAnsi"/>
                <w:color w:val="000000"/>
                <w:sz w:val="20"/>
                <w:szCs w:val="20"/>
              </w:rPr>
              <w:t>Proportion</w:t>
            </w:r>
          </w:p>
        </w:tc>
        <w:tc>
          <w:tcPr>
            <w:tcW w:w="1260" w:type="dxa"/>
            <w:tcBorders>
              <w:right w:val="single" w:sz="4" w:space="0" w:color="000000"/>
            </w:tcBorders>
            <w:shd w:val="clear" w:color="auto" w:fill="F2F2F2" w:themeFill="background1" w:themeFillShade="F2"/>
            <w:vAlign w:val="bottom"/>
          </w:tcPr>
          <w:p w14:paraId="70FDF90B" w14:textId="77777777" w:rsidR="00FE235F" w:rsidRPr="00BA3A2C" w:rsidRDefault="00FE235F" w:rsidP="004C7F95">
            <w:pPr>
              <w:jc w:val="center"/>
              <w:cnfStyle w:val="010000000000" w:firstRow="0" w:lastRow="1" w:firstColumn="0" w:lastColumn="0" w:oddVBand="0" w:evenVBand="0" w:oddHBand="0" w:evenHBand="0" w:firstRowFirstColumn="0" w:firstRowLastColumn="0" w:lastRowFirstColumn="0" w:lastRowLastColumn="0"/>
              <w:rPr>
                <w:rFonts w:ascii="Calibri" w:hAnsi="Calibri" w:cs="Calibri"/>
                <w:b w:val="0"/>
                <w:bCs w:val="0"/>
                <w:color w:val="000000"/>
                <w:sz w:val="20"/>
                <w:szCs w:val="20"/>
              </w:rPr>
            </w:pPr>
            <w:r w:rsidRPr="00BA3A2C">
              <w:rPr>
                <w:rFonts w:ascii="Calibri" w:hAnsi="Calibri" w:cs="Calibri"/>
                <w:b w:val="0"/>
                <w:bCs w:val="0"/>
                <w:color w:val="000000"/>
                <w:sz w:val="20"/>
                <w:szCs w:val="20"/>
              </w:rPr>
              <w:t>9/61 (15)</w:t>
            </w:r>
          </w:p>
        </w:tc>
        <w:tc>
          <w:tcPr>
            <w:tcW w:w="1350" w:type="dxa"/>
            <w:tcBorders>
              <w:left w:val="single" w:sz="4" w:space="0" w:color="000000"/>
            </w:tcBorders>
            <w:shd w:val="clear" w:color="auto" w:fill="F2F2F2" w:themeFill="background1" w:themeFillShade="F2"/>
            <w:vAlign w:val="bottom"/>
          </w:tcPr>
          <w:p w14:paraId="5A480E3C" w14:textId="77777777" w:rsidR="00FE235F" w:rsidRPr="00BA3A2C" w:rsidRDefault="00FE235F" w:rsidP="004C7F95">
            <w:pPr>
              <w:jc w:val="center"/>
              <w:cnfStyle w:val="010000000000" w:firstRow="0" w:lastRow="1" w:firstColumn="0" w:lastColumn="0" w:oddVBand="0" w:evenVBand="0" w:oddHBand="0" w:evenHBand="0" w:firstRowFirstColumn="0" w:firstRowLastColumn="0" w:lastRowFirstColumn="0" w:lastRowLastColumn="0"/>
              <w:rPr>
                <w:rFonts w:ascii="Calibri" w:hAnsi="Calibri" w:cs="Calibri"/>
                <w:b w:val="0"/>
                <w:bCs w:val="0"/>
                <w:color w:val="000000"/>
                <w:sz w:val="20"/>
                <w:szCs w:val="20"/>
              </w:rPr>
            </w:pPr>
            <w:r w:rsidRPr="00BA3A2C">
              <w:rPr>
                <w:rFonts w:ascii="Calibri" w:hAnsi="Calibri" w:cs="Calibri"/>
                <w:b w:val="0"/>
                <w:bCs w:val="0"/>
                <w:color w:val="000000"/>
                <w:sz w:val="20"/>
                <w:szCs w:val="20"/>
              </w:rPr>
              <w:t>6/17 (35)</w:t>
            </w:r>
          </w:p>
        </w:tc>
        <w:tc>
          <w:tcPr>
            <w:tcW w:w="1440" w:type="dxa"/>
            <w:tcBorders>
              <w:left w:val="single" w:sz="4" w:space="0" w:color="000000"/>
              <w:right w:val="single" w:sz="4" w:space="0" w:color="000000"/>
            </w:tcBorders>
            <w:shd w:val="clear" w:color="auto" w:fill="F2F2F2" w:themeFill="background1" w:themeFillShade="F2"/>
            <w:vAlign w:val="bottom"/>
          </w:tcPr>
          <w:p w14:paraId="1956FBBA" w14:textId="77777777" w:rsidR="00FE235F" w:rsidRPr="00BA3A2C" w:rsidRDefault="00FE235F" w:rsidP="004C7F95">
            <w:pPr>
              <w:jc w:val="center"/>
              <w:cnfStyle w:val="010000000000" w:firstRow="0" w:lastRow="1" w:firstColumn="0" w:lastColumn="0" w:oddVBand="0" w:evenVBand="0" w:oddHBand="0" w:evenHBand="0" w:firstRowFirstColumn="0" w:firstRowLastColumn="0" w:lastRowFirstColumn="0" w:lastRowLastColumn="0"/>
              <w:rPr>
                <w:rFonts w:ascii="Calibri" w:hAnsi="Calibri" w:cs="Calibri"/>
                <w:b w:val="0"/>
                <w:bCs w:val="0"/>
                <w:color w:val="000000"/>
                <w:sz w:val="20"/>
                <w:szCs w:val="20"/>
              </w:rPr>
            </w:pPr>
            <w:r w:rsidRPr="00BA3A2C">
              <w:rPr>
                <w:rFonts w:ascii="Calibri" w:hAnsi="Calibri" w:cs="Calibri"/>
                <w:b w:val="0"/>
                <w:bCs w:val="0"/>
                <w:color w:val="000000"/>
                <w:sz w:val="20"/>
                <w:szCs w:val="20"/>
              </w:rPr>
              <w:t>3/15 (20)</w:t>
            </w:r>
          </w:p>
        </w:tc>
        <w:tc>
          <w:tcPr>
            <w:tcW w:w="1170" w:type="dxa"/>
            <w:tcBorders>
              <w:left w:val="single" w:sz="4" w:space="0" w:color="000000"/>
            </w:tcBorders>
            <w:shd w:val="clear" w:color="auto" w:fill="F2F2F2" w:themeFill="background1" w:themeFillShade="F2"/>
            <w:vAlign w:val="bottom"/>
          </w:tcPr>
          <w:p w14:paraId="3903BF93" w14:textId="77777777" w:rsidR="00FE235F" w:rsidRPr="00BA3A2C" w:rsidRDefault="00FE235F" w:rsidP="004C7F95">
            <w:pPr>
              <w:jc w:val="center"/>
              <w:cnfStyle w:val="010000000000" w:firstRow="0" w:lastRow="1" w:firstColumn="0" w:lastColumn="0" w:oddVBand="0" w:evenVBand="0" w:oddHBand="0" w:evenHBand="0" w:firstRowFirstColumn="0" w:firstRowLastColumn="0" w:lastRowFirstColumn="0" w:lastRowLastColumn="0"/>
              <w:rPr>
                <w:rFonts w:ascii="Calibri" w:hAnsi="Calibri" w:cs="Calibri"/>
                <w:b w:val="0"/>
                <w:bCs w:val="0"/>
                <w:color w:val="000000"/>
                <w:sz w:val="20"/>
                <w:szCs w:val="20"/>
              </w:rPr>
            </w:pPr>
            <w:r w:rsidRPr="00BA3A2C">
              <w:rPr>
                <w:rFonts w:ascii="Calibri" w:hAnsi="Calibri" w:cs="Calibri"/>
                <w:b w:val="0"/>
                <w:bCs w:val="0"/>
                <w:color w:val="000000"/>
                <w:sz w:val="20"/>
                <w:szCs w:val="20"/>
              </w:rPr>
              <w:t>6/20 (30)</w:t>
            </w:r>
          </w:p>
        </w:tc>
        <w:tc>
          <w:tcPr>
            <w:tcW w:w="1170" w:type="dxa"/>
            <w:tcBorders>
              <w:left w:val="single" w:sz="4" w:space="0" w:color="000000"/>
            </w:tcBorders>
            <w:shd w:val="clear" w:color="auto" w:fill="F2F2F2" w:themeFill="background1" w:themeFillShade="F2"/>
            <w:vAlign w:val="center"/>
          </w:tcPr>
          <w:p w14:paraId="5FD93C4C" w14:textId="77777777" w:rsidR="00FE235F" w:rsidRPr="00AB2237" w:rsidRDefault="00FE235F" w:rsidP="004C7F95">
            <w:pPr>
              <w:jc w:val="center"/>
              <w:cnfStyle w:val="010000000000" w:firstRow="0" w:lastRow="1" w:firstColumn="0" w:lastColumn="0" w:oddVBand="0" w:evenVBand="0" w:oddHBand="0" w:evenHBand="0" w:firstRowFirstColumn="0" w:firstRowLastColumn="0" w:lastRowFirstColumn="0" w:lastRowLastColumn="0"/>
              <w:rPr>
                <w:rFonts w:ascii="Calibri" w:hAnsi="Calibri" w:cs="Calibri"/>
                <w:b w:val="0"/>
                <w:bCs w:val="0"/>
                <w:color w:val="000000"/>
                <w:sz w:val="20"/>
                <w:szCs w:val="20"/>
              </w:rPr>
            </w:pPr>
            <w:r w:rsidRPr="00AB2237">
              <w:rPr>
                <w:rFonts w:ascii="Calibri" w:hAnsi="Calibri" w:cs="Calibri"/>
                <w:b w:val="0"/>
                <w:bCs w:val="0"/>
                <w:color w:val="000000"/>
                <w:sz w:val="20"/>
                <w:szCs w:val="20"/>
              </w:rPr>
              <w:t>0.1</w:t>
            </w:r>
            <w:r>
              <w:rPr>
                <w:rFonts w:ascii="Calibri" w:hAnsi="Calibri" w:cs="Calibri"/>
                <w:b w:val="0"/>
                <w:bCs w:val="0"/>
                <w:color w:val="000000"/>
                <w:sz w:val="20"/>
                <w:szCs w:val="20"/>
              </w:rPr>
              <w:t>1</w:t>
            </w:r>
          </w:p>
        </w:tc>
      </w:tr>
    </w:tbl>
    <w:p w14:paraId="75E70F24" w14:textId="77777777" w:rsidR="00FE235F" w:rsidRDefault="00FE235F" w:rsidP="00FE235F">
      <w:pPr>
        <w:rPr>
          <w:b/>
          <w:bCs/>
        </w:rPr>
      </w:pPr>
    </w:p>
    <w:p w14:paraId="3C3CCB52" w14:textId="77777777" w:rsidR="00FE235F" w:rsidRPr="002D7F70" w:rsidRDefault="00FE235F" w:rsidP="00FE235F">
      <w:r>
        <w:rPr>
          <w:rStyle w:val="FootnoteReference"/>
          <w:rFonts w:asciiTheme="minorHAnsi" w:hAnsiTheme="minorHAnsi" w:cstheme="minorHAnsi"/>
          <w:color w:val="000000"/>
          <w:sz w:val="20"/>
          <w:szCs w:val="20"/>
        </w:rPr>
        <w:t>1</w:t>
      </w:r>
      <w:r>
        <w:t>F</w:t>
      </w:r>
      <w:r w:rsidRPr="00B906B2">
        <w:t>isher</w:t>
      </w:r>
      <w:r>
        <w:t>-</w:t>
      </w:r>
      <w:r w:rsidRPr="00B906B2">
        <w:t>exact test between trials in non-bypassed trajectories vs bypassed trajectories</w:t>
      </w:r>
      <w:r>
        <w:t xml:space="preserve"> (Preceded by Ambiguous P2 and Full Bypass trials) </w:t>
      </w:r>
    </w:p>
    <w:p w14:paraId="0350CA5B" w14:textId="77777777" w:rsidR="00FE235F" w:rsidRDefault="00FE235F" w:rsidP="00FE235F">
      <w:r>
        <w:rPr>
          <w:rStyle w:val="FootnoteReference"/>
          <w:rFonts w:asciiTheme="minorHAnsi" w:hAnsiTheme="minorHAnsi" w:cstheme="minorHAnsi"/>
          <w:color w:val="000000"/>
          <w:sz w:val="20"/>
          <w:szCs w:val="20"/>
        </w:rPr>
        <w:t>2</w:t>
      </w:r>
      <w:r>
        <w:t>Trials were only included in the positivity analysis if they had primary results available (N=108)</w:t>
      </w:r>
    </w:p>
    <w:p w14:paraId="4D6FB610" w14:textId="77777777" w:rsidR="00FE235F" w:rsidRDefault="00FE235F" w:rsidP="00FE235F">
      <w:pPr>
        <w:rPr>
          <w:b/>
          <w:bCs/>
        </w:rPr>
      </w:pPr>
    </w:p>
    <w:p w14:paraId="51A855B6" w14:textId="77777777" w:rsidR="00FE235F" w:rsidRDefault="00FE235F" w:rsidP="00FE235F">
      <w:pPr>
        <w:rPr>
          <w:b/>
          <w:bCs/>
        </w:rPr>
      </w:pPr>
    </w:p>
    <w:p w14:paraId="41ED060D" w14:textId="77777777" w:rsidR="00FE235F" w:rsidRDefault="00FE235F" w:rsidP="00FE235F">
      <w:pPr>
        <w:rPr>
          <w:b/>
          <w:bCs/>
        </w:rPr>
      </w:pPr>
    </w:p>
    <w:p w14:paraId="0FCBD031" w14:textId="77777777" w:rsidR="00F27B9A" w:rsidRDefault="00F27B9A" w:rsidP="00FE235F">
      <w:pPr>
        <w:rPr>
          <w:b/>
          <w:bCs/>
        </w:rPr>
      </w:pPr>
    </w:p>
    <w:p w14:paraId="7C32D1F8" w14:textId="77777777" w:rsidR="00F27B9A" w:rsidRDefault="00F27B9A" w:rsidP="00FE235F">
      <w:pPr>
        <w:rPr>
          <w:b/>
          <w:bCs/>
        </w:rPr>
      </w:pPr>
    </w:p>
    <w:p w14:paraId="54FDAC0F" w14:textId="06B98F4E" w:rsidR="00FE235F" w:rsidRDefault="00FE235F"/>
    <w:p w14:paraId="5C24E627" w14:textId="77777777" w:rsidR="00050DC3" w:rsidRDefault="00050DC3"/>
    <w:p w14:paraId="687A795A" w14:textId="77777777" w:rsidR="00050DC3" w:rsidRDefault="00050DC3"/>
    <w:p w14:paraId="1B8C438D" w14:textId="1760CF17" w:rsidR="00050DC3" w:rsidRPr="00050DC3" w:rsidRDefault="00050DC3">
      <w:pPr>
        <w:rPr>
          <w:b/>
          <w:bCs/>
        </w:rPr>
      </w:pPr>
      <w:r w:rsidRPr="00050DC3">
        <w:rPr>
          <w:b/>
          <w:bCs/>
        </w:rPr>
        <w:lastRenderedPageBreak/>
        <w:t>Figure 1</w:t>
      </w:r>
      <w:r>
        <w:rPr>
          <w:rFonts w:eastAsiaTheme="minorHAnsi"/>
          <w:b/>
          <w:bCs/>
        </w:rPr>
        <w:t xml:space="preserve">. </w:t>
      </w:r>
      <w:r w:rsidRPr="00050DC3">
        <w:rPr>
          <w:rFonts w:eastAsiaTheme="minorHAnsi"/>
          <w:b/>
          <w:bCs/>
        </w:rPr>
        <w:t>Prisma Flow Diagram for the Phase 3 Trial Sample</w:t>
      </w:r>
    </w:p>
    <w:sectPr w:rsidR="00050DC3" w:rsidRPr="00050DC3" w:rsidSect="003C2917">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7B781A" w14:textId="77777777" w:rsidR="003D4E50" w:rsidRDefault="003D4E50" w:rsidP="00A97588">
      <w:r>
        <w:separator/>
      </w:r>
    </w:p>
  </w:endnote>
  <w:endnote w:type="continuationSeparator" w:id="0">
    <w:p w14:paraId="1857E2F1" w14:textId="77777777" w:rsidR="003D4E50" w:rsidRDefault="003D4E50" w:rsidP="00A975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altName w:val="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75486759"/>
      <w:docPartObj>
        <w:docPartGallery w:val="Page Numbers (Bottom of Page)"/>
        <w:docPartUnique/>
      </w:docPartObj>
    </w:sdtPr>
    <w:sdtContent>
      <w:p w14:paraId="377D2A3B" w14:textId="77A68BB2" w:rsidR="00673D25" w:rsidRDefault="00673D25" w:rsidP="00F162E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946AD8F" w14:textId="77777777" w:rsidR="00673D25" w:rsidRDefault="00673D25" w:rsidP="00673D2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09353589"/>
      <w:docPartObj>
        <w:docPartGallery w:val="Page Numbers (Bottom of Page)"/>
        <w:docPartUnique/>
      </w:docPartObj>
    </w:sdtPr>
    <w:sdtContent>
      <w:p w14:paraId="4562F386" w14:textId="7CD7EC22" w:rsidR="00673D25" w:rsidRDefault="00673D25" w:rsidP="00F162E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9030EFE" w14:textId="77777777" w:rsidR="00673D25" w:rsidRDefault="00673D25" w:rsidP="00673D2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92073E" w14:textId="77777777" w:rsidR="003D4E50" w:rsidRDefault="003D4E50" w:rsidP="00A97588">
      <w:r>
        <w:separator/>
      </w:r>
    </w:p>
  </w:footnote>
  <w:footnote w:type="continuationSeparator" w:id="0">
    <w:p w14:paraId="67DA79C2" w14:textId="77777777" w:rsidR="003D4E50" w:rsidRDefault="003D4E50" w:rsidP="00A975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E08CB"/>
    <w:multiLevelType w:val="hybridMultilevel"/>
    <w:tmpl w:val="E4D6609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30991"/>
    <w:multiLevelType w:val="hybridMultilevel"/>
    <w:tmpl w:val="48D228E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40580E"/>
    <w:multiLevelType w:val="hybridMultilevel"/>
    <w:tmpl w:val="AAD663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7CE17C4"/>
    <w:multiLevelType w:val="hybridMultilevel"/>
    <w:tmpl w:val="03703C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8001470"/>
    <w:multiLevelType w:val="multilevel"/>
    <w:tmpl w:val="8D5A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F76D87"/>
    <w:multiLevelType w:val="hybridMultilevel"/>
    <w:tmpl w:val="9BA0EB14"/>
    <w:lvl w:ilvl="0" w:tplc="0409000F">
      <w:start w:val="1"/>
      <w:numFmt w:val="decimal"/>
      <w:lvlText w:val="%1."/>
      <w:lvlJc w:val="left"/>
      <w:pPr>
        <w:ind w:left="108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B1F6162"/>
    <w:multiLevelType w:val="hybridMultilevel"/>
    <w:tmpl w:val="511898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E85412"/>
    <w:multiLevelType w:val="hybridMultilevel"/>
    <w:tmpl w:val="02A25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2B6B22"/>
    <w:multiLevelType w:val="hybridMultilevel"/>
    <w:tmpl w:val="9880D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07669B"/>
    <w:multiLevelType w:val="hybridMultilevel"/>
    <w:tmpl w:val="A970A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83706A"/>
    <w:multiLevelType w:val="hybridMultilevel"/>
    <w:tmpl w:val="184C6FE4"/>
    <w:lvl w:ilvl="0" w:tplc="7A42CD6C">
      <w:start w:val="3"/>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FB51B7"/>
    <w:multiLevelType w:val="hybridMultilevel"/>
    <w:tmpl w:val="213C5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167C40FB"/>
    <w:multiLevelType w:val="hybridMultilevel"/>
    <w:tmpl w:val="1B9EF9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786388"/>
    <w:multiLevelType w:val="hybridMultilevel"/>
    <w:tmpl w:val="3A6A7E08"/>
    <w:lvl w:ilvl="0" w:tplc="8902B402">
      <w:start w:val="1"/>
      <w:numFmt w:val="decimal"/>
      <w:lvlText w:val="%1."/>
      <w:lvlJc w:val="left"/>
      <w:pPr>
        <w:tabs>
          <w:tab w:val="num" w:pos="720"/>
        </w:tabs>
        <w:ind w:left="720" w:hanging="360"/>
      </w:pPr>
    </w:lvl>
    <w:lvl w:ilvl="1" w:tplc="4D7C1FEE" w:tentative="1">
      <w:start w:val="1"/>
      <w:numFmt w:val="decimal"/>
      <w:lvlText w:val="%2."/>
      <w:lvlJc w:val="left"/>
      <w:pPr>
        <w:tabs>
          <w:tab w:val="num" w:pos="1440"/>
        </w:tabs>
        <w:ind w:left="1440" w:hanging="360"/>
      </w:pPr>
    </w:lvl>
    <w:lvl w:ilvl="2" w:tplc="3E02311A" w:tentative="1">
      <w:start w:val="1"/>
      <w:numFmt w:val="decimal"/>
      <w:lvlText w:val="%3."/>
      <w:lvlJc w:val="left"/>
      <w:pPr>
        <w:tabs>
          <w:tab w:val="num" w:pos="2160"/>
        </w:tabs>
        <w:ind w:left="2160" w:hanging="360"/>
      </w:pPr>
    </w:lvl>
    <w:lvl w:ilvl="3" w:tplc="02748DA2" w:tentative="1">
      <w:start w:val="1"/>
      <w:numFmt w:val="decimal"/>
      <w:lvlText w:val="%4."/>
      <w:lvlJc w:val="left"/>
      <w:pPr>
        <w:tabs>
          <w:tab w:val="num" w:pos="2880"/>
        </w:tabs>
        <w:ind w:left="2880" w:hanging="360"/>
      </w:pPr>
    </w:lvl>
    <w:lvl w:ilvl="4" w:tplc="EF96E750" w:tentative="1">
      <w:start w:val="1"/>
      <w:numFmt w:val="decimal"/>
      <w:lvlText w:val="%5."/>
      <w:lvlJc w:val="left"/>
      <w:pPr>
        <w:tabs>
          <w:tab w:val="num" w:pos="3600"/>
        </w:tabs>
        <w:ind w:left="3600" w:hanging="360"/>
      </w:pPr>
    </w:lvl>
    <w:lvl w:ilvl="5" w:tplc="8768380E" w:tentative="1">
      <w:start w:val="1"/>
      <w:numFmt w:val="decimal"/>
      <w:lvlText w:val="%6."/>
      <w:lvlJc w:val="left"/>
      <w:pPr>
        <w:tabs>
          <w:tab w:val="num" w:pos="4320"/>
        </w:tabs>
        <w:ind w:left="4320" w:hanging="360"/>
      </w:pPr>
    </w:lvl>
    <w:lvl w:ilvl="6" w:tplc="F74A984A" w:tentative="1">
      <w:start w:val="1"/>
      <w:numFmt w:val="decimal"/>
      <w:lvlText w:val="%7."/>
      <w:lvlJc w:val="left"/>
      <w:pPr>
        <w:tabs>
          <w:tab w:val="num" w:pos="5040"/>
        </w:tabs>
        <w:ind w:left="5040" w:hanging="360"/>
      </w:pPr>
    </w:lvl>
    <w:lvl w:ilvl="7" w:tplc="ED70704E" w:tentative="1">
      <w:start w:val="1"/>
      <w:numFmt w:val="decimal"/>
      <w:lvlText w:val="%8."/>
      <w:lvlJc w:val="left"/>
      <w:pPr>
        <w:tabs>
          <w:tab w:val="num" w:pos="5760"/>
        </w:tabs>
        <w:ind w:left="5760" w:hanging="360"/>
      </w:pPr>
    </w:lvl>
    <w:lvl w:ilvl="8" w:tplc="FB407E3A" w:tentative="1">
      <w:start w:val="1"/>
      <w:numFmt w:val="decimal"/>
      <w:lvlText w:val="%9."/>
      <w:lvlJc w:val="left"/>
      <w:pPr>
        <w:tabs>
          <w:tab w:val="num" w:pos="6480"/>
        </w:tabs>
        <w:ind w:left="6480" w:hanging="360"/>
      </w:pPr>
    </w:lvl>
  </w:abstractNum>
  <w:abstractNum w:abstractNumId="14" w15:restartNumberingAfterBreak="0">
    <w:nsid w:val="19AB6711"/>
    <w:multiLevelType w:val="hybridMultilevel"/>
    <w:tmpl w:val="520AAA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6C544386">
      <w:start w:val="1"/>
      <w:numFmt w:val="bullet"/>
      <w:lvlText w:val="-"/>
      <w:lvlJc w:val="left"/>
      <w:pPr>
        <w:ind w:left="2340" w:hanging="360"/>
      </w:pPr>
      <w:rPr>
        <w:rFonts w:ascii="Garamond" w:eastAsiaTheme="minorHAnsi" w:hAnsi="Garamond"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10538D"/>
    <w:multiLevelType w:val="hybridMultilevel"/>
    <w:tmpl w:val="FDDCA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BB6569"/>
    <w:multiLevelType w:val="hybridMultilevel"/>
    <w:tmpl w:val="F7701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747243"/>
    <w:multiLevelType w:val="hybridMultilevel"/>
    <w:tmpl w:val="6D163E4A"/>
    <w:lvl w:ilvl="0" w:tplc="F33A7D14">
      <w:start w:val="1"/>
      <w:numFmt w:val="bullet"/>
      <w:lvlText w:val="•"/>
      <w:lvlJc w:val="left"/>
      <w:pPr>
        <w:tabs>
          <w:tab w:val="num" w:pos="720"/>
        </w:tabs>
        <w:ind w:left="720" w:hanging="360"/>
      </w:pPr>
      <w:rPr>
        <w:rFonts w:ascii="Arial" w:hAnsi="Arial" w:hint="default"/>
      </w:rPr>
    </w:lvl>
    <w:lvl w:ilvl="1" w:tplc="ED62877A" w:tentative="1">
      <w:start w:val="1"/>
      <w:numFmt w:val="bullet"/>
      <w:lvlText w:val="•"/>
      <w:lvlJc w:val="left"/>
      <w:pPr>
        <w:tabs>
          <w:tab w:val="num" w:pos="1440"/>
        </w:tabs>
        <w:ind w:left="1440" w:hanging="360"/>
      </w:pPr>
      <w:rPr>
        <w:rFonts w:ascii="Arial" w:hAnsi="Arial" w:hint="default"/>
      </w:rPr>
    </w:lvl>
    <w:lvl w:ilvl="2" w:tplc="C848E77E" w:tentative="1">
      <w:start w:val="1"/>
      <w:numFmt w:val="bullet"/>
      <w:lvlText w:val="•"/>
      <w:lvlJc w:val="left"/>
      <w:pPr>
        <w:tabs>
          <w:tab w:val="num" w:pos="2160"/>
        </w:tabs>
        <w:ind w:left="2160" w:hanging="360"/>
      </w:pPr>
      <w:rPr>
        <w:rFonts w:ascii="Arial" w:hAnsi="Arial" w:hint="default"/>
      </w:rPr>
    </w:lvl>
    <w:lvl w:ilvl="3" w:tplc="690ED2C8" w:tentative="1">
      <w:start w:val="1"/>
      <w:numFmt w:val="bullet"/>
      <w:lvlText w:val="•"/>
      <w:lvlJc w:val="left"/>
      <w:pPr>
        <w:tabs>
          <w:tab w:val="num" w:pos="2880"/>
        </w:tabs>
        <w:ind w:left="2880" w:hanging="360"/>
      </w:pPr>
      <w:rPr>
        <w:rFonts w:ascii="Arial" w:hAnsi="Arial" w:hint="default"/>
      </w:rPr>
    </w:lvl>
    <w:lvl w:ilvl="4" w:tplc="E7682BAC" w:tentative="1">
      <w:start w:val="1"/>
      <w:numFmt w:val="bullet"/>
      <w:lvlText w:val="•"/>
      <w:lvlJc w:val="left"/>
      <w:pPr>
        <w:tabs>
          <w:tab w:val="num" w:pos="3600"/>
        </w:tabs>
        <w:ind w:left="3600" w:hanging="360"/>
      </w:pPr>
      <w:rPr>
        <w:rFonts w:ascii="Arial" w:hAnsi="Arial" w:hint="default"/>
      </w:rPr>
    </w:lvl>
    <w:lvl w:ilvl="5" w:tplc="EF1EEE08" w:tentative="1">
      <w:start w:val="1"/>
      <w:numFmt w:val="bullet"/>
      <w:lvlText w:val="•"/>
      <w:lvlJc w:val="left"/>
      <w:pPr>
        <w:tabs>
          <w:tab w:val="num" w:pos="4320"/>
        </w:tabs>
        <w:ind w:left="4320" w:hanging="360"/>
      </w:pPr>
      <w:rPr>
        <w:rFonts w:ascii="Arial" w:hAnsi="Arial" w:hint="default"/>
      </w:rPr>
    </w:lvl>
    <w:lvl w:ilvl="6" w:tplc="29DA174E" w:tentative="1">
      <w:start w:val="1"/>
      <w:numFmt w:val="bullet"/>
      <w:lvlText w:val="•"/>
      <w:lvlJc w:val="left"/>
      <w:pPr>
        <w:tabs>
          <w:tab w:val="num" w:pos="5040"/>
        </w:tabs>
        <w:ind w:left="5040" w:hanging="360"/>
      </w:pPr>
      <w:rPr>
        <w:rFonts w:ascii="Arial" w:hAnsi="Arial" w:hint="default"/>
      </w:rPr>
    </w:lvl>
    <w:lvl w:ilvl="7" w:tplc="550C4934" w:tentative="1">
      <w:start w:val="1"/>
      <w:numFmt w:val="bullet"/>
      <w:lvlText w:val="•"/>
      <w:lvlJc w:val="left"/>
      <w:pPr>
        <w:tabs>
          <w:tab w:val="num" w:pos="5760"/>
        </w:tabs>
        <w:ind w:left="5760" w:hanging="360"/>
      </w:pPr>
      <w:rPr>
        <w:rFonts w:ascii="Arial" w:hAnsi="Arial" w:hint="default"/>
      </w:rPr>
    </w:lvl>
    <w:lvl w:ilvl="8" w:tplc="BBC05F30"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7CB21C3"/>
    <w:multiLevelType w:val="hybridMultilevel"/>
    <w:tmpl w:val="889AEC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166C66"/>
    <w:multiLevelType w:val="hybridMultilevel"/>
    <w:tmpl w:val="A47A4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E44A0E"/>
    <w:multiLevelType w:val="hybridMultilevel"/>
    <w:tmpl w:val="469E6D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D1C0C41"/>
    <w:multiLevelType w:val="hybridMultilevel"/>
    <w:tmpl w:val="DB829DDC"/>
    <w:lvl w:ilvl="0" w:tplc="04090001">
      <w:start w:val="49"/>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584369"/>
    <w:multiLevelType w:val="hybridMultilevel"/>
    <w:tmpl w:val="AC328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9F7BDE"/>
    <w:multiLevelType w:val="hybridMultilevel"/>
    <w:tmpl w:val="902C54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E96635"/>
    <w:multiLevelType w:val="hybridMultilevel"/>
    <w:tmpl w:val="0BEE0E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7D0E6F"/>
    <w:multiLevelType w:val="hybridMultilevel"/>
    <w:tmpl w:val="BE0098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0E4E90"/>
    <w:multiLevelType w:val="hybridMultilevel"/>
    <w:tmpl w:val="9BA0EB14"/>
    <w:lvl w:ilvl="0" w:tplc="FFFFFFFF">
      <w:start w:val="1"/>
      <w:numFmt w:val="decimal"/>
      <w:lvlText w:val="%1."/>
      <w:lvlJc w:val="left"/>
      <w:pPr>
        <w:ind w:left="108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7" w15:restartNumberingAfterBreak="0">
    <w:nsid w:val="4D98731D"/>
    <w:multiLevelType w:val="hybridMultilevel"/>
    <w:tmpl w:val="CAB4F8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EE74DE"/>
    <w:multiLevelType w:val="hybridMultilevel"/>
    <w:tmpl w:val="87BEFF72"/>
    <w:lvl w:ilvl="0" w:tplc="3D60EEA6">
      <w:start w:val="1"/>
      <w:numFmt w:val="bullet"/>
      <w:lvlText w:val=""/>
      <w:lvlJc w:val="left"/>
      <w:pPr>
        <w:tabs>
          <w:tab w:val="num" w:pos="720"/>
        </w:tabs>
        <w:ind w:left="720" w:hanging="360"/>
      </w:pPr>
      <w:rPr>
        <w:rFonts w:ascii="Symbol" w:hAnsi="Symbol" w:hint="default"/>
      </w:rPr>
    </w:lvl>
    <w:lvl w:ilvl="1" w:tplc="024C8AEA" w:tentative="1">
      <w:start w:val="1"/>
      <w:numFmt w:val="bullet"/>
      <w:lvlText w:val=""/>
      <w:lvlJc w:val="left"/>
      <w:pPr>
        <w:tabs>
          <w:tab w:val="num" w:pos="1440"/>
        </w:tabs>
        <w:ind w:left="1440" w:hanging="360"/>
      </w:pPr>
      <w:rPr>
        <w:rFonts w:ascii="Symbol" w:hAnsi="Symbol" w:hint="default"/>
      </w:rPr>
    </w:lvl>
    <w:lvl w:ilvl="2" w:tplc="A0E61872" w:tentative="1">
      <w:start w:val="1"/>
      <w:numFmt w:val="bullet"/>
      <w:lvlText w:val=""/>
      <w:lvlJc w:val="left"/>
      <w:pPr>
        <w:tabs>
          <w:tab w:val="num" w:pos="2160"/>
        </w:tabs>
        <w:ind w:left="2160" w:hanging="360"/>
      </w:pPr>
      <w:rPr>
        <w:rFonts w:ascii="Symbol" w:hAnsi="Symbol" w:hint="default"/>
      </w:rPr>
    </w:lvl>
    <w:lvl w:ilvl="3" w:tplc="3E68752A" w:tentative="1">
      <w:start w:val="1"/>
      <w:numFmt w:val="bullet"/>
      <w:lvlText w:val=""/>
      <w:lvlJc w:val="left"/>
      <w:pPr>
        <w:tabs>
          <w:tab w:val="num" w:pos="2880"/>
        </w:tabs>
        <w:ind w:left="2880" w:hanging="360"/>
      </w:pPr>
      <w:rPr>
        <w:rFonts w:ascii="Symbol" w:hAnsi="Symbol" w:hint="default"/>
      </w:rPr>
    </w:lvl>
    <w:lvl w:ilvl="4" w:tplc="29FADEC4" w:tentative="1">
      <w:start w:val="1"/>
      <w:numFmt w:val="bullet"/>
      <w:lvlText w:val=""/>
      <w:lvlJc w:val="left"/>
      <w:pPr>
        <w:tabs>
          <w:tab w:val="num" w:pos="3600"/>
        </w:tabs>
        <w:ind w:left="3600" w:hanging="360"/>
      </w:pPr>
      <w:rPr>
        <w:rFonts w:ascii="Symbol" w:hAnsi="Symbol" w:hint="default"/>
      </w:rPr>
    </w:lvl>
    <w:lvl w:ilvl="5" w:tplc="A3C8B24A" w:tentative="1">
      <w:start w:val="1"/>
      <w:numFmt w:val="bullet"/>
      <w:lvlText w:val=""/>
      <w:lvlJc w:val="left"/>
      <w:pPr>
        <w:tabs>
          <w:tab w:val="num" w:pos="4320"/>
        </w:tabs>
        <w:ind w:left="4320" w:hanging="360"/>
      </w:pPr>
      <w:rPr>
        <w:rFonts w:ascii="Symbol" w:hAnsi="Symbol" w:hint="default"/>
      </w:rPr>
    </w:lvl>
    <w:lvl w:ilvl="6" w:tplc="3C80530A" w:tentative="1">
      <w:start w:val="1"/>
      <w:numFmt w:val="bullet"/>
      <w:lvlText w:val=""/>
      <w:lvlJc w:val="left"/>
      <w:pPr>
        <w:tabs>
          <w:tab w:val="num" w:pos="5040"/>
        </w:tabs>
        <w:ind w:left="5040" w:hanging="360"/>
      </w:pPr>
      <w:rPr>
        <w:rFonts w:ascii="Symbol" w:hAnsi="Symbol" w:hint="default"/>
      </w:rPr>
    </w:lvl>
    <w:lvl w:ilvl="7" w:tplc="1AA0F17C" w:tentative="1">
      <w:start w:val="1"/>
      <w:numFmt w:val="bullet"/>
      <w:lvlText w:val=""/>
      <w:lvlJc w:val="left"/>
      <w:pPr>
        <w:tabs>
          <w:tab w:val="num" w:pos="5760"/>
        </w:tabs>
        <w:ind w:left="5760" w:hanging="360"/>
      </w:pPr>
      <w:rPr>
        <w:rFonts w:ascii="Symbol" w:hAnsi="Symbol" w:hint="default"/>
      </w:rPr>
    </w:lvl>
    <w:lvl w:ilvl="8" w:tplc="AE102E8E" w:tentative="1">
      <w:start w:val="1"/>
      <w:numFmt w:val="bullet"/>
      <w:lvlText w:val=""/>
      <w:lvlJc w:val="left"/>
      <w:pPr>
        <w:tabs>
          <w:tab w:val="num" w:pos="6480"/>
        </w:tabs>
        <w:ind w:left="6480" w:hanging="360"/>
      </w:pPr>
      <w:rPr>
        <w:rFonts w:ascii="Symbol" w:hAnsi="Symbol" w:hint="default"/>
      </w:rPr>
    </w:lvl>
  </w:abstractNum>
  <w:abstractNum w:abstractNumId="29" w15:restartNumberingAfterBreak="0">
    <w:nsid w:val="5642755B"/>
    <w:multiLevelType w:val="hybridMultilevel"/>
    <w:tmpl w:val="F22620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F110BE"/>
    <w:multiLevelType w:val="hybridMultilevel"/>
    <w:tmpl w:val="075224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74658DB"/>
    <w:multiLevelType w:val="hybridMultilevel"/>
    <w:tmpl w:val="404AE2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CB55B7"/>
    <w:multiLevelType w:val="hybridMultilevel"/>
    <w:tmpl w:val="21D2B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CBE2E87"/>
    <w:multiLevelType w:val="hybridMultilevel"/>
    <w:tmpl w:val="A4447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ED71E6F"/>
    <w:multiLevelType w:val="hybridMultilevel"/>
    <w:tmpl w:val="7A7AF8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F784C7E"/>
    <w:multiLevelType w:val="hybridMultilevel"/>
    <w:tmpl w:val="FEC44C7C"/>
    <w:lvl w:ilvl="0" w:tplc="259421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0D93D65"/>
    <w:multiLevelType w:val="hybridMultilevel"/>
    <w:tmpl w:val="155247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2331A5A"/>
    <w:multiLevelType w:val="hybridMultilevel"/>
    <w:tmpl w:val="8B7A4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B6231C"/>
    <w:multiLevelType w:val="multilevel"/>
    <w:tmpl w:val="AD9853A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rPr>
        <w:rFonts w:asciiTheme="majorHAnsi" w:hAnsiTheme="majorHAnsi" w:cstheme="majorHAnsi" w:hint="default"/>
        <w:sz w:val="24"/>
        <w:szCs w:val="24"/>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6E020C24"/>
    <w:multiLevelType w:val="hybridMultilevel"/>
    <w:tmpl w:val="DBE44D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C2C65E3"/>
    <w:multiLevelType w:val="hybridMultilevel"/>
    <w:tmpl w:val="225EEF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F3F7588"/>
    <w:multiLevelType w:val="hybridMultilevel"/>
    <w:tmpl w:val="71AA00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6832535">
    <w:abstractNumId w:val="30"/>
  </w:num>
  <w:num w:numId="2" w16cid:durableId="1267809628">
    <w:abstractNumId w:val="29"/>
  </w:num>
  <w:num w:numId="3" w16cid:durableId="196817900">
    <w:abstractNumId w:val="24"/>
  </w:num>
  <w:num w:numId="4" w16cid:durableId="285429743">
    <w:abstractNumId w:val="12"/>
  </w:num>
  <w:num w:numId="5" w16cid:durableId="1117413572">
    <w:abstractNumId w:val="27"/>
  </w:num>
  <w:num w:numId="6" w16cid:durableId="1607346492">
    <w:abstractNumId w:val="23"/>
  </w:num>
  <w:num w:numId="7" w16cid:durableId="1954945064">
    <w:abstractNumId w:val="33"/>
  </w:num>
  <w:num w:numId="8" w16cid:durableId="1689866428">
    <w:abstractNumId w:val="25"/>
  </w:num>
  <w:num w:numId="9" w16cid:durableId="249779302">
    <w:abstractNumId w:val="9"/>
  </w:num>
  <w:num w:numId="10" w16cid:durableId="499082939">
    <w:abstractNumId w:val="11"/>
  </w:num>
  <w:num w:numId="11" w16cid:durableId="1234243095">
    <w:abstractNumId w:val="19"/>
  </w:num>
  <w:num w:numId="12" w16cid:durableId="1029650525">
    <w:abstractNumId w:val="41"/>
  </w:num>
  <w:num w:numId="13" w16cid:durableId="37097405">
    <w:abstractNumId w:val="8"/>
  </w:num>
  <w:num w:numId="14" w16cid:durableId="1197039758">
    <w:abstractNumId w:val="0"/>
  </w:num>
  <w:num w:numId="15" w16cid:durableId="1752891702">
    <w:abstractNumId w:val="35"/>
  </w:num>
  <w:num w:numId="16" w16cid:durableId="746535826">
    <w:abstractNumId w:val="10"/>
  </w:num>
  <w:num w:numId="17" w16cid:durableId="1967269766">
    <w:abstractNumId w:val="14"/>
  </w:num>
  <w:num w:numId="18" w16cid:durableId="64037120">
    <w:abstractNumId w:val="39"/>
  </w:num>
  <w:num w:numId="19" w16cid:durableId="1110321647">
    <w:abstractNumId w:val="28"/>
  </w:num>
  <w:num w:numId="20" w16cid:durableId="248781149">
    <w:abstractNumId w:val="17"/>
  </w:num>
  <w:num w:numId="21" w16cid:durableId="1423335566">
    <w:abstractNumId w:val="4"/>
  </w:num>
  <w:num w:numId="22" w16cid:durableId="1541823835">
    <w:abstractNumId w:val="3"/>
  </w:num>
  <w:num w:numId="23" w16cid:durableId="572281988">
    <w:abstractNumId w:val="7"/>
  </w:num>
  <w:num w:numId="24" w16cid:durableId="813834645">
    <w:abstractNumId w:val="38"/>
  </w:num>
  <w:num w:numId="25" w16cid:durableId="2044361711">
    <w:abstractNumId w:val="31"/>
  </w:num>
  <w:num w:numId="26" w16cid:durableId="1593928041">
    <w:abstractNumId w:val="32"/>
  </w:num>
  <w:num w:numId="27" w16cid:durableId="2005163695">
    <w:abstractNumId w:val="36"/>
  </w:num>
  <w:num w:numId="28" w16cid:durableId="1166628457">
    <w:abstractNumId w:val="37"/>
  </w:num>
  <w:num w:numId="29" w16cid:durableId="2129230343">
    <w:abstractNumId w:val="6"/>
  </w:num>
  <w:num w:numId="30" w16cid:durableId="738164441">
    <w:abstractNumId w:val="5"/>
  </w:num>
  <w:num w:numId="31" w16cid:durableId="1868252725">
    <w:abstractNumId w:val="26"/>
  </w:num>
  <w:num w:numId="32" w16cid:durableId="495001558">
    <w:abstractNumId w:val="34"/>
  </w:num>
  <w:num w:numId="33" w16cid:durableId="300695159">
    <w:abstractNumId w:val="1"/>
  </w:num>
  <w:num w:numId="34" w16cid:durableId="753818702">
    <w:abstractNumId w:val="15"/>
  </w:num>
  <w:num w:numId="35" w16cid:durableId="881940819">
    <w:abstractNumId w:val="2"/>
  </w:num>
  <w:num w:numId="36" w16cid:durableId="506752338">
    <w:abstractNumId w:val="13"/>
  </w:num>
  <w:num w:numId="37" w16cid:durableId="959456346">
    <w:abstractNumId w:val="20"/>
  </w:num>
  <w:num w:numId="38" w16cid:durableId="380861206">
    <w:abstractNumId w:val="21"/>
  </w:num>
  <w:num w:numId="39" w16cid:durableId="1958177314">
    <w:abstractNumId w:val="18"/>
  </w:num>
  <w:num w:numId="40" w16cid:durableId="331227829">
    <w:abstractNumId w:val="16"/>
  </w:num>
  <w:num w:numId="41" w16cid:durableId="802574542">
    <w:abstractNumId w:val="40"/>
  </w:num>
  <w:num w:numId="42" w16cid:durableId="1588539452">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Moyer">
    <w15:presenceInfo w15:providerId="None" w15:userId="Hannah Moy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3C3"/>
    <w:rsid w:val="00010404"/>
    <w:rsid w:val="00023421"/>
    <w:rsid w:val="00026B9A"/>
    <w:rsid w:val="00030B25"/>
    <w:rsid w:val="000322E3"/>
    <w:rsid w:val="00040FB8"/>
    <w:rsid w:val="00042E53"/>
    <w:rsid w:val="00047BF8"/>
    <w:rsid w:val="00047CA3"/>
    <w:rsid w:val="00047CE5"/>
    <w:rsid w:val="00050DC3"/>
    <w:rsid w:val="00054A4C"/>
    <w:rsid w:val="00054BCD"/>
    <w:rsid w:val="00055232"/>
    <w:rsid w:val="00056CC7"/>
    <w:rsid w:val="00057B63"/>
    <w:rsid w:val="00061620"/>
    <w:rsid w:val="00064AE4"/>
    <w:rsid w:val="00066A71"/>
    <w:rsid w:val="00066C4A"/>
    <w:rsid w:val="00071C7C"/>
    <w:rsid w:val="00072308"/>
    <w:rsid w:val="0007246B"/>
    <w:rsid w:val="000734CD"/>
    <w:rsid w:val="00073549"/>
    <w:rsid w:val="000806A8"/>
    <w:rsid w:val="00085A3D"/>
    <w:rsid w:val="00085D44"/>
    <w:rsid w:val="0008646E"/>
    <w:rsid w:val="00086E48"/>
    <w:rsid w:val="00087E9B"/>
    <w:rsid w:val="00091305"/>
    <w:rsid w:val="000963C2"/>
    <w:rsid w:val="000A2977"/>
    <w:rsid w:val="000A2B63"/>
    <w:rsid w:val="000A6C6F"/>
    <w:rsid w:val="000B3350"/>
    <w:rsid w:val="000B4596"/>
    <w:rsid w:val="000B5075"/>
    <w:rsid w:val="000B5528"/>
    <w:rsid w:val="000C5CFA"/>
    <w:rsid w:val="000D09CA"/>
    <w:rsid w:val="000D1F1F"/>
    <w:rsid w:val="000D2011"/>
    <w:rsid w:val="000D256D"/>
    <w:rsid w:val="000D33AD"/>
    <w:rsid w:val="000D6E73"/>
    <w:rsid w:val="000D788F"/>
    <w:rsid w:val="000E19FC"/>
    <w:rsid w:val="000E392E"/>
    <w:rsid w:val="000E62AD"/>
    <w:rsid w:val="000F17C8"/>
    <w:rsid w:val="000F41BE"/>
    <w:rsid w:val="000F6B25"/>
    <w:rsid w:val="00101796"/>
    <w:rsid w:val="001034AE"/>
    <w:rsid w:val="001102A7"/>
    <w:rsid w:val="00111F80"/>
    <w:rsid w:val="001163F9"/>
    <w:rsid w:val="001206A1"/>
    <w:rsid w:val="0012148C"/>
    <w:rsid w:val="0012276F"/>
    <w:rsid w:val="00126632"/>
    <w:rsid w:val="00127050"/>
    <w:rsid w:val="00127287"/>
    <w:rsid w:val="001325FD"/>
    <w:rsid w:val="00135442"/>
    <w:rsid w:val="00135B39"/>
    <w:rsid w:val="0013652C"/>
    <w:rsid w:val="00137105"/>
    <w:rsid w:val="00142E9D"/>
    <w:rsid w:val="00144438"/>
    <w:rsid w:val="00146B99"/>
    <w:rsid w:val="00146F51"/>
    <w:rsid w:val="00147087"/>
    <w:rsid w:val="0014773E"/>
    <w:rsid w:val="00147C57"/>
    <w:rsid w:val="00153677"/>
    <w:rsid w:val="001556A3"/>
    <w:rsid w:val="0015648B"/>
    <w:rsid w:val="00161389"/>
    <w:rsid w:val="001629A9"/>
    <w:rsid w:val="00166FDD"/>
    <w:rsid w:val="0016718F"/>
    <w:rsid w:val="00170AFC"/>
    <w:rsid w:val="0017176E"/>
    <w:rsid w:val="00172CE7"/>
    <w:rsid w:val="001732E9"/>
    <w:rsid w:val="00177AC2"/>
    <w:rsid w:val="00180613"/>
    <w:rsid w:val="0018173F"/>
    <w:rsid w:val="00182E79"/>
    <w:rsid w:val="0018482D"/>
    <w:rsid w:val="001849CF"/>
    <w:rsid w:val="00184DC0"/>
    <w:rsid w:val="00184F09"/>
    <w:rsid w:val="00191631"/>
    <w:rsid w:val="00191E99"/>
    <w:rsid w:val="00195961"/>
    <w:rsid w:val="00195C93"/>
    <w:rsid w:val="0019754D"/>
    <w:rsid w:val="001A1CD7"/>
    <w:rsid w:val="001A2D4B"/>
    <w:rsid w:val="001A42F7"/>
    <w:rsid w:val="001A4C4F"/>
    <w:rsid w:val="001A53C3"/>
    <w:rsid w:val="001B5303"/>
    <w:rsid w:val="001B6436"/>
    <w:rsid w:val="001B6715"/>
    <w:rsid w:val="001B7797"/>
    <w:rsid w:val="001C595F"/>
    <w:rsid w:val="001C736A"/>
    <w:rsid w:val="001C7502"/>
    <w:rsid w:val="001D1F6F"/>
    <w:rsid w:val="001D29A2"/>
    <w:rsid w:val="001D4BE7"/>
    <w:rsid w:val="001D7BBF"/>
    <w:rsid w:val="001E04BD"/>
    <w:rsid w:val="001E195F"/>
    <w:rsid w:val="001E19B8"/>
    <w:rsid w:val="001E6483"/>
    <w:rsid w:val="001F1D0C"/>
    <w:rsid w:val="001F1D9D"/>
    <w:rsid w:val="001F2585"/>
    <w:rsid w:val="001F2B78"/>
    <w:rsid w:val="001F2C38"/>
    <w:rsid w:val="001F3721"/>
    <w:rsid w:val="001F770B"/>
    <w:rsid w:val="00202199"/>
    <w:rsid w:val="00207036"/>
    <w:rsid w:val="00210065"/>
    <w:rsid w:val="00211E6F"/>
    <w:rsid w:val="00214845"/>
    <w:rsid w:val="00216F6A"/>
    <w:rsid w:val="002178F3"/>
    <w:rsid w:val="00223F59"/>
    <w:rsid w:val="00226FA3"/>
    <w:rsid w:val="002312A6"/>
    <w:rsid w:val="00232995"/>
    <w:rsid w:val="00233ABB"/>
    <w:rsid w:val="00240DFB"/>
    <w:rsid w:val="00241160"/>
    <w:rsid w:val="002455A4"/>
    <w:rsid w:val="002559A7"/>
    <w:rsid w:val="00257B30"/>
    <w:rsid w:val="00261387"/>
    <w:rsid w:val="00262C50"/>
    <w:rsid w:val="00263DC2"/>
    <w:rsid w:val="00263E91"/>
    <w:rsid w:val="002655AF"/>
    <w:rsid w:val="0026623A"/>
    <w:rsid w:val="00267D1F"/>
    <w:rsid w:val="002751EE"/>
    <w:rsid w:val="00281332"/>
    <w:rsid w:val="00281781"/>
    <w:rsid w:val="00282F8E"/>
    <w:rsid w:val="0028490B"/>
    <w:rsid w:val="002849ED"/>
    <w:rsid w:val="002857A1"/>
    <w:rsid w:val="00285A52"/>
    <w:rsid w:val="00290099"/>
    <w:rsid w:val="00290E03"/>
    <w:rsid w:val="0029281C"/>
    <w:rsid w:val="002953A4"/>
    <w:rsid w:val="00296787"/>
    <w:rsid w:val="00296EE7"/>
    <w:rsid w:val="002A0979"/>
    <w:rsid w:val="002A3B1F"/>
    <w:rsid w:val="002A68D4"/>
    <w:rsid w:val="002A6C6A"/>
    <w:rsid w:val="002B09FF"/>
    <w:rsid w:val="002C3C3A"/>
    <w:rsid w:val="002D4055"/>
    <w:rsid w:val="002D5B5F"/>
    <w:rsid w:val="002D6F4B"/>
    <w:rsid w:val="002D7F70"/>
    <w:rsid w:val="002E2E78"/>
    <w:rsid w:val="002E7B8F"/>
    <w:rsid w:val="002F707D"/>
    <w:rsid w:val="002F7895"/>
    <w:rsid w:val="003007C3"/>
    <w:rsid w:val="00300DCB"/>
    <w:rsid w:val="00303BD3"/>
    <w:rsid w:val="0030500B"/>
    <w:rsid w:val="00307550"/>
    <w:rsid w:val="0030763E"/>
    <w:rsid w:val="003076F1"/>
    <w:rsid w:val="00312FA2"/>
    <w:rsid w:val="003241B4"/>
    <w:rsid w:val="00326C64"/>
    <w:rsid w:val="0032729A"/>
    <w:rsid w:val="00333EB9"/>
    <w:rsid w:val="0033434C"/>
    <w:rsid w:val="003347FC"/>
    <w:rsid w:val="00335A4D"/>
    <w:rsid w:val="00335C56"/>
    <w:rsid w:val="0034486B"/>
    <w:rsid w:val="003504FB"/>
    <w:rsid w:val="00351D51"/>
    <w:rsid w:val="00353951"/>
    <w:rsid w:val="00354A17"/>
    <w:rsid w:val="0035751B"/>
    <w:rsid w:val="00366037"/>
    <w:rsid w:val="00366AC1"/>
    <w:rsid w:val="00370D19"/>
    <w:rsid w:val="003728F8"/>
    <w:rsid w:val="00380490"/>
    <w:rsid w:val="003814E4"/>
    <w:rsid w:val="0038562C"/>
    <w:rsid w:val="00385DB7"/>
    <w:rsid w:val="00386E24"/>
    <w:rsid w:val="00392853"/>
    <w:rsid w:val="003962F3"/>
    <w:rsid w:val="003A4924"/>
    <w:rsid w:val="003A4F2A"/>
    <w:rsid w:val="003A71BA"/>
    <w:rsid w:val="003A7767"/>
    <w:rsid w:val="003B15B9"/>
    <w:rsid w:val="003B6A94"/>
    <w:rsid w:val="003C1444"/>
    <w:rsid w:val="003C2917"/>
    <w:rsid w:val="003C367D"/>
    <w:rsid w:val="003C4EDB"/>
    <w:rsid w:val="003C51D8"/>
    <w:rsid w:val="003C5862"/>
    <w:rsid w:val="003C6971"/>
    <w:rsid w:val="003D0425"/>
    <w:rsid w:val="003D1152"/>
    <w:rsid w:val="003D13AF"/>
    <w:rsid w:val="003D2D6B"/>
    <w:rsid w:val="003D44D4"/>
    <w:rsid w:val="003D4E50"/>
    <w:rsid w:val="003D5CA4"/>
    <w:rsid w:val="003D7DEE"/>
    <w:rsid w:val="003E4A1D"/>
    <w:rsid w:val="003E6F03"/>
    <w:rsid w:val="003F230E"/>
    <w:rsid w:val="003F62E5"/>
    <w:rsid w:val="003F6DF1"/>
    <w:rsid w:val="00402C9C"/>
    <w:rsid w:val="00405E66"/>
    <w:rsid w:val="00405F49"/>
    <w:rsid w:val="00406213"/>
    <w:rsid w:val="0041174F"/>
    <w:rsid w:val="00412920"/>
    <w:rsid w:val="00414372"/>
    <w:rsid w:val="00415CFD"/>
    <w:rsid w:val="004163D2"/>
    <w:rsid w:val="00416593"/>
    <w:rsid w:val="004217F3"/>
    <w:rsid w:val="00424844"/>
    <w:rsid w:val="00426EA0"/>
    <w:rsid w:val="00427B2D"/>
    <w:rsid w:val="00435A16"/>
    <w:rsid w:val="00442151"/>
    <w:rsid w:val="004427A8"/>
    <w:rsid w:val="00450146"/>
    <w:rsid w:val="00451B6F"/>
    <w:rsid w:val="004536C4"/>
    <w:rsid w:val="004555FB"/>
    <w:rsid w:val="004571AC"/>
    <w:rsid w:val="00464A8E"/>
    <w:rsid w:val="00472332"/>
    <w:rsid w:val="00472866"/>
    <w:rsid w:val="00472CED"/>
    <w:rsid w:val="004749B9"/>
    <w:rsid w:val="00475002"/>
    <w:rsid w:val="00481A25"/>
    <w:rsid w:val="004820BE"/>
    <w:rsid w:val="00484D70"/>
    <w:rsid w:val="0048779A"/>
    <w:rsid w:val="004A0C56"/>
    <w:rsid w:val="004A2C50"/>
    <w:rsid w:val="004A508A"/>
    <w:rsid w:val="004A5172"/>
    <w:rsid w:val="004B0E39"/>
    <w:rsid w:val="004B21BA"/>
    <w:rsid w:val="004B26B2"/>
    <w:rsid w:val="004C4168"/>
    <w:rsid w:val="004C434C"/>
    <w:rsid w:val="004C6E0B"/>
    <w:rsid w:val="004C72A9"/>
    <w:rsid w:val="004D3E93"/>
    <w:rsid w:val="004D4D0F"/>
    <w:rsid w:val="004D61F4"/>
    <w:rsid w:val="004E4D80"/>
    <w:rsid w:val="004E613C"/>
    <w:rsid w:val="004E790C"/>
    <w:rsid w:val="004F0E56"/>
    <w:rsid w:val="004F2A91"/>
    <w:rsid w:val="004F4162"/>
    <w:rsid w:val="004F4DEF"/>
    <w:rsid w:val="004F5704"/>
    <w:rsid w:val="00506262"/>
    <w:rsid w:val="0050761D"/>
    <w:rsid w:val="00507663"/>
    <w:rsid w:val="0051353A"/>
    <w:rsid w:val="00513ECA"/>
    <w:rsid w:val="0051443F"/>
    <w:rsid w:val="00517470"/>
    <w:rsid w:val="0052685C"/>
    <w:rsid w:val="00531A1E"/>
    <w:rsid w:val="00531D2C"/>
    <w:rsid w:val="00532A08"/>
    <w:rsid w:val="0053404B"/>
    <w:rsid w:val="00534215"/>
    <w:rsid w:val="00536B1C"/>
    <w:rsid w:val="005376B8"/>
    <w:rsid w:val="00541BF7"/>
    <w:rsid w:val="0054447B"/>
    <w:rsid w:val="00545B29"/>
    <w:rsid w:val="00547D83"/>
    <w:rsid w:val="00547F89"/>
    <w:rsid w:val="00550FF2"/>
    <w:rsid w:val="005559DE"/>
    <w:rsid w:val="00556DF5"/>
    <w:rsid w:val="00557C19"/>
    <w:rsid w:val="00561734"/>
    <w:rsid w:val="00566860"/>
    <w:rsid w:val="00566E21"/>
    <w:rsid w:val="0057644A"/>
    <w:rsid w:val="0058024E"/>
    <w:rsid w:val="00581A68"/>
    <w:rsid w:val="00586F8C"/>
    <w:rsid w:val="00590479"/>
    <w:rsid w:val="00595C9B"/>
    <w:rsid w:val="005A229E"/>
    <w:rsid w:val="005A5D20"/>
    <w:rsid w:val="005A7BBD"/>
    <w:rsid w:val="005B1C74"/>
    <w:rsid w:val="005B1D50"/>
    <w:rsid w:val="005B6E76"/>
    <w:rsid w:val="005B78A1"/>
    <w:rsid w:val="005C5C76"/>
    <w:rsid w:val="005D04DB"/>
    <w:rsid w:val="005D1785"/>
    <w:rsid w:val="005D1B8A"/>
    <w:rsid w:val="005D539B"/>
    <w:rsid w:val="005D7D29"/>
    <w:rsid w:val="00600823"/>
    <w:rsid w:val="0060309C"/>
    <w:rsid w:val="006031CE"/>
    <w:rsid w:val="0060330F"/>
    <w:rsid w:val="0060521C"/>
    <w:rsid w:val="0060759E"/>
    <w:rsid w:val="00610CCE"/>
    <w:rsid w:val="00610D0A"/>
    <w:rsid w:val="006140A1"/>
    <w:rsid w:val="006146B4"/>
    <w:rsid w:val="00625A62"/>
    <w:rsid w:val="00626B13"/>
    <w:rsid w:val="00636053"/>
    <w:rsid w:val="00636AC1"/>
    <w:rsid w:val="0064005F"/>
    <w:rsid w:val="00640506"/>
    <w:rsid w:val="00642A97"/>
    <w:rsid w:val="006514CF"/>
    <w:rsid w:val="00652059"/>
    <w:rsid w:val="00655767"/>
    <w:rsid w:val="0066001C"/>
    <w:rsid w:val="00660D18"/>
    <w:rsid w:val="00664461"/>
    <w:rsid w:val="00671819"/>
    <w:rsid w:val="00671B57"/>
    <w:rsid w:val="00673D25"/>
    <w:rsid w:val="006756E5"/>
    <w:rsid w:val="006778D0"/>
    <w:rsid w:val="00681A66"/>
    <w:rsid w:val="00684E81"/>
    <w:rsid w:val="0068530F"/>
    <w:rsid w:val="00687D09"/>
    <w:rsid w:val="00687E52"/>
    <w:rsid w:val="00693211"/>
    <w:rsid w:val="00694C24"/>
    <w:rsid w:val="006979D4"/>
    <w:rsid w:val="006A47F9"/>
    <w:rsid w:val="006B128D"/>
    <w:rsid w:val="006B29D1"/>
    <w:rsid w:val="006B496C"/>
    <w:rsid w:val="006B6BD2"/>
    <w:rsid w:val="006B758A"/>
    <w:rsid w:val="006C16AB"/>
    <w:rsid w:val="006C2661"/>
    <w:rsid w:val="006C2C1B"/>
    <w:rsid w:val="006C63F9"/>
    <w:rsid w:val="006C6A41"/>
    <w:rsid w:val="006D0200"/>
    <w:rsid w:val="006D5AFC"/>
    <w:rsid w:val="006D7851"/>
    <w:rsid w:val="006D7CA1"/>
    <w:rsid w:val="006E0488"/>
    <w:rsid w:val="006E06F1"/>
    <w:rsid w:val="006E1B63"/>
    <w:rsid w:val="006E3CF2"/>
    <w:rsid w:val="006E5876"/>
    <w:rsid w:val="006F3039"/>
    <w:rsid w:val="006F5748"/>
    <w:rsid w:val="0070079A"/>
    <w:rsid w:val="0070643E"/>
    <w:rsid w:val="00713810"/>
    <w:rsid w:val="007209F2"/>
    <w:rsid w:val="00721CCB"/>
    <w:rsid w:val="0072582B"/>
    <w:rsid w:val="00727CBC"/>
    <w:rsid w:val="00730240"/>
    <w:rsid w:val="00730909"/>
    <w:rsid w:val="00734D02"/>
    <w:rsid w:val="00737F48"/>
    <w:rsid w:val="007401EA"/>
    <w:rsid w:val="00742BB8"/>
    <w:rsid w:val="00743BB1"/>
    <w:rsid w:val="00745613"/>
    <w:rsid w:val="00745769"/>
    <w:rsid w:val="00752D8A"/>
    <w:rsid w:val="00754A98"/>
    <w:rsid w:val="00756DA9"/>
    <w:rsid w:val="0076197F"/>
    <w:rsid w:val="00762576"/>
    <w:rsid w:val="00762B34"/>
    <w:rsid w:val="00771026"/>
    <w:rsid w:val="0077503A"/>
    <w:rsid w:val="0077583E"/>
    <w:rsid w:val="00781173"/>
    <w:rsid w:val="007818AF"/>
    <w:rsid w:val="00782935"/>
    <w:rsid w:val="0078511A"/>
    <w:rsid w:val="007855BD"/>
    <w:rsid w:val="0078585F"/>
    <w:rsid w:val="007905CC"/>
    <w:rsid w:val="0079305C"/>
    <w:rsid w:val="00795D3C"/>
    <w:rsid w:val="00796D3E"/>
    <w:rsid w:val="007A298E"/>
    <w:rsid w:val="007A2FB4"/>
    <w:rsid w:val="007A789B"/>
    <w:rsid w:val="007B3BC9"/>
    <w:rsid w:val="007B407A"/>
    <w:rsid w:val="007B507C"/>
    <w:rsid w:val="007B587A"/>
    <w:rsid w:val="007B690A"/>
    <w:rsid w:val="007B7BF1"/>
    <w:rsid w:val="007C287A"/>
    <w:rsid w:val="007C71C8"/>
    <w:rsid w:val="007D23EA"/>
    <w:rsid w:val="007D42AA"/>
    <w:rsid w:val="007E2DC1"/>
    <w:rsid w:val="007E4860"/>
    <w:rsid w:val="007F0542"/>
    <w:rsid w:val="007F09AF"/>
    <w:rsid w:val="007F2B73"/>
    <w:rsid w:val="007F317A"/>
    <w:rsid w:val="007F5C6F"/>
    <w:rsid w:val="007F62EE"/>
    <w:rsid w:val="007F7CFC"/>
    <w:rsid w:val="00801A78"/>
    <w:rsid w:val="00803DC4"/>
    <w:rsid w:val="00804418"/>
    <w:rsid w:val="00804551"/>
    <w:rsid w:val="00804A99"/>
    <w:rsid w:val="00804F39"/>
    <w:rsid w:val="00805DAA"/>
    <w:rsid w:val="00806E47"/>
    <w:rsid w:val="00812F89"/>
    <w:rsid w:val="0082145F"/>
    <w:rsid w:val="00824085"/>
    <w:rsid w:val="008267CC"/>
    <w:rsid w:val="00826802"/>
    <w:rsid w:val="008306E4"/>
    <w:rsid w:val="008327F5"/>
    <w:rsid w:val="00833274"/>
    <w:rsid w:val="00834A39"/>
    <w:rsid w:val="00834EAA"/>
    <w:rsid w:val="00841D3E"/>
    <w:rsid w:val="00843EB1"/>
    <w:rsid w:val="008514FE"/>
    <w:rsid w:val="008548D3"/>
    <w:rsid w:val="008612F1"/>
    <w:rsid w:val="00864C8E"/>
    <w:rsid w:val="00870AF4"/>
    <w:rsid w:val="00870BD2"/>
    <w:rsid w:val="00871C65"/>
    <w:rsid w:val="00877B6A"/>
    <w:rsid w:val="008866B1"/>
    <w:rsid w:val="008878EC"/>
    <w:rsid w:val="00887FCD"/>
    <w:rsid w:val="00890D9F"/>
    <w:rsid w:val="00891749"/>
    <w:rsid w:val="008922B5"/>
    <w:rsid w:val="008964CF"/>
    <w:rsid w:val="008A3F09"/>
    <w:rsid w:val="008A60BD"/>
    <w:rsid w:val="008A75B7"/>
    <w:rsid w:val="008B12F2"/>
    <w:rsid w:val="008B203F"/>
    <w:rsid w:val="008B3787"/>
    <w:rsid w:val="008B4C98"/>
    <w:rsid w:val="008C0D4A"/>
    <w:rsid w:val="008C125F"/>
    <w:rsid w:val="008C23E2"/>
    <w:rsid w:val="008C49B6"/>
    <w:rsid w:val="008C6B01"/>
    <w:rsid w:val="008D1BE5"/>
    <w:rsid w:val="008D3821"/>
    <w:rsid w:val="008E1688"/>
    <w:rsid w:val="008E3A8F"/>
    <w:rsid w:val="008E4AEA"/>
    <w:rsid w:val="008F1F12"/>
    <w:rsid w:val="008F2267"/>
    <w:rsid w:val="008F5E46"/>
    <w:rsid w:val="0090259B"/>
    <w:rsid w:val="00902C63"/>
    <w:rsid w:val="0091071C"/>
    <w:rsid w:val="00911B06"/>
    <w:rsid w:val="00914254"/>
    <w:rsid w:val="00914357"/>
    <w:rsid w:val="009209EE"/>
    <w:rsid w:val="00921179"/>
    <w:rsid w:val="00921BB4"/>
    <w:rsid w:val="00925811"/>
    <w:rsid w:val="00927ED9"/>
    <w:rsid w:val="00931124"/>
    <w:rsid w:val="00935324"/>
    <w:rsid w:val="00935808"/>
    <w:rsid w:val="009373E3"/>
    <w:rsid w:val="00937F65"/>
    <w:rsid w:val="009420A5"/>
    <w:rsid w:val="00943360"/>
    <w:rsid w:val="00950A3A"/>
    <w:rsid w:val="00950DB1"/>
    <w:rsid w:val="009530C8"/>
    <w:rsid w:val="0095312A"/>
    <w:rsid w:val="009549D9"/>
    <w:rsid w:val="009574F5"/>
    <w:rsid w:val="009637BE"/>
    <w:rsid w:val="009668F8"/>
    <w:rsid w:val="009735CB"/>
    <w:rsid w:val="00974636"/>
    <w:rsid w:val="009752C0"/>
    <w:rsid w:val="00977011"/>
    <w:rsid w:val="0098100D"/>
    <w:rsid w:val="00982B3F"/>
    <w:rsid w:val="00991715"/>
    <w:rsid w:val="009923AA"/>
    <w:rsid w:val="00992B2C"/>
    <w:rsid w:val="00993192"/>
    <w:rsid w:val="00994ACF"/>
    <w:rsid w:val="00994FE8"/>
    <w:rsid w:val="00996FA7"/>
    <w:rsid w:val="009A4475"/>
    <w:rsid w:val="009A5F16"/>
    <w:rsid w:val="009A5F41"/>
    <w:rsid w:val="009A616F"/>
    <w:rsid w:val="009B0318"/>
    <w:rsid w:val="009B0ABA"/>
    <w:rsid w:val="009B7EEC"/>
    <w:rsid w:val="009C2E1C"/>
    <w:rsid w:val="009C581F"/>
    <w:rsid w:val="009C6CC7"/>
    <w:rsid w:val="009C7EB7"/>
    <w:rsid w:val="009E27E8"/>
    <w:rsid w:val="009F0618"/>
    <w:rsid w:val="009F0F87"/>
    <w:rsid w:val="009F607C"/>
    <w:rsid w:val="00A032AC"/>
    <w:rsid w:val="00A05916"/>
    <w:rsid w:val="00A077BD"/>
    <w:rsid w:val="00A12C66"/>
    <w:rsid w:val="00A158A3"/>
    <w:rsid w:val="00A16590"/>
    <w:rsid w:val="00A228D2"/>
    <w:rsid w:val="00A22983"/>
    <w:rsid w:val="00A23C52"/>
    <w:rsid w:val="00A2430F"/>
    <w:rsid w:val="00A257C6"/>
    <w:rsid w:val="00A259A1"/>
    <w:rsid w:val="00A3049F"/>
    <w:rsid w:val="00A35547"/>
    <w:rsid w:val="00A36760"/>
    <w:rsid w:val="00A37181"/>
    <w:rsid w:val="00A4023B"/>
    <w:rsid w:val="00A4068D"/>
    <w:rsid w:val="00A41AF7"/>
    <w:rsid w:val="00A449CD"/>
    <w:rsid w:val="00A457AD"/>
    <w:rsid w:val="00A46D29"/>
    <w:rsid w:val="00A51FA6"/>
    <w:rsid w:val="00A52B5A"/>
    <w:rsid w:val="00A56F76"/>
    <w:rsid w:val="00A61CB7"/>
    <w:rsid w:val="00A65E49"/>
    <w:rsid w:val="00A72465"/>
    <w:rsid w:val="00A72A4B"/>
    <w:rsid w:val="00A74DC9"/>
    <w:rsid w:val="00A80806"/>
    <w:rsid w:val="00A84F76"/>
    <w:rsid w:val="00A926D2"/>
    <w:rsid w:val="00A9477D"/>
    <w:rsid w:val="00A94A9E"/>
    <w:rsid w:val="00A95423"/>
    <w:rsid w:val="00A97588"/>
    <w:rsid w:val="00AA196C"/>
    <w:rsid w:val="00AA19CB"/>
    <w:rsid w:val="00AA23A1"/>
    <w:rsid w:val="00AA24A8"/>
    <w:rsid w:val="00AB0B5D"/>
    <w:rsid w:val="00AB2237"/>
    <w:rsid w:val="00AB31A7"/>
    <w:rsid w:val="00AB3D58"/>
    <w:rsid w:val="00AB5E45"/>
    <w:rsid w:val="00AC072F"/>
    <w:rsid w:val="00AC3430"/>
    <w:rsid w:val="00AC39CC"/>
    <w:rsid w:val="00AD392F"/>
    <w:rsid w:val="00AD5182"/>
    <w:rsid w:val="00AE1C9F"/>
    <w:rsid w:val="00AE47EF"/>
    <w:rsid w:val="00AE5ECC"/>
    <w:rsid w:val="00AE5FAD"/>
    <w:rsid w:val="00AF36DC"/>
    <w:rsid w:val="00AF3D4D"/>
    <w:rsid w:val="00AF4248"/>
    <w:rsid w:val="00AF5BE8"/>
    <w:rsid w:val="00B01DB5"/>
    <w:rsid w:val="00B0576E"/>
    <w:rsid w:val="00B07C6A"/>
    <w:rsid w:val="00B07D4F"/>
    <w:rsid w:val="00B10B17"/>
    <w:rsid w:val="00B115F0"/>
    <w:rsid w:val="00B22EF9"/>
    <w:rsid w:val="00B24C11"/>
    <w:rsid w:val="00B26653"/>
    <w:rsid w:val="00B26B8A"/>
    <w:rsid w:val="00B33005"/>
    <w:rsid w:val="00B33109"/>
    <w:rsid w:val="00B33413"/>
    <w:rsid w:val="00B35FE2"/>
    <w:rsid w:val="00B37A83"/>
    <w:rsid w:val="00B43EAE"/>
    <w:rsid w:val="00B46623"/>
    <w:rsid w:val="00B46C2C"/>
    <w:rsid w:val="00B5114D"/>
    <w:rsid w:val="00B53AD0"/>
    <w:rsid w:val="00B53E17"/>
    <w:rsid w:val="00B5758B"/>
    <w:rsid w:val="00B57F5A"/>
    <w:rsid w:val="00B62337"/>
    <w:rsid w:val="00B6272F"/>
    <w:rsid w:val="00B664CF"/>
    <w:rsid w:val="00B70DFB"/>
    <w:rsid w:val="00B746F0"/>
    <w:rsid w:val="00B74A93"/>
    <w:rsid w:val="00B848A3"/>
    <w:rsid w:val="00B906B2"/>
    <w:rsid w:val="00B964E2"/>
    <w:rsid w:val="00B96919"/>
    <w:rsid w:val="00B97985"/>
    <w:rsid w:val="00BA0A47"/>
    <w:rsid w:val="00BA0B98"/>
    <w:rsid w:val="00BA1D3E"/>
    <w:rsid w:val="00BA33CF"/>
    <w:rsid w:val="00BA3621"/>
    <w:rsid w:val="00BA3E5C"/>
    <w:rsid w:val="00BB2DA2"/>
    <w:rsid w:val="00BB4B5A"/>
    <w:rsid w:val="00BD15B1"/>
    <w:rsid w:val="00BD2C82"/>
    <w:rsid w:val="00BD59C5"/>
    <w:rsid w:val="00BE047E"/>
    <w:rsid w:val="00BE4BA2"/>
    <w:rsid w:val="00BE5663"/>
    <w:rsid w:val="00BE73F0"/>
    <w:rsid w:val="00BF0C29"/>
    <w:rsid w:val="00BF1F0C"/>
    <w:rsid w:val="00BF66C9"/>
    <w:rsid w:val="00C001A4"/>
    <w:rsid w:val="00C002A3"/>
    <w:rsid w:val="00C02BF1"/>
    <w:rsid w:val="00C063F9"/>
    <w:rsid w:val="00C07AEA"/>
    <w:rsid w:val="00C15684"/>
    <w:rsid w:val="00C15AB4"/>
    <w:rsid w:val="00C21034"/>
    <w:rsid w:val="00C2238E"/>
    <w:rsid w:val="00C24366"/>
    <w:rsid w:val="00C308D5"/>
    <w:rsid w:val="00C33BA5"/>
    <w:rsid w:val="00C34DF6"/>
    <w:rsid w:val="00C36543"/>
    <w:rsid w:val="00C419D2"/>
    <w:rsid w:val="00C45392"/>
    <w:rsid w:val="00C47109"/>
    <w:rsid w:val="00C5280B"/>
    <w:rsid w:val="00C530BC"/>
    <w:rsid w:val="00C53FCE"/>
    <w:rsid w:val="00C6515B"/>
    <w:rsid w:val="00C70C96"/>
    <w:rsid w:val="00C72BD4"/>
    <w:rsid w:val="00C769AA"/>
    <w:rsid w:val="00C77143"/>
    <w:rsid w:val="00C80733"/>
    <w:rsid w:val="00C8472A"/>
    <w:rsid w:val="00C8522D"/>
    <w:rsid w:val="00C85DE7"/>
    <w:rsid w:val="00C952DD"/>
    <w:rsid w:val="00CA2E94"/>
    <w:rsid w:val="00CA3A3A"/>
    <w:rsid w:val="00CA44DB"/>
    <w:rsid w:val="00CA4EB1"/>
    <w:rsid w:val="00CA662D"/>
    <w:rsid w:val="00CB1B51"/>
    <w:rsid w:val="00CB4B27"/>
    <w:rsid w:val="00CB732C"/>
    <w:rsid w:val="00CC1B45"/>
    <w:rsid w:val="00CC1D24"/>
    <w:rsid w:val="00CC2699"/>
    <w:rsid w:val="00CD14ED"/>
    <w:rsid w:val="00CD15E1"/>
    <w:rsid w:val="00CD2602"/>
    <w:rsid w:val="00CD4AB5"/>
    <w:rsid w:val="00CD739D"/>
    <w:rsid w:val="00CD7D5B"/>
    <w:rsid w:val="00CE1DB6"/>
    <w:rsid w:val="00CE2C51"/>
    <w:rsid w:val="00CF5AA7"/>
    <w:rsid w:val="00CF62B6"/>
    <w:rsid w:val="00D129CD"/>
    <w:rsid w:val="00D144C7"/>
    <w:rsid w:val="00D17A10"/>
    <w:rsid w:val="00D22625"/>
    <w:rsid w:val="00D25377"/>
    <w:rsid w:val="00D30260"/>
    <w:rsid w:val="00D30304"/>
    <w:rsid w:val="00D307A0"/>
    <w:rsid w:val="00D32350"/>
    <w:rsid w:val="00D34ACF"/>
    <w:rsid w:val="00D37B5A"/>
    <w:rsid w:val="00D44682"/>
    <w:rsid w:val="00D46EE8"/>
    <w:rsid w:val="00D50324"/>
    <w:rsid w:val="00D50C87"/>
    <w:rsid w:val="00D56313"/>
    <w:rsid w:val="00D6398B"/>
    <w:rsid w:val="00D64D62"/>
    <w:rsid w:val="00D66E0C"/>
    <w:rsid w:val="00D726AA"/>
    <w:rsid w:val="00D76C3E"/>
    <w:rsid w:val="00D80360"/>
    <w:rsid w:val="00D80F9A"/>
    <w:rsid w:val="00D823BB"/>
    <w:rsid w:val="00D8469F"/>
    <w:rsid w:val="00D85884"/>
    <w:rsid w:val="00D95AF7"/>
    <w:rsid w:val="00DA107E"/>
    <w:rsid w:val="00DA2869"/>
    <w:rsid w:val="00DB1B28"/>
    <w:rsid w:val="00DB3BC1"/>
    <w:rsid w:val="00DB5588"/>
    <w:rsid w:val="00DC627C"/>
    <w:rsid w:val="00DD096E"/>
    <w:rsid w:val="00DD6DC2"/>
    <w:rsid w:val="00DD784F"/>
    <w:rsid w:val="00DE0124"/>
    <w:rsid w:val="00DE1C98"/>
    <w:rsid w:val="00DE4BED"/>
    <w:rsid w:val="00DE57F3"/>
    <w:rsid w:val="00DE6406"/>
    <w:rsid w:val="00DE72C0"/>
    <w:rsid w:val="00E031AA"/>
    <w:rsid w:val="00E04AC4"/>
    <w:rsid w:val="00E0630F"/>
    <w:rsid w:val="00E071DE"/>
    <w:rsid w:val="00E140CE"/>
    <w:rsid w:val="00E219F5"/>
    <w:rsid w:val="00E227FD"/>
    <w:rsid w:val="00E24C4B"/>
    <w:rsid w:val="00E30435"/>
    <w:rsid w:val="00E30F1A"/>
    <w:rsid w:val="00E311ED"/>
    <w:rsid w:val="00E313D4"/>
    <w:rsid w:val="00E32E9D"/>
    <w:rsid w:val="00E3424B"/>
    <w:rsid w:val="00E35B65"/>
    <w:rsid w:val="00E361C6"/>
    <w:rsid w:val="00E41225"/>
    <w:rsid w:val="00E41D78"/>
    <w:rsid w:val="00E41DB2"/>
    <w:rsid w:val="00E500EA"/>
    <w:rsid w:val="00E536F2"/>
    <w:rsid w:val="00E5397F"/>
    <w:rsid w:val="00E5414A"/>
    <w:rsid w:val="00E54307"/>
    <w:rsid w:val="00E54996"/>
    <w:rsid w:val="00E65BF5"/>
    <w:rsid w:val="00E70E5E"/>
    <w:rsid w:val="00E70E96"/>
    <w:rsid w:val="00E72FAD"/>
    <w:rsid w:val="00E73680"/>
    <w:rsid w:val="00E80ACD"/>
    <w:rsid w:val="00E86DB1"/>
    <w:rsid w:val="00E876FD"/>
    <w:rsid w:val="00E9003D"/>
    <w:rsid w:val="00E908A5"/>
    <w:rsid w:val="00E90FE4"/>
    <w:rsid w:val="00E94066"/>
    <w:rsid w:val="00E97854"/>
    <w:rsid w:val="00EA0556"/>
    <w:rsid w:val="00EA25CD"/>
    <w:rsid w:val="00EA3EB3"/>
    <w:rsid w:val="00EB50A7"/>
    <w:rsid w:val="00EC06B9"/>
    <w:rsid w:val="00EC48EC"/>
    <w:rsid w:val="00EC496A"/>
    <w:rsid w:val="00EC4D87"/>
    <w:rsid w:val="00EC55ED"/>
    <w:rsid w:val="00EC7FF2"/>
    <w:rsid w:val="00ED350A"/>
    <w:rsid w:val="00ED3F7F"/>
    <w:rsid w:val="00ED66FA"/>
    <w:rsid w:val="00EE0496"/>
    <w:rsid w:val="00EE0688"/>
    <w:rsid w:val="00EE17B0"/>
    <w:rsid w:val="00EE2099"/>
    <w:rsid w:val="00EE3018"/>
    <w:rsid w:val="00EE3497"/>
    <w:rsid w:val="00EE3BB0"/>
    <w:rsid w:val="00EF424D"/>
    <w:rsid w:val="00EF6349"/>
    <w:rsid w:val="00EF64FA"/>
    <w:rsid w:val="00F001BC"/>
    <w:rsid w:val="00F03F94"/>
    <w:rsid w:val="00F041DF"/>
    <w:rsid w:val="00F159C4"/>
    <w:rsid w:val="00F15D8B"/>
    <w:rsid w:val="00F16533"/>
    <w:rsid w:val="00F1782B"/>
    <w:rsid w:val="00F217AE"/>
    <w:rsid w:val="00F217EB"/>
    <w:rsid w:val="00F24DF4"/>
    <w:rsid w:val="00F27B9A"/>
    <w:rsid w:val="00F3607F"/>
    <w:rsid w:val="00F40F70"/>
    <w:rsid w:val="00F466FB"/>
    <w:rsid w:val="00F46EA4"/>
    <w:rsid w:val="00F5055A"/>
    <w:rsid w:val="00F52E31"/>
    <w:rsid w:val="00F60D53"/>
    <w:rsid w:val="00F66497"/>
    <w:rsid w:val="00F6774D"/>
    <w:rsid w:val="00F700AE"/>
    <w:rsid w:val="00F75F44"/>
    <w:rsid w:val="00F82C84"/>
    <w:rsid w:val="00F83B63"/>
    <w:rsid w:val="00F8714D"/>
    <w:rsid w:val="00F912C0"/>
    <w:rsid w:val="00F94558"/>
    <w:rsid w:val="00FA4557"/>
    <w:rsid w:val="00FA6399"/>
    <w:rsid w:val="00FB1AB8"/>
    <w:rsid w:val="00FB755B"/>
    <w:rsid w:val="00FC17A5"/>
    <w:rsid w:val="00FC2DC1"/>
    <w:rsid w:val="00FC329F"/>
    <w:rsid w:val="00FC7482"/>
    <w:rsid w:val="00FD17F3"/>
    <w:rsid w:val="00FD29CF"/>
    <w:rsid w:val="00FD4C2F"/>
    <w:rsid w:val="00FD67F9"/>
    <w:rsid w:val="00FD6DD0"/>
    <w:rsid w:val="00FD7745"/>
    <w:rsid w:val="00FE0575"/>
    <w:rsid w:val="00FE235F"/>
    <w:rsid w:val="00FE383C"/>
    <w:rsid w:val="00FE5960"/>
    <w:rsid w:val="00FF11E8"/>
    <w:rsid w:val="00FF12E1"/>
    <w:rsid w:val="00FF7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FCF1E"/>
  <w14:defaultImageDpi w14:val="32767"/>
  <w15:chartTrackingRefBased/>
  <w15:docId w15:val="{7098E6FE-890F-D54D-A54E-84BF038B0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F230E"/>
    <w:rPr>
      <w:rFonts w:ascii="Times New Roman" w:eastAsia="Times New Roman" w:hAnsi="Times New Roman" w:cs="Times New Roman"/>
    </w:rPr>
  </w:style>
  <w:style w:type="paragraph" w:styleId="Heading1">
    <w:name w:val="heading 1"/>
    <w:basedOn w:val="Normal"/>
    <w:link w:val="Heading1Char"/>
    <w:uiPriority w:val="9"/>
    <w:qFormat/>
    <w:rsid w:val="001C736A"/>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1C736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53C3"/>
    <w:rPr>
      <w:color w:val="0563C1" w:themeColor="hyperlink"/>
      <w:u w:val="single"/>
    </w:rPr>
  </w:style>
  <w:style w:type="paragraph" w:customStyle="1" w:styleId="FirstParagraph">
    <w:name w:val="First Paragraph"/>
    <w:basedOn w:val="BodyText"/>
    <w:next w:val="BodyText"/>
    <w:qFormat/>
    <w:rsid w:val="001A53C3"/>
    <w:pPr>
      <w:spacing w:before="180" w:after="180"/>
    </w:pPr>
  </w:style>
  <w:style w:type="paragraph" w:styleId="BodyText">
    <w:name w:val="Body Text"/>
    <w:basedOn w:val="Normal"/>
    <w:link w:val="BodyTextChar"/>
    <w:uiPriority w:val="99"/>
    <w:unhideWhenUsed/>
    <w:rsid w:val="001A53C3"/>
    <w:pPr>
      <w:spacing w:after="120"/>
    </w:pPr>
    <w:rPr>
      <w:rFonts w:asciiTheme="minorHAnsi" w:eastAsiaTheme="minorHAnsi" w:hAnsiTheme="minorHAnsi" w:cstheme="minorBidi"/>
    </w:rPr>
  </w:style>
  <w:style w:type="character" w:customStyle="1" w:styleId="BodyTextChar">
    <w:name w:val="Body Text Char"/>
    <w:basedOn w:val="DefaultParagraphFont"/>
    <w:link w:val="BodyText"/>
    <w:uiPriority w:val="99"/>
    <w:rsid w:val="001A53C3"/>
  </w:style>
  <w:style w:type="character" w:styleId="CommentReference">
    <w:name w:val="annotation reference"/>
    <w:basedOn w:val="DefaultParagraphFont"/>
    <w:uiPriority w:val="99"/>
    <w:semiHidden/>
    <w:unhideWhenUsed/>
    <w:rsid w:val="001C736A"/>
    <w:rPr>
      <w:sz w:val="16"/>
      <w:szCs w:val="16"/>
    </w:rPr>
  </w:style>
  <w:style w:type="paragraph" w:styleId="CommentText">
    <w:name w:val="annotation text"/>
    <w:basedOn w:val="Normal"/>
    <w:link w:val="CommentTextChar"/>
    <w:unhideWhenUsed/>
    <w:rsid w:val="001C736A"/>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rsid w:val="001C736A"/>
    <w:rPr>
      <w:sz w:val="20"/>
      <w:szCs w:val="20"/>
    </w:rPr>
  </w:style>
  <w:style w:type="paragraph" w:styleId="CommentSubject">
    <w:name w:val="annotation subject"/>
    <w:basedOn w:val="CommentText"/>
    <w:next w:val="CommentText"/>
    <w:link w:val="CommentSubjectChar"/>
    <w:uiPriority w:val="99"/>
    <w:semiHidden/>
    <w:unhideWhenUsed/>
    <w:rsid w:val="001C736A"/>
    <w:rPr>
      <w:b/>
      <w:bCs/>
    </w:rPr>
  </w:style>
  <w:style w:type="character" w:customStyle="1" w:styleId="CommentSubjectChar">
    <w:name w:val="Comment Subject Char"/>
    <w:basedOn w:val="CommentTextChar"/>
    <w:link w:val="CommentSubject"/>
    <w:uiPriority w:val="99"/>
    <w:semiHidden/>
    <w:rsid w:val="001C736A"/>
    <w:rPr>
      <w:b/>
      <w:bCs/>
      <w:sz w:val="20"/>
      <w:szCs w:val="20"/>
    </w:rPr>
  </w:style>
  <w:style w:type="character" w:customStyle="1" w:styleId="Heading1Char">
    <w:name w:val="Heading 1 Char"/>
    <w:basedOn w:val="DefaultParagraphFont"/>
    <w:link w:val="Heading1"/>
    <w:uiPriority w:val="9"/>
    <w:rsid w:val="001C736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C736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C736A"/>
    <w:pPr>
      <w:ind w:left="720"/>
      <w:contextualSpacing/>
    </w:pPr>
    <w:rPr>
      <w:rFonts w:asciiTheme="minorHAnsi" w:eastAsiaTheme="minorHAnsi" w:hAnsiTheme="minorHAnsi" w:cstheme="minorBidi"/>
    </w:rPr>
  </w:style>
  <w:style w:type="paragraph" w:styleId="NormalWeb">
    <w:name w:val="Normal (Web)"/>
    <w:basedOn w:val="Normal"/>
    <w:uiPriority w:val="99"/>
    <w:unhideWhenUsed/>
    <w:rsid w:val="001C736A"/>
    <w:pPr>
      <w:spacing w:before="100" w:beforeAutospacing="1" w:after="100" w:afterAutospacing="1"/>
    </w:pPr>
  </w:style>
  <w:style w:type="paragraph" w:styleId="Footer">
    <w:name w:val="footer"/>
    <w:basedOn w:val="Normal"/>
    <w:link w:val="FooterChar"/>
    <w:uiPriority w:val="99"/>
    <w:unhideWhenUsed/>
    <w:rsid w:val="001C736A"/>
    <w:pPr>
      <w:tabs>
        <w:tab w:val="center" w:pos="4320"/>
        <w:tab w:val="right" w:pos="864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1C736A"/>
    <w:rPr>
      <w:rFonts w:eastAsiaTheme="minorEastAsia"/>
    </w:rPr>
  </w:style>
  <w:style w:type="character" w:styleId="UnresolvedMention">
    <w:name w:val="Unresolved Mention"/>
    <w:basedOn w:val="DefaultParagraphFont"/>
    <w:uiPriority w:val="99"/>
    <w:rsid w:val="001C736A"/>
    <w:rPr>
      <w:color w:val="605E5C"/>
      <w:shd w:val="clear" w:color="auto" w:fill="E1DFDD"/>
    </w:rPr>
  </w:style>
  <w:style w:type="character" w:styleId="FollowedHyperlink">
    <w:name w:val="FollowedHyperlink"/>
    <w:basedOn w:val="DefaultParagraphFont"/>
    <w:uiPriority w:val="99"/>
    <w:semiHidden/>
    <w:unhideWhenUsed/>
    <w:rsid w:val="001C736A"/>
    <w:rPr>
      <w:color w:val="954F72" w:themeColor="followedHyperlink"/>
      <w:u w:val="single"/>
    </w:rPr>
  </w:style>
  <w:style w:type="paragraph" w:styleId="Header">
    <w:name w:val="header"/>
    <w:basedOn w:val="Normal"/>
    <w:link w:val="HeaderChar"/>
    <w:uiPriority w:val="99"/>
    <w:unhideWhenUsed/>
    <w:rsid w:val="001C736A"/>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1C736A"/>
  </w:style>
  <w:style w:type="character" w:styleId="Strong">
    <w:name w:val="Strong"/>
    <w:basedOn w:val="DefaultParagraphFont"/>
    <w:uiPriority w:val="22"/>
    <w:qFormat/>
    <w:rsid w:val="001C736A"/>
    <w:rPr>
      <w:b/>
      <w:bCs/>
    </w:rPr>
  </w:style>
  <w:style w:type="paragraph" w:styleId="Bibliography">
    <w:name w:val="Bibliography"/>
    <w:basedOn w:val="Normal"/>
    <w:next w:val="Normal"/>
    <w:uiPriority w:val="37"/>
    <w:unhideWhenUsed/>
    <w:rsid w:val="001C736A"/>
    <w:pPr>
      <w:tabs>
        <w:tab w:val="left" w:pos="380"/>
        <w:tab w:val="left" w:pos="500"/>
      </w:tabs>
      <w:spacing w:after="240"/>
      <w:ind w:left="384" w:hanging="384"/>
    </w:pPr>
    <w:rPr>
      <w:rFonts w:asciiTheme="minorHAnsi" w:eastAsiaTheme="minorHAnsi" w:hAnsiTheme="minorHAnsi" w:cstheme="minorBidi"/>
    </w:rPr>
  </w:style>
  <w:style w:type="paragraph" w:styleId="Revision">
    <w:name w:val="Revision"/>
    <w:hidden/>
    <w:uiPriority w:val="99"/>
    <w:semiHidden/>
    <w:rsid w:val="001C736A"/>
  </w:style>
  <w:style w:type="table" w:styleId="TableGrid">
    <w:name w:val="Table Grid"/>
    <w:basedOn w:val="TableNormal"/>
    <w:uiPriority w:val="39"/>
    <w:rsid w:val="001C73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timestamplabel">
    <w:name w:val="c-timestamp__label"/>
    <w:basedOn w:val="DefaultParagraphFont"/>
    <w:rsid w:val="001C736A"/>
  </w:style>
  <w:style w:type="character" w:customStyle="1" w:styleId="c-messagesender">
    <w:name w:val="c-message__sender"/>
    <w:basedOn w:val="DefaultParagraphFont"/>
    <w:rsid w:val="001C736A"/>
  </w:style>
  <w:style w:type="character" w:styleId="PageNumber">
    <w:name w:val="page number"/>
    <w:basedOn w:val="DefaultParagraphFont"/>
    <w:uiPriority w:val="99"/>
    <w:semiHidden/>
    <w:unhideWhenUsed/>
    <w:rsid w:val="001C736A"/>
  </w:style>
  <w:style w:type="paragraph" w:customStyle="1" w:styleId="p1">
    <w:name w:val="p1"/>
    <w:basedOn w:val="Normal"/>
    <w:rsid w:val="001C736A"/>
    <w:pPr>
      <w:spacing w:before="100" w:beforeAutospacing="1" w:after="100" w:afterAutospacing="1"/>
    </w:pPr>
  </w:style>
  <w:style w:type="table" w:styleId="PlainTable4">
    <w:name w:val="Plain Table 4"/>
    <w:basedOn w:val="TableNormal"/>
    <w:uiPriority w:val="44"/>
    <w:rsid w:val="001C736A"/>
    <w:rPr>
      <w:lang w:val="en-CA"/>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mark5xfu9erff">
    <w:name w:val="mark5xfu9erff"/>
    <w:basedOn w:val="DefaultParagraphFont"/>
    <w:rsid w:val="001C736A"/>
  </w:style>
  <w:style w:type="paragraph" w:customStyle="1" w:styleId="FrameContents">
    <w:name w:val="Frame Contents"/>
    <w:basedOn w:val="Normal"/>
    <w:qFormat/>
    <w:rsid w:val="00A077BD"/>
    <w:pPr>
      <w:suppressAutoHyphens/>
    </w:pPr>
    <w:rPr>
      <w:rFonts w:asciiTheme="minorHAnsi" w:eastAsiaTheme="minorHAnsi" w:hAnsiTheme="minorHAnsi" w:cstheme="minorBidi"/>
    </w:rPr>
  </w:style>
  <w:style w:type="table" w:styleId="PlainTable3">
    <w:name w:val="Plain Table 3"/>
    <w:basedOn w:val="TableNormal"/>
    <w:uiPriority w:val="43"/>
    <w:rsid w:val="00547F8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547F8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547F8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47F89"/>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1">
    <w:name w:val="Plain Table 1"/>
    <w:basedOn w:val="TableNormal"/>
    <w:uiPriority w:val="41"/>
    <w:rsid w:val="001B530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2A3B1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ootnoteText">
    <w:name w:val="footnote text"/>
    <w:basedOn w:val="Normal"/>
    <w:link w:val="FootnoteTextChar"/>
    <w:uiPriority w:val="99"/>
    <w:semiHidden/>
    <w:unhideWhenUsed/>
    <w:rsid w:val="00B906B2"/>
    <w:rPr>
      <w:sz w:val="20"/>
      <w:szCs w:val="20"/>
    </w:rPr>
  </w:style>
  <w:style w:type="character" w:customStyle="1" w:styleId="FootnoteTextChar">
    <w:name w:val="Footnote Text Char"/>
    <w:basedOn w:val="DefaultParagraphFont"/>
    <w:link w:val="FootnoteText"/>
    <w:uiPriority w:val="99"/>
    <w:semiHidden/>
    <w:rsid w:val="00B906B2"/>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B906B2"/>
    <w:rPr>
      <w:vertAlign w:val="superscript"/>
    </w:rPr>
  </w:style>
  <w:style w:type="character" w:customStyle="1" w:styleId="anchor-text">
    <w:name w:val="anchor-text"/>
    <w:basedOn w:val="DefaultParagraphFont"/>
    <w:rsid w:val="0095312A"/>
  </w:style>
  <w:style w:type="character" w:styleId="Emphasis">
    <w:name w:val="Emphasis"/>
    <w:basedOn w:val="DefaultParagraphFont"/>
    <w:uiPriority w:val="20"/>
    <w:qFormat/>
    <w:rsid w:val="008C49B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282827">
      <w:bodyDiv w:val="1"/>
      <w:marLeft w:val="0"/>
      <w:marRight w:val="0"/>
      <w:marTop w:val="0"/>
      <w:marBottom w:val="0"/>
      <w:divBdr>
        <w:top w:val="none" w:sz="0" w:space="0" w:color="auto"/>
        <w:left w:val="none" w:sz="0" w:space="0" w:color="auto"/>
        <w:bottom w:val="none" w:sz="0" w:space="0" w:color="auto"/>
        <w:right w:val="none" w:sz="0" w:space="0" w:color="auto"/>
      </w:divBdr>
    </w:div>
    <w:div w:id="259529955">
      <w:bodyDiv w:val="1"/>
      <w:marLeft w:val="0"/>
      <w:marRight w:val="0"/>
      <w:marTop w:val="0"/>
      <w:marBottom w:val="0"/>
      <w:divBdr>
        <w:top w:val="none" w:sz="0" w:space="0" w:color="auto"/>
        <w:left w:val="none" w:sz="0" w:space="0" w:color="auto"/>
        <w:bottom w:val="none" w:sz="0" w:space="0" w:color="auto"/>
        <w:right w:val="none" w:sz="0" w:space="0" w:color="auto"/>
      </w:divBdr>
    </w:div>
    <w:div w:id="359940871">
      <w:bodyDiv w:val="1"/>
      <w:marLeft w:val="0"/>
      <w:marRight w:val="0"/>
      <w:marTop w:val="0"/>
      <w:marBottom w:val="0"/>
      <w:divBdr>
        <w:top w:val="none" w:sz="0" w:space="0" w:color="auto"/>
        <w:left w:val="none" w:sz="0" w:space="0" w:color="auto"/>
        <w:bottom w:val="none" w:sz="0" w:space="0" w:color="auto"/>
        <w:right w:val="none" w:sz="0" w:space="0" w:color="auto"/>
      </w:divBdr>
    </w:div>
    <w:div w:id="383453455">
      <w:bodyDiv w:val="1"/>
      <w:marLeft w:val="0"/>
      <w:marRight w:val="0"/>
      <w:marTop w:val="0"/>
      <w:marBottom w:val="0"/>
      <w:divBdr>
        <w:top w:val="none" w:sz="0" w:space="0" w:color="auto"/>
        <w:left w:val="none" w:sz="0" w:space="0" w:color="auto"/>
        <w:bottom w:val="none" w:sz="0" w:space="0" w:color="auto"/>
        <w:right w:val="none" w:sz="0" w:space="0" w:color="auto"/>
      </w:divBdr>
    </w:div>
    <w:div w:id="415790808">
      <w:bodyDiv w:val="1"/>
      <w:marLeft w:val="0"/>
      <w:marRight w:val="0"/>
      <w:marTop w:val="0"/>
      <w:marBottom w:val="0"/>
      <w:divBdr>
        <w:top w:val="none" w:sz="0" w:space="0" w:color="auto"/>
        <w:left w:val="none" w:sz="0" w:space="0" w:color="auto"/>
        <w:bottom w:val="none" w:sz="0" w:space="0" w:color="auto"/>
        <w:right w:val="none" w:sz="0" w:space="0" w:color="auto"/>
      </w:divBdr>
    </w:div>
    <w:div w:id="421100936">
      <w:bodyDiv w:val="1"/>
      <w:marLeft w:val="0"/>
      <w:marRight w:val="0"/>
      <w:marTop w:val="0"/>
      <w:marBottom w:val="0"/>
      <w:divBdr>
        <w:top w:val="none" w:sz="0" w:space="0" w:color="auto"/>
        <w:left w:val="none" w:sz="0" w:space="0" w:color="auto"/>
        <w:bottom w:val="none" w:sz="0" w:space="0" w:color="auto"/>
        <w:right w:val="none" w:sz="0" w:space="0" w:color="auto"/>
      </w:divBdr>
    </w:div>
    <w:div w:id="499738480">
      <w:bodyDiv w:val="1"/>
      <w:marLeft w:val="0"/>
      <w:marRight w:val="0"/>
      <w:marTop w:val="0"/>
      <w:marBottom w:val="0"/>
      <w:divBdr>
        <w:top w:val="none" w:sz="0" w:space="0" w:color="auto"/>
        <w:left w:val="none" w:sz="0" w:space="0" w:color="auto"/>
        <w:bottom w:val="none" w:sz="0" w:space="0" w:color="auto"/>
        <w:right w:val="none" w:sz="0" w:space="0" w:color="auto"/>
      </w:divBdr>
    </w:div>
    <w:div w:id="573321411">
      <w:bodyDiv w:val="1"/>
      <w:marLeft w:val="0"/>
      <w:marRight w:val="0"/>
      <w:marTop w:val="0"/>
      <w:marBottom w:val="0"/>
      <w:divBdr>
        <w:top w:val="none" w:sz="0" w:space="0" w:color="auto"/>
        <w:left w:val="none" w:sz="0" w:space="0" w:color="auto"/>
        <w:bottom w:val="none" w:sz="0" w:space="0" w:color="auto"/>
        <w:right w:val="none" w:sz="0" w:space="0" w:color="auto"/>
      </w:divBdr>
    </w:div>
    <w:div w:id="988749922">
      <w:bodyDiv w:val="1"/>
      <w:marLeft w:val="0"/>
      <w:marRight w:val="0"/>
      <w:marTop w:val="0"/>
      <w:marBottom w:val="0"/>
      <w:divBdr>
        <w:top w:val="none" w:sz="0" w:space="0" w:color="auto"/>
        <w:left w:val="none" w:sz="0" w:space="0" w:color="auto"/>
        <w:bottom w:val="none" w:sz="0" w:space="0" w:color="auto"/>
        <w:right w:val="none" w:sz="0" w:space="0" w:color="auto"/>
      </w:divBdr>
      <w:divsChild>
        <w:div w:id="1252348814">
          <w:marLeft w:val="0"/>
          <w:marRight w:val="0"/>
          <w:marTop w:val="0"/>
          <w:marBottom w:val="0"/>
          <w:divBdr>
            <w:top w:val="none" w:sz="0" w:space="0" w:color="auto"/>
            <w:left w:val="none" w:sz="0" w:space="0" w:color="auto"/>
            <w:bottom w:val="none" w:sz="0" w:space="0" w:color="auto"/>
            <w:right w:val="none" w:sz="0" w:space="0" w:color="auto"/>
          </w:divBdr>
        </w:div>
        <w:div w:id="12650624">
          <w:marLeft w:val="0"/>
          <w:marRight w:val="0"/>
          <w:marTop w:val="0"/>
          <w:marBottom w:val="0"/>
          <w:divBdr>
            <w:top w:val="none" w:sz="0" w:space="0" w:color="auto"/>
            <w:left w:val="none" w:sz="0" w:space="0" w:color="auto"/>
            <w:bottom w:val="none" w:sz="0" w:space="0" w:color="auto"/>
            <w:right w:val="none" w:sz="0" w:space="0" w:color="auto"/>
          </w:divBdr>
        </w:div>
        <w:div w:id="568223582">
          <w:marLeft w:val="0"/>
          <w:marRight w:val="0"/>
          <w:marTop w:val="0"/>
          <w:marBottom w:val="0"/>
          <w:divBdr>
            <w:top w:val="none" w:sz="0" w:space="0" w:color="auto"/>
            <w:left w:val="none" w:sz="0" w:space="0" w:color="auto"/>
            <w:bottom w:val="none" w:sz="0" w:space="0" w:color="auto"/>
            <w:right w:val="none" w:sz="0" w:space="0" w:color="auto"/>
          </w:divBdr>
        </w:div>
        <w:div w:id="424226433">
          <w:marLeft w:val="0"/>
          <w:marRight w:val="0"/>
          <w:marTop w:val="0"/>
          <w:marBottom w:val="0"/>
          <w:divBdr>
            <w:top w:val="none" w:sz="0" w:space="0" w:color="auto"/>
            <w:left w:val="none" w:sz="0" w:space="0" w:color="auto"/>
            <w:bottom w:val="none" w:sz="0" w:space="0" w:color="auto"/>
            <w:right w:val="none" w:sz="0" w:space="0" w:color="auto"/>
          </w:divBdr>
        </w:div>
        <w:div w:id="807163470">
          <w:marLeft w:val="0"/>
          <w:marRight w:val="0"/>
          <w:marTop w:val="0"/>
          <w:marBottom w:val="0"/>
          <w:divBdr>
            <w:top w:val="none" w:sz="0" w:space="0" w:color="auto"/>
            <w:left w:val="none" w:sz="0" w:space="0" w:color="auto"/>
            <w:bottom w:val="none" w:sz="0" w:space="0" w:color="auto"/>
            <w:right w:val="none" w:sz="0" w:space="0" w:color="auto"/>
          </w:divBdr>
        </w:div>
        <w:div w:id="84569670">
          <w:marLeft w:val="0"/>
          <w:marRight w:val="0"/>
          <w:marTop w:val="0"/>
          <w:marBottom w:val="0"/>
          <w:divBdr>
            <w:top w:val="none" w:sz="0" w:space="0" w:color="auto"/>
            <w:left w:val="none" w:sz="0" w:space="0" w:color="auto"/>
            <w:bottom w:val="none" w:sz="0" w:space="0" w:color="auto"/>
            <w:right w:val="none" w:sz="0" w:space="0" w:color="auto"/>
          </w:divBdr>
        </w:div>
        <w:div w:id="583419636">
          <w:marLeft w:val="0"/>
          <w:marRight w:val="0"/>
          <w:marTop w:val="0"/>
          <w:marBottom w:val="0"/>
          <w:divBdr>
            <w:top w:val="none" w:sz="0" w:space="0" w:color="auto"/>
            <w:left w:val="none" w:sz="0" w:space="0" w:color="auto"/>
            <w:bottom w:val="none" w:sz="0" w:space="0" w:color="auto"/>
            <w:right w:val="none" w:sz="0" w:space="0" w:color="auto"/>
          </w:divBdr>
        </w:div>
        <w:div w:id="501235697">
          <w:marLeft w:val="0"/>
          <w:marRight w:val="0"/>
          <w:marTop w:val="0"/>
          <w:marBottom w:val="0"/>
          <w:divBdr>
            <w:top w:val="none" w:sz="0" w:space="0" w:color="auto"/>
            <w:left w:val="none" w:sz="0" w:space="0" w:color="auto"/>
            <w:bottom w:val="none" w:sz="0" w:space="0" w:color="auto"/>
            <w:right w:val="none" w:sz="0" w:space="0" w:color="auto"/>
          </w:divBdr>
        </w:div>
        <w:div w:id="543829123">
          <w:marLeft w:val="0"/>
          <w:marRight w:val="0"/>
          <w:marTop w:val="0"/>
          <w:marBottom w:val="0"/>
          <w:divBdr>
            <w:top w:val="none" w:sz="0" w:space="0" w:color="auto"/>
            <w:left w:val="none" w:sz="0" w:space="0" w:color="auto"/>
            <w:bottom w:val="none" w:sz="0" w:space="0" w:color="auto"/>
            <w:right w:val="none" w:sz="0" w:space="0" w:color="auto"/>
          </w:divBdr>
        </w:div>
      </w:divsChild>
    </w:div>
    <w:div w:id="1020736195">
      <w:bodyDiv w:val="1"/>
      <w:marLeft w:val="0"/>
      <w:marRight w:val="0"/>
      <w:marTop w:val="0"/>
      <w:marBottom w:val="0"/>
      <w:divBdr>
        <w:top w:val="none" w:sz="0" w:space="0" w:color="auto"/>
        <w:left w:val="none" w:sz="0" w:space="0" w:color="auto"/>
        <w:bottom w:val="none" w:sz="0" w:space="0" w:color="auto"/>
        <w:right w:val="none" w:sz="0" w:space="0" w:color="auto"/>
      </w:divBdr>
    </w:div>
    <w:div w:id="1088818038">
      <w:bodyDiv w:val="1"/>
      <w:marLeft w:val="0"/>
      <w:marRight w:val="0"/>
      <w:marTop w:val="0"/>
      <w:marBottom w:val="0"/>
      <w:divBdr>
        <w:top w:val="none" w:sz="0" w:space="0" w:color="auto"/>
        <w:left w:val="none" w:sz="0" w:space="0" w:color="auto"/>
        <w:bottom w:val="none" w:sz="0" w:space="0" w:color="auto"/>
        <w:right w:val="none" w:sz="0" w:space="0" w:color="auto"/>
      </w:divBdr>
    </w:div>
    <w:div w:id="1117288890">
      <w:bodyDiv w:val="1"/>
      <w:marLeft w:val="0"/>
      <w:marRight w:val="0"/>
      <w:marTop w:val="0"/>
      <w:marBottom w:val="0"/>
      <w:divBdr>
        <w:top w:val="none" w:sz="0" w:space="0" w:color="auto"/>
        <w:left w:val="none" w:sz="0" w:space="0" w:color="auto"/>
        <w:bottom w:val="none" w:sz="0" w:space="0" w:color="auto"/>
        <w:right w:val="none" w:sz="0" w:space="0" w:color="auto"/>
      </w:divBdr>
      <w:divsChild>
        <w:div w:id="1329214044">
          <w:marLeft w:val="0"/>
          <w:marRight w:val="0"/>
          <w:marTop w:val="0"/>
          <w:marBottom w:val="0"/>
          <w:divBdr>
            <w:top w:val="none" w:sz="0" w:space="0" w:color="auto"/>
            <w:left w:val="none" w:sz="0" w:space="0" w:color="auto"/>
            <w:bottom w:val="none" w:sz="0" w:space="0" w:color="auto"/>
            <w:right w:val="none" w:sz="0" w:space="0" w:color="auto"/>
          </w:divBdr>
        </w:div>
        <w:div w:id="2132091883">
          <w:marLeft w:val="0"/>
          <w:marRight w:val="0"/>
          <w:marTop w:val="0"/>
          <w:marBottom w:val="0"/>
          <w:divBdr>
            <w:top w:val="none" w:sz="0" w:space="0" w:color="auto"/>
            <w:left w:val="none" w:sz="0" w:space="0" w:color="auto"/>
            <w:bottom w:val="none" w:sz="0" w:space="0" w:color="auto"/>
            <w:right w:val="none" w:sz="0" w:space="0" w:color="auto"/>
          </w:divBdr>
        </w:div>
        <w:div w:id="170489973">
          <w:marLeft w:val="0"/>
          <w:marRight w:val="0"/>
          <w:marTop w:val="0"/>
          <w:marBottom w:val="0"/>
          <w:divBdr>
            <w:top w:val="none" w:sz="0" w:space="0" w:color="auto"/>
            <w:left w:val="none" w:sz="0" w:space="0" w:color="auto"/>
            <w:bottom w:val="none" w:sz="0" w:space="0" w:color="auto"/>
            <w:right w:val="none" w:sz="0" w:space="0" w:color="auto"/>
          </w:divBdr>
        </w:div>
        <w:div w:id="1569879761">
          <w:marLeft w:val="0"/>
          <w:marRight w:val="0"/>
          <w:marTop w:val="0"/>
          <w:marBottom w:val="0"/>
          <w:divBdr>
            <w:top w:val="none" w:sz="0" w:space="0" w:color="auto"/>
            <w:left w:val="none" w:sz="0" w:space="0" w:color="auto"/>
            <w:bottom w:val="none" w:sz="0" w:space="0" w:color="auto"/>
            <w:right w:val="none" w:sz="0" w:space="0" w:color="auto"/>
          </w:divBdr>
        </w:div>
        <w:div w:id="1681737038">
          <w:marLeft w:val="0"/>
          <w:marRight w:val="0"/>
          <w:marTop w:val="0"/>
          <w:marBottom w:val="0"/>
          <w:divBdr>
            <w:top w:val="none" w:sz="0" w:space="0" w:color="auto"/>
            <w:left w:val="none" w:sz="0" w:space="0" w:color="auto"/>
            <w:bottom w:val="none" w:sz="0" w:space="0" w:color="auto"/>
            <w:right w:val="none" w:sz="0" w:space="0" w:color="auto"/>
          </w:divBdr>
        </w:div>
        <w:div w:id="1371302689">
          <w:marLeft w:val="0"/>
          <w:marRight w:val="0"/>
          <w:marTop w:val="0"/>
          <w:marBottom w:val="0"/>
          <w:divBdr>
            <w:top w:val="none" w:sz="0" w:space="0" w:color="auto"/>
            <w:left w:val="none" w:sz="0" w:space="0" w:color="auto"/>
            <w:bottom w:val="none" w:sz="0" w:space="0" w:color="auto"/>
            <w:right w:val="none" w:sz="0" w:space="0" w:color="auto"/>
          </w:divBdr>
        </w:div>
      </w:divsChild>
    </w:div>
    <w:div w:id="1175851065">
      <w:bodyDiv w:val="1"/>
      <w:marLeft w:val="0"/>
      <w:marRight w:val="0"/>
      <w:marTop w:val="0"/>
      <w:marBottom w:val="0"/>
      <w:divBdr>
        <w:top w:val="none" w:sz="0" w:space="0" w:color="auto"/>
        <w:left w:val="none" w:sz="0" w:space="0" w:color="auto"/>
        <w:bottom w:val="none" w:sz="0" w:space="0" w:color="auto"/>
        <w:right w:val="none" w:sz="0" w:space="0" w:color="auto"/>
      </w:divBdr>
    </w:div>
    <w:div w:id="1222907581">
      <w:bodyDiv w:val="1"/>
      <w:marLeft w:val="0"/>
      <w:marRight w:val="0"/>
      <w:marTop w:val="0"/>
      <w:marBottom w:val="0"/>
      <w:divBdr>
        <w:top w:val="none" w:sz="0" w:space="0" w:color="auto"/>
        <w:left w:val="none" w:sz="0" w:space="0" w:color="auto"/>
        <w:bottom w:val="none" w:sz="0" w:space="0" w:color="auto"/>
        <w:right w:val="none" w:sz="0" w:space="0" w:color="auto"/>
      </w:divBdr>
    </w:div>
    <w:div w:id="1276254381">
      <w:bodyDiv w:val="1"/>
      <w:marLeft w:val="0"/>
      <w:marRight w:val="0"/>
      <w:marTop w:val="0"/>
      <w:marBottom w:val="0"/>
      <w:divBdr>
        <w:top w:val="none" w:sz="0" w:space="0" w:color="auto"/>
        <w:left w:val="none" w:sz="0" w:space="0" w:color="auto"/>
        <w:bottom w:val="none" w:sz="0" w:space="0" w:color="auto"/>
        <w:right w:val="none" w:sz="0" w:space="0" w:color="auto"/>
      </w:divBdr>
    </w:div>
    <w:div w:id="1365910730">
      <w:bodyDiv w:val="1"/>
      <w:marLeft w:val="0"/>
      <w:marRight w:val="0"/>
      <w:marTop w:val="0"/>
      <w:marBottom w:val="0"/>
      <w:divBdr>
        <w:top w:val="none" w:sz="0" w:space="0" w:color="auto"/>
        <w:left w:val="none" w:sz="0" w:space="0" w:color="auto"/>
        <w:bottom w:val="none" w:sz="0" w:space="0" w:color="auto"/>
        <w:right w:val="none" w:sz="0" w:space="0" w:color="auto"/>
      </w:divBdr>
      <w:divsChild>
        <w:div w:id="1562794008">
          <w:marLeft w:val="0"/>
          <w:marRight w:val="0"/>
          <w:marTop w:val="0"/>
          <w:marBottom w:val="0"/>
          <w:divBdr>
            <w:top w:val="none" w:sz="0" w:space="0" w:color="auto"/>
            <w:left w:val="none" w:sz="0" w:space="0" w:color="auto"/>
            <w:bottom w:val="none" w:sz="0" w:space="0" w:color="auto"/>
            <w:right w:val="none" w:sz="0" w:space="0" w:color="auto"/>
          </w:divBdr>
        </w:div>
        <w:div w:id="651907796">
          <w:marLeft w:val="0"/>
          <w:marRight w:val="0"/>
          <w:marTop w:val="0"/>
          <w:marBottom w:val="0"/>
          <w:divBdr>
            <w:top w:val="none" w:sz="0" w:space="0" w:color="auto"/>
            <w:left w:val="none" w:sz="0" w:space="0" w:color="auto"/>
            <w:bottom w:val="none" w:sz="0" w:space="0" w:color="auto"/>
            <w:right w:val="none" w:sz="0" w:space="0" w:color="auto"/>
          </w:divBdr>
        </w:div>
        <w:div w:id="673801670">
          <w:marLeft w:val="0"/>
          <w:marRight w:val="0"/>
          <w:marTop w:val="0"/>
          <w:marBottom w:val="0"/>
          <w:divBdr>
            <w:top w:val="none" w:sz="0" w:space="0" w:color="auto"/>
            <w:left w:val="none" w:sz="0" w:space="0" w:color="auto"/>
            <w:bottom w:val="none" w:sz="0" w:space="0" w:color="auto"/>
            <w:right w:val="none" w:sz="0" w:space="0" w:color="auto"/>
          </w:divBdr>
        </w:div>
        <w:div w:id="143200579">
          <w:marLeft w:val="0"/>
          <w:marRight w:val="0"/>
          <w:marTop w:val="0"/>
          <w:marBottom w:val="0"/>
          <w:divBdr>
            <w:top w:val="none" w:sz="0" w:space="0" w:color="auto"/>
            <w:left w:val="none" w:sz="0" w:space="0" w:color="auto"/>
            <w:bottom w:val="none" w:sz="0" w:space="0" w:color="auto"/>
            <w:right w:val="none" w:sz="0" w:space="0" w:color="auto"/>
          </w:divBdr>
        </w:div>
        <w:div w:id="854535513">
          <w:marLeft w:val="0"/>
          <w:marRight w:val="0"/>
          <w:marTop w:val="0"/>
          <w:marBottom w:val="0"/>
          <w:divBdr>
            <w:top w:val="none" w:sz="0" w:space="0" w:color="auto"/>
            <w:left w:val="none" w:sz="0" w:space="0" w:color="auto"/>
            <w:bottom w:val="none" w:sz="0" w:space="0" w:color="auto"/>
            <w:right w:val="none" w:sz="0" w:space="0" w:color="auto"/>
          </w:divBdr>
        </w:div>
        <w:div w:id="843858727">
          <w:marLeft w:val="0"/>
          <w:marRight w:val="0"/>
          <w:marTop w:val="0"/>
          <w:marBottom w:val="0"/>
          <w:divBdr>
            <w:top w:val="none" w:sz="0" w:space="0" w:color="auto"/>
            <w:left w:val="none" w:sz="0" w:space="0" w:color="auto"/>
            <w:bottom w:val="none" w:sz="0" w:space="0" w:color="auto"/>
            <w:right w:val="none" w:sz="0" w:space="0" w:color="auto"/>
          </w:divBdr>
        </w:div>
        <w:div w:id="1266424195">
          <w:marLeft w:val="0"/>
          <w:marRight w:val="0"/>
          <w:marTop w:val="0"/>
          <w:marBottom w:val="0"/>
          <w:divBdr>
            <w:top w:val="none" w:sz="0" w:space="0" w:color="auto"/>
            <w:left w:val="none" w:sz="0" w:space="0" w:color="auto"/>
            <w:bottom w:val="none" w:sz="0" w:space="0" w:color="auto"/>
            <w:right w:val="none" w:sz="0" w:space="0" w:color="auto"/>
          </w:divBdr>
        </w:div>
        <w:div w:id="955986284">
          <w:marLeft w:val="0"/>
          <w:marRight w:val="0"/>
          <w:marTop w:val="0"/>
          <w:marBottom w:val="0"/>
          <w:divBdr>
            <w:top w:val="none" w:sz="0" w:space="0" w:color="auto"/>
            <w:left w:val="none" w:sz="0" w:space="0" w:color="auto"/>
            <w:bottom w:val="none" w:sz="0" w:space="0" w:color="auto"/>
            <w:right w:val="none" w:sz="0" w:space="0" w:color="auto"/>
          </w:divBdr>
        </w:div>
        <w:div w:id="737942392">
          <w:marLeft w:val="0"/>
          <w:marRight w:val="0"/>
          <w:marTop w:val="0"/>
          <w:marBottom w:val="0"/>
          <w:divBdr>
            <w:top w:val="none" w:sz="0" w:space="0" w:color="auto"/>
            <w:left w:val="none" w:sz="0" w:space="0" w:color="auto"/>
            <w:bottom w:val="none" w:sz="0" w:space="0" w:color="auto"/>
            <w:right w:val="none" w:sz="0" w:space="0" w:color="auto"/>
          </w:divBdr>
        </w:div>
      </w:divsChild>
    </w:div>
    <w:div w:id="1422410825">
      <w:bodyDiv w:val="1"/>
      <w:marLeft w:val="0"/>
      <w:marRight w:val="0"/>
      <w:marTop w:val="0"/>
      <w:marBottom w:val="0"/>
      <w:divBdr>
        <w:top w:val="none" w:sz="0" w:space="0" w:color="auto"/>
        <w:left w:val="none" w:sz="0" w:space="0" w:color="auto"/>
        <w:bottom w:val="none" w:sz="0" w:space="0" w:color="auto"/>
        <w:right w:val="none" w:sz="0" w:space="0" w:color="auto"/>
      </w:divBdr>
    </w:div>
    <w:div w:id="1444112794">
      <w:bodyDiv w:val="1"/>
      <w:marLeft w:val="0"/>
      <w:marRight w:val="0"/>
      <w:marTop w:val="0"/>
      <w:marBottom w:val="0"/>
      <w:divBdr>
        <w:top w:val="none" w:sz="0" w:space="0" w:color="auto"/>
        <w:left w:val="none" w:sz="0" w:space="0" w:color="auto"/>
        <w:bottom w:val="none" w:sz="0" w:space="0" w:color="auto"/>
        <w:right w:val="none" w:sz="0" w:space="0" w:color="auto"/>
      </w:divBdr>
      <w:divsChild>
        <w:div w:id="2068608623">
          <w:marLeft w:val="0"/>
          <w:marRight w:val="0"/>
          <w:marTop w:val="0"/>
          <w:marBottom w:val="0"/>
          <w:divBdr>
            <w:top w:val="none" w:sz="0" w:space="0" w:color="auto"/>
            <w:left w:val="none" w:sz="0" w:space="0" w:color="auto"/>
            <w:bottom w:val="none" w:sz="0" w:space="0" w:color="auto"/>
            <w:right w:val="none" w:sz="0" w:space="0" w:color="auto"/>
          </w:divBdr>
        </w:div>
        <w:div w:id="980888177">
          <w:marLeft w:val="0"/>
          <w:marRight w:val="0"/>
          <w:marTop w:val="0"/>
          <w:marBottom w:val="0"/>
          <w:divBdr>
            <w:top w:val="none" w:sz="0" w:space="0" w:color="auto"/>
            <w:left w:val="none" w:sz="0" w:space="0" w:color="auto"/>
            <w:bottom w:val="none" w:sz="0" w:space="0" w:color="auto"/>
            <w:right w:val="none" w:sz="0" w:space="0" w:color="auto"/>
          </w:divBdr>
        </w:div>
        <w:div w:id="1025519480">
          <w:marLeft w:val="0"/>
          <w:marRight w:val="0"/>
          <w:marTop w:val="0"/>
          <w:marBottom w:val="0"/>
          <w:divBdr>
            <w:top w:val="none" w:sz="0" w:space="0" w:color="auto"/>
            <w:left w:val="none" w:sz="0" w:space="0" w:color="auto"/>
            <w:bottom w:val="none" w:sz="0" w:space="0" w:color="auto"/>
            <w:right w:val="none" w:sz="0" w:space="0" w:color="auto"/>
          </w:divBdr>
        </w:div>
        <w:div w:id="552927373">
          <w:marLeft w:val="0"/>
          <w:marRight w:val="0"/>
          <w:marTop w:val="0"/>
          <w:marBottom w:val="0"/>
          <w:divBdr>
            <w:top w:val="none" w:sz="0" w:space="0" w:color="auto"/>
            <w:left w:val="none" w:sz="0" w:space="0" w:color="auto"/>
            <w:bottom w:val="none" w:sz="0" w:space="0" w:color="auto"/>
            <w:right w:val="none" w:sz="0" w:space="0" w:color="auto"/>
          </w:divBdr>
        </w:div>
        <w:div w:id="656803583">
          <w:marLeft w:val="0"/>
          <w:marRight w:val="0"/>
          <w:marTop w:val="0"/>
          <w:marBottom w:val="0"/>
          <w:divBdr>
            <w:top w:val="none" w:sz="0" w:space="0" w:color="auto"/>
            <w:left w:val="none" w:sz="0" w:space="0" w:color="auto"/>
            <w:bottom w:val="none" w:sz="0" w:space="0" w:color="auto"/>
            <w:right w:val="none" w:sz="0" w:space="0" w:color="auto"/>
          </w:divBdr>
        </w:div>
        <w:div w:id="1974410882">
          <w:marLeft w:val="0"/>
          <w:marRight w:val="0"/>
          <w:marTop w:val="0"/>
          <w:marBottom w:val="0"/>
          <w:divBdr>
            <w:top w:val="none" w:sz="0" w:space="0" w:color="auto"/>
            <w:left w:val="none" w:sz="0" w:space="0" w:color="auto"/>
            <w:bottom w:val="none" w:sz="0" w:space="0" w:color="auto"/>
            <w:right w:val="none" w:sz="0" w:space="0" w:color="auto"/>
          </w:divBdr>
        </w:div>
        <w:div w:id="1631544966">
          <w:marLeft w:val="0"/>
          <w:marRight w:val="0"/>
          <w:marTop w:val="0"/>
          <w:marBottom w:val="0"/>
          <w:divBdr>
            <w:top w:val="none" w:sz="0" w:space="0" w:color="auto"/>
            <w:left w:val="none" w:sz="0" w:space="0" w:color="auto"/>
            <w:bottom w:val="none" w:sz="0" w:space="0" w:color="auto"/>
            <w:right w:val="none" w:sz="0" w:space="0" w:color="auto"/>
          </w:divBdr>
        </w:div>
        <w:div w:id="1305503969">
          <w:marLeft w:val="0"/>
          <w:marRight w:val="0"/>
          <w:marTop w:val="0"/>
          <w:marBottom w:val="0"/>
          <w:divBdr>
            <w:top w:val="none" w:sz="0" w:space="0" w:color="auto"/>
            <w:left w:val="none" w:sz="0" w:space="0" w:color="auto"/>
            <w:bottom w:val="none" w:sz="0" w:space="0" w:color="auto"/>
            <w:right w:val="none" w:sz="0" w:space="0" w:color="auto"/>
          </w:divBdr>
        </w:div>
        <w:div w:id="1461725139">
          <w:marLeft w:val="0"/>
          <w:marRight w:val="0"/>
          <w:marTop w:val="0"/>
          <w:marBottom w:val="0"/>
          <w:divBdr>
            <w:top w:val="none" w:sz="0" w:space="0" w:color="auto"/>
            <w:left w:val="none" w:sz="0" w:space="0" w:color="auto"/>
            <w:bottom w:val="none" w:sz="0" w:space="0" w:color="auto"/>
            <w:right w:val="none" w:sz="0" w:space="0" w:color="auto"/>
          </w:divBdr>
        </w:div>
      </w:divsChild>
    </w:div>
    <w:div w:id="1501385101">
      <w:bodyDiv w:val="1"/>
      <w:marLeft w:val="0"/>
      <w:marRight w:val="0"/>
      <w:marTop w:val="0"/>
      <w:marBottom w:val="0"/>
      <w:divBdr>
        <w:top w:val="none" w:sz="0" w:space="0" w:color="auto"/>
        <w:left w:val="none" w:sz="0" w:space="0" w:color="auto"/>
        <w:bottom w:val="none" w:sz="0" w:space="0" w:color="auto"/>
        <w:right w:val="none" w:sz="0" w:space="0" w:color="auto"/>
      </w:divBdr>
    </w:div>
    <w:div w:id="1507938278">
      <w:bodyDiv w:val="1"/>
      <w:marLeft w:val="0"/>
      <w:marRight w:val="0"/>
      <w:marTop w:val="0"/>
      <w:marBottom w:val="0"/>
      <w:divBdr>
        <w:top w:val="none" w:sz="0" w:space="0" w:color="auto"/>
        <w:left w:val="none" w:sz="0" w:space="0" w:color="auto"/>
        <w:bottom w:val="none" w:sz="0" w:space="0" w:color="auto"/>
        <w:right w:val="none" w:sz="0" w:space="0" w:color="auto"/>
      </w:divBdr>
      <w:divsChild>
        <w:div w:id="2058165269">
          <w:marLeft w:val="806"/>
          <w:marRight w:val="0"/>
          <w:marTop w:val="0"/>
          <w:marBottom w:val="0"/>
          <w:divBdr>
            <w:top w:val="none" w:sz="0" w:space="0" w:color="auto"/>
            <w:left w:val="none" w:sz="0" w:space="0" w:color="auto"/>
            <w:bottom w:val="none" w:sz="0" w:space="0" w:color="auto"/>
            <w:right w:val="none" w:sz="0" w:space="0" w:color="auto"/>
          </w:divBdr>
        </w:div>
      </w:divsChild>
    </w:div>
    <w:div w:id="1533347533">
      <w:bodyDiv w:val="1"/>
      <w:marLeft w:val="0"/>
      <w:marRight w:val="0"/>
      <w:marTop w:val="0"/>
      <w:marBottom w:val="0"/>
      <w:divBdr>
        <w:top w:val="none" w:sz="0" w:space="0" w:color="auto"/>
        <w:left w:val="none" w:sz="0" w:space="0" w:color="auto"/>
        <w:bottom w:val="none" w:sz="0" w:space="0" w:color="auto"/>
        <w:right w:val="none" w:sz="0" w:space="0" w:color="auto"/>
      </w:divBdr>
    </w:div>
    <w:div w:id="1545828110">
      <w:bodyDiv w:val="1"/>
      <w:marLeft w:val="0"/>
      <w:marRight w:val="0"/>
      <w:marTop w:val="0"/>
      <w:marBottom w:val="0"/>
      <w:divBdr>
        <w:top w:val="none" w:sz="0" w:space="0" w:color="auto"/>
        <w:left w:val="none" w:sz="0" w:space="0" w:color="auto"/>
        <w:bottom w:val="none" w:sz="0" w:space="0" w:color="auto"/>
        <w:right w:val="none" w:sz="0" w:space="0" w:color="auto"/>
      </w:divBdr>
    </w:div>
    <w:div w:id="1576435137">
      <w:bodyDiv w:val="1"/>
      <w:marLeft w:val="0"/>
      <w:marRight w:val="0"/>
      <w:marTop w:val="0"/>
      <w:marBottom w:val="0"/>
      <w:divBdr>
        <w:top w:val="none" w:sz="0" w:space="0" w:color="auto"/>
        <w:left w:val="none" w:sz="0" w:space="0" w:color="auto"/>
        <w:bottom w:val="none" w:sz="0" w:space="0" w:color="auto"/>
        <w:right w:val="none" w:sz="0" w:space="0" w:color="auto"/>
      </w:divBdr>
    </w:div>
    <w:div w:id="1579633924">
      <w:bodyDiv w:val="1"/>
      <w:marLeft w:val="0"/>
      <w:marRight w:val="0"/>
      <w:marTop w:val="0"/>
      <w:marBottom w:val="0"/>
      <w:divBdr>
        <w:top w:val="none" w:sz="0" w:space="0" w:color="auto"/>
        <w:left w:val="none" w:sz="0" w:space="0" w:color="auto"/>
        <w:bottom w:val="none" w:sz="0" w:space="0" w:color="auto"/>
        <w:right w:val="none" w:sz="0" w:space="0" w:color="auto"/>
      </w:divBdr>
      <w:divsChild>
        <w:div w:id="962076565">
          <w:marLeft w:val="0"/>
          <w:marRight w:val="0"/>
          <w:marTop w:val="0"/>
          <w:marBottom w:val="0"/>
          <w:divBdr>
            <w:top w:val="none" w:sz="0" w:space="0" w:color="auto"/>
            <w:left w:val="none" w:sz="0" w:space="0" w:color="auto"/>
            <w:bottom w:val="none" w:sz="0" w:space="0" w:color="auto"/>
            <w:right w:val="none" w:sz="0" w:space="0" w:color="auto"/>
          </w:divBdr>
        </w:div>
        <w:div w:id="565263749">
          <w:marLeft w:val="0"/>
          <w:marRight w:val="0"/>
          <w:marTop w:val="0"/>
          <w:marBottom w:val="0"/>
          <w:divBdr>
            <w:top w:val="none" w:sz="0" w:space="0" w:color="auto"/>
            <w:left w:val="none" w:sz="0" w:space="0" w:color="auto"/>
            <w:bottom w:val="none" w:sz="0" w:space="0" w:color="auto"/>
            <w:right w:val="none" w:sz="0" w:space="0" w:color="auto"/>
          </w:divBdr>
        </w:div>
        <w:div w:id="691760348">
          <w:marLeft w:val="0"/>
          <w:marRight w:val="0"/>
          <w:marTop w:val="0"/>
          <w:marBottom w:val="0"/>
          <w:divBdr>
            <w:top w:val="none" w:sz="0" w:space="0" w:color="auto"/>
            <w:left w:val="none" w:sz="0" w:space="0" w:color="auto"/>
            <w:bottom w:val="none" w:sz="0" w:space="0" w:color="auto"/>
            <w:right w:val="none" w:sz="0" w:space="0" w:color="auto"/>
          </w:divBdr>
        </w:div>
        <w:div w:id="1729835941">
          <w:marLeft w:val="0"/>
          <w:marRight w:val="0"/>
          <w:marTop w:val="0"/>
          <w:marBottom w:val="0"/>
          <w:divBdr>
            <w:top w:val="none" w:sz="0" w:space="0" w:color="auto"/>
            <w:left w:val="none" w:sz="0" w:space="0" w:color="auto"/>
            <w:bottom w:val="none" w:sz="0" w:space="0" w:color="auto"/>
            <w:right w:val="none" w:sz="0" w:space="0" w:color="auto"/>
          </w:divBdr>
        </w:div>
        <w:div w:id="1234044586">
          <w:marLeft w:val="0"/>
          <w:marRight w:val="0"/>
          <w:marTop w:val="0"/>
          <w:marBottom w:val="0"/>
          <w:divBdr>
            <w:top w:val="none" w:sz="0" w:space="0" w:color="auto"/>
            <w:left w:val="none" w:sz="0" w:space="0" w:color="auto"/>
            <w:bottom w:val="none" w:sz="0" w:space="0" w:color="auto"/>
            <w:right w:val="none" w:sz="0" w:space="0" w:color="auto"/>
          </w:divBdr>
        </w:div>
        <w:div w:id="1146436218">
          <w:marLeft w:val="0"/>
          <w:marRight w:val="0"/>
          <w:marTop w:val="0"/>
          <w:marBottom w:val="0"/>
          <w:divBdr>
            <w:top w:val="none" w:sz="0" w:space="0" w:color="auto"/>
            <w:left w:val="none" w:sz="0" w:space="0" w:color="auto"/>
            <w:bottom w:val="none" w:sz="0" w:space="0" w:color="auto"/>
            <w:right w:val="none" w:sz="0" w:space="0" w:color="auto"/>
          </w:divBdr>
        </w:div>
      </w:divsChild>
    </w:div>
    <w:div w:id="1645547434">
      <w:bodyDiv w:val="1"/>
      <w:marLeft w:val="0"/>
      <w:marRight w:val="0"/>
      <w:marTop w:val="0"/>
      <w:marBottom w:val="0"/>
      <w:divBdr>
        <w:top w:val="none" w:sz="0" w:space="0" w:color="auto"/>
        <w:left w:val="none" w:sz="0" w:space="0" w:color="auto"/>
        <w:bottom w:val="none" w:sz="0" w:space="0" w:color="auto"/>
        <w:right w:val="none" w:sz="0" w:space="0" w:color="auto"/>
      </w:divBdr>
      <w:divsChild>
        <w:div w:id="311831099">
          <w:marLeft w:val="0"/>
          <w:marRight w:val="0"/>
          <w:marTop w:val="0"/>
          <w:marBottom w:val="0"/>
          <w:divBdr>
            <w:top w:val="none" w:sz="0" w:space="0" w:color="auto"/>
            <w:left w:val="none" w:sz="0" w:space="0" w:color="auto"/>
            <w:bottom w:val="none" w:sz="0" w:space="0" w:color="auto"/>
            <w:right w:val="none" w:sz="0" w:space="0" w:color="auto"/>
          </w:divBdr>
        </w:div>
        <w:div w:id="645016421">
          <w:marLeft w:val="0"/>
          <w:marRight w:val="0"/>
          <w:marTop w:val="0"/>
          <w:marBottom w:val="0"/>
          <w:divBdr>
            <w:top w:val="none" w:sz="0" w:space="0" w:color="auto"/>
            <w:left w:val="none" w:sz="0" w:space="0" w:color="auto"/>
            <w:bottom w:val="none" w:sz="0" w:space="0" w:color="auto"/>
            <w:right w:val="none" w:sz="0" w:space="0" w:color="auto"/>
          </w:divBdr>
        </w:div>
        <w:div w:id="1358770556">
          <w:marLeft w:val="0"/>
          <w:marRight w:val="0"/>
          <w:marTop w:val="0"/>
          <w:marBottom w:val="0"/>
          <w:divBdr>
            <w:top w:val="none" w:sz="0" w:space="0" w:color="auto"/>
            <w:left w:val="none" w:sz="0" w:space="0" w:color="auto"/>
            <w:bottom w:val="none" w:sz="0" w:space="0" w:color="auto"/>
            <w:right w:val="none" w:sz="0" w:space="0" w:color="auto"/>
          </w:divBdr>
        </w:div>
        <w:div w:id="1760559769">
          <w:marLeft w:val="0"/>
          <w:marRight w:val="0"/>
          <w:marTop w:val="0"/>
          <w:marBottom w:val="0"/>
          <w:divBdr>
            <w:top w:val="none" w:sz="0" w:space="0" w:color="auto"/>
            <w:left w:val="none" w:sz="0" w:space="0" w:color="auto"/>
            <w:bottom w:val="none" w:sz="0" w:space="0" w:color="auto"/>
            <w:right w:val="none" w:sz="0" w:space="0" w:color="auto"/>
          </w:divBdr>
        </w:div>
        <w:div w:id="169872517">
          <w:marLeft w:val="0"/>
          <w:marRight w:val="0"/>
          <w:marTop w:val="0"/>
          <w:marBottom w:val="0"/>
          <w:divBdr>
            <w:top w:val="none" w:sz="0" w:space="0" w:color="auto"/>
            <w:left w:val="none" w:sz="0" w:space="0" w:color="auto"/>
            <w:bottom w:val="none" w:sz="0" w:space="0" w:color="auto"/>
            <w:right w:val="none" w:sz="0" w:space="0" w:color="auto"/>
          </w:divBdr>
          <w:divsChild>
            <w:div w:id="496192002">
              <w:marLeft w:val="0"/>
              <w:marRight w:val="0"/>
              <w:marTop w:val="0"/>
              <w:marBottom w:val="0"/>
              <w:divBdr>
                <w:top w:val="none" w:sz="0" w:space="0" w:color="auto"/>
                <w:left w:val="none" w:sz="0" w:space="0" w:color="auto"/>
                <w:bottom w:val="none" w:sz="0" w:space="0" w:color="auto"/>
                <w:right w:val="none" w:sz="0" w:space="0" w:color="auto"/>
              </w:divBdr>
            </w:div>
            <w:div w:id="1160972077">
              <w:marLeft w:val="0"/>
              <w:marRight w:val="0"/>
              <w:marTop w:val="0"/>
              <w:marBottom w:val="0"/>
              <w:divBdr>
                <w:top w:val="none" w:sz="0" w:space="0" w:color="auto"/>
                <w:left w:val="none" w:sz="0" w:space="0" w:color="auto"/>
                <w:bottom w:val="none" w:sz="0" w:space="0" w:color="auto"/>
                <w:right w:val="none" w:sz="0" w:space="0" w:color="auto"/>
              </w:divBdr>
            </w:div>
            <w:div w:id="1377392370">
              <w:marLeft w:val="0"/>
              <w:marRight w:val="0"/>
              <w:marTop w:val="0"/>
              <w:marBottom w:val="0"/>
              <w:divBdr>
                <w:top w:val="none" w:sz="0" w:space="0" w:color="auto"/>
                <w:left w:val="none" w:sz="0" w:space="0" w:color="auto"/>
                <w:bottom w:val="none" w:sz="0" w:space="0" w:color="auto"/>
                <w:right w:val="none" w:sz="0" w:space="0" w:color="auto"/>
              </w:divBdr>
            </w:div>
            <w:div w:id="398945718">
              <w:marLeft w:val="0"/>
              <w:marRight w:val="0"/>
              <w:marTop w:val="0"/>
              <w:marBottom w:val="0"/>
              <w:divBdr>
                <w:top w:val="none" w:sz="0" w:space="0" w:color="auto"/>
                <w:left w:val="none" w:sz="0" w:space="0" w:color="auto"/>
                <w:bottom w:val="none" w:sz="0" w:space="0" w:color="auto"/>
                <w:right w:val="none" w:sz="0" w:space="0" w:color="auto"/>
              </w:divBdr>
            </w:div>
            <w:div w:id="2083984876">
              <w:marLeft w:val="0"/>
              <w:marRight w:val="0"/>
              <w:marTop w:val="0"/>
              <w:marBottom w:val="0"/>
              <w:divBdr>
                <w:top w:val="none" w:sz="0" w:space="0" w:color="auto"/>
                <w:left w:val="none" w:sz="0" w:space="0" w:color="auto"/>
                <w:bottom w:val="none" w:sz="0" w:space="0" w:color="auto"/>
                <w:right w:val="none" w:sz="0" w:space="0" w:color="auto"/>
              </w:divBdr>
            </w:div>
            <w:div w:id="266547028">
              <w:marLeft w:val="0"/>
              <w:marRight w:val="0"/>
              <w:marTop w:val="0"/>
              <w:marBottom w:val="0"/>
              <w:divBdr>
                <w:top w:val="none" w:sz="0" w:space="0" w:color="auto"/>
                <w:left w:val="none" w:sz="0" w:space="0" w:color="auto"/>
                <w:bottom w:val="none" w:sz="0" w:space="0" w:color="auto"/>
                <w:right w:val="none" w:sz="0" w:space="0" w:color="auto"/>
              </w:divBdr>
            </w:div>
            <w:div w:id="982193312">
              <w:marLeft w:val="0"/>
              <w:marRight w:val="0"/>
              <w:marTop w:val="0"/>
              <w:marBottom w:val="0"/>
              <w:divBdr>
                <w:top w:val="none" w:sz="0" w:space="0" w:color="auto"/>
                <w:left w:val="none" w:sz="0" w:space="0" w:color="auto"/>
                <w:bottom w:val="none" w:sz="0" w:space="0" w:color="auto"/>
                <w:right w:val="none" w:sz="0" w:space="0" w:color="auto"/>
              </w:divBdr>
            </w:div>
            <w:div w:id="1598060196">
              <w:marLeft w:val="0"/>
              <w:marRight w:val="0"/>
              <w:marTop w:val="0"/>
              <w:marBottom w:val="0"/>
              <w:divBdr>
                <w:top w:val="none" w:sz="0" w:space="0" w:color="auto"/>
                <w:left w:val="none" w:sz="0" w:space="0" w:color="auto"/>
                <w:bottom w:val="none" w:sz="0" w:space="0" w:color="auto"/>
                <w:right w:val="none" w:sz="0" w:space="0" w:color="auto"/>
              </w:divBdr>
            </w:div>
            <w:div w:id="212160071">
              <w:marLeft w:val="0"/>
              <w:marRight w:val="0"/>
              <w:marTop w:val="0"/>
              <w:marBottom w:val="0"/>
              <w:divBdr>
                <w:top w:val="none" w:sz="0" w:space="0" w:color="auto"/>
                <w:left w:val="none" w:sz="0" w:space="0" w:color="auto"/>
                <w:bottom w:val="none" w:sz="0" w:space="0" w:color="auto"/>
                <w:right w:val="none" w:sz="0" w:space="0" w:color="auto"/>
              </w:divBdr>
            </w:div>
            <w:div w:id="60168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42382">
      <w:bodyDiv w:val="1"/>
      <w:marLeft w:val="0"/>
      <w:marRight w:val="0"/>
      <w:marTop w:val="0"/>
      <w:marBottom w:val="0"/>
      <w:divBdr>
        <w:top w:val="none" w:sz="0" w:space="0" w:color="auto"/>
        <w:left w:val="none" w:sz="0" w:space="0" w:color="auto"/>
        <w:bottom w:val="none" w:sz="0" w:space="0" w:color="auto"/>
        <w:right w:val="none" w:sz="0" w:space="0" w:color="auto"/>
      </w:divBdr>
    </w:div>
    <w:div w:id="1661543453">
      <w:bodyDiv w:val="1"/>
      <w:marLeft w:val="0"/>
      <w:marRight w:val="0"/>
      <w:marTop w:val="0"/>
      <w:marBottom w:val="0"/>
      <w:divBdr>
        <w:top w:val="none" w:sz="0" w:space="0" w:color="auto"/>
        <w:left w:val="none" w:sz="0" w:space="0" w:color="auto"/>
        <w:bottom w:val="none" w:sz="0" w:space="0" w:color="auto"/>
        <w:right w:val="none" w:sz="0" w:space="0" w:color="auto"/>
      </w:divBdr>
    </w:div>
    <w:div w:id="1743021188">
      <w:bodyDiv w:val="1"/>
      <w:marLeft w:val="0"/>
      <w:marRight w:val="0"/>
      <w:marTop w:val="0"/>
      <w:marBottom w:val="0"/>
      <w:divBdr>
        <w:top w:val="none" w:sz="0" w:space="0" w:color="auto"/>
        <w:left w:val="none" w:sz="0" w:space="0" w:color="auto"/>
        <w:bottom w:val="none" w:sz="0" w:space="0" w:color="auto"/>
        <w:right w:val="none" w:sz="0" w:space="0" w:color="auto"/>
      </w:divBdr>
    </w:div>
    <w:div w:id="1787698987">
      <w:bodyDiv w:val="1"/>
      <w:marLeft w:val="0"/>
      <w:marRight w:val="0"/>
      <w:marTop w:val="0"/>
      <w:marBottom w:val="0"/>
      <w:divBdr>
        <w:top w:val="none" w:sz="0" w:space="0" w:color="auto"/>
        <w:left w:val="none" w:sz="0" w:space="0" w:color="auto"/>
        <w:bottom w:val="none" w:sz="0" w:space="0" w:color="auto"/>
        <w:right w:val="none" w:sz="0" w:space="0" w:color="auto"/>
      </w:divBdr>
      <w:divsChild>
        <w:div w:id="400441983">
          <w:marLeft w:val="0"/>
          <w:marRight w:val="0"/>
          <w:marTop w:val="0"/>
          <w:marBottom w:val="0"/>
          <w:divBdr>
            <w:top w:val="none" w:sz="0" w:space="0" w:color="auto"/>
            <w:left w:val="none" w:sz="0" w:space="0" w:color="auto"/>
            <w:bottom w:val="none" w:sz="0" w:space="0" w:color="auto"/>
            <w:right w:val="none" w:sz="0" w:space="0" w:color="auto"/>
          </w:divBdr>
        </w:div>
        <w:div w:id="213197075">
          <w:marLeft w:val="0"/>
          <w:marRight w:val="0"/>
          <w:marTop w:val="0"/>
          <w:marBottom w:val="0"/>
          <w:divBdr>
            <w:top w:val="none" w:sz="0" w:space="0" w:color="auto"/>
            <w:left w:val="none" w:sz="0" w:space="0" w:color="auto"/>
            <w:bottom w:val="none" w:sz="0" w:space="0" w:color="auto"/>
            <w:right w:val="none" w:sz="0" w:space="0" w:color="auto"/>
          </w:divBdr>
        </w:div>
        <w:div w:id="1734156813">
          <w:marLeft w:val="0"/>
          <w:marRight w:val="0"/>
          <w:marTop w:val="0"/>
          <w:marBottom w:val="0"/>
          <w:divBdr>
            <w:top w:val="none" w:sz="0" w:space="0" w:color="auto"/>
            <w:left w:val="none" w:sz="0" w:space="0" w:color="auto"/>
            <w:bottom w:val="none" w:sz="0" w:space="0" w:color="auto"/>
            <w:right w:val="none" w:sz="0" w:space="0" w:color="auto"/>
          </w:divBdr>
        </w:div>
        <w:div w:id="1301569178">
          <w:marLeft w:val="0"/>
          <w:marRight w:val="0"/>
          <w:marTop w:val="0"/>
          <w:marBottom w:val="0"/>
          <w:divBdr>
            <w:top w:val="none" w:sz="0" w:space="0" w:color="auto"/>
            <w:left w:val="none" w:sz="0" w:space="0" w:color="auto"/>
            <w:bottom w:val="none" w:sz="0" w:space="0" w:color="auto"/>
            <w:right w:val="none" w:sz="0" w:space="0" w:color="auto"/>
          </w:divBdr>
        </w:div>
        <w:div w:id="1404986297">
          <w:marLeft w:val="0"/>
          <w:marRight w:val="0"/>
          <w:marTop w:val="0"/>
          <w:marBottom w:val="0"/>
          <w:divBdr>
            <w:top w:val="none" w:sz="0" w:space="0" w:color="auto"/>
            <w:left w:val="none" w:sz="0" w:space="0" w:color="auto"/>
            <w:bottom w:val="none" w:sz="0" w:space="0" w:color="auto"/>
            <w:right w:val="none" w:sz="0" w:space="0" w:color="auto"/>
          </w:divBdr>
        </w:div>
        <w:div w:id="1715277338">
          <w:marLeft w:val="0"/>
          <w:marRight w:val="0"/>
          <w:marTop w:val="0"/>
          <w:marBottom w:val="0"/>
          <w:divBdr>
            <w:top w:val="none" w:sz="0" w:space="0" w:color="auto"/>
            <w:left w:val="none" w:sz="0" w:space="0" w:color="auto"/>
            <w:bottom w:val="none" w:sz="0" w:space="0" w:color="auto"/>
            <w:right w:val="none" w:sz="0" w:space="0" w:color="auto"/>
          </w:divBdr>
        </w:div>
      </w:divsChild>
    </w:div>
    <w:div w:id="1864778909">
      <w:bodyDiv w:val="1"/>
      <w:marLeft w:val="0"/>
      <w:marRight w:val="0"/>
      <w:marTop w:val="0"/>
      <w:marBottom w:val="0"/>
      <w:divBdr>
        <w:top w:val="none" w:sz="0" w:space="0" w:color="auto"/>
        <w:left w:val="none" w:sz="0" w:space="0" w:color="auto"/>
        <w:bottom w:val="none" w:sz="0" w:space="0" w:color="auto"/>
        <w:right w:val="none" w:sz="0" w:space="0" w:color="auto"/>
      </w:divBdr>
    </w:div>
    <w:div w:id="1868103913">
      <w:bodyDiv w:val="1"/>
      <w:marLeft w:val="0"/>
      <w:marRight w:val="0"/>
      <w:marTop w:val="0"/>
      <w:marBottom w:val="0"/>
      <w:divBdr>
        <w:top w:val="none" w:sz="0" w:space="0" w:color="auto"/>
        <w:left w:val="none" w:sz="0" w:space="0" w:color="auto"/>
        <w:bottom w:val="none" w:sz="0" w:space="0" w:color="auto"/>
        <w:right w:val="none" w:sz="0" w:space="0" w:color="auto"/>
      </w:divBdr>
      <w:divsChild>
        <w:div w:id="18823262">
          <w:marLeft w:val="0"/>
          <w:marRight w:val="0"/>
          <w:marTop w:val="0"/>
          <w:marBottom w:val="0"/>
          <w:divBdr>
            <w:top w:val="none" w:sz="0" w:space="0" w:color="auto"/>
            <w:left w:val="none" w:sz="0" w:space="0" w:color="auto"/>
            <w:bottom w:val="none" w:sz="0" w:space="0" w:color="auto"/>
            <w:right w:val="none" w:sz="0" w:space="0" w:color="auto"/>
          </w:divBdr>
        </w:div>
        <w:div w:id="1968078050">
          <w:marLeft w:val="0"/>
          <w:marRight w:val="0"/>
          <w:marTop w:val="0"/>
          <w:marBottom w:val="0"/>
          <w:divBdr>
            <w:top w:val="none" w:sz="0" w:space="0" w:color="auto"/>
            <w:left w:val="none" w:sz="0" w:space="0" w:color="auto"/>
            <w:bottom w:val="none" w:sz="0" w:space="0" w:color="auto"/>
            <w:right w:val="none" w:sz="0" w:space="0" w:color="auto"/>
          </w:divBdr>
        </w:div>
        <w:div w:id="469252541">
          <w:marLeft w:val="0"/>
          <w:marRight w:val="0"/>
          <w:marTop w:val="0"/>
          <w:marBottom w:val="0"/>
          <w:divBdr>
            <w:top w:val="none" w:sz="0" w:space="0" w:color="auto"/>
            <w:left w:val="none" w:sz="0" w:space="0" w:color="auto"/>
            <w:bottom w:val="none" w:sz="0" w:space="0" w:color="auto"/>
            <w:right w:val="none" w:sz="0" w:space="0" w:color="auto"/>
          </w:divBdr>
        </w:div>
        <w:div w:id="507138605">
          <w:marLeft w:val="0"/>
          <w:marRight w:val="0"/>
          <w:marTop w:val="0"/>
          <w:marBottom w:val="0"/>
          <w:divBdr>
            <w:top w:val="none" w:sz="0" w:space="0" w:color="auto"/>
            <w:left w:val="none" w:sz="0" w:space="0" w:color="auto"/>
            <w:bottom w:val="none" w:sz="0" w:space="0" w:color="auto"/>
            <w:right w:val="none" w:sz="0" w:space="0" w:color="auto"/>
          </w:divBdr>
        </w:div>
        <w:div w:id="747263445">
          <w:marLeft w:val="0"/>
          <w:marRight w:val="0"/>
          <w:marTop w:val="0"/>
          <w:marBottom w:val="0"/>
          <w:divBdr>
            <w:top w:val="none" w:sz="0" w:space="0" w:color="auto"/>
            <w:left w:val="none" w:sz="0" w:space="0" w:color="auto"/>
            <w:bottom w:val="none" w:sz="0" w:space="0" w:color="auto"/>
            <w:right w:val="none" w:sz="0" w:space="0" w:color="auto"/>
          </w:divBdr>
        </w:div>
        <w:div w:id="1998917645">
          <w:marLeft w:val="0"/>
          <w:marRight w:val="0"/>
          <w:marTop w:val="0"/>
          <w:marBottom w:val="0"/>
          <w:divBdr>
            <w:top w:val="none" w:sz="0" w:space="0" w:color="auto"/>
            <w:left w:val="none" w:sz="0" w:space="0" w:color="auto"/>
            <w:bottom w:val="none" w:sz="0" w:space="0" w:color="auto"/>
            <w:right w:val="none" w:sz="0" w:space="0" w:color="auto"/>
          </w:divBdr>
        </w:div>
        <w:div w:id="405686587">
          <w:marLeft w:val="0"/>
          <w:marRight w:val="0"/>
          <w:marTop w:val="0"/>
          <w:marBottom w:val="0"/>
          <w:divBdr>
            <w:top w:val="none" w:sz="0" w:space="0" w:color="auto"/>
            <w:left w:val="none" w:sz="0" w:space="0" w:color="auto"/>
            <w:bottom w:val="none" w:sz="0" w:space="0" w:color="auto"/>
            <w:right w:val="none" w:sz="0" w:space="0" w:color="auto"/>
          </w:divBdr>
        </w:div>
      </w:divsChild>
    </w:div>
    <w:div w:id="1893341593">
      <w:bodyDiv w:val="1"/>
      <w:marLeft w:val="0"/>
      <w:marRight w:val="0"/>
      <w:marTop w:val="0"/>
      <w:marBottom w:val="0"/>
      <w:divBdr>
        <w:top w:val="none" w:sz="0" w:space="0" w:color="auto"/>
        <w:left w:val="none" w:sz="0" w:space="0" w:color="auto"/>
        <w:bottom w:val="none" w:sz="0" w:space="0" w:color="auto"/>
        <w:right w:val="none" w:sz="0" w:space="0" w:color="auto"/>
      </w:divBdr>
    </w:div>
    <w:div w:id="1903171037">
      <w:bodyDiv w:val="1"/>
      <w:marLeft w:val="0"/>
      <w:marRight w:val="0"/>
      <w:marTop w:val="0"/>
      <w:marBottom w:val="0"/>
      <w:divBdr>
        <w:top w:val="none" w:sz="0" w:space="0" w:color="auto"/>
        <w:left w:val="none" w:sz="0" w:space="0" w:color="auto"/>
        <w:bottom w:val="none" w:sz="0" w:space="0" w:color="auto"/>
        <w:right w:val="none" w:sz="0" w:space="0" w:color="auto"/>
      </w:divBdr>
    </w:div>
    <w:div w:id="2077118377">
      <w:bodyDiv w:val="1"/>
      <w:marLeft w:val="0"/>
      <w:marRight w:val="0"/>
      <w:marTop w:val="0"/>
      <w:marBottom w:val="0"/>
      <w:divBdr>
        <w:top w:val="none" w:sz="0" w:space="0" w:color="auto"/>
        <w:left w:val="none" w:sz="0" w:space="0" w:color="auto"/>
        <w:bottom w:val="none" w:sz="0" w:space="0" w:color="auto"/>
        <w:right w:val="none" w:sz="0" w:space="0" w:color="auto"/>
      </w:divBdr>
      <w:divsChild>
        <w:div w:id="2030375822">
          <w:marLeft w:val="0"/>
          <w:marRight w:val="0"/>
          <w:marTop w:val="0"/>
          <w:marBottom w:val="0"/>
          <w:divBdr>
            <w:top w:val="none" w:sz="0" w:space="0" w:color="auto"/>
            <w:left w:val="none" w:sz="0" w:space="0" w:color="auto"/>
            <w:bottom w:val="none" w:sz="0" w:space="0" w:color="auto"/>
            <w:right w:val="none" w:sz="0" w:space="0" w:color="auto"/>
          </w:divBdr>
        </w:div>
        <w:div w:id="1091269690">
          <w:marLeft w:val="0"/>
          <w:marRight w:val="0"/>
          <w:marTop w:val="0"/>
          <w:marBottom w:val="0"/>
          <w:divBdr>
            <w:top w:val="none" w:sz="0" w:space="0" w:color="auto"/>
            <w:left w:val="none" w:sz="0" w:space="0" w:color="auto"/>
            <w:bottom w:val="none" w:sz="0" w:space="0" w:color="auto"/>
            <w:right w:val="none" w:sz="0" w:space="0" w:color="auto"/>
          </w:divBdr>
        </w:div>
      </w:divsChild>
    </w:div>
    <w:div w:id="2080665475">
      <w:bodyDiv w:val="1"/>
      <w:marLeft w:val="0"/>
      <w:marRight w:val="0"/>
      <w:marTop w:val="0"/>
      <w:marBottom w:val="0"/>
      <w:divBdr>
        <w:top w:val="none" w:sz="0" w:space="0" w:color="auto"/>
        <w:left w:val="none" w:sz="0" w:space="0" w:color="auto"/>
        <w:bottom w:val="none" w:sz="0" w:space="0" w:color="auto"/>
        <w:right w:val="none" w:sz="0" w:space="0" w:color="auto"/>
      </w:divBdr>
    </w:div>
    <w:div w:id="2088111156">
      <w:bodyDiv w:val="1"/>
      <w:marLeft w:val="0"/>
      <w:marRight w:val="0"/>
      <w:marTop w:val="0"/>
      <w:marBottom w:val="0"/>
      <w:divBdr>
        <w:top w:val="none" w:sz="0" w:space="0" w:color="auto"/>
        <w:left w:val="none" w:sz="0" w:space="0" w:color="auto"/>
        <w:bottom w:val="none" w:sz="0" w:space="0" w:color="auto"/>
        <w:right w:val="none" w:sz="0" w:space="0" w:color="auto"/>
      </w:divBdr>
      <w:divsChild>
        <w:div w:id="902982092">
          <w:marLeft w:val="0"/>
          <w:marRight w:val="0"/>
          <w:marTop w:val="0"/>
          <w:marBottom w:val="0"/>
          <w:divBdr>
            <w:top w:val="none" w:sz="0" w:space="0" w:color="auto"/>
            <w:left w:val="none" w:sz="0" w:space="0" w:color="auto"/>
            <w:bottom w:val="none" w:sz="0" w:space="0" w:color="auto"/>
            <w:right w:val="none" w:sz="0" w:space="0" w:color="auto"/>
          </w:divBdr>
        </w:div>
        <w:div w:id="1621181585">
          <w:marLeft w:val="0"/>
          <w:marRight w:val="0"/>
          <w:marTop w:val="0"/>
          <w:marBottom w:val="0"/>
          <w:divBdr>
            <w:top w:val="none" w:sz="0" w:space="0" w:color="auto"/>
            <w:left w:val="none" w:sz="0" w:space="0" w:color="auto"/>
            <w:bottom w:val="none" w:sz="0" w:space="0" w:color="auto"/>
            <w:right w:val="none" w:sz="0" w:space="0" w:color="auto"/>
          </w:divBdr>
        </w:div>
        <w:div w:id="359669725">
          <w:marLeft w:val="0"/>
          <w:marRight w:val="0"/>
          <w:marTop w:val="0"/>
          <w:marBottom w:val="0"/>
          <w:divBdr>
            <w:top w:val="none" w:sz="0" w:space="0" w:color="auto"/>
            <w:left w:val="none" w:sz="0" w:space="0" w:color="auto"/>
            <w:bottom w:val="none" w:sz="0" w:space="0" w:color="auto"/>
            <w:right w:val="none" w:sz="0" w:space="0" w:color="auto"/>
          </w:divBdr>
        </w:div>
        <w:div w:id="88815764">
          <w:marLeft w:val="0"/>
          <w:marRight w:val="0"/>
          <w:marTop w:val="0"/>
          <w:marBottom w:val="0"/>
          <w:divBdr>
            <w:top w:val="none" w:sz="0" w:space="0" w:color="auto"/>
            <w:left w:val="none" w:sz="0" w:space="0" w:color="auto"/>
            <w:bottom w:val="none" w:sz="0" w:space="0" w:color="auto"/>
            <w:right w:val="none" w:sz="0" w:space="0" w:color="auto"/>
          </w:divBdr>
        </w:div>
        <w:div w:id="771322282">
          <w:marLeft w:val="0"/>
          <w:marRight w:val="0"/>
          <w:marTop w:val="0"/>
          <w:marBottom w:val="0"/>
          <w:divBdr>
            <w:top w:val="none" w:sz="0" w:space="0" w:color="auto"/>
            <w:left w:val="none" w:sz="0" w:space="0" w:color="auto"/>
            <w:bottom w:val="none" w:sz="0" w:space="0" w:color="auto"/>
            <w:right w:val="none" w:sz="0" w:space="0" w:color="auto"/>
          </w:divBdr>
        </w:div>
        <w:div w:id="762840573">
          <w:marLeft w:val="0"/>
          <w:marRight w:val="0"/>
          <w:marTop w:val="0"/>
          <w:marBottom w:val="0"/>
          <w:divBdr>
            <w:top w:val="none" w:sz="0" w:space="0" w:color="auto"/>
            <w:left w:val="none" w:sz="0" w:space="0" w:color="auto"/>
            <w:bottom w:val="none" w:sz="0" w:space="0" w:color="auto"/>
            <w:right w:val="none" w:sz="0" w:space="0" w:color="auto"/>
          </w:divBdr>
        </w:div>
        <w:div w:id="886915122">
          <w:marLeft w:val="0"/>
          <w:marRight w:val="0"/>
          <w:marTop w:val="0"/>
          <w:marBottom w:val="0"/>
          <w:divBdr>
            <w:top w:val="none" w:sz="0" w:space="0" w:color="auto"/>
            <w:left w:val="none" w:sz="0" w:space="0" w:color="auto"/>
            <w:bottom w:val="none" w:sz="0" w:space="0" w:color="auto"/>
            <w:right w:val="none" w:sz="0" w:space="0" w:color="auto"/>
          </w:divBdr>
        </w:div>
        <w:div w:id="1192914393">
          <w:marLeft w:val="0"/>
          <w:marRight w:val="0"/>
          <w:marTop w:val="0"/>
          <w:marBottom w:val="0"/>
          <w:divBdr>
            <w:top w:val="none" w:sz="0" w:space="0" w:color="auto"/>
            <w:left w:val="none" w:sz="0" w:space="0" w:color="auto"/>
            <w:bottom w:val="none" w:sz="0" w:space="0" w:color="auto"/>
            <w:right w:val="none" w:sz="0" w:space="0" w:color="auto"/>
          </w:divBdr>
        </w:div>
        <w:div w:id="1227112295">
          <w:marLeft w:val="0"/>
          <w:marRight w:val="0"/>
          <w:marTop w:val="0"/>
          <w:marBottom w:val="0"/>
          <w:divBdr>
            <w:top w:val="none" w:sz="0" w:space="0" w:color="auto"/>
            <w:left w:val="none" w:sz="0" w:space="0" w:color="auto"/>
            <w:bottom w:val="none" w:sz="0" w:space="0" w:color="auto"/>
            <w:right w:val="none" w:sz="0" w:space="0" w:color="auto"/>
          </w:divBdr>
        </w:div>
      </w:divsChild>
    </w:div>
    <w:div w:id="2092577533">
      <w:bodyDiv w:val="1"/>
      <w:marLeft w:val="0"/>
      <w:marRight w:val="0"/>
      <w:marTop w:val="0"/>
      <w:marBottom w:val="0"/>
      <w:divBdr>
        <w:top w:val="none" w:sz="0" w:space="0" w:color="auto"/>
        <w:left w:val="none" w:sz="0" w:space="0" w:color="auto"/>
        <w:bottom w:val="none" w:sz="0" w:space="0" w:color="auto"/>
        <w:right w:val="none" w:sz="0" w:space="0" w:color="auto"/>
      </w:divBdr>
    </w:div>
    <w:div w:id="2101949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nathan.kimmelman@mcgill.ca"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osf.io/crf6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6F29BB-0997-6548-9EF6-883D453C4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9504</Words>
  <Characters>54179</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Marie Moyer, Ms</dc:creator>
  <cp:keywords/>
  <dc:description/>
  <cp:lastModifiedBy>Hannah Moyer</cp:lastModifiedBy>
  <cp:revision>3</cp:revision>
  <dcterms:created xsi:type="dcterms:W3CDTF">2023-07-12T20:12:00Z</dcterms:created>
  <dcterms:modified xsi:type="dcterms:W3CDTF">2023-07-19T18:37:00Z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id="8KUIyhJW"/&gt;&lt;style id="http://www.zotero.org/styles/sage-vancouver" hasBibliography="1" bibliographyStyleHasBeenSet="1"/&gt;&lt;prefs&gt;&lt;pref name="fieldType" value="Field"/&gt;&lt;/prefs&gt;&lt;/data&gt;</vt:lpwstr>
  </property>
</Properties>
</file>