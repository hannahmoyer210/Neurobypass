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9E2244C"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in Neurology Drug Developm</w:t>
      </w:r>
      <w:commentRangeStart w:id="0"/>
      <w:commentRangeStart w:id="1"/>
      <w:r w:rsidRPr="00871C65">
        <w:rPr>
          <w:b/>
          <w:bCs/>
        </w:rPr>
        <w:t>ent</w:t>
      </w:r>
      <w:commentRangeEnd w:id="0"/>
      <w:r w:rsidR="00101796">
        <w:rPr>
          <w:rStyle w:val="CommentReference"/>
          <w:rFonts w:asciiTheme="minorHAnsi" w:eastAsiaTheme="minorHAnsi" w:hAnsiTheme="minorHAnsi" w:cstheme="minorBidi"/>
        </w:rPr>
        <w:commentReference w:id="0"/>
      </w:r>
      <w:commentRangeEnd w:id="1"/>
      <w:r w:rsidR="00F041DF">
        <w:rPr>
          <w:rStyle w:val="CommentReference"/>
          <w:rFonts w:asciiTheme="minorHAnsi" w:eastAsiaTheme="minorHAnsi" w:hAnsiTheme="minorHAnsi" w:cstheme="minorBidi"/>
        </w:rPr>
        <w:commentReference w:id="1"/>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12"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commentRangeStart w:id="2"/>
      <w:r>
        <w:rPr>
          <w:b/>
          <w:bCs/>
        </w:rPr>
        <w:lastRenderedPageBreak/>
        <w:t xml:space="preserve">Abstract </w:t>
      </w:r>
      <w:commentRangeEnd w:id="2"/>
      <w:r w:rsidR="0082145F">
        <w:rPr>
          <w:rStyle w:val="CommentReference"/>
          <w:rFonts w:asciiTheme="minorHAnsi" w:eastAsiaTheme="minorHAnsi" w:hAnsiTheme="minorHAnsi" w:cstheme="minorBidi"/>
        </w:rPr>
        <w:commentReference w:id="2"/>
      </w:r>
    </w:p>
    <w:p w14:paraId="1E9DA152" w14:textId="3C81DE1A" w:rsidR="004A2C50" w:rsidRDefault="00E65BF5" w:rsidP="00135442">
      <w:pPr>
        <w:spacing w:line="276" w:lineRule="auto"/>
        <w:rPr>
          <w:b/>
          <w:bCs/>
        </w:rPr>
      </w:pPr>
      <w:r>
        <w:rPr>
          <w:b/>
          <w:bCs/>
        </w:rPr>
        <w:t xml:space="preserve">Introduction </w:t>
      </w:r>
    </w:p>
    <w:p w14:paraId="0C7CF654" w14:textId="7130AD12" w:rsidR="004571AC" w:rsidRDefault="004571AC" w:rsidP="00EE2099">
      <w:pPr>
        <w:autoSpaceDE w:val="0"/>
        <w:autoSpaceDN w:val="0"/>
        <w:adjustRightInd w:val="0"/>
        <w:rPr>
          <w:ins w:id="3" w:author="Jonathan Kimmelman, Dr." w:date="2023-06-30T15:44:00Z"/>
          <w:rFonts w:eastAsiaTheme="minorHAnsi"/>
        </w:rPr>
      </w:pPr>
      <w:ins w:id="4" w:author="Jonathan Kimmelman, Dr." w:date="2023-06-30T15:37:00Z">
        <w:r>
          <w:rPr>
            <w:rFonts w:eastAsiaTheme="minorHAnsi"/>
          </w:rPr>
          <w:t>Drug development for neurologic</w:t>
        </w:r>
        <w:del w:id="5" w:author="Hannah Marie Moyer, Ms" w:date="2023-07-01T14:21:00Z">
          <w:r w:rsidDel="00E9003D">
            <w:rPr>
              <w:rFonts w:eastAsiaTheme="minorHAnsi"/>
            </w:rPr>
            <w:delText>al</w:delText>
          </w:r>
        </w:del>
        <w:r>
          <w:rPr>
            <w:rFonts w:eastAsiaTheme="minorHAnsi"/>
          </w:rPr>
          <w:t xml:space="preserve"> disorders is </w:t>
        </w:r>
      </w:ins>
      <w:ins w:id="6" w:author="Jonathan Kimmelman, Dr." w:date="2023-06-30T15:38:00Z">
        <w:r>
          <w:rPr>
            <w:rFonts w:eastAsiaTheme="minorHAnsi"/>
          </w:rPr>
          <w:t>slow, expensive and failure prone. Many neurolo</w:t>
        </w:r>
      </w:ins>
      <w:ins w:id="7" w:author="Jonathan Kimmelman, Dr." w:date="2023-06-30T15:39:00Z">
        <w:r>
          <w:rPr>
            <w:rFonts w:eastAsiaTheme="minorHAnsi"/>
          </w:rPr>
          <w:t xml:space="preserve">gical disorders are characterized by heterogenous populations and slow progression, </w:t>
        </w:r>
      </w:ins>
      <w:ins w:id="8" w:author="Jonathan Kimmelman, Dr." w:date="2023-06-30T15:42:00Z">
        <w:r>
          <w:rPr>
            <w:rFonts w:eastAsiaTheme="minorHAnsi"/>
          </w:rPr>
          <w:t>thus</w:t>
        </w:r>
      </w:ins>
      <w:ins w:id="9" w:author="Jonathan Kimmelman, Dr." w:date="2023-06-30T15:39:00Z">
        <w:r>
          <w:rPr>
            <w:rFonts w:eastAsiaTheme="minorHAnsi"/>
          </w:rPr>
          <w:t xml:space="preserve"> necessitating </w:t>
        </w:r>
      </w:ins>
      <w:ins w:id="10" w:author="Jonathan Kimmelman, Dr." w:date="2023-06-30T15:42:00Z">
        <w:r>
          <w:rPr>
            <w:rFonts w:eastAsiaTheme="minorHAnsi"/>
          </w:rPr>
          <w:t>lengthy</w:t>
        </w:r>
      </w:ins>
      <w:ins w:id="11" w:author="Jonathan Kimmelman, Dr." w:date="2023-06-30T15:39:00Z">
        <w:r>
          <w:rPr>
            <w:rFonts w:eastAsiaTheme="minorHAnsi"/>
          </w:rPr>
          <w:t xml:space="preserve"> clinical trials </w:t>
        </w:r>
      </w:ins>
      <w:ins w:id="12" w:author="Jonathan Kimmelman, Dr." w:date="2023-06-30T15:42:00Z">
        <w:r>
          <w:rPr>
            <w:rFonts w:eastAsiaTheme="minorHAnsi"/>
          </w:rPr>
          <w:t>enrolling</w:t>
        </w:r>
      </w:ins>
      <w:ins w:id="13" w:author="Jonathan Kimmelman, Dr." w:date="2023-06-30T15:39:00Z">
        <w:r>
          <w:rPr>
            <w:rFonts w:eastAsiaTheme="minorHAnsi"/>
          </w:rPr>
          <w:t xml:space="preserve"> large populations. </w:t>
        </w:r>
      </w:ins>
      <w:ins w:id="14" w:author="Jonathan Kimmelman, Dr." w:date="2023-06-30T15:43:00Z">
        <w:r>
          <w:rPr>
            <w:rFonts w:eastAsiaTheme="minorHAnsi"/>
          </w:rPr>
          <w:t>U</w:t>
        </w:r>
      </w:ins>
      <w:ins w:id="15" w:author="Jonathan Kimmelman, Dr." w:date="2023-06-30T15:39:00Z">
        <w:r>
          <w:rPr>
            <w:rFonts w:eastAsiaTheme="minorHAnsi"/>
          </w:rPr>
          <w:t>ncertainties surrounding pathophysio</w:t>
        </w:r>
      </w:ins>
      <w:ins w:id="16" w:author="Hannah Marie Moyer, Ms" w:date="2023-06-30T20:26:00Z">
        <w:r w:rsidR="006B758A">
          <w:rPr>
            <w:rFonts w:eastAsiaTheme="minorHAnsi"/>
          </w:rPr>
          <w:t>lo</w:t>
        </w:r>
      </w:ins>
      <w:ins w:id="17" w:author="Jonathan Kimmelman, Dr." w:date="2023-06-30T15:39:00Z">
        <w:r>
          <w:rPr>
            <w:rFonts w:eastAsiaTheme="minorHAnsi"/>
          </w:rPr>
          <w:t>g</w:t>
        </w:r>
        <w:del w:id="18" w:author="Hannah Marie Moyer, Ms" w:date="2023-06-30T20:26:00Z">
          <w:r w:rsidDel="006B758A">
            <w:rPr>
              <w:rFonts w:eastAsiaTheme="minorHAnsi"/>
            </w:rPr>
            <w:delText>oca</w:delText>
          </w:r>
        </w:del>
        <w:r>
          <w:rPr>
            <w:rFonts w:eastAsiaTheme="minorHAnsi"/>
          </w:rPr>
          <w:t>i</w:t>
        </w:r>
      </w:ins>
      <w:ins w:id="19" w:author="Hannah Marie Moyer, Ms" w:date="2023-06-30T20:26:00Z">
        <w:r w:rsidR="006B758A">
          <w:rPr>
            <w:rFonts w:eastAsiaTheme="minorHAnsi"/>
          </w:rPr>
          <w:t>ca</w:t>
        </w:r>
      </w:ins>
      <w:ins w:id="20" w:author="Jonathan Kimmelman, Dr." w:date="2023-06-30T15:39:00Z">
        <w:r>
          <w:rPr>
            <w:rFonts w:eastAsiaTheme="minorHAnsi"/>
          </w:rPr>
          <w:t>l processes in neurologic</w:t>
        </w:r>
        <w:del w:id="21" w:author="Hannah Marie Moyer, Ms" w:date="2023-07-01T14:21:00Z">
          <w:r w:rsidDel="00E9003D">
            <w:rPr>
              <w:rFonts w:eastAsiaTheme="minorHAnsi"/>
            </w:rPr>
            <w:delText>al</w:delText>
          </w:r>
        </w:del>
        <w:r>
          <w:rPr>
            <w:rFonts w:eastAsiaTheme="minorHAnsi"/>
          </w:rPr>
          <w:t xml:space="preserve"> disease</w:t>
        </w:r>
      </w:ins>
      <w:ins w:id="22" w:author="Hannah Marie Moyer, Ms" w:date="2023-07-02T08:35:00Z">
        <w:r w:rsidR="00610D0A">
          <w:rPr>
            <w:rFonts w:eastAsiaTheme="minorHAnsi"/>
          </w:rPr>
          <w:t>s</w:t>
        </w:r>
      </w:ins>
      <w:ins w:id="23" w:author="Jonathan Kimmelman, Dr." w:date="2023-06-30T15:41:00Z">
        <w:r>
          <w:rPr>
            <w:rFonts w:eastAsiaTheme="minorHAnsi"/>
          </w:rPr>
          <w:t xml:space="preserve"> and the severe limitations of </w:t>
        </w:r>
      </w:ins>
      <w:ins w:id="24" w:author="Jonathan Kimmelman, Dr." w:date="2023-06-30T15:43:00Z">
        <w:r>
          <w:rPr>
            <w:rFonts w:eastAsiaTheme="minorHAnsi"/>
          </w:rPr>
          <w:t>animal</w:t>
        </w:r>
      </w:ins>
      <w:ins w:id="25" w:author="Jonathan Kimmelman, Dr." w:date="2023-06-30T15:41:00Z">
        <w:r>
          <w:rPr>
            <w:rFonts w:eastAsiaTheme="minorHAnsi"/>
          </w:rPr>
          <w:t xml:space="preserve"> </w:t>
        </w:r>
      </w:ins>
      <w:ins w:id="26" w:author="Jonathan Kimmelman, Dr." w:date="2023-06-30T15:43:00Z">
        <w:r>
          <w:rPr>
            <w:rFonts w:eastAsiaTheme="minorHAnsi"/>
          </w:rPr>
          <w:t>models further complicate the task of developing effective treatments</w:t>
        </w:r>
        <w:del w:id="27" w:author="Hannah Marie Moyer, Ms" w:date="2023-07-02T08:35:00Z">
          <w:r w:rsidDel="00610D0A">
            <w:rPr>
              <w:rFonts w:eastAsiaTheme="minorHAnsi"/>
            </w:rPr>
            <w:delText xml:space="preserve"> for </w:delText>
          </w:r>
        </w:del>
        <w:del w:id="28" w:author="Hannah Marie Moyer, Ms" w:date="2023-06-30T20:09:00Z">
          <w:r w:rsidDel="002D6F4B">
            <w:rPr>
              <w:rFonts w:eastAsiaTheme="minorHAnsi"/>
            </w:rPr>
            <w:delText>neirological</w:delText>
          </w:r>
        </w:del>
        <w:del w:id="29" w:author="Hannah Marie Moyer, Ms" w:date="2023-07-02T08:35:00Z">
          <w:r w:rsidDel="00610D0A">
            <w:rPr>
              <w:rFonts w:eastAsiaTheme="minorHAnsi"/>
            </w:rPr>
            <w:delText xml:space="preserve"> disease</w:delText>
          </w:r>
        </w:del>
      </w:ins>
      <w:ins w:id="30" w:author="Hannah Marie Moyer, Ms" w:date="2023-07-01T20:14:00Z">
        <w:r w:rsidR="00B33005">
          <w:rPr>
            <w:rFonts w:eastAsiaTheme="minorHAnsi"/>
          </w:rPr>
          <w:t xml:space="preserve">. </w:t>
        </w:r>
      </w:ins>
      <w:ins w:id="31" w:author="Jonathan Kimmelman, Dr." w:date="2023-06-30T15:41:00Z">
        <w:del w:id="32" w:author="Hannah Marie Moyer, Ms" w:date="2023-07-01T20:14:00Z">
          <w:r w:rsidDel="00B33005">
            <w:rPr>
              <w:rFonts w:eastAsiaTheme="minorHAnsi"/>
            </w:rPr>
            <w:delText>.</w:delText>
          </w:r>
        </w:del>
      </w:ins>
      <w:ins w:id="33" w:author="Hannah Marie Moyer, Ms" w:date="2023-07-02T08:35:00Z">
        <w:r w:rsidR="00610D0A">
          <w:rPr>
            <w:rFonts w:eastAsiaTheme="minorHAnsi"/>
          </w:rPr>
          <w:t xml:space="preserve"> </w:t>
        </w:r>
      </w:ins>
    </w:p>
    <w:p w14:paraId="04988301" w14:textId="77777777" w:rsidR="007F2B73" w:rsidRDefault="007F2B73" w:rsidP="00EE2099">
      <w:pPr>
        <w:autoSpaceDE w:val="0"/>
        <w:autoSpaceDN w:val="0"/>
        <w:adjustRightInd w:val="0"/>
        <w:rPr>
          <w:ins w:id="34" w:author="Jonathan Kimmelman, Dr." w:date="2023-06-30T15:44:00Z"/>
          <w:rFonts w:eastAsiaTheme="minorHAnsi"/>
        </w:rPr>
      </w:pPr>
    </w:p>
    <w:p w14:paraId="1D018CCB" w14:textId="5BC3213E" w:rsidR="00A35547" w:rsidRPr="000F17C8" w:rsidRDefault="007F2B73" w:rsidP="000F17C8">
      <w:pPr>
        <w:rPr>
          <w:ins w:id="35" w:author="Hannah Marie Moyer, Ms" w:date="2023-06-30T20:43:00Z"/>
          <w:rPrChange w:id="36" w:author="Hannah Marie Moyer, Ms" w:date="2023-07-01T15:04:00Z">
            <w:rPr>
              <w:ins w:id="37" w:author="Hannah Marie Moyer, Ms" w:date="2023-06-30T20:43:00Z"/>
              <w:rFonts w:eastAsiaTheme="minorHAnsi"/>
            </w:rPr>
          </w:rPrChange>
        </w:rPr>
        <w:pPrChange w:id="38" w:author="Hannah Marie Moyer, Ms" w:date="2023-07-01T15:04:00Z">
          <w:pPr>
            <w:autoSpaceDE w:val="0"/>
            <w:autoSpaceDN w:val="0"/>
            <w:adjustRightInd w:val="0"/>
          </w:pPr>
        </w:pPrChange>
      </w:pPr>
      <w:ins w:id="39" w:author="Jonathan Kimmelman, Dr." w:date="2023-06-30T15:44:00Z">
        <w:r>
          <w:rPr>
            <w:rFonts w:eastAsiaTheme="minorHAnsi"/>
          </w:rPr>
          <w:t>To reduce the expense and time associated with drug development, some sponsors truncate the drug</w:t>
        </w:r>
      </w:ins>
      <w:ins w:id="40" w:author="Jonathan Kimmelman, Dr." w:date="2023-06-30T15:45:00Z">
        <w:r>
          <w:rPr>
            <w:rFonts w:eastAsiaTheme="minorHAnsi"/>
          </w:rPr>
          <w:t xml:space="preserve"> development process by</w:t>
        </w:r>
      </w:ins>
      <w:ins w:id="41" w:author="Jonathan Kimmelman, Dr." w:date="2023-06-30T15:48:00Z">
        <w:r>
          <w:rPr>
            <w:rFonts w:eastAsiaTheme="minorHAnsi"/>
          </w:rPr>
          <w:t xml:space="preserve"> skipping or deprioritizing preliminary evaluation</w:t>
        </w:r>
      </w:ins>
      <w:ins w:id="42" w:author="Hannah Marie Moyer, Ms" w:date="2023-07-02T08:38:00Z">
        <w:r w:rsidR="00610D0A">
          <w:rPr>
            <w:rFonts w:eastAsiaTheme="minorHAnsi"/>
          </w:rPr>
          <w:t xml:space="preserve"> </w:t>
        </w:r>
      </w:ins>
      <w:ins w:id="43" w:author="Jonathan Kimmelman, Dr." w:date="2023-06-30T15:48:00Z">
        <w:del w:id="44" w:author="Hannah Marie Moyer, Ms" w:date="2023-07-02T08:37:00Z">
          <w:r w:rsidDel="00610D0A">
            <w:rPr>
              <w:rFonts w:eastAsiaTheme="minorHAnsi"/>
            </w:rPr>
            <w:delText xml:space="preserve"> </w:delText>
          </w:r>
        </w:del>
        <w:r>
          <w:rPr>
            <w:rFonts w:eastAsiaTheme="minorHAnsi"/>
          </w:rPr>
          <w:t xml:space="preserve">of a drug’s efficacy in phase </w:t>
        </w:r>
        <w:del w:id="45" w:author="Hannah Marie Moyer, Ms" w:date="2023-07-01T14:30:00Z">
          <w:r w:rsidDel="00781173">
            <w:rPr>
              <w:rFonts w:eastAsiaTheme="minorHAnsi"/>
            </w:rPr>
            <w:delText>II</w:delText>
          </w:r>
        </w:del>
      </w:ins>
      <w:ins w:id="46" w:author="Hannah Marie Moyer, Ms" w:date="2023-07-01T14:30:00Z">
        <w:r w:rsidR="00781173">
          <w:rPr>
            <w:rFonts w:eastAsiaTheme="minorHAnsi"/>
          </w:rPr>
          <w:t>2</w:t>
        </w:r>
      </w:ins>
      <w:ins w:id="47" w:author="Jonathan Kimmelman, Dr." w:date="2023-06-30T15:48:00Z">
        <w:r>
          <w:rPr>
            <w:rFonts w:eastAsiaTheme="minorHAnsi"/>
          </w:rPr>
          <w:t xml:space="preserve"> </w:t>
        </w:r>
        <w:r w:rsidRPr="000F17C8">
          <w:rPr>
            <w:rFonts w:eastAsiaTheme="minorHAnsi"/>
          </w:rPr>
          <w:t>clinical trials.</w:t>
        </w:r>
      </w:ins>
      <w:ins w:id="48" w:author="Jonathan Kimmelman, Dr." w:date="2023-06-30T15:45:00Z">
        <w:r w:rsidRPr="000F17C8">
          <w:rPr>
            <w:rFonts w:eastAsiaTheme="minorHAnsi"/>
          </w:rPr>
          <w:t xml:space="preserve"> </w:t>
        </w:r>
      </w:ins>
      <w:ins w:id="49" w:author="Jonathan Kimmelman, Dr." w:date="2023-06-30T15:49:00Z">
        <w:r w:rsidRPr="000F17C8">
          <w:rPr>
            <w:rFonts w:eastAsiaTheme="minorHAnsi"/>
          </w:rPr>
          <w:t>For exam</w:t>
        </w:r>
        <w:del w:id="50" w:author="Hannah Marie Moyer, Ms" w:date="2023-06-30T20:09:00Z">
          <w:r w:rsidRPr="000F17C8" w:rsidDel="002D6F4B">
            <w:rPr>
              <w:rFonts w:eastAsiaTheme="minorHAnsi"/>
            </w:rPr>
            <w:delText>o</w:delText>
          </w:r>
        </w:del>
        <w:r w:rsidRPr="000F17C8">
          <w:rPr>
            <w:rFonts w:eastAsiaTheme="minorHAnsi"/>
          </w:rPr>
          <w:t>ple</w:t>
        </w:r>
      </w:ins>
      <w:ins w:id="51" w:author="Hannah Marie Moyer, Ms" w:date="2023-07-01T15:27:00Z">
        <w:r w:rsidR="007B3BC9">
          <w:rPr>
            <w:rFonts w:eastAsiaTheme="minorHAnsi"/>
          </w:rPr>
          <w:t xml:space="preserve">, </w:t>
        </w:r>
      </w:ins>
      <w:ins w:id="52" w:author="Hannah Marie Moyer, Ms" w:date="2023-07-01T20:18:00Z">
        <w:r w:rsidR="00DD784F">
          <w:rPr>
            <w:rFonts w:eastAsiaTheme="minorHAnsi"/>
          </w:rPr>
          <w:t xml:space="preserve">investigational </w:t>
        </w:r>
      </w:ins>
      <w:ins w:id="53" w:author="Hannah Marie Moyer, Ms" w:date="2023-07-01T20:45:00Z">
        <w:r w:rsidR="003C51D8">
          <w:rPr>
            <w:rFonts w:eastAsiaTheme="minorHAnsi"/>
          </w:rPr>
          <w:t>Alzheimer’s</w:t>
        </w:r>
      </w:ins>
      <w:ins w:id="54" w:author="Hannah Marie Moyer, Ms" w:date="2023-07-01T20:18:00Z">
        <w:r w:rsidR="00DD784F">
          <w:rPr>
            <w:rFonts w:eastAsiaTheme="minorHAnsi"/>
          </w:rPr>
          <w:t xml:space="preserve"> disea</w:t>
        </w:r>
      </w:ins>
      <w:ins w:id="55" w:author="Hannah Marie Moyer, Ms" w:date="2023-07-01T20:19:00Z">
        <w:r w:rsidR="00DD784F">
          <w:rPr>
            <w:rFonts w:eastAsiaTheme="minorHAnsi"/>
          </w:rPr>
          <w:t>se treatments</w:t>
        </w:r>
      </w:ins>
      <w:ins w:id="56" w:author="Hannah Marie Moyer, Ms" w:date="2023-07-01T20:45:00Z">
        <w:r w:rsidR="003C51D8">
          <w:rPr>
            <w:rFonts w:eastAsiaTheme="minorHAnsi"/>
          </w:rPr>
          <w:t xml:space="preserve"> </w:t>
        </w:r>
      </w:ins>
      <w:ins w:id="57" w:author="Jonathan Kimmelman, Dr." w:date="2023-06-30T15:47:00Z">
        <w:del w:id="58" w:author="Hannah Marie Moyer, Ms" w:date="2023-07-01T15:02:00Z">
          <w:r w:rsidRPr="000F17C8" w:rsidDel="00D823BB">
            <w:rPr>
              <w:rFonts w:eastAsiaTheme="minorHAnsi"/>
            </w:rPr>
            <w:delText xml:space="preserve">, </w:delText>
          </w:r>
        </w:del>
      </w:ins>
      <w:ins w:id="59" w:author="Hannah Marie Moyer, Ms" w:date="2023-07-01T14:51:00Z">
        <w:r w:rsidR="00C80733" w:rsidRPr="000F17C8">
          <w:rPr>
            <w:rFonts w:eastAsiaTheme="minorHAnsi"/>
            <w:rPrChange w:id="60" w:author="Hannah Marie Moyer, Ms" w:date="2023-07-01T15:04:00Z">
              <w:rPr>
                <w:rFonts w:eastAsiaTheme="minorHAnsi"/>
                <w:highlight w:val="yellow"/>
              </w:rPr>
            </w:rPrChange>
          </w:rPr>
          <w:t>A</w:t>
        </w:r>
      </w:ins>
      <w:ins w:id="61" w:author="Jonathan Kimmelman, Dr." w:date="2023-06-30T15:47:00Z">
        <w:del w:id="62" w:author="Hannah Marie Moyer, Ms" w:date="2023-07-01T14:51:00Z">
          <w:r w:rsidRPr="000F17C8" w:rsidDel="00C80733">
            <w:rPr>
              <w:rFonts w:eastAsiaTheme="minorHAnsi"/>
            </w:rPr>
            <w:delText>a</w:delText>
          </w:r>
        </w:del>
        <w:r w:rsidRPr="000F17C8">
          <w:rPr>
            <w:rFonts w:eastAsiaTheme="minorHAnsi"/>
          </w:rPr>
          <w:t>ducanumab</w:t>
        </w:r>
      </w:ins>
      <w:r w:rsidR="00D8469F">
        <w:rPr>
          <w:rFonts w:eastAsiaTheme="minorHAnsi"/>
        </w:rPr>
        <w:fldChar w:fldCharType="begin"/>
      </w:r>
      <w:r w:rsidR="00D8469F">
        <w:rPr>
          <w:rFonts w:eastAsiaTheme="minorHAnsi"/>
        </w:rPr>
        <w:instrText xml:space="preserve"> ADDIN ZOTERO_ITEM CSL_CITATION {"citationID":"GQOHtfG0","properties":{"formattedCitation":"\\super 1\\nosupersub{}","plainCitation":"1","noteIndex":0},"citationItems":[{"id":4,"uris":["http://zotero.org/users/5374610/items/AI8Z2EU4"],"itemData":{"id":4,"type":"article-journal","abstract":"Alzheimer’s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D8469F" w:rsidRPr="00D8469F">
        <w:rPr>
          <w:vertAlign w:val="superscript"/>
        </w:rPr>
        <w:t>1</w:t>
      </w:r>
      <w:r w:rsidR="00D8469F">
        <w:rPr>
          <w:rFonts w:eastAsiaTheme="minorHAnsi"/>
        </w:rPr>
        <w:fldChar w:fldCharType="end"/>
      </w:r>
      <w:ins w:id="63" w:author="Jonathan Kimmelman, Dr." w:date="2023-06-30T15:49:00Z">
        <w:del w:id="64" w:author="Hannah Marie Moyer, Ms" w:date="2023-07-01T15:02:00Z">
          <w:r w:rsidRPr="000F17C8" w:rsidDel="00D823BB">
            <w:rPr>
              <w:rFonts w:eastAsiaTheme="minorHAnsi"/>
            </w:rPr>
            <w:delText xml:space="preserve">, </w:delText>
          </w:r>
        </w:del>
        <w:del w:id="65" w:author="Hannah Marie Moyer, Ms" w:date="2023-07-01T14:50:00Z">
          <w:r w:rsidRPr="000F17C8" w:rsidDel="00C80733">
            <w:rPr>
              <w:rFonts w:eastAsiaTheme="minorHAnsi"/>
            </w:rPr>
            <w:delText>***,</w:delText>
          </w:r>
        </w:del>
        <w:del w:id="66" w:author="Hannah Marie Moyer, Ms" w:date="2023-07-01T14:52:00Z">
          <w:r w:rsidRPr="000F17C8" w:rsidDel="00C80733">
            <w:rPr>
              <w:rFonts w:eastAsiaTheme="minorHAnsi"/>
            </w:rPr>
            <w:delText xml:space="preserve"> </w:delText>
          </w:r>
        </w:del>
      </w:ins>
      <w:ins w:id="67" w:author="Hannah Marie Moyer, Ms" w:date="2023-07-01T14:51:00Z">
        <w:r w:rsidR="00C80733" w:rsidRPr="000F17C8">
          <w:rPr>
            <w:rFonts w:eastAsiaTheme="minorHAnsi"/>
            <w:rPrChange w:id="68" w:author="Hannah Marie Moyer, Ms" w:date="2023-07-01T15:04:00Z">
              <w:rPr>
                <w:rFonts w:eastAsiaTheme="minorHAnsi"/>
                <w:highlight w:val="yellow"/>
              </w:rPr>
            </w:rPrChange>
          </w:rPr>
          <w:t xml:space="preserve"> </w:t>
        </w:r>
      </w:ins>
      <w:ins w:id="69" w:author="Jonathan Kimmelman, Dr." w:date="2023-06-30T15:49:00Z">
        <w:r w:rsidRPr="000F17C8">
          <w:rPr>
            <w:rFonts w:eastAsiaTheme="minorHAnsi"/>
          </w:rPr>
          <w:t xml:space="preserve">and </w:t>
        </w:r>
      </w:ins>
      <w:ins w:id="70" w:author="Hannah Marie Moyer, Ms" w:date="2023-07-01T20:43:00Z">
        <w:r w:rsidR="003C51D8">
          <w:rPr>
            <w:rFonts w:eastAsiaTheme="minorHAnsi"/>
          </w:rPr>
          <w:t>G</w:t>
        </w:r>
        <w:r w:rsidR="003C51D8" w:rsidRPr="003C51D8">
          <w:rPr>
            <w:rFonts w:eastAsiaTheme="minorHAnsi"/>
          </w:rPr>
          <w:t>antenerumab</w:t>
        </w:r>
      </w:ins>
      <w:r w:rsidR="003C51D8">
        <w:rPr>
          <w:rFonts w:eastAsiaTheme="minorHAnsi"/>
        </w:rPr>
        <w:fldChar w:fldCharType="begin"/>
      </w:r>
      <w:r w:rsidR="003C51D8">
        <w:rPr>
          <w:rFonts w:eastAsiaTheme="minorHAnsi"/>
        </w:rPr>
        <w:instrText xml:space="preserve"> ADDIN ZOTERO_ITEM CSL_CITATION {"citationID":"STOdZmEi","properties":{"formattedCitation":"\\super 2\\nosupersub{}","plainCitation":"2","noteIndex":0},"citationItems":[{"id":1557,"uris":["http://zotero.org/users/5374610/items/MKKVM95M"],"itemData":{"id":1557,"type":"article-journal","abstract":"Background\nGantenerumab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3C51D8" w:rsidRPr="003C51D8">
        <w:rPr>
          <w:vertAlign w:val="superscript"/>
        </w:rPr>
        <w:t>2</w:t>
      </w:r>
      <w:r w:rsidR="003C51D8">
        <w:rPr>
          <w:rFonts w:eastAsiaTheme="minorHAnsi"/>
        </w:rPr>
        <w:fldChar w:fldCharType="end"/>
      </w:r>
      <w:ins w:id="71" w:author="Hannah Marie Moyer, Ms" w:date="2023-07-01T20:44:00Z">
        <w:r w:rsidR="003C51D8">
          <w:rPr>
            <w:rFonts w:eastAsiaTheme="minorHAnsi"/>
          </w:rPr>
          <w:t xml:space="preserve"> </w:t>
        </w:r>
        <w:r w:rsidR="003C51D8" w:rsidRPr="000F17C8">
          <w:rPr>
            <w:rFonts w:eastAsiaTheme="minorHAnsi"/>
          </w:rPr>
          <w:t xml:space="preserve">were </w:t>
        </w:r>
      </w:ins>
      <w:ins w:id="72" w:author="Hannah Marie Moyer, Ms" w:date="2023-07-02T08:36:00Z">
        <w:r w:rsidR="00610D0A">
          <w:rPr>
            <w:rFonts w:eastAsiaTheme="minorHAnsi"/>
          </w:rPr>
          <w:t xml:space="preserve">both </w:t>
        </w:r>
      </w:ins>
      <w:ins w:id="73" w:author="Hannah Marie Moyer, Ms" w:date="2023-07-01T20:44:00Z">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ins>
      <w:del w:id="74" w:author="Hannah Marie Moyer, Ms" w:date="2023-07-01T20:44:00Z">
        <w:r w:rsidR="00D8469F" w:rsidDel="003C51D8">
          <w:fldChar w:fldCharType="begin"/>
        </w:r>
        <w:r w:rsidR="00D8469F" w:rsidDel="003C51D8">
          <w:delInstrText xml:space="preserve"> ADDIN ZOTERO_ITEM CSL_CITATION {"citationID":"cWAnOaHH","properties":{"formattedCitation":"\\super 2\\nosupersub{}","plainCitation":"2","noteIndex":0},"citationItems":[{"id":3541,"uris":["http://zotero.org/users/5374610/items/MWNJFEFA"],"itemData":{"id":3541,"type":"article-journal","container-title":"New England Journal of Medicine","DOI":"10.1056/NEJMoa1603060","ISSN":"0028-4793","issue":"1","note":"publisher: Massachusetts Medical Society\n_eprint: https://doi.org/10.1056/NEJMoa1603060\nPMID: 27160892","page":"35-43","source":"Taylor and Francis+NEJM","title":"Ticagrelor versus Aspirin in Acute Stroke or Transient Ischemic Attack","volume":"375","author":[{"family":"Johnston","given":"S. Claiborne"},{"family":"Amarenco","given":"Pierre"},{"family":"Albers","given":"Gregory W."},{"family":"Denison","given":"Hans"},{"family":"Easton","given":"J. Donald"},{"family":"Evans","given":"Scott R."},{"family":"Held","given":"Peter"},{"family":"Jonasson","given":"Jenny"},{"family":"Minematsu","given":"Kazuo"},{"family":"Molina","given":"Carlos A."},{"family":"Wang","given":"Yongjun"},{"family":"Wong","given":"K.S. Lawrence"}],"issued":{"date-parts":[["2016",7,7]]}}}],"schema":"https://github.com/citation-style-language/schema/raw/master/csl-citation.json"} </w:delInstrText>
        </w:r>
        <w:r w:rsidR="00D8469F" w:rsidDel="003C51D8">
          <w:fldChar w:fldCharType="separate"/>
        </w:r>
        <w:r w:rsidR="00D8469F" w:rsidRPr="00D8469F" w:rsidDel="003C51D8">
          <w:rPr>
            <w:vertAlign w:val="superscript"/>
          </w:rPr>
          <w:delText>2</w:delText>
        </w:r>
        <w:r w:rsidR="00D8469F" w:rsidDel="003C51D8">
          <w:fldChar w:fldCharType="end"/>
        </w:r>
      </w:del>
      <w:ins w:id="75" w:author="Jonathan Kimmelman, Dr." w:date="2023-06-30T15:49:00Z">
        <w:del w:id="76" w:author="Hannah Marie Moyer, Ms" w:date="2023-07-01T15:04:00Z">
          <w:r w:rsidRPr="000F17C8" w:rsidDel="000F17C8">
            <w:rPr>
              <w:rFonts w:eastAsiaTheme="minorHAnsi"/>
            </w:rPr>
            <w:delText>***</w:delText>
          </w:r>
        </w:del>
      </w:ins>
      <w:ins w:id="77" w:author="Jonathan Kimmelman, Dr." w:date="2023-06-30T15:47:00Z">
        <w:del w:id="78" w:author="Hannah Marie Moyer, Ms" w:date="2023-07-01T15:04:00Z">
          <w:r w:rsidRPr="000F17C8" w:rsidDel="000F17C8">
            <w:rPr>
              <w:rFonts w:eastAsiaTheme="minorHAnsi"/>
            </w:rPr>
            <w:delText xml:space="preserve"> </w:delText>
          </w:r>
        </w:del>
      </w:ins>
      <w:ins w:id="79" w:author="Jonathan Kimmelman, Dr." w:date="2023-06-30T15:49:00Z">
        <w:del w:id="80" w:author="Hannah Marie Moyer, Ms" w:date="2023-07-01T20:44:00Z">
          <w:r w:rsidRPr="000F17C8" w:rsidDel="003C51D8">
            <w:rPr>
              <w:rFonts w:eastAsiaTheme="minorHAnsi"/>
            </w:rPr>
            <w:delText>were</w:delText>
          </w:r>
        </w:del>
      </w:ins>
      <w:ins w:id="81" w:author="Jonathan Kimmelman, Dr." w:date="2023-06-30T15:48:00Z">
        <w:del w:id="82" w:author="Hannah Marie Moyer, Ms" w:date="2023-07-01T20:44:00Z">
          <w:r w:rsidRPr="000F17C8" w:rsidDel="003C51D8">
            <w:rPr>
              <w:rFonts w:eastAsiaTheme="minorHAnsi"/>
            </w:rPr>
            <w:delText xml:space="preserve"> </w:delText>
          </w:r>
        </w:del>
      </w:ins>
      <w:ins w:id="83" w:author="Jonathan Kimmelman, Dr." w:date="2023-06-30T15:49:00Z">
        <w:del w:id="84" w:author="Hannah Marie Moyer, Ms" w:date="2023-07-01T20:44:00Z">
          <w:r w:rsidRPr="000F17C8" w:rsidDel="003C51D8">
            <w:rPr>
              <w:rFonts w:eastAsiaTheme="minorHAnsi"/>
            </w:rPr>
            <w:delText>advanced into pivotal</w:delText>
          </w:r>
        </w:del>
      </w:ins>
      <w:ins w:id="85" w:author="Jonathan Kimmelman, Dr." w:date="2023-06-30T15:48:00Z">
        <w:del w:id="86" w:author="Hannah Marie Moyer, Ms" w:date="2023-07-01T20:44:00Z">
          <w:r w:rsidRPr="000F17C8" w:rsidDel="003C51D8">
            <w:rPr>
              <w:rFonts w:eastAsiaTheme="minorHAnsi"/>
            </w:rPr>
            <w:delText xml:space="preserve"> phase </w:delText>
          </w:r>
        </w:del>
        <w:del w:id="87" w:author="Hannah Marie Moyer, Ms" w:date="2023-07-01T14:30:00Z">
          <w:r w:rsidRPr="000F17C8" w:rsidDel="00781173">
            <w:rPr>
              <w:rFonts w:eastAsiaTheme="minorHAnsi"/>
            </w:rPr>
            <w:delText>III</w:delText>
          </w:r>
        </w:del>
        <w:del w:id="88" w:author="Hannah Marie Moyer, Ms" w:date="2023-07-01T20:44:00Z">
          <w:r w:rsidRPr="000F17C8" w:rsidDel="003C51D8">
            <w:rPr>
              <w:rFonts w:eastAsiaTheme="minorHAnsi"/>
            </w:rPr>
            <w:delText xml:space="preserve"> trials</w:delText>
          </w:r>
        </w:del>
      </w:ins>
      <w:ins w:id="89" w:author="Jonathan Kimmelman, Dr." w:date="2023-06-30T15:49:00Z">
        <w:del w:id="90" w:author="Hannah Marie Moyer, Ms" w:date="2023-07-01T20:44:00Z">
          <w:r w:rsidRPr="000F17C8" w:rsidDel="003C51D8">
            <w:rPr>
              <w:rFonts w:eastAsiaTheme="minorHAnsi"/>
            </w:rPr>
            <w:delText xml:space="preserve"> based on</w:delText>
          </w:r>
        </w:del>
        <w:del w:id="91" w:author="Hannah Marie Moyer, Ms" w:date="2023-06-30T20:25:00Z">
          <w:r w:rsidRPr="000F17C8" w:rsidDel="006B758A">
            <w:rPr>
              <w:rFonts w:eastAsiaTheme="minorHAnsi"/>
            </w:rPr>
            <w:delText xml:space="preserve"> </w:delText>
          </w:r>
          <w:commentRangeStart w:id="92"/>
          <w:r w:rsidRPr="000F17C8" w:rsidDel="006B758A">
            <w:rPr>
              <w:rFonts w:eastAsiaTheme="minorHAnsi"/>
            </w:rPr>
            <w:delText>results from safety evaluations in phase I trials</w:delText>
          </w:r>
        </w:del>
      </w:ins>
      <w:commentRangeEnd w:id="92"/>
      <w:del w:id="93" w:author="Hannah Marie Moyer, Ms" w:date="2023-06-30T20:25:00Z">
        <w:r w:rsidR="002D6F4B" w:rsidRPr="000F17C8" w:rsidDel="006B758A">
          <w:rPr>
            <w:rStyle w:val="CommentReference"/>
            <w:rFonts w:asciiTheme="minorHAnsi" w:eastAsiaTheme="minorHAnsi" w:hAnsiTheme="minorHAnsi" w:cstheme="minorBidi"/>
          </w:rPr>
          <w:commentReference w:id="92"/>
        </w:r>
      </w:del>
      <w:ins w:id="94" w:author="Jonathan Kimmelman, Dr." w:date="2023-06-30T15:49:00Z">
        <w:r w:rsidRPr="000F17C8">
          <w:rPr>
            <w:rFonts w:eastAsiaTheme="minorHAnsi"/>
          </w:rPr>
          <w:t>.</w:t>
        </w:r>
        <w:del w:id="95" w:author="Hannah Marie Moyer, Ms" w:date="2023-06-30T20:25:00Z">
          <w:r w:rsidRPr="000F17C8" w:rsidDel="006B758A">
            <w:rPr>
              <w:rFonts w:eastAsiaTheme="minorHAnsi"/>
            </w:rPr>
            <w:delText xml:space="preserve"> </w:delText>
          </w:r>
        </w:del>
      </w:ins>
      <w:ins w:id="96" w:author="Hannah Marie Moyer, Ms" w:date="2023-06-30T20:40:00Z">
        <w:r w:rsidR="00A35547" w:rsidRPr="000F17C8">
          <w:rPr>
            <w:rFonts w:eastAsiaTheme="minorHAnsi"/>
            <w:vertAlign w:val="superscript"/>
          </w:rPr>
          <w:t xml:space="preserve"> </w:t>
        </w:r>
      </w:ins>
      <w:ins w:id="97" w:author="Jonathan Kimmelman, Dr." w:date="2023-06-30T15:49:00Z">
        <w:r w:rsidRPr="000F17C8">
          <w:rPr>
            <w:rFonts w:eastAsiaTheme="minorHAnsi"/>
          </w:rPr>
          <w:t>Such</w:t>
        </w:r>
        <w:r>
          <w:rPr>
            <w:rFonts w:eastAsiaTheme="minorHAnsi"/>
          </w:rPr>
          <w:t xml:space="preserve"> </w:t>
        </w:r>
      </w:ins>
      <w:ins w:id="98" w:author="Hannah Marie Moyer, Ms" w:date="2023-07-01T14:23:00Z">
        <w:r w:rsidR="00E9003D">
          <w:rPr>
            <w:rFonts w:eastAsiaTheme="minorHAnsi"/>
          </w:rPr>
          <w:t>“phase 2</w:t>
        </w:r>
      </w:ins>
      <w:ins w:id="99" w:author="Jonathan Kimmelman, Dr." w:date="2023-06-30T15:49:00Z">
        <w:del w:id="100" w:author="Hannah Marie Moyer, Ms" w:date="2023-07-01T14:23:00Z">
          <w:r w:rsidDel="00E9003D">
            <w:rPr>
              <w:rFonts w:eastAsiaTheme="minorHAnsi"/>
            </w:rPr>
            <w:delText>“</w:delText>
          </w:r>
        </w:del>
      </w:ins>
      <w:ins w:id="101" w:author="Hannah Marie Moyer, Ms" w:date="2023-06-30T20:28:00Z">
        <w:r w:rsidR="006B758A">
          <w:rPr>
            <w:rFonts w:eastAsiaTheme="minorHAnsi"/>
          </w:rPr>
          <w:t xml:space="preserve"> </w:t>
        </w:r>
      </w:ins>
      <w:ins w:id="102" w:author="Hannah Marie Moyer, Ms" w:date="2023-07-01T14:23:00Z">
        <w:r w:rsidR="00E9003D">
          <w:rPr>
            <w:rFonts w:eastAsiaTheme="minorHAnsi"/>
          </w:rPr>
          <w:t>b</w:t>
        </w:r>
      </w:ins>
      <w:ins w:id="103" w:author="Hannah Marie Moyer, Ms" w:date="2023-06-30T20:28:00Z">
        <w:r w:rsidR="006B758A">
          <w:rPr>
            <w:rFonts w:eastAsiaTheme="minorHAnsi"/>
          </w:rPr>
          <w:t>ypass”</w:t>
        </w:r>
      </w:ins>
      <w:ins w:id="104" w:author="Jonathan Kimmelman, Dr." w:date="2023-06-30T15:49:00Z">
        <w:del w:id="105" w:author="Hannah Marie Moyer, Ms" w:date="2023-06-30T20:28:00Z">
          <w:r w:rsidDel="006B758A">
            <w:rPr>
              <w:rFonts w:eastAsiaTheme="minorHAnsi"/>
            </w:rPr>
            <w:delText>phase II” bias</w:delText>
          </w:r>
        </w:del>
        <w:r>
          <w:rPr>
            <w:rFonts w:eastAsiaTheme="minorHAnsi"/>
          </w:rPr>
          <w:t xml:space="preserve"> </w:t>
        </w:r>
      </w:ins>
      <w:ins w:id="106" w:author="Hannah Marie Moyer, Ms" w:date="2023-07-01T20:46:00Z">
        <w:r w:rsidR="003C51D8">
          <w:rPr>
            <w:rFonts w:eastAsiaTheme="minorHAnsi"/>
          </w:rPr>
          <w:t xml:space="preserve">may </w:t>
        </w:r>
      </w:ins>
      <w:ins w:id="107" w:author="Hannah Marie Moyer, Ms" w:date="2023-07-02T08:38:00Z">
        <w:r w:rsidR="00610D0A">
          <w:rPr>
            <w:rFonts w:eastAsiaTheme="minorHAnsi"/>
          </w:rPr>
          <w:t>help</w:t>
        </w:r>
      </w:ins>
      <w:ins w:id="108" w:author="Hannah Marie Moyer, Ms" w:date="2023-07-01T20:46:00Z">
        <w:r w:rsidR="003C51D8">
          <w:rPr>
            <w:rFonts w:eastAsiaTheme="minorHAnsi"/>
          </w:rPr>
          <w:t xml:space="preserve"> researchers to</w:t>
        </w:r>
        <w:r w:rsidR="00281781">
          <w:rPr>
            <w:rFonts w:eastAsiaTheme="minorHAnsi"/>
          </w:rPr>
          <w:t xml:space="preserve"> overcome the</w:t>
        </w:r>
        <w:r w:rsidR="003C51D8">
          <w:rPr>
            <w:rFonts w:eastAsiaTheme="minorHAnsi"/>
          </w:rPr>
          <w:t xml:space="preserve"> </w:t>
        </w:r>
      </w:ins>
      <w:ins w:id="109" w:author="Jonathan Kimmelman, Dr." w:date="2023-06-30T15:49:00Z">
        <w:del w:id="110" w:author="Hannah Marie Moyer, Ms" w:date="2023-07-01T20:46:00Z">
          <w:r w:rsidDel="003C51D8">
            <w:rPr>
              <w:rFonts w:eastAsiaTheme="minorHAnsi"/>
            </w:rPr>
            <w:delText xml:space="preserve">potentially </w:delText>
          </w:r>
        </w:del>
        <w:del w:id="111" w:author="Hannah Marie Moyer, Ms" w:date="2023-07-01T15:11:00Z">
          <w:r w:rsidRPr="005C5C76" w:rsidDel="005C5C76">
            <w:rPr>
              <w:rFonts w:eastAsiaTheme="minorHAnsi"/>
              <w:highlight w:val="yellow"/>
              <w:rPrChange w:id="112" w:author="Hannah Marie Moyer, Ms" w:date="2023-07-01T15:12:00Z">
                <w:rPr>
                  <w:rFonts w:eastAsiaTheme="minorHAnsi"/>
                </w:rPr>
              </w:rPrChange>
            </w:rPr>
            <w:delText>overcomes</w:delText>
          </w:r>
        </w:del>
        <w:del w:id="113" w:author="Hannah Marie Moyer, Ms" w:date="2023-07-01T20:46:00Z">
          <w:r w:rsidDel="003C51D8">
            <w:rPr>
              <w:rFonts w:eastAsiaTheme="minorHAnsi"/>
            </w:rPr>
            <w:delText xml:space="preserve"> </w:delText>
          </w:r>
        </w:del>
        <w:r>
          <w:rPr>
            <w:rFonts w:eastAsiaTheme="minorHAnsi"/>
          </w:rPr>
          <w:t>inherent lim</w:t>
        </w:r>
      </w:ins>
      <w:ins w:id="114" w:author="Jonathan Kimmelman, Dr." w:date="2023-06-30T15:50:00Z">
        <w:r>
          <w:rPr>
            <w:rFonts w:eastAsiaTheme="minorHAnsi"/>
          </w:rPr>
          <w:t xml:space="preserve">itations of statistical powering in phase </w:t>
        </w:r>
        <w:del w:id="115" w:author="Hannah Marie Moyer, Ms" w:date="2023-07-01T15:24:00Z">
          <w:r w:rsidDel="007B3BC9">
            <w:rPr>
              <w:rFonts w:eastAsiaTheme="minorHAnsi"/>
            </w:rPr>
            <w:delText>II</w:delText>
          </w:r>
        </w:del>
      </w:ins>
      <w:ins w:id="116" w:author="Hannah Marie Moyer, Ms" w:date="2023-07-01T15:24:00Z">
        <w:r w:rsidR="007B3BC9">
          <w:rPr>
            <w:rFonts w:eastAsiaTheme="minorHAnsi"/>
          </w:rPr>
          <w:t>2</w:t>
        </w:r>
      </w:ins>
      <w:ins w:id="117" w:author="Jonathan Kimmelman, Dr." w:date="2023-06-30T15:50:00Z">
        <w:r>
          <w:rPr>
            <w:rFonts w:eastAsiaTheme="minorHAnsi"/>
          </w:rPr>
          <w:t xml:space="preserve"> </w:t>
        </w:r>
        <w:commentRangeStart w:id="118"/>
        <w:r>
          <w:rPr>
            <w:rFonts w:eastAsiaTheme="minorHAnsi"/>
          </w:rPr>
          <w:t>trials</w:t>
        </w:r>
      </w:ins>
      <w:commentRangeEnd w:id="118"/>
      <w:r w:rsidR="00D8469F">
        <w:rPr>
          <w:rStyle w:val="CommentReference"/>
          <w:rFonts w:asciiTheme="minorHAnsi" w:eastAsiaTheme="minorHAnsi" w:hAnsiTheme="minorHAnsi" w:cstheme="minorBidi"/>
        </w:rPr>
        <w:commentReference w:id="118"/>
      </w:r>
      <w:ins w:id="119" w:author="Hannah Marie Moyer, Ms" w:date="2023-07-01T15:24:00Z">
        <w:r w:rsidR="007B3BC9">
          <w:rPr>
            <w:rFonts w:eastAsiaTheme="minorHAnsi"/>
          </w:rPr>
          <w:t xml:space="preserve"> and</w:t>
        </w:r>
      </w:ins>
      <w:ins w:id="120" w:author="Hannah Marie Moyer, Ms" w:date="2023-07-01T14:27:00Z">
        <w:r w:rsidR="00C47109">
          <w:rPr>
            <w:rFonts w:eastAsiaTheme="minorHAnsi"/>
          </w:rPr>
          <w:t xml:space="preserve"> </w:t>
        </w:r>
      </w:ins>
      <w:ins w:id="121" w:author="Hannah Marie Moyer, Ms" w:date="2023-07-01T15:13:00Z">
        <w:r w:rsidR="005C5C76">
          <w:t>the lack of surrogate endpoints</w:t>
        </w:r>
      </w:ins>
      <w:ins w:id="122" w:author="Hannah Marie Moyer, Ms" w:date="2023-07-01T15:19:00Z">
        <w:r w:rsidR="00ED66FA">
          <w:t xml:space="preserve"> for many neurologic conditions</w:t>
        </w:r>
      </w:ins>
      <w:ins w:id="123" w:author="Hannah Marie Moyer, Ms" w:date="2023-07-01T15:24:00Z">
        <w:r w:rsidR="007B3BC9">
          <w:t>.</w:t>
        </w:r>
      </w:ins>
      <w:ins w:id="124" w:author="Hannah Marie Moyer, Ms" w:date="2023-07-01T15:13:00Z">
        <w:r w:rsidR="005C5C76" w:rsidRPr="005C5C76">
          <w:rPr>
            <w:rFonts w:eastAsiaTheme="minorHAnsi"/>
            <w:vertAlign w:val="superscript"/>
            <w:rPrChange w:id="125" w:author="Hannah Marie Moyer, Ms" w:date="2023-07-01T15:13:00Z">
              <w:rPr/>
            </w:rPrChange>
          </w:rPr>
          <w:fldChar w:fldCharType="begin"/>
        </w:r>
      </w:ins>
      <w:r w:rsidR="00D8469F">
        <w:rPr>
          <w:rFonts w:eastAsiaTheme="minorHAnsi"/>
          <w:vertAlign w:val="superscript"/>
        </w:rPr>
        <w:instrText xml:space="preserve"> ADDIN ZOTERO_ITEM CSL_CITATION {"citationID":"TThMaC2p","properties":{"formattedCitation":"\\super 3,4\\nosupersub{}","plainCitation":"3,4","noteIndex":0},"citationItems":[{"id":1510,"uris":["http://zotero.org/users/5374610/items/3FRTPIYI"],"itemData":{"id":1510,"type":"article-journal","abstract":"An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K."}],"issued":{"date-parts":[["2017",7,1]]}}},{"id":1512,"uris":["http://zotero.org/users/5374610/items/CI3MN6T2"],"itemData":{"id":1512,"type":"article-journal","abstract":"The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ins w:id="126" w:author="Hannah Marie Moyer, Ms" w:date="2023-07-01T15:13:00Z">
        <w:r w:rsidR="005C5C76" w:rsidRPr="005C5C76">
          <w:rPr>
            <w:rFonts w:eastAsiaTheme="minorHAnsi"/>
            <w:vertAlign w:val="superscript"/>
            <w:rPrChange w:id="127" w:author="Hannah Marie Moyer, Ms" w:date="2023-07-01T15:13:00Z">
              <w:rPr/>
            </w:rPrChange>
          </w:rPr>
          <w:fldChar w:fldCharType="separate"/>
        </w:r>
      </w:ins>
      <w:r w:rsidR="00D8469F" w:rsidRPr="00D8469F">
        <w:rPr>
          <w:vertAlign w:val="superscript"/>
        </w:rPr>
        <w:t>3,4</w:t>
      </w:r>
      <w:ins w:id="128" w:author="Hannah Marie Moyer, Ms" w:date="2023-07-01T15:13:00Z">
        <w:r w:rsidR="005C5C76" w:rsidRPr="005C5C76">
          <w:rPr>
            <w:rFonts w:eastAsiaTheme="minorHAnsi"/>
            <w:vertAlign w:val="superscript"/>
            <w:rPrChange w:id="129" w:author="Hannah Marie Moyer, Ms" w:date="2023-07-01T15:13:00Z">
              <w:rPr/>
            </w:rPrChange>
          </w:rPr>
          <w:fldChar w:fldCharType="end"/>
        </w:r>
      </w:ins>
      <w:ins w:id="130" w:author="Hannah Marie Moyer, Ms" w:date="2023-07-01T15:06:00Z">
        <w:r w:rsidR="000F17C8" w:rsidRPr="005C5C76">
          <w:rPr>
            <w:rFonts w:eastAsiaTheme="minorHAnsi"/>
            <w:vertAlign w:val="superscript"/>
            <w:rPrChange w:id="131" w:author="Hannah Marie Moyer, Ms" w:date="2023-07-01T15:13:00Z">
              <w:rPr>
                <w:rFonts w:eastAsiaTheme="minorHAnsi"/>
              </w:rPr>
            </w:rPrChange>
          </w:rPr>
          <w:t xml:space="preserve"> </w:t>
        </w:r>
      </w:ins>
      <w:ins w:id="132" w:author="Jonathan Kimmelman, Dr." w:date="2023-06-30T15:50:00Z">
        <w:del w:id="133" w:author="Hannah Marie Moyer, Ms" w:date="2023-07-01T14:27:00Z">
          <w:r w:rsidDel="00C47109">
            <w:rPr>
              <w:rFonts w:eastAsiaTheme="minorHAnsi"/>
            </w:rPr>
            <w:delText xml:space="preserve"> </w:delText>
          </w:r>
        </w:del>
        <w:del w:id="134" w:author="Hannah Marie Moyer, Ms" w:date="2023-07-01T15:24:00Z">
          <w:r w:rsidDel="007B3BC9">
            <w:rPr>
              <w:rFonts w:eastAsiaTheme="minorHAnsi"/>
            </w:rPr>
            <w:delText>reduce</w:delText>
          </w:r>
        </w:del>
        <w:del w:id="135" w:author="Hannah Marie Moyer, Ms" w:date="2023-06-30T20:28:00Z">
          <w:r w:rsidDel="006B758A">
            <w:rPr>
              <w:rFonts w:eastAsiaTheme="minorHAnsi"/>
            </w:rPr>
            <w:delText>s</w:delText>
          </w:r>
        </w:del>
        <w:del w:id="136" w:author="Hannah Marie Moyer, Ms" w:date="2023-07-01T15:24:00Z">
          <w:r w:rsidDel="007B3BC9">
            <w:rPr>
              <w:rFonts w:eastAsiaTheme="minorHAnsi"/>
            </w:rPr>
            <w:delText xml:space="preserve"> the time to reach regulatory approval.</w:delText>
          </w:r>
        </w:del>
      </w:ins>
    </w:p>
    <w:p w14:paraId="42CF1EA2" w14:textId="77777777" w:rsidR="00A35547" w:rsidRDefault="00A35547" w:rsidP="00EE2099">
      <w:pPr>
        <w:autoSpaceDE w:val="0"/>
        <w:autoSpaceDN w:val="0"/>
        <w:adjustRightInd w:val="0"/>
        <w:rPr>
          <w:ins w:id="137" w:author="Hannah Marie Moyer, Ms" w:date="2023-06-30T20:43:00Z"/>
          <w:rFonts w:eastAsiaTheme="minorHAnsi"/>
        </w:rPr>
      </w:pPr>
    </w:p>
    <w:p w14:paraId="4A66A40D" w14:textId="4FC530C1" w:rsidR="007F2B73" w:rsidDel="00241160" w:rsidRDefault="00A35547" w:rsidP="00671B57">
      <w:pPr>
        <w:rPr>
          <w:del w:id="138" w:author="Hannah Marie Moyer, Ms" w:date="2023-06-30T20:44:00Z"/>
          <w:rFonts w:eastAsiaTheme="minorHAnsi"/>
        </w:rPr>
      </w:pPr>
      <w:ins w:id="139" w:author="Hannah Marie Moyer, Ms" w:date="2023-06-30T20:41:00Z">
        <w:r>
          <w:rPr>
            <w:rFonts w:eastAsiaTheme="minorHAnsi"/>
          </w:rPr>
          <w:t xml:space="preserve">However, </w:t>
        </w:r>
      </w:ins>
    </w:p>
    <w:p w14:paraId="5FB5766A" w14:textId="6B102FF1" w:rsidR="004C4168" w:rsidDel="00A35547" w:rsidRDefault="00ED66FA" w:rsidP="005C5C76">
      <w:pPr>
        <w:autoSpaceDE w:val="0"/>
        <w:autoSpaceDN w:val="0"/>
        <w:adjustRightInd w:val="0"/>
        <w:rPr>
          <w:ins w:id="140" w:author="Jonathan Kimmelman, Dr." w:date="2023-06-30T15:50:00Z"/>
          <w:del w:id="141" w:author="Hannah Marie Moyer, Ms" w:date="2023-06-30T20:44:00Z"/>
          <w:rFonts w:eastAsiaTheme="minorHAnsi"/>
        </w:rPr>
        <w:pPrChange w:id="142" w:author="Hannah Marie Moyer, Ms" w:date="2023-07-01T15:10:00Z">
          <w:pPr>
            <w:autoSpaceDE w:val="0"/>
            <w:autoSpaceDN w:val="0"/>
            <w:adjustRightInd w:val="0"/>
          </w:pPr>
        </w:pPrChange>
      </w:pPr>
      <w:ins w:id="143" w:author="Hannah Marie Moyer, Ms" w:date="2023-07-01T15:20:00Z">
        <w:r>
          <w:rPr>
            <w:rFonts w:eastAsiaTheme="minorHAnsi"/>
          </w:rPr>
          <w:t>t</w:t>
        </w:r>
      </w:ins>
      <w:ins w:id="144" w:author="Hannah Marie Moyer, Ms" w:date="2023-07-01T15:09:00Z">
        <w:r w:rsidR="005C5C76">
          <w:rPr>
            <w:rFonts w:eastAsiaTheme="minorHAnsi"/>
          </w:rPr>
          <w:t xml:space="preserve">he risk/benefit balance for phase 3 trials may be impaired when they are started </w:t>
        </w:r>
      </w:ins>
    </w:p>
    <w:p w14:paraId="3EF10B65" w14:textId="36B4F7AF" w:rsidR="00ED66FA" w:rsidRDefault="007F2B73" w:rsidP="00ED66FA">
      <w:pPr>
        <w:autoSpaceDE w:val="0"/>
        <w:autoSpaceDN w:val="0"/>
        <w:adjustRightInd w:val="0"/>
        <w:rPr>
          <w:ins w:id="145" w:author="Hannah Marie Moyer, Ms" w:date="2023-07-01T15:22:00Z"/>
          <w:rFonts w:eastAsiaTheme="minorHAnsi"/>
        </w:rPr>
      </w:pPr>
      <w:ins w:id="146" w:author="Jonathan Kimmelman, Dr." w:date="2023-06-30T15:50:00Z">
        <w:del w:id="147" w:author="Hannah Marie Moyer, Ms" w:date="2023-06-30T20:43:00Z">
          <w:r w:rsidDel="00A35547">
            <w:rPr>
              <w:rFonts w:eastAsiaTheme="minorHAnsi"/>
            </w:rPr>
            <w:delText>However</w:delText>
          </w:r>
        </w:del>
        <w:del w:id="148" w:author="Hannah Marie Moyer, Ms" w:date="2023-07-01T15:08:00Z">
          <w:r w:rsidDel="000F41BE">
            <w:rPr>
              <w:rFonts w:eastAsiaTheme="minorHAnsi"/>
            </w:rPr>
            <w:delText>, p</w:delText>
          </w:r>
        </w:del>
        <w:del w:id="149" w:author="Hannah Marie Moyer, Ms" w:date="2023-07-01T15:09:00Z">
          <w:r w:rsidDel="005C5C76">
            <w:rPr>
              <w:rFonts w:eastAsiaTheme="minorHAnsi"/>
            </w:rPr>
            <w:delText>hase 2 bypass</w:delText>
          </w:r>
        </w:del>
      </w:ins>
      <w:ins w:id="150" w:author="Jonathan Kimmelman, Dr." w:date="2023-06-30T15:51:00Z">
        <w:del w:id="151" w:author="Hannah Marie Moyer, Ms" w:date="2023-07-01T15:09:00Z">
          <w:r w:rsidDel="005C5C76">
            <w:rPr>
              <w:rFonts w:eastAsiaTheme="minorHAnsi"/>
            </w:rPr>
            <w:delText xml:space="preserve"> potentially impairs the risk/benefit balance for phase 3 trials</w:delText>
          </w:r>
        </w:del>
      </w:ins>
      <w:ins w:id="152" w:author="Hannah Marie Moyer, Ms" w:date="2023-07-01T14:44:00Z">
        <w:r w:rsidR="00671B57">
          <w:rPr>
            <w:rFonts w:cs="Segoe UI"/>
            <w:color w:val="000000"/>
            <w:shd w:val="clear" w:color="auto" w:fill="FFFFFF"/>
          </w:rPr>
          <w:t>with</w:t>
        </w:r>
      </w:ins>
      <w:ins w:id="153" w:author="Hannah Marie Moyer, Ms" w:date="2023-07-01T20:30:00Z">
        <w:r w:rsidR="00DE72C0">
          <w:rPr>
            <w:rFonts w:cs="Segoe UI"/>
            <w:color w:val="000000"/>
            <w:shd w:val="clear" w:color="auto" w:fill="FFFFFF"/>
          </w:rPr>
          <w:t xml:space="preserve">out efficacy evidence from phase 2 trials. </w:t>
        </w:r>
      </w:ins>
      <w:ins w:id="154" w:author="Hannah Marie Moyer, Ms" w:date="2023-07-02T08:40:00Z">
        <w:r w:rsidR="00C063F9" w:rsidRPr="00257B30">
          <w:rPr>
            <w:rFonts w:cs="Segoe UI"/>
            <w:color w:val="000000" w:themeColor="text1"/>
            <w:shd w:val="clear" w:color="auto" w:fill="FFFFFF"/>
            <w:rPrChange w:id="155" w:author="Hannah Marie Moyer, Ms" w:date="2023-07-02T08:46:00Z">
              <w:rPr>
                <w:rFonts w:cs="Segoe UI"/>
                <w:color w:val="FF0000"/>
                <w:shd w:val="clear" w:color="auto" w:fill="FFFFFF"/>
              </w:rPr>
            </w:rPrChange>
          </w:rPr>
          <w:t>For example</w:t>
        </w:r>
      </w:ins>
      <w:ins w:id="156" w:author="Hannah Marie Moyer, Ms" w:date="2023-07-01T20:30:00Z">
        <w:r w:rsidR="00DE72C0" w:rsidRPr="00257B30">
          <w:rPr>
            <w:rFonts w:cs="Segoe UI"/>
            <w:color w:val="000000" w:themeColor="text1"/>
            <w:shd w:val="clear" w:color="auto" w:fill="FFFFFF"/>
            <w:rPrChange w:id="157" w:author="Hannah Marie Moyer, Ms" w:date="2023-07-02T08:46:00Z">
              <w:rPr>
                <w:rFonts w:cs="Segoe UI"/>
                <w:color w:val="000000"/>
                <w:shd w:val="clear" w:color="auto" w:fill="FFFFFF"/>
              </w:rPr>
            </w:rPrChange>
          </w:rPr>
          <w:t>,</w:t>
        </w:r>
      </w:ins>
      <w:ins w:id="158" w:author="Hannah Marie Moyer, Ms" w:date="2023-07-02T08:41:00Z">
        <w:r w:rsidR="00C063F9" w:rsidRPr="00257B30">
          <w:rPr>
            <w:rFonts w:cs="Segoe UI"/>
            <w:color w:val="000000" w:themeColor="text1"/>
            <w:shd w:val="clear" w:color="auto" w:fill="FFFFFF"/>
            <w:rPrChange w:id="159" w:author="Hannah Marie Moyer, Ms" w:date="2023-07-02T08:46:00Z">
              <w:rPr>
                <w:rFonts w:cs="Segoe UI"/>
                <w:color w:val="FF0000"/>
                <w:shd w:val="clear" w:color="auto" w:fill="FFFFFF"/>
              </w:rPr>
            </w:rPrChange>
          </w:rPr>
          <w:t xml:space="preserve"> when</w:t>
        </w:r>
      </w:ins>
      <w:ins w:id="160" w:author="Hannah Marie Moyer, Ms" w:date="2023-07-01T20:30:00Z">
        <w:r w:rsidR="00DE72C0" w:rsidRPr="00257B30">
          <w:rPr>
            <w:rFonts w:cs="Segoe UI"/>
            <w:color w:val="000000" w:themeColor="text1"/>
            <w:shd w:val="clear" w:color="auto" w:fill="FFFFFF"/>
            <w:rPrChange w:id="161" w:author="Hannah Marie Moyer, Ms" w:date="2023-07-02T08:46:00Z">
              <w:rPr>
                <w:rFonts w:cs="Segoe UI"/>
                <w:color w:val="000000"/>
                <w:shd w:val="clear" w:color="auto" w:fill="FFFFFF"/>
              </w:rPr>
            </w:rPrChange>
          </w:rPr>
          <w:t xml:space="preserve"> </w:t>
        </w:r>
      </w:ins>
      <w:ins w:id="162" w:author="Hannah Marie Moyer, Ms" w:date="2023-07-02T08:45:00Z">
        <w:r w:rsidR="00C063F9" w:rsidRPr="00257B30">
          <w:rPr>
            <w:rFonts w:cs="Segoe UI"/>
            <w:color w:val="000000" w:themeColor="text1"/>
            <w:shd w:val="clear" w:color="auto" w:fill="FFFFFF"/>
            <w:rPrChange w:id="163" w:author="Hannah Marie Moyer, Ms" w:date="2023-07-02T08:46:00Z">
              <w:rPr>
                <w:rFonts w:cs="Segoe UI"/>
                <w:color w:val="FF0000"/>
                <w:shd w:val="clear" w:color="auto" w:fill="FFFFFF"/>
              </w:rPr>
            </w:rPrChange>
          </w:rPr>
          <w:t xml:space="preserve">phase </w:t>
        </w:r>
      </w:ins>
      <w:ins w:id="164" w:author="Hannah Marie Moyer, Ms" w:date="2023-07-01T20:30:00Z">
        <w:r w:rsidR="00DE72C0" w:rsidRPr="00257B30">
          <w:rPr>
            <w:rFonts w:cs="Segoe UI"/>
            <w:color w:val="000000" w:themeColor="text1"/>
            <w:shd w:val="clear" w:color="auto" w:fill="FFFFFF"/>
            <w:rPrChange w:id="165" w:author="Hannah Marie Moyer, Ms" w:date="2023-07-02T08:46:00Z">
              <w:rPr>
                <w:rFonts w:cs="Segoe UI"/>
                <w:color w:val="000000"/>
                <w:shd w:val="clear" w:color="auto" w:fill="FFFFFF"/>
              </w:rPr>
            </w:rPrChange>
          </w:rPr>
          <w:t>3 trial designers</w:t>
        </w:r>
      </w:ins>
      <w:ins w:id="166" w:author="Hannah Marie Moyer, Ms" w:date="2023-07-02T08:41:00Z">
        <w:r w:rsidR="00C063F9" w:rsidRPr="00257B30">
          <w:rPr>
            <w:rFonts w:cs="Segoe UI"/>
            <w:color w:val="000000" w:themeColor="text1"/>
            <w:shd w:val="clear" w:color="auto" w:fill="FFFFFF"/>
            <w:rPrChange w:id="167" w:author="Hannah Marie Moyer, Ms" w:date="2023-07-02T08:46:00Z">
              <w:rPr>
                <w:rFonts w:cs="Segoe UI"/>
                <w:color w:val="FF0000"/>
                <w:shd w:val="clear" w:color="auto" w:fill="FFFFFF"/>
              </w:rPr>
            </w:rPrChange>
          </w:rPr>
          <w:t xml:space="preserve"> bypass </w:t>
        </w:r>
      </w:ins>
      <w:ins w:id="168" w:author="Hannah Marie Moyer, Ms" w:date="2023-07-02T08:45:00Z">
        <w:r w:rsidR="00C063F9" w:rsidRPr="00257B30">
          <w:rPr>
            <w:rFonts w:cs="Segoe UI"/>
            <w:color w:val="000000" w:themeColor="text1"/>
            <w:shd w:val="clear" w:color="auto" w:fill="FFFFFF"/>
            <w:rPrChange w:id="169" w:author="Hannah Marie Moyer, Ms" w:date="2023-07-02T08:46:00Z">
              <w:rPr>
                <w:rFonts w:cs="Segoe UI"/>
                <w:color w:val="FF0000"/>
                <w:shd w:val="clear" w:color="auto" w:fill="FFFFFF"/>
              </w:rPr>
            </w:rPrChange>
          </w:rPr>
          <w:t>phase 2,</w:t>
        </w:r>
      </w:ins>
      <w:ins w:id="170" w:author="Hannah Marie Moyer, Ms" w:date="2023-07-02T08:41:00Z">
        <w:r w:rsidR="00C063F9" w:rsidRPr="00257B30">
          <w:rPr>
            <w:rFonts w:cs="Segoe UI"/>
            <w:color w:val="000000" w:themeColor="text1"/>
            <w:shd w:val="clear" w:color="auto" w:fill="FFFFFF"/>
            <w:rPrChange w:id="171" w:author="Hannah Marie Moyer, Ms" w:date="2023-07-02T08:46:00Z">
              <w:rPr>
                <w:rFonts w:cs="Segoe UI"/>
                <w:color w:val="FF0000"/>
                <w:shd w:val="clear" w:color="auto" w:fill="FFFFFF"/>
              </w:rPr>
            </w:rPrChange>
          </w:rPr>
          <w:t xml:space="preserve"> they</w:t>
        </w:r>
      </w:ins>
      <w:ins w:id="172" w:author="Hannah Marie Moyer, Ms" w:date="2023-07-01T20:30:00Z">
        <w:r w:rsidR="00DE72C0" w:rsidRPr="00257B30">
          <w:rPr>
            <w:rFonts w:cs="Segoe UI"/>
            <w:color w:val="000000" w:themeColor="text1"/>
            <w:shd w:val="clear" w:color="auto" w:fill="FFFFFF"/>
            <w:rPrChange w:id="173" w:author="Hannah Marie Moyer, Ms" w:date="2023-07-02T08:46:00Z">
              <w:rPr>
                <w:rFonts w:cs="Segoe UI"/>
                <w:color w:val="000000"/>
                <w:shd w:val="clear" w:color="auto" w:fill="FFFFFF"/>
              </w:rPr>
            </w:rPrChange>
          </w:rPr>
          <w:t xml:space="preserve"> likely have </w:t>
        </w:r>
      </w:ins>
      <w:ins w:id="174" w:author="Hannah Marie Moyer, Ms" w:date="2023-07-01T14:44:00Z">
        <w:r w:rsidR="00671B57" w:rsidRPr="00257B30">
          <w:rPr>
            <w:rFonts w:cs="Segoe UI"/>
            <w:color w:val="000000" w:themeColor="text1"/>
            <w:shd w:val="clear" w:color="auto" w:fill="FFFFFF"/>
            <w:rPrChange w:id="175" w:author="Hannah Marie Moyer, Ms" w:date="2023-07-02T08:46:00Z">
              <w:rPr>
                <w:rFonts w:cs="Segoe UI"/>
                <w:color w:val="000000"/>
                <w:shd w:val="clear" w:color="auto" w:fill="FFFFFF"/>
              </w:rPr>
            </w:rPrChange>
          </w:rPr>
          <w:t xml:space="preserve">less available evidence to optimize the </w:t>
        </w:r>
        <w:r w:rsidR="00671B57" w:rsidRPr="00257B30">
          <w:rPr>
            <w:color w:val="000000" w:themeColor="text1"/>
            <w:rPrChange w:id="176" w:author="Hannah Marie Moyer, Ms" w:date="2023-07-02T08:46:00Z">
              <w:rPr/>
            </w:rPrChange>
          </w:rPr>
          <w:t>“intervention ensemble”</w:t>
        </w:r>
      </w:ins>
      <w:ins w:id="177" w:author="Hannah Marie Moyer, Ms" w:date="2023-07-02T08:46:00Z">
        <w:r w:rsidR="009B0318">
          <w:rPr>
            <w:color w:val="000000" w:themeColor="text1"/>
          </w:rPr>
          <w:t>,</w:t>
        </w:r>
      </w:ins>
      <w:ins w:id="178" w:author="Hannah Marie Moyer, Ms" w:date="2023-07-02T08:43:00Z">
        <w:r w:rsidR="00C063F9" w:rsidRPr="00257B30">
          <w:rPr>
            <w:color w:val="000000" w:themeColor="text1"/>
            <w:rPrChange w:id="179" w:author="Hannah Marie Moyer, Ms" w:date="2023-07-02T08:46:00Z">
              <w:rPr>
                <w:color w:val="FF0000"/>
              </w:rPr>
            </w:rPrChange>
          </w:rPr>
          <w:t xml:space="preserve"> </w:t>
        </w:r>
        <w:proofErr w:type="gramStart"/>
        <w:r w:rsidR="00C063F9" w:rsidRPr="00257B30">
          <w:rPr>
            <w:color w:val="000000" w:themeColor="text1"/>
            <w:rPrChange w:id="180" w:author="Hannah Marie Moyer, Ms" w:date="2023-07-02T08:46:00Z">
              <w:rPr>
                <w:color w:val="FF0000"/>
              </w:rPr>
            </w:rPrChange>
          </w:rPr>
          <w:t>i</w:t>
        </w:r>
      </w:ins>
      <w:ins w:id="181" w:author="Hannah Marie Moyer, Ms" w:date="2023-07-02T08:47:00Z">
        <w:r w:rsidR="009B0318">
          <w:rPr>
            <w:color w:val="000000" w:themeColor="text1"/>
          </w:rPr>
          <w:t>.</w:t>
        </w:r>
      </w:ins>
      <w:ins w:id="182" w:author="Hannah Marie Moyer, Ms" w:date="2023-07-02T08:43:00Z">
        <w:r w:rsidR="00C063F9" w:rsidRPr="00257B30">
          <w:rPr>
            <w:color w:val="000000" w:themeColor="text1"/>
            <w:rPrChange w:id="183" w:author="Hannah Marie Moyer, Ms" w:date="2023-07-02T08:46:00Z">
              <w:rPr>
                <w:color w:val="FF0000"/>
              </w:rPr>
            </w:rPrChange>
          </w:rPr>
          <w:t>e</w:t>
        </w:r>
      </w:ins>
      <w:ins w:id="184" w:author="Hannah Marie Moyer, Ms" w:date="2023-07-02T08:47:00Z">
        <w:r w:rsidR="009B0318">
          <w:rPr>
            <w:color w:val="000000" w:themeColor="text1"/>
          </w:rPr>
          <w:t>.</w:t>
        </w:r>
      </w:ins>
      <w:proofErr w:type="gramEnd"/>
      <w:ins w:id="185" w:author="Hannah Marie Moyer, Ms" w:date="2023-07-02T08:43:00Z">
        <w:r w:rsidR="00C063F9" w:rsidRPr="00257B30">
          <w:rPr>
            <w:color w:val="000000" w:themeColor="text1"/>
            <w:rPrChange w:id="186" w:author="Hannah Marie Moyer, Ms" w:date="2023-07-02T08:46:00Z">
              <w:rPr>
                <w:color w:val="FF0000"/>
              </w:rPr>
            </w:rPrChange>
          </w:rPr>
          <w:t xml:space="preserve"> </w:t>
        </w:r>
      </w:ins>
      <w:ins w:id="187" w:author="Hannah Marie Moyer, Ms" w:date="2023-07-02T08:47:00Z">
        <w:r w:rsidR="009B0318">
          <w:rPr>
            <w:color w:val="000000" w:themeColor="text1"/>
          </w:rPr>
          <w:t xml:space="preserve">the </w:t>
        </w:r>
      </w:ins>
      <w:ins w:id="188" w:author="Hannah Marie Moyer, Ms" w:date="2023-07-02T08:43:00Z">
        <w:r w:rsidR="00C063F9" w:rsidRPr="00257B30">
          <w:rPr>
            <w:color w:val="000000" w:themeColor="text1"/>
            <w:rPrChange w:id="189" w:author="Hannah Marie Moyer, Ms" w:date="2023-07-02T08:46:00Z">
              <w:rPr>
                <w:color w:val="FF0000"/>
              </w:rPr>
            </w:rPrChange>
          </w:rPr>
          <w:t xml:space="preserve">variables surrounding a treatment that </w:t>
        </w:r>
      </w:ins>
      <w:ins w:id="190" w:author="Hannah Marie Moyer, Ms" w:date="2023-07-01T14:44:00Z">
        <w:r w:rsidR="00671B57" w:rsidRPr="00257B30">
          <w:rPr>
            <w:color w:val="000000" w:themeColor="text1"/>
            <w:rPrChange w:id="191" w:author="Hannah Marie Moyer, Ms" w:date="2023-07-02T08:46:00Z">
              <w:rPr/>
            </w:rPrChange>
          </w:rPr>
          <w:t>make it effective</w:t>
        </w:r>
      </w:ins>
      <w:ins w:id="192" w:author="Hannah Marie Moyer, Ms" w:date="2023-07-02T08:43:00Z">
        <w:r w:rsidR="00C063F9" w:rsidRPr="00257B30">
          <w:rPr>
            <w:color w:val="000000" w:themeColor="text1"/>
            <w:rPrChange w:id="193" w:author="Hannah Marie Moyer, Ms" w:date="2023-07-02T08:46:00Z">
              <w:rPr>
                <w:color w:val="FF0000"/>
              </w:rPr>
            </w:rPrChange>
          </w:rPr>
          <w:t>, such as dose</w:t>
        </w:r>
      </w:ins>
      <w:ins w:id="194" w:author="Hannah Marie Moyer, Ms" w:date="2023-07-01T14:44:00Z">
        <w:r w:rsidR="00671B57" w:rsidRPr="00257B30">
          <w:rPr>
            <w:color w:val="000000" w:themeColor="text1"/>
            <w:rPrChange w:id="195" w:author="Hannah Marie Moyer, Ms" w:date="2023-07-02T08:46:00Z">
              <w:rPr/>
            </w:rPrChange>
          </w:rPr>
          <w:t>.</w:t>
        </w:r>
        <w:r w:rsidR="00671B57" w:rsidRPr="00257B30">
          <w:rPr>
            <w:color w:val="000000" w:themeColor="text1"/>
            <w:vertAlign w:val="superscript"/>
            <w:rPrChange w:id="196" w:author="Hannah Marie Moyer, Ms" w:date="2023-07-02T08:46:00Z">
              <w:rPr>
                <w:vertAlign w:val="superscript"/>
              </w:rPr>
            </w:rPrChange>
          </w:rPr>
          <w:t>5</w:t>
        </w:r>
        <w:r w:rsidR="00671B57" w:rsidRPr="00257B30">
          <w:rPr>
            <w:rFonts w:cs="Segoe UI"/>
            <w:color w:val="000000" w:themeColor="text1"/>
            <w:shd w:val="clear" w:color="auto" w:fill="FFFFFF"/>
            <w:rPrChange w:id="197" w:author="Hannah Marie Moyer, Ms" w:date="2023-07-02T08:46:00Z">
              <w:rPr>
                <w:rFonts w:cs="Segoe UI"/>
                <w:color w:val="000000"/>
                <w:shd w:val="clear" w:color="auto" w:fill="FFFFFF"/>
              </w:rPr>
            </w:rPrChange>
          </w:rPr>
          <w:t xml:space="preserve"> In addition, </w:t>
        </w:r>
      </w:ins>
      <w:ins w:id="198" w:author="Hannah Marie Moyer, Ms" w:date="2023-07-01T15:43:00Z">
        <w:r w:rsidR="00047CA3" w:rsidRPr="00257B30">
          <w:rPr>
            <w:rFonts w:cs="Segoe UI"/>
            <w:color w:val="000000" w:themeColor="text1"/>
            <w:shd w:val="clear" w:color="auto" w:fill="FFFFFF"/>
            <w:rPrChange w:id="199" w:author="Hannah Marie Moyer, Ms" w:date="2023-07-02T08:46:00Z">
              <w:rPr>
                <w:rFonts w:cs="Segoe UI"/>
                <w:color w:val="000000"/>
                <w:shd w:val="clear" w:color="auto" w:fill="FFFFFF"/>
              </w:rPr>
            </w:rPrChange>
          </w:rPr>
          <w:t xml:space="preserve">phase </w:t>
        </w:r>
      </w:ins>
      <w:ins w:id="200" w:author="Hannah Marie Moyer, Ms" w:date="2023-07-01T14:44:00Z">
        <w:r w:rsidR="00671B57" w:rsidRPr="00257B30">
          <w:rPr>
            <w:rFonts w:cs="Segoe UI"/>
            <w:color w:val="000000" w:themeColor="text1"/>
            <w:shd w:val="clear" w:color="auto" w:fill="FFFFFF"/>
            <w:rPrChange w:id="201" w:author="Hannah Marie Moyer, Ms" w:date="2023-07-02T08:46:00Z">
              <w:rPr>
                <w:rFonts w:cs="Segoe UI"/>
                <w:color w:val="000000"/>
                <w:shd w:val="clear" w:color="auto" w:fill="FFFFFF"/>
              </w:rPr>
            </w:rPrChange>
          </w:rPr>
          <w:t xml:space="preserve">2 trials </w:t>
        </w:r>
      </w:ins>
      <w:ins w:id="202" w:author="Hannah Marie Moyer, Ms" w:date="2023-07-01T20:31:00Z">
        <w:r w:rsidR="00DE72C0" w:rsidRPr="00257B30">
          <w:rPr>
            <w:rFonts w:cs="Segoe UI"/>
            <w:color w:val="000000" w:themeColor="text1"/>
            <w:shd w:val="clear" w:color="auto" w:fill="FFFFFF"/>
            <w:rPrChange w:id="203" w:author="Hannah Marie Moyer, Ms" w:date="2023-07-02T08:46:00Z">
              <w:rPr>
                <w:rFonts w:cs="Segoe UI"/>
                <w:color w:val="000000"/>
                <w:shd w:val="clear" w:color="auto" w:fill="FFFFFF"/>
              </w:rPr>
            </w:rPrChange>
          </w:rPr>
          <w:t xml:space="preserve">can </w:t>
        </w:r>
      </w:ins>
      <w:ins w:id="204" w:author="Hannah Marie Moyer, Ms" w:date="2023-07-01T14:44:00Z">
        <w:r w:rsidR="00671B57" w:rsidRPr="00257B30">
          <w:rPr>
            <w:rFonts w:cs="Segoe UI"/>
            <w:color w:val="000000" w:themeColor="text1"/>
            <w:shd w:val="clear" w:color="auto" w:fill="FFFFFF"/>
            <w:rPrChange w:id="205" w:author="Hannah Marie Moyer, Ms" w:date="2023-07-02T08:46:00Z">
              <w:rPr>
                <w:rFonts w:cs="Segoe UI"/>
                <w:color w:val="000000"/>
                <w:shd w:val="clear" w:color="auto" w:fill="FFFFFF"/>
              </w:rPr>
            </w:rPrChange>
          </w:rPr>
          <w:t>provide drug developers with a</w:t>
        </w:r>
      </w:ins>
      <w:ins w:id="206" w:author="Hannah Marie Moyer, Ms" w:date="2023-07-01T20:31:00Z">
        <w:r w:rsidR="00DE72C0" w:rsidRPr="00257B30">
          <w:rPr>
            <w:rFonts w:cs="Segoe UI"/>
            <w:color w:val="000000" w:themeColor="text1"/>
            <w:shd w:val="clear" w:color="auto" w:fill="FFFFFF"/>
            <w:rPrChange w:id="207" w:author="Hannah Marie Moyer, Ms" w:date="2023-07-02T08:46:00Z">
              <w:rPr>
                <w:rFonts w:cs="Segoe UI"/>
                <w:color w:val="000000"/>
                <w:shd w:val="clear" w:color="auto" w:fill="FFFFFF"/>
              </w:rPr>
            </w:rPrChange>
          </w:rPr>
          <w:t xml:space="preserve">n opportunity to </w:t>
        </w:r>
      </w:ins>
      <w:ins w:id="208" w:author="Hannah Marie Moyer, Ms" w:date="2023-07-02T08:41:00Z">
        <w:r w:rsidR="00C063F9" w:rsidRPr="00257B30">
          <w:rPr>
            <w:rFonts w:cs="Segoe UI"/>
            <w:color w:val="000000" w:themeColor="text1"/>
            <w:shd w:val="clear" w:color="auto" w:fill="FFFFFF"/>
            <w:rPrChange w:id="209" w:author="Hannah Marie Moyer, Ms" w:date="2023-07-02T08:46:00Z">
              <w:rPr>
                <w:rFonts w:cs="Segoe UI"/>
                <w:color w:val="FF0000"/>
                <w:shd w:val="clear" w:color="auto" w:fill="FFFFFF"/>
              </w:rPr>
            </w:rPrChange>
          </w:rPr>
          <w:t>find futile</w:t>
        </w:r>
      </w:ins>
      <w:ins w:id="210" w:author="Hannah Marie Moyer, Ms" w:date="2023-07-01T20:51:00Z">
        <w:r w:rsidR="008E4AEA" w:rsidRPr="00257B30">
          <w:rPr>
            <w:rFonts w:cs="Segoe UI"/>
            <w:color w:val="000000" w:themeColor="text1"/>
            <w:shd w:val="clear" w:color="auto" w:fill="FFFFFF"/>
            <w:rPrChange w:id="211" w:author="Hannah Marie Moyer, Ms" w:date="2023-07-02T08:46:00Z">
              <w:rPr>
                <w:rFonts w:cs="Segoe UI"/>
                <w:color w:val="000000"/>
                <w:shd w:val="clear" w:color="auto" w:fill="FFFFFF"/>
              </w:rPr>
            </w:rPrChange>
          </w:rPr>
          <w:t xml:space="preserve"> </w:t>
        </w:r>
      </w:ins>
      <w:ins w:id="212" w:author="Hannah Marie Moyer, Ms" w:date="2023-07-02T08:44:00Z">
        <w:r w:rsidR="00C063F9" w:rsidRPr="00257B30">
          <w:rPr>
            <w:rFonts w:cs="Segoe UI"/>
            <w:color w:val="000000" w:themeColor="text1"/>
            <w:shd w:val="clear" w:color="auto" w:fill="FFFFFF"/>
            <w:rPrChange w:id="213" w:author="Hannah Marie Moyer, Ms" w:date="2023-07-02T08:46:00Z">
              <w:rPr>
                <w:rFonts w:cs="Segoe UI"/>
                <w:color w:val="FF0000"/>
                <w:shd w:val="clear" w:color="auto" w:fill="FFFFFF"/>
              </w:rPr>
            </w:rPrChange>
          </w:rPr>
          <w:t>interventions</w:t>
        </w:r>
      </w:ins>
      <w:ins w:id="214" w:author="Hannah Marie Moyer, Ms" w:date="2023-07-01T14:44:00Z">
        <w:r w:rsidR="00671B57" w:rsidRPr="00257B30">
          <w:rPr>
            <w:rFonts w:cs="Segoe UI"/>
            <w:color w:val="000000" w:themeColor="text1"/>
            <w:shd w:val="clear" w:color="auto" w:fill="FFFFFF"/>
            <w:rPrChange w:id="215" w:author="Hannah Marie Moyer, Ms" w:date="2023-07-02T08:46:00Z">
              <w:rPr>
                <w:rFonts w:cs="Segoe UI"/>
                <w:color w:val="000000"/>
                <w:shd w:val="clear" w:color="auto" w:fill="FFFFFF"/>
              </w:rPr>
            </w:rPrChange>
          </w:rPr>
          <w:t xml:space="preserve"> </w:t>
        </w:r>
      </w:ins>
      <w:ins w:id="216" w:author="Hannah Marie Moyer, Ms" w:date="2023-07-01T20:33:00Z">
        <w:r w:rsidR="00DE72C0" w:rsidRPr="00257B30">
          <w:rPr>
            <w:rFonts w:cs="Segoe UI"/>
            <w:color w:val="000000" w:themeColor="text1"/>
            <w:shd w:val="clear" w:color="auto" w:fill="FFFFFF"/>
            <w:rPrChange w:id="217" w:author="Hannah Marie Moyer, Ms" w:date="2023-07-02T08:46:00Z">
              <w:rPr>
                <w:rFonts w:cs="Segoe UI"/>
                <w:color w:val="000000"/>
                <w:shd w:val="clear" w:color="auto" w:fill="FFFFFF"/>
              </w:rPr>
            </w:rPrChange>
          </w:rPr>
          <w:t>before</w:t>
        </w:r>
      </w:ins>
      <w:ins w:id="218" w:author="Hannah Marie Moyer, Ms" w:date="2023-07-01T14:44:00Z">
        <w:r w:rsidR="00671B57" w:rsidRPr="00257B30">
          <w:rPr>
            <w:rFonts w:cs="Segoe UI"/>
            <w:color w:val="000000" w:themeColor="text1"/>
            <w:shd w:val="clear" w:color="auto" w:fill="FFFFFF"/>
            <w:rPrChange w:id="219" w:author="Hannah Marie Moyer, Ms" w:date="2023-07-02T08:46:00Z">
              <w:rPr>
                <w:rFonts w:cs="Segoe UI"/>
                <w:color w:val="000000"/>
                <w:shd w:val="clear" w:color="auto" w:fill="FFFFFF"/>
              </w:rPr>
            </w:rPrChange>
          </w:rPr>
          <w:t xml:space="preserve"> moving the treatment into longer and larger </w:t>
        </w:r>
      </w:ins>
      <w:ins w:id="220" w:author="Hannah Marie Moyer, Ms" w:date="2023-07-01T15:43:00Z">
        <w:r w:rsidR="00047CA3" w:rsidRPr="00257B30">
          <w:rPr>
            <w:rFonts w:cs="Segoe UI"/>
            <w:color w:val="000000" w:themeColor="text1"/>
            <w:shd w:val="clear" w:color="auto" w:fill="FFFFFF"/>
            <w:rPrChange w:id="221" w:author="Hannah Marie Moyer, Ms" w:date="2023-07-02T08:46:00Z">
              <w:rPr>
                <w:rFonts w:cs="Segoe UI"/>
                <w:color w:val="000000"/>
                <w:shd w:val="clear" w:color="auto" w:fill="FFFFFF"/>
              </w:rPr>
            </w:rPrChange>
          </w:rPr>
          <w:t xml:space="preserve">phase </w:t>
        </w:r>
      </w:ins>
      <w:ins w:id="222" w:author="Hannah Marie Moyer, Ms" w:date="2023-07-01T14:44:00Z">
        <w:r w:rsidR="00671B57" w:rsidRPr="00257B30">
          <w:rPr>
            <w:rFonts w:cs="Segoe UI"/>
            <w:color w:val="000000" w:themeColor="text1"/>
            <w:shd w:val="clear" w:color="auto" w:fill="FFFFFF"/>
            <w:rPrChange w:id="223" w:author="Hannah Marie Moyer, Ms" w:date="2023-07-02T08:46:00Z">
              <w:rPr>
                <w:rFonts w:cs="Segoe UI"/>
                <w:color w:val="000000"/>
                <w:shd w:val="clear" w:color="auto" w:fill="FFFFFF"/>
              </w:rPr>
            </w:rPrChange>
          </w:rPr>
          <w:t>3 trials.</w:t>
        </w:r>
      </w:ins>
      <w:ins w:id="224" w:author="Hannah Marie Moyer, Ms" w:date="2023-07-01T15:20:00Z">
        <w:r w:rsidR="00ED66FA" w:rsidRPr="00257B30">
          <w:rPr>
            <w:rFonts w:cs="Segoe UI"/>
            <w:color w:val="000000" w:themeColor="text1"/>
            <w:shd w:val="clear" w:color="auto" w:fill="FFFFFF"/>
            <w:rPrChange w:id="225" w:author="Hannah Marie Moyer, Ms" w:date="2023-07-02T08:46:00Z">
              <w:rPr>
                <w:rFonts w:cs="Segoe UI"/>
                <w:color w:val="000000"/>
                <w:shd w:val="clear" w:color="auto" w:fill="FFFFFF"/>
              </w:rPr>
            </w:rPrChange>
          </w:rPr>
          <w:t xml:space="preserve"> </w:t>
        </w:r>
        <w:r w:rsidR="00ED66FA" w:rsidRPr="00610D0A">
          <w:rPr>
            <w:rFonts w:cs="Segoe UI"/>
            <w:color w:val="000000" w:themeColor="text1"/>
            <w:shd w:val="clear" w:color="auto" w:fill="FFFFFF"/>
            <w:rPrChange w:id="226" w:author="Hannah Marie Moyer, Ms" w:date="2023-07-02T08:40:00Z">
              <w:rPr>
                <w:rFonts w:cs="Segoe UI"/>
                <w:color w:val="000000"/>
                <w:shd w:val="clear" w:color="auto" w:fill="FFFFFF"/>
              </w:rPr>
            </w:rPrChange>
          </w:rPr>
          <w:t>Therefore,</w:t>
        </w:r>
      </w:ins>
      <w:ins w:id="227" w:author="Hannah Marie Moyer, Ms" w:date="2023-07-01T14:44:00Z">
        <w:r w:rsidR="00671B57" w:rsidRPr="00610D0A">
          <w:rPr>
            <w:rFonts w:cs="Segoe UI"/>
            <w:color w:val="000000" w:themeColor="text1"/>
            <w:shd w:val="clear" w:color="auto" w:fill="FFFFFF"/>
            <w:rPrChange w:id="228" w:author="Hannah Marie Moyer, Ms" w:date="2023-07-02T08:40:00Z">
              <w:rPr>
                <w:rFonts w:cs="Segoe UI"/>
                <w:color w:val="000000"/>
                <w:shd w:val="clear" w:color="auto" w:fill="FFFFFF"/>
              </w:rPr>
            </w:rPrChange>
          </w:rPr>
          <w:t xml:space="preserve"> </w:t>
        </w:r>
      </w:ins>
      <w:ins w:id="229" w:author="Hannah Marie Moyer, Ms" w:date="2023-07-01T15:20:00Z">
        <w:r w:rsidR="00ED66FA" w:rsidRPr="00610D0A">
          <w:rPr>
            <w:rFonts w:eastAsiaTheme="minorHAnsi"/>
            <w:color w:val="000000" w:themeColor="text1"/>
            <w:rPrChange w:id="230" w:author="Hannah Marie Moyer, Ms" w:date="2023-07-02T08:40:00Z">
              <w:rPr>
                <w:rFonts w:eastAsiaTheme="minorHAnsi"/>
              </w:rPr>
            </w:rPrChange>
          </w:rPr>
          <w:t xml:space="preserve">efficacy evidence may be important to collect prior to </w:t>
        </w:r>
      </w:ins>
      <w:ins w:id="231" w:author="Hannah Marie Moyer, Ms" w:date="2023-07-01T15:43:00Z">
        <w:r w:rsidR="00047CA3" w:rsidRPr="00610D0A">
          <w:rPr>
            <w:rFonts w:eastAsiaTheme="minorHAnsi"/>
            <w:color w:val="000000" w:themeColor="text1"/>
            <w:rPrChange w:id="232" w:author="Hannah Marie Moyer, Ms" w:date="2023-07-02T08:40:00Z">
              <w:rPr>
                <w:rFonts w:eastAsiaTheme="minorHAnsi"/>
              </w:rPr>
            </w:rPrChange>
          </w:rPr>
          <w:t xml:space="preserve">phase </w:t>
        </w:r>
      </w:ins>
      <w:ins w:id="233" w:author="Hannah Marie Moyer, Ms" w:date="2023-07-01T15:20:00Z">
        <w:r w:rsidR="00ED66FA" w:rsidRPr="00610D0A">
          <w:rPr>
            <w:rFonts w:eastAsiaTheme="minorHAnsi"/>
            <w:color w:val="000000" w:themeColor="text1"/>
            <w:rPrChange w:id="234" w:author="Hannah Marie Moyer, Ms" w:date="2023-07-02T08:40:00Z">
              <w:rPr>
                <w:rFonts w:eastAsiaTheme="minorHAnsi"/>
              </w:rPr>
            </w:rPrChange>
          </w:rPr>
          <w:t>3 trials in order to “derisk”</w:t>
        </w:r>
        <w:r w:rsidR="00ED66FA" w:rsidRPr="00610D0A">
          <w:rPr>
            <w:color w:val="000000" w:themeColor="text1"/>
            <w:vertAlign w:val="superscript"/>
            <w:rPrChange w:id="235" w:author="Hannah Marie Moyer, Ms" w:date="2023-07-02T08:40:00Z">
              <w:rPr>
                <w:vertAlign w:val="superscript"/>
              </w:rPr>
            </w:rPrChange>
          </w:rPr>
          <w:fldChar w:fldCharType="begin"/>
        </w:r>
      </w:ins>
      <w:r w:rsidR="00D8469F" w:rsidRPr="00610D0A">
        <w:rPr>
          <w:color w:val="000000" w:themeColor="text1"/>
          <w:vertAlign w:val="superscript"/>
          <w:rPrChange w:id="236" w:author="Hannah Marie Moyer, Ms" w:date="2023-07-02T08:40:00Z">
            <w:rPr>
              <w:vertAlign w:val="superscript"/>
            </w:rPr>
          </w:rPrChange>
        </w:rPr>
        <w:instrText xml:space="preserve"> ADDIN ZOTERO_ITEM CSL_CITATION {"citationID":"cWs5CIpc","properties":{"formattedCitation":"\\super 5\\nosupersub{}","plainCitation":"5","noteIndex":0},"citationItems":[{"id":3100,"uris":["http://zotero.org/groups/2765074/items/632TNAD3"],"itemData":{"id":3100,"type":"article-journal","container-title":"Clinical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ins w:id="237" w:author="Hannah Marie Moyer, Ms" w:date="2023-07-01T15:20:00Z">
        <w:r w:rsidR="00ED66FA" w:rsidRPr="00610D0A">
          <w:rPr>
            <w:color w:val="000000" w:themeColor="text1"/>
            <w:vertAlign w:val="superscript"/>
            <w:rPrChange w:id="238" w:author="Hannah Marie Moyer, Ms" w:date="2023-07-02T08:40:00Z">
              <w:rPr>
                <w:vertAlign w:val="superscript"/>
              </w:rPr>
            </w:rPrChange>
          </w:rPr>
          <w:fldChar w:fldCharType="separate"/>
        </w:r>
      </w:ins>
      <w:r w:rsidR="00D8469F" w:rsidRPr="00610D0A">
        <w:rPr>
          <w:color w:val="000000" w:themeColor="text1"/>
          <w:vertAlign w:val="superscript"/>
          <w:rPrChange w:id="239" w:author="Hannah Marie Moyer, Ms" w:date="2023-07-02T08:40:00Z">
            <w:rPr>
              <w:vertAlign w:val="superscript"/>
            </w:rPr>
          </w:rPrChange>
        </w:rPr>
        <w:t>5</w:t>
      </w:r>
      <w:ins w:id="240" w:author="Hannah Marie Moyer, Ms" w:date="2023-07-01T15:20:00Z">
        <w:r w:rsidR="00ED66FA" w:rsidRPr="00610D0A">
          <w:rPr>
            <w:color w:val="000000" w:themeColor="text1"/>
            <w:vertAlign w:val="superscript"/>
            <w:rPrChange w:id="241" w:author="Hannah Marie Moyer, Ms" w:date="2023-07-02T08:40:00Z">
              <w:rPr>
                <w:vertAlign w:val="superscript"/>
              </w:rPr>
            </w:rPrChange>
          </w:rPr>
          <w:fldChar w:fldCharType="end"/>
        </w:r>
        <w:r w:rsidR="00ED66FA" w:rsidRPr="00610D0A">
          <w:rPr>
            <w:rFonts w:eastAsiaTheme="minorHAnsi"/>
            <w:color w:val="000000" w:themeColor="text1"/>
            <w:rPrChange w:id="242" w:author="Hannah Marie Moyer, Ms" w:date="2023-07-02T08:40:00Z">
              <w:rPr>
                <w:rFonts w:eastAsiaTheme="minorHAnsi"/>
              </w:rPr>
            </w:rPrChange>
          </w:rPr>
          <w:t xml:space="preserve"> against </w:t>
        </w:r>
        <w:r w:rsidR="00ED66FA" w:rsidRPr="00026B9A">
          <w:rPr>
            <w:rFonts w:eastAsiaTheme="minorHAnsi"/>
            <w:color w:val="000000" w:themeColor="text1"/>
            <w:rPrChange w:id="243" w:author="Hannah Marie Moyer, Ms" w:date="2023-07-02T08:52:00Z">
              <w:rPr>
                <w:rFonts w:eastAsiaTheme="minorHAnsi"/>
              </w:rPr>
            </w:rPrChange>
          </w:rPr>
          <w:t>negative outcomes</w:t>
        </w:r>
      </w:ins>
      <w:commentRangeStart w:id="244"/>
      <w:commentRangeEnd w:id="244"/>
      <w:ins w:id="245" w:author="Hannah Marie Moyer, Ms" w:date="2023-07-01T20:50:00Z">
        <w:r w:rsidR="008E4AEA" w:rsidRPr="00026B9A">
          <w:rPr>
            <w:rStyle w:val="CommentReference"/>
            <w:rFonts w:asciiTheme="minorHAnsi" w:eastAsiaTheme="minorHAnsi" w:hAnsiTheme="minorHAnsi" w:cstheme="minorBidi"/>
            <w:color w:val="000000" w:themeColor="text1"/>
            <w:rPrChange w:id="246" w:author="Hannah Marie Moyer, Ms" w:date="2023-07-02T08:52:00Z">
              <w:rPr>
                <w:rStyle w:val="CommentReference"/>
                <w:rFonts w:asciiTheme="minorHAnsi" w:eastAsiaTheme="minorHAnsi" w:hAnsiTheme="minorHAnsi" w:cstheme="minorBidi"/>
              </w:rPr>
            </w:rPrChange>
          </w:rPr>
          <w:commentReference w:id="244"/>
        </w:r>
        <w:r w:rsidR="008E4AEA" w:rsidRPr="00026B9A">
          <w:rPr>
            <w:rFonts w:eastAsiaTheme="minorHAnsi"/>
            <w:color w:val="000000" w:themeColor="text1"/>
            <w:rPrChange w:id="247" w:author="Hannah Marie Moyer, Ms" w:date="2023-07-02T08:52:00Z">
              <w:rPr>
                <w:rFonts w:eastAsiaTheme="minorHAnsi"/>
                <w:highlight w:val="yellow"/>
              </w:rPr>
            </w:rPrChange>
          </w:rPr>
          <w:t>.</w:t>
        </w:r>
        <w:r w:rsidR="008E4AEA" w:rsidRPr="00026B9A">
          <w:rPr>
            <w:color w:val="000000" w:themeColor="text1"/>
            <w:rPrChange w:id="248" w:author="Hannah Marie Moyer, Ms" w:date="2023-07-02T08:52:00Z">
              <w:rPr/>
            </w:rPrChange>
          </w:rPr>
          <w:fldChar w:fldCharType="begin"/>
        </w:r>
        <w:r w:rsidR="008E4AEA" w:rsidRPr="00026B9A">
          <w:rPr>
            <w:color w:val="000000" w:themeColor="text1"/>
            <w:rPrChange w:id="249" w:author="Hannah Marie Moyer, Ms" w:date="2023-07-02T08:52:00Z">
              <w:rPr/>
            </w:rPrChange>
          </w:rPr>
          <w:instrText xml:space="preserve"> ADDIN ZOTERO_ITEM CSL_CITATION {"citationID":"qoo4ZnFN","properties":{"formattedCitation":"\\super 6,7\\nosupersub{}","plainCitation":"6,7","noteIndex":0},"citationItems":[{"id":1519,"uris":["http://zotero.org/users/5374610/items/9KJB4APM"],"itemData":{"id":1519,"type":"article-journal","abstract":"Progressive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J."},{"family":"Chataway","given":"Jeremy"}],"issued":{"date-parts":[["2015",2]]}}},{"id":1518,"uris":["http://zotero.org/users/5374610/items/9DGLSBIK"],"itemData":{"id":1518,"type":"article-journal","abstract":"Amyotrophic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8E4AEA" w:rsidRPr="00026B9A">
          <w:rPr>
            <w:color w:val="000000" w:themeColor="text1"/>
            <w:rPrChange w:id="250" w:author="Hannah Marie Moyer, Ms" w:date="2023-07-02T08:52:00Z">
              <w:rPr/>
            </w:rPrChange>
          </w:rPr>
          <w:fldChar w:fldCharType="separate"/>
        </w:r>
        <w:r w:rsidR="008E4AEA" w:rsidRPr="00026B9A">
          <w:rPr>
            <w:rFonts w:ascii="Cambria"/>
            <w:color w:val="000000" w:themeColor="text1"/>
            <w:vertAlign w:val="superscript"/>
            <w:rPrChange w:id="251" w:author="Hannah Marie Moyer, Ms" w:date="2023-07-02T08:52:00Z">
              <w:rPr>
                <w:rFonts w:ascii="Cambria"/>
                <w:vertAlign w:val="superscript"/>
              </w:rPr>
            </w:rPrChange>
          </w:rPr>
          <w:t>6,7</w:t>
        </w:r>
        <w:r w:rsidR="008E4AEA" w:rsidRPr="00026B9A">
          <w:rPr>
            <w:color w:val="000000" w:themeColor="text1"/>
            <w:rPrChange w:id="252" w:author="Hannah Marie Moyer, Ms" w:date="2023-07-02T08:52:00Z">
              <w:rPr/>
            </w:rPrChange>
          </w:rPr>
          <w:fldChar w:fldCharType="end"/>
        </w:r>
      </w:ins>
      <w:ins w:id="253" w:author="Hannah Marie Moyer, Ms" w:date="2023-07-01T15:21:00Z">
        <w:r w:rsidR="00ED66FA" w:rsidRPr="00026B9A">
          <w:rPr>
            <w:rFonts w:eastAsiaTheme="minorHAnsi"/>
            <w:color w:val="000000" w:themeColor="text1"/>
            <w:highlight w:val="yellow"/>
            <w:rPrChange w:id="254" w:author="Hannah Marie Moyer, Ms" w:date="2023-07-02T08:52:00Z">
              <w:rPr>
                <w:rFonts w:eastAsiaTheme="minorHAnsi"/>
              </w:rPr>
            </w:rPrChange>
          </w:rPr>
          <w:t xml:space="preserve"> </w:t>
        </w:r>
      </w:ins>
    </w:p>
    <w:p w14:paraId="44BF7A83" w14:textId="77777777" w:rsidR="00ED66FA" w:rsidRDefault="00ED66FA" w:rsidP="00ED66FA">
      <w:pPr>
        <w:autoSpaceDE w:val="0"/>
        <w:autoSpaceDN w:val="0"/>
        <w:adjustRightInd w:val="0"/>
        <w:rPr>
          <w:ins w:id="255" w:author="Hannah Marie Moyer, Ms" w:date="2023-07-01T15:23:00Z"/>
          <w:rFonts w:eastAsiaTheme="minorHAnsi"/>
        </w:rPr>
      </w:pPr>
    </w:p>
    <w:p w14:paraId="093E8EEC" w14:textId="026C00F8" w:rsidR="00D32350" w:rsidRPr="00ED66FA" w:rsidDel="00ED66FA" w:rsidRDefault="007F2B73" w:rsidP="00ED66FA">
      <w:pPr>
        <w:autoSpaceDE w:val="0"/>
        <w:autoSpaceDN w:val="0"/>
        <w:adjustRightInd w:val="0"/>
        <w:rPr>
          <w:ins w:id="256" w:author="Jonathan Kimmelman, Dr." w:date="2023-06-30T15:54:00Z"/>
          <w:del w:id="257" w:author="Hannah Marie Moyer, Ms" w:date="2023-07-01T15:23:00Z"/>
          <w:rFonts w:eastAsiaTheme="minorHAnsi"/>
        </w:rPr>
        <w:pPrChange w:id="258" w:author="Hannah Marie Moyer, Ms" w:date="2023-07-01T15:23:00Z">
          <w:pPr>
            <w:autoSpaceDE w:val="0"/>
            <w:autoSpaceDN w:val="0"/>
            <w:adjustRightInd w:val="0"/>
          </w:pPr>
        </w:pPrChange>
      </w:pPr>
      <w:ins w:id="259" w:author="Jonathan Kimmelman, Dr." w:date="2023-06-30T15:51:00Z">
        <w:del w:id="260" w:author="Hannah Marie Moyer, Ms" w:date="2023-07-01T14:33:00Z">
          <w:r w:rsidDel="008D1BE5">
            <w:rPr>
              <w:rFonts w:eastAsiaTheme="minorHAnsi"/>
            </w:rPr>
            <w:delText>… EXPLAIN…</w:delText>
          </w:r>
        </w:del>
      </w:ins>
      <w:ins w:id="261" w:author="Jonathan Kimmelman, Dr." w:date="2023-06-30T15:52:00Z">
        <w:del w:id="262" w:author="Hannah Marie Moyer, Ms" w:date="2023-07-01T14:33:00Z">
          <w:r w:rsidDel="008D1BE5">
            <w:rPr>
              <w:rFonts w:eastAsiaTheme="minorHAnsi"/>
            </w:rPr>
            <w:delText xml:space="preserve"> </w:delText>
          </w:r>
        </w:del>
        <w:r>
          <w:rPr>
            <w:rFonts w:eastAsiaTheme="minorHAnsi"/>
          </w:rPr>
          <w:t>Our team previously reported that</w:t>
        </w:r>
      </w:ins>
      <w:ins w:id="263" w:author="Jonathan Kimmelman, Dr." w:date="2023-06-30T15:53:00Z">
        <w:r>
          <w:rPr>
            <w:rFonts w:eastAsiaTheme="minorHAnsi"/>
          </w:rPr>
          <w:t xml:space="preserve"> </w:t>
        </w:r>
        <w:del w:id="264" w:author="Hannah Marie Moyer, Ms" w:date="2023-07-01T15:32:00Z">
          <w:r w:rsidDel="00826802">
            <w:rPr>
              <w:rFonts w:eastAsiaTheme="minorHAnsi"/>
            </w:rPr>
            <w:delText>in cancer</w:delText>
          </w:r>
        </w:del>
      </w:ins>
      <w:ins w:id="265" w:author="Jonathan Kimmelman, Dr." w:date="2023-06-30T15:52:00Z">
        <w:del w:id="266" w:author="Hannah Marie Moyer, Ms" w:date="2023-07-01T15:32:00Z">
          <w:r w:rsidDel="00826802">
            <w:rPr>
              <w:rFonts w:eastAsiaTheme="minorHAnsi"/>
            </w:rPr>
            <w:delText>,</w:delText>
          </w:r>
        </w:del>
      </w:ins>
      <w:ins w:id="267" w:author="Hannah Marie Moyer, Ms" w:date="2023-07-01T15:23:00Z">
        <w:r w:rsidR="00ED66FA" w:rsidRPr="00F217EB">
          <w:rPr>
            <w:rFonts w:eastAsiaTheme="minorHAnsi"/>
          </w:rPr>
          <w:t xml:space="preserve">nearly half of phase 3 trials investigating treatments for solid tumors bypassed </w:t>
        </w:r>
      </w:ins>
      <w:ins w:id="268" w:author="Hannah Marie Moyer, Ms" w:date="2023-07-01T15:43:00Z">
        <w:r w:rsidR="00047CA3">
          <w:rPr>
            <w:rFonts w:eastAsiaTheme="minorHAnsi"/>
          </w:rPr>
          <w:t xml:space="preserve">phase </w:t>
        </w:r>
      </w:ins>
      <w:ins w:id="269" w:author="Hannah Marie Moyer, Ms" w:date="2023-07-01T15:23:00Z">
        <w:r w:rsidR="00ED66FA" w:rsidRPr="00F217EB">
          <w:rPr>
            <w:rFonts w:eastAsiaTheme="minorHAnsi"/>
          </w:rPr>
          <w:t>2</w:t>
        </w:r>
        <w:r w:rsidR="00ED66FA">
          <w:rPr>
            <w:rFonts w:eastAsiaTheme="minorHAnsi"/>
          </w:rPr>
          <w:t xml:space="preserve"> trials</w:t>
        </w:r>
      </w:ins>
      <w:ins w:id="270" w:author="Hannah Marie Moyer, Ms" w:date="2023-07-01T15:33:00Z">
        <w:r w:rsidR="00826802" w:rsidRPr="00826802">
          <w:t xml:space="preserve"> </w:t>
        </w:r>
        <w:r w:rsidR="00826802">
          <w:t xml:space="preserve">and that trials that </w:t>
        </w:r>
      </w:ins>
      <w:ins w:id="271" w:author="Hannah Marie Moyer, Ms" w:date="2023-07-01T20:29:00Z">
        <w:r w:rsidR="00DE72C0">
          <w:t>bypassed</w:t>
        </w:r>
      </w:ins>
      <w:ins w:id="272" w:author="Hannah Marie Moyer, Ms" w:date="2023-07-01T15:33:00Z">
        <w:r w:rsidR="00826802">
          <w:t xml:space="preserve"> </w:t>
        </w:r>
        <w:r w:rsidR="00826802">
          <w:t>had</w:t>
        </w:r>
        <w:r w:rsidR="00826802">
          <w:t xml:space="preserve"> significantly worse survival outcomes.</w:t>
        </w:r>
      </w:ins>
      <w:ins w:id="273" w:author="Jonathan Kimmelman, Dr." w:date="2023-06-30T15:52:00Z">
        <w:del w:id="274" w:author="Hannah Marie Moyer, Ms" w:date="2023-07-01T15:33:00Z">
          <w:r w:rsidDel="00826802">
            <w:rPr>
              <w:rFonts w:eastAsiaTheme="minorHAnsi"/>
            </w:rPr>
            <w:delText xml:space="preserve"> phase 3 t</w:delText>
          </w:r>
        </w:del>
      </w:ins>
      <w:ins w:id="275" w:author="Jonathan Kimmelman, Dr." w:date="2023-06-30T15:53:00Z">
        <w:del w:id="276" w:author="Hannah Marie Moyer, Ms" w:date="2023-07-01T15:33:00Z">
          <w:r w:rsidDel="00826802">
            <w:rPr>
              <w:rFonts w:eastAsiaTheme="minorHAnsi"/>
            </w:rPr>
            <w:delText xml:space="preserve">rials that were not supported by a positive </w:delText>
          </w:r>
        </w:del>
        <w:del w:id="277" w:author="Hannah Marie Moyer, Ms" w:date="2023-06-30T20:10:00Z">
          <w:r w:rsidDel="002D6F4B">
            <w:rPr>
              <w:rFonts w:eastAsiaTheme="minorHAnsi"/>
            </w:rPr>
            <w:delText>phae</w:delText>
          </w:r>
        </w:del>
        <w:del w:id="278" w:author="Hannah Marie Moyer, Ms" w:date="2023-07-01T15:33:00Z">
          <w:r w:rsidDel="00826802">
            <w:rPr>
              <w:rFonts w:eastAsiaTheme="minorHAnsi"/>
            </w:rPr>
            <w:delText xml:space="preserve"> 2 trial</w:delText>
          </w:r>
          <w:r w:rsidR="00D32350" w:rsidDel="00826802">
            <w:rPr>
              <w:rFonts w:eastAsiaTheme="minorHAnsi"/>
            </w:rPr>
            <w:delText xml:space="preserve"> </w:delText>
          </w:r>
        </w:del>
        <w:del w:id="279" w:author="Hannah Marie Moyer, Ms" w:date="2023-07-01T14:37:00Z">
          <w:r w:rsidR="00D32350" w:rsidDel="008D1BE5">
            <w:rPr>
              <w:rFonts w:eastAsiaTheme="minorHAnsi"/>
            </w:rPr>
            <w:delText>produced</w:delText>
          </w:r>
        </w:del>
        <w:del w:id="280" w:author="Hannah Marie Moyer, Ms" w:date="2023-07-01T15:33:00Z">
          <w:r w:rsidR="00D32350" w:rsidDel="00826802">
            <w:rPr>
              <w:rFonts w:eastAsiaTheme="minorHAnsi"/>
            </w:rPr>
            <w:delText xml:space="preserve"> </w:delText>
          </w:r>
        </w:del>
        <w:del w:id="281" w:author="Hannah Marie Moyer, Ms" w:date="2023-06-30T20:28:00Z">
          <w:r w:rsidR="00D32350" w:rsidDel="006B758A">
            <w:rPr>
              <w:rFonts w:eastAsiaTheme="minorHAnsi"/>
            </w:rPr>
            <w:delText>lower</w:delText>
          </w:r>
        </w:del>
        <w:del w:id="282" w:author="Hannah Marie Moyer, Ms" w:date="2023-07-01T15:33:00Z">
          <w:r w:rsidR="00D32350" w:rsidDel="00826802">
            <w:rPr>
              <w:rFonts w:eastAsiaTheme="minorHAnsi"/>
            </w:rPr>
            <w:delText xml:space="preserve"> </w:delText>
          </w:r>
        </w:del>
        <w:del w:id="283" w:author="Hannah Marie Moyer, Ms" w:date="2023-07-01T15:12:00Z">
          <w:r w:rsidR="00D32350" w:rsidDel="005C5C76">
            <w:rPr>
              <w:rFonts w:eastAsiaTheme="minorHAnsi"/>
            </w:rPr>
            <w:delText>effect</w:delText>
          </w:r>
        </w:del>
        <w:del w:id="284" w:author="Hannah Marie Moyer, Ms" w:date="2023-07-01T15:33:00Z">
          <w:r w:rsidR="00D32350" w:rsidDel="00826802">
            <w:rPr>
              <w:rFonts w:eastAsiaTheme="minorHAnsi"/>
            </w:rPr>
            <w:delText xml:space="preserve"> </w:delText>
          </w:r>
        </w:del>
        <w:del w:id="285" w:author="Hannah Marie Moyer, Ms" w:date="2023-07-01T15:12:00Z">
          <w:r w:rsidR="00D32350" w:rsidDel="005C5C76">
            <w:rPr>
              <w:rFonts w:eastAsiaTheme="minorHAnsi"/>
            </w:rPr>
            <w:delText xml:space="preserve">sizes </w:delText>
          </w:r>
        </w:del>
        <w:del w:id="286" w:author="Hannah Marie Moyer, Ms" w:date="2023-07-01T15:33:00Z">
          <w:r w:rsidR="00D32350" w:rsidDel="00826802">
            <w:rPr>
              <w:rFonts w:eastAsiaTheme="minorHAnsi"/>
            </w:rPr>
            <w:delText xml:space="preserve">and </w:delText>
          </w:r>
        </w:del>
        <w:del w:id="287" w:author="Hannah Marie Moyer, Ms" w:date="2023-07-01T14:37:00Z">
          <w:r w:rsidR="00D32350" w:rsidDel="008D1BE5">
            <w:rPr>
              <w:rFonts w:eastAsiaTheme="minorHAnsi"/>
            </w:rPr>
            <w:delText xml:space="preserve">had </w:delText>
          </w:r>
        </w:del>
        <w:del w:id="288" w:author="Hannah Marie Moyer, Ms" w:date="2023-07-01T15:33:00Z">
          <w:r w:rsidR="00D32350" w:rsidDel="00826802">
            <w:rPr>
              <w:rFonts w:eastAsiaTheme="minorHAnsi"/>
            </w:rPr>
            <w:delText>a lower probabi</w:delText>
          </w:r>
        </w:del>
      </w:ins>
      <w:ins w:id="289" w:author="Jonathan Kimmelman, Dr." w:date="2023-06-30T15:54:00Z">
        <w:del w:id="290" w:author="Hannah Marie Moyer, Ms" w:date="2023-07-01T15:33:00Z">
          <w:r w:rsidR="00D32350" w:rsidDel="00826802">
            <w:rPr>
              <w:rFonts w:eastAsiaTheme="minorHAnsi"/>
            </w:rPr>
            <w:delText>lity of being positive compared with phase 3 trials that were launched</w:delText>
          </w:r>
        </w:del>
        <w:del w:id="291" w:author="Hannah Marie Moyer, Ms" w:date="2023-06-30T20:28:00Z">
          <w:r w:rsidR="00D32350" w:rsidDel="006B758A">
            <w:rPr>
              <w:rFonts w:eastAsiaTheme="minorHAnsi"/>
            </w:rPr>
            <w:delText>…</w:delText>
          </w:r>
        </w:del>
      </w:ins>
    </w:p>
    <w:p w14:paraId="0393F6CF" w14:textId="7DBA4908" w:rsidR="00D32350" w:rsidDel="00ED66FA" w:rsidRDefault="00D32350" w:rsidP="00ED66FA">
      <w:pPr>
        <w:autoSpaceDE w:val="0"/>
        <w:autoSpaceDN w:val="0"/>
        <w:adjustRightInd w:val="0"/>
        <w:rPr>
          <w:del w:id="292" w:author="Hannah Marie Moyer, Ms" w:date="2023-06-30T20:32:00Z"/>
          <w:rFonts w:eastAsiaTheme="minorHAnsi"/>
        </w:rPr>
        <w:pPrChange w:id="293" w:author="Hannah Marie Moyer, Ms" w:date="2023-07-01T15:23:00Z">
          <w:pPr>
            <w:autoSpaceDE w:val="0"/>
            <w:autoSpaceDN w:val="0"/>
            <w:adjustRightInd w:val="0"/>
          </w:pPr>
        </w:pPrChange>
      </w:pPr>
    </w:p>
    <w:p w14:paraId="6356ACD0" w14:textId="31408F89" w:rsidR="007F2B73" w:rsidDel="00416593" w:rsidRDefault="00D32350" w:rsidP="00ED66FA">
      <w:pPr>
        <w:autoSpaceDE w:val="0"/>
        <w:autoSpaceDN w:val="0"/>
        <w:adjustRightInd w:val="0"/>
        <w:rPr>
          <w:ins w:id="294" w:author="Jonathan Kimmelman, Dr." w:date="2023-06-30T15:51:00Z"/>
          <w:del w:id="295" w:author="Hannah Marie Moyer, Ms" w:date="2023-06-30T20:32:00Z"/>
          <w:rFonts w:eastAsiaTheme="minorHAnsi"/>
        </w:rPr>
        <w:pPrChange w:id="296" w:author="Hannah Marie Moyer, Ms" w:date="2023-07-01T15:23:00Z">
          <w:pPr>
            <w:autoSpaceDE w:val="0"/>
            <w:autoSpaceDN w:val="0"/>
            <w:adjustRightInd w:val="0"/>
          </w:pPr>
        </w:pPrChange>
      </w:pPr>
      <w:ins w:id="297" w:author="Jonathan Kimmelman, Dr." w:date="2023-06-30T15:54:00Z">
        <w:del w:id="298" w:author="Hannah Marie Moyer, Ms" w:date="2023-06-30T20:32:00Z">
          <w:r w:rsidDel="00416593">
            <w:rPr>
              <w:rFonts w:eastAsiaTheme="minorHAnsi"/>
            </w:rPr>
            <w:delText>In the present work, we assess the prevalence with which phase 3 trials in neurology are launched absent affirmative support from a phase 2 trial. Secondarily, we assess the impact of phase 2 bypa</w:delText>
          </w:r>
        </w:del>
        <w:del w:id="299" w:author="Hannah Marie Moyer, Ms" w:date="2023-06-30T20:13:00Z">
          <w:r w:rsidDel="002D6F4B">
            <w:rPr>
              <w:rFonts w:eastAsiaTheme="minorHAnsi"/>
            </w:rPr>
            <w:delText>ss…</w:delText>
          </w:r>
        </w:del>
      </w:ins>
      <w:ins w:id="300" w:author="Jonathan Kimmelman, Dr." w:date="2023-06-30T15:52:00Z">
        <w:del w:id="301" w:author="Hannah Marie Moyer, Ms" w:date="2023-06-30T20:13:00Z">
          <w:r w:rsidR="007F2B73" w:rsidDel="002D6F4B">
            <w:rPr>
              <w:rFonts w:eastAsiaTheme="minorHAnsi"/>
            </w:rPr>
            <w:delText xml:space="preserve"> </w:delText>
          </w:r>
        </w:del>
      </w:ins>
    </w:p>
    <w:p w14:paraId="3A0B0F20" w14:textId="77777777" w:rsidR="007F2B73" w:rsidDel="002D6F4B" w:rsidRDefault="007F2B73" w:rsidP="00ED66FA">
      <w:pPr>
        <w:autoSpaceDE w:val="0"/>
        <w:autoSpaceDN w:val="0"/>
        <w:adjustRightInd w:val="0"/>
        <w:rPr>
          <w:ins w:id="302" w:author="Jonathan Kimmelman, Dr." w:date="2023-06-30T15:37:00Z"/>
          <w:del w:id="303" w:author="Hannah Marie Moyer, Ms" w:date="2023-06-30T20:13:00Z"/>
          <w:rFonts w:eastAsiaTheme="minorHAnsi"/>
        </w:rPr>
        <w:pPrChange w:id="304" w:author="Hannah Marie Moyer, Ms" w:date="2023-07-01T15:23:00Z">
          <w:pPr>
            <w:autoSpaceDE w:val="0"/>
            <w:autoSpaceDN w:val="0"/>
            <w:adjustRightInd w:val="0"/>
          </w:pPr>
        </w:pPrChange>
      </w:pPr>
    </w:p>
    <w:p w14:paraId="1182D1E8" w14:textId="77777777" w:rsidR="004571AC" w:rsidDel="006B758A" w:rsidRDefault="004571AC" w:rsidP="00ED66FA">
      <w:pPr>
        <w:autoSpaceDE w:val="0"/>
        <w:autoSpaceDN w:val="0"/>
        <w:adjustRightInd w:val="0"/>
        <w:rPr>
          <w:ins w:id="305" w:author="Jonathan Kimmelman, Dr." w:date="2023-06-30T15:37:00Z"/>
          <w:del w:id="306" w:author="Hannah Marie Moyer, Ms" w:date="2023-06-30T20:30:00Z"/>
          <w:rFonts w:eastAsiaTheme="minorHAnsi"/>
        </w:rPr>
        <w:pPrChange w:id="307" w:author="Hannah Marie Moyer, Ms" w:date="2023-07-01T15:23:00Z">
          <w:pPr>
            <w:autoSpaceDE w:val="0"/>
            <w:autoSpaceDN w:val="0"/>
            <w:adjustRightInd w:val="0"/>
          </w:pPr>
        </w:pPrChange>
      </w:pPr>
    </w:p>
    <w:p w14:paraId="4C1D80BD" w14:textId="173E1946" w:rsidR="004571AC" w:rsidDel="006B758A" w:rsidRDefault="004571AC" w:rsidP="00ED66FA">
      <w:pPr>
        <w:autoSpaceDE w:val="0"/>
        <w:autoSpaceDN w:val="0"/>
        <w:adjustRightInd w:val="0"/>
        <w:rPr>
          <w:ins w:id="308" w:author="Jonathan Kimmelman, Dr." w:date="2023-06-30T15:37:00Z"/>
          <w:del w:id="309" w:author="Hannah Marie Moyer, Ms" w:date="2023-06-30T20:30:00Z"/>
          <w:rFonts w:eastAsiaTheme="minorHAnsi"/>
        </w:rPr>
        <w:pPrChange w:id="310" w:author="Hannah Marie Moyer, Ms" w:date="2023-07-01T15:23:00Z">
          <w:pPr>
            <w:autoSpaceDE w:val="0"/>
            <w:autoSpaceDN w:val="0"/>
            <w:adjustRightInd w:val="0"/>
          </w:pPr>
        </w:pPrChange>
      </w:pPr>
    </w:p>
    <w:p w14:paraId="23687818" w14:textId="14841E05" w:rsidR="004571AC" w:rsidDel="002D6F4B" w:rsidRDefault="004571AC" w:rsidP="00ED66FA">
      <w:pPr>
        <w:autoSpaceDE w:val="0"/>
        <w:autoSpaceDN w:val="0"/>
        <w:adjustRightInd w:val="0"/>
        <w:rPr>
          <w:ins w:id="311" w:author="Jonathan Kimmelman, Dr." w:date="2023-06-30T15:37:00Z"/>
          <w:del w:id="312" w:author="Hannah Marie Moyer, Ms" w:date="2023-06-30T20:13:00Z"/>
          <w:rFonts w:eastAsiaTheme="minorHAnsi"/>
        </w:rPr>
        <w:pPrChange w:id="313" w:author="Hannah Marie Moyer, Ms" w:date="2023-07-01T15:23:00Z">
          <w:pPr>
            <w:autoSpaceDE w:val="0"/>
            <w:autoSpaceDN w:val="0"/>
            <w:adjustRightInd w:val="0"/>
          </w:pPr>
        </w:pPrChange>
      </w:pPr>
    </w:p>
    <w:p w14:paraId="510002AC" w14:textId="77777777" w:rsidR="004571AC" w:rsidDel="002D6F4B" w:rsidRDefault="004571AC" w:rsidP="00ED66FA">
      <w:pPr>
        <w:autoSpaceDE w:val="0"/>
        <w:autoSpaceDN w:val="0"/>
        <w:adjustRightInd w:val="0"/>
        <w:rPr>
          <w:ins w:id="314" w:author="Jonathan Kimmelman, Dr." w:date="2023-06-30T15:37:00Z"/>
          <w:del w:id="315" w:author="Hannah Marie Moyer, Ms" w:date="2023-06-30T20:13:00Z"/>
          <w:rFonts w:eastAsiaTheme="minorHAnsi"/>
        </w:rPr>
        <w:pPrChange w:id="316" w:author="Hannah Marie Moyer, Ms" w:date="2023-07-01T15:23:00Z">
          <w:pPr>
            <w:autoSpaceDE w:val="0"/>
            <w:autoSpaceDN w:val="0"/>
            <w:adjustRightInd w:val="0"/>
          </w:pPr>
        </w:pPrChange>
      </w:pPr>
    </w:p>
    <w:p w14:paraId="2CA1FAB1" w14:textId="77777777" w:rsidR="004571AC" w:rsidDel="002D6F4B" w:rsidRDefault="004571AC" w:rsidP="00ED66FA">
      <w:pPr>
        <w:autoSpaceDE w:val="0"/>
        <w:autoSpaceDN w:val="0"/>
        <w:adjustRightInd w:val="0"/>
        <w:rPr>
          <w:ins w:id="317" w:author="Jonathan Kimmelman, Dr." w:date="2023-06-30T15:37:00Z"/>
          <w:del w:id="318" w:author="Hannah Marie Moyer, Ms" w:date="2023-06-30T20:13:00Z"/>
          <w:rFonts w:eastAsiaTheme="minorHAnsi"/>
        </w:rPr>
        <w:pPrChange w:id="319" w:author="Hannah Marie Moyer, Ms" w:date="2023-07-01T15:23:00Z">
          <w:pPr>
            <w:autoSpaceDE w:val="0"/>
            <w:autoSpaceDN w:val="0"/>
            <w:adjustRightInd w:val="0"/>
          </w:pPr>
        </w:pPrChange>
      </w:pPr>
    </w:p>
    <w:p w14:paraId="770C047F" w14:textId="77777777" w:rsidR="004571AC" w:rsidDel="002D6F4B" w:rsidRDefault="004571AC" w:rsidP="00ED66FA">
      <w:pPr>
        <w:autoSpaceDE w:val="0"/>
        <w:autoSpaceDN w:val="0"/>
        <w:adjustRightInd w:val="0"/>
        <w:rPr>
          <w:ins w:id="320" w:author="Jonathan Kimmelman, Dr." w:date="2023-06-30T15:37:00Z"/>
          <w:del w:id="321" w:author="Hannah Marie Moyer, Ms" w:date="2023-06-30T20:13:00Z"/>
          <w:rFonts w:eastAsiaTheme="minorHAnsi"/>
        </w:rPr>
        <w:pPrChange w:id="322" w:author="Hannah Marie Moyer, Ms" w:date="2023-07-01T15:23:00Z">
          <w:pPr>
            <w:autoSpaceDE w:val="0"/>
            <w:autoSpaceDN w:val="0"/>
            <w:adjustRightInd w:val="0"/>
          </w:pPr>
        </w:pPrChange>
      </w:pPr>
    </w:p>
    <w:p w14:paraId="0AE8406D" w14:textId="77777777" w:rsidR="004571AC" w:rsidDel="002D6F4B" w:rsidRDefault="004571AC" w:rsidP="00ED66FA">
      <w:pPr>
        <w:autoSpaceDE w:val="0"/>
        <w:autoSpaceDN w:val="0"/>
        <w:adjustRightInd w:val="0"/>
        <w:rPr>
          <w:ins w:id="323" w:author="Jonathan Kimmelman, Dr." w:date="2023-06-30T15:37:00Z"/>
          <w:del w:id="324" w:author="Hannah Marie Moyer, Ms" w:date="2023-06-30T20:13:00Z"/>
          <w:rFonts w:eastAsiaTheme="minorHAnsi"/>
        </w:rPr>
        <w:pPrChange w:id="325" w:author="Hannah Marie Moyer, Ms" w:date="2023-07-01T15:23:00Z">
          <w:pPr>
            <w:autoSpaceDE w:val="0"/>
            <w:autoSpaceDN w:val="0"/>
            <w:adjustRightInd w:val="0"/>
          </w:pPr>
        </w:pPrChange>
      </w:pPr>
    </w:p>
    <w:p w14:paraId="5CA824D9" w14:textId="77777777" w:rsidR="004571AC" w:rsidDel="002D6F4B" w:rsidRDefault="004571AC" w:rsidP="00ED66FA">
      <w:pPr>
        <w:autoSpaceDE w:val="0"/>
        <w:autoSpaceDN w:val="0"/>
        <w:adjustRightInd w:val="0"/>
        <w:rPr>
          <w:ins w:id="326" w:author="Jonathan Kimmelman, Dr." w:date="2023-06-30T15:37:00Z"/>
          <w:del w:id="327" w:author="Hannah Marie Moyer, Ms" w:date="2023-06-30T20:13:00Z"/>
          <w:rFonts w:eastAsiaTheme="minorHAnsi"/>
        </w:rPr>
        <w:pPrChange w:id="328" w:author="Hannah Marie Moyer, Ms" w:date="2023-07-01T15:23:00Z">
          <w:pPr>
            <w:autoSpaceDE w:val="0"/>
            <w:autoSpaceDN w:val="0"/>
            <w:adjustRightInd w:val="0"/>
          </w:pPr>
        </w:pPrChange>
      </w:pPr>
    </w:p>
    <w:p w14:paraId="79D12CBE" w14:textId="77777777" w:rsidR="004571AC" w:rsidDel="002D6F4B" w:rsidRDefault="004571AC" w:rsidP="00ED66FA">
      <w:pPr>
        <w:autoSpaceDE w:val="0"/>
        <w:autoSpaceDN w:val="0"/>
        <w:adjustRightInd w:val="0"/>
        <w:rPr>
          <w:ins w:id="329" w:author="Jonathan Kimmelman, Dr." w:date="2023-06-30T15:37:00Z"/>
          <w:del w:id="330" w:author="Hannah Marie Moyer, Ms" w:date="2023-06-30T20:13:00Z"/>
          <w:rFonts w:eastAsiaTheme="minorHAnsi"/>
        </w:rPr>
        <w:pPrChange w:id="331" w:author="Hannah Marie Moyer, Ms" w:date="2023-07-01T15:23:00Z">
          <w:pPr>
            <w:autoSpaceDE w:val="0"/>
            <w:autoSpaceDN w:val="0"/>
            <w:adjustRightInd w:val="0"/>
          </w:pPr>
        </w:pPrChange>
      </w:pPr>
    </w:p>
    <w:p w14:paraId="2641FB7E" w14:textId="6EBD17F6" w:rsidR="00F217EB" w:rsidRPr="00F217EB" w:rsidDel="006B758A" w:rsidRDefault="00F217EB" w:rsidP="00ED66FA">
      <w:pPr>
        <w:autoSpaceDE w:val="0"/>
        <w:autoSpaceDN w:val="0"/>
        <w:adjustRightInd w:val="0"/>
        <w:rPr>
          <w:del w:id="332" w:author="Hannah Marie Moyer, Ms" w:date="2023-06-30T20:30:00Z"/>
          <w:rFonts w:eastAsiaTheme="minorHAnsi"/>
        </w:rPr>
        <w:pPrChange w:id="333" w:author="Hannah Marie Moyer, Ms" w:date="2023-07-01T15:23:00Z">
          <w:pPr>
            <w:autoSpaceDE w:val="0"/>
            <w:autoSpaceDN w:val="0"/>
            <w:adjustRightInd w:val="0"/>
          </w:pPr>
        </w:pPrChange>
      </w:pPr>
    </w:p>
    <w:p w14:paraId="0A9C8C4E" w14:textId="674D302D" w:rsidR="006E5876" w:rsidRPr="00F217EB" w:rsidDel="006B758A" w:rsidRDefault="006E5876" w:rsidP="00ED66FA">
      <w:pPr>
        <w:autoSpaceDE w:val="0"/>
        <w:autoSpaceDN w:val="0"/>
        <w:adjustRightInd w:val="0"/>
        <w:rPr>
          <w:del w:id="334" w:author="Hannah Marie Moyer, Ms" w:date="2023-06-30T20:30:00Z"/>
          <w:rFonts w:eastAsiaTheme="minorHAnsi"/>
        </w:rPr>
        <w:pPrChange w:id="335" w:author="Hannah Marie Moyer, Ms" w:date="2023-07-01T15:23:00Z">
          <w:pPr>
            <w:autoSpaceDE w:val="0"/>
            <w:autoSpaceDN w:val="0"/>
            <w:adjustRightInd w:val="0"/>
          </w:pPr>
        </w:pPrChange>
      </w:pPr>
    </w:p>
    <w:p w14:paraId="662D8DB5" w14:textId="2B80601D" w:rsidR="00451B6F" w:rsidRPr="00EC48EC" w:rsidDel="006B758A" w:rsidRDefault="00042E53" w:rsidP="00ED66FA">
      <w:pPr>
        <w:autoSpaceDE w:val="0"/>
        <w:autoSpaceDN w:val="0"/>
        <w:adjustRightInd w:val="0"/>
        <w:rPr>
          <w:del w:id="336" w:author="Hannah Marie Moyer, Ms" w:date="2023-06-30T20:30:00Z"/>
        </w:rPr>
        <w:pPrChange w:id="337" w:author="Hannah Marie Moyer, Ms" w:date="2023-07-01T15:23:00Z">
          <w:pPr>
            <w:autoSpaceDE w:val="0"/>
            <w:autoSpaceDN w:val="0"/>
            <w:adjustRightInd w:val="0"/>
          </w:pPr>
        </w:pPrChange>
      </w:pPr>
      <w:del w:id="338" w:author="Hannah Marie Moyer, Ms" w:date="2023-06-30T20:20:00Z">
        <w:r w:rsidRPr="006D0200" w:rsidDel="004C4168">
          <w:rPr>
            <w:rFonts w:eastAsiaTheme="minorHAnsi"/>
          </w:rPr>
          <w:delText>Given these issues, t</w:delText>
        </w:r>
        <w:r w:rsidR="00F60D53" w:rsidRPr="006D0200" w:rsidDel="004C4168">
          <w:rPr>
            <w:rFonts w:eastAsiaTheme="minorHAnsi"/>
          </w:rPr>
          <w:delText xml:space="preserve">here is controversy in the literature </w:delText>
        </w:r>
        <w:r w:rsidR="00E86DB1" w:rsidRPr="006D0200" w:rsidDel="004C4168">
          <w:rPr>
            <w:rFonts w:eastAsiaTheme="minorHAnsi"/>
          </w:rPr>
          <w:delText>surrounding</w:delText>
        </w:r>
      </w:del>
      <w:del w:id="339" w:author="Hannah Marie Moyer, Ms" w:date="2023-06-30T20:18:00Z">
        <w:r w:rsidR="006F5748" w:rsidRPr="006D0200" w:rsidDel="00A257C6">
          <w:rPr>
            <w:rFonts w:eastAsiaTheme="minorHAnsi"/>
          </w:rPr>
          <w:delText xml:space="preserve"> </w:delText>
        </w:r>
        <w:r w:rsidR="006F5748" w:rsidRPr="006D0200" w:rsidDel="00A257C6">
          <w:delText>“</w:delText>
        </w:r>
        <w:commentRangeStart w:id="340"/>
        <w:r w:rsidR="006F5748" w:rsidRPr="006D0200" w:rsidDel="00A257C6">
          <w:delText xml:space="preserve">how much information is sufficient to proceed to </w:delText>
        </w:r>
        <w:r w:rsidR="007F09AF" w:rsidRPr="006D0200" w:rsidDel="00A257C6">
          <w:delText xml:space="preserve">phase </w:delText>
        </w:r>
        <w:r w:rsidR="006F5748" w:rsidRPr="006D0200" w:rsidDel="00A257C6">
          <w:delText>3 without excessive risk of failure</w:delText>
        </w:r>
        <w:commentRangeEnd w:id="340"/>
        <w:r w:rsidR="004571AC" w:rsidDel="00A257C6">
          <w:rPr>
            <w:rStyle w:val="CommentReference"/>
            <w:rFonts w:asciiTheme="minorHAnsi" w:eastAsiaTheme="minorHAnsi" w:hAnsiTheme="minorHAnsi" w:cstheme="minorBidi"/>
          </w:rPr>
          <w:commentReference w:id="340"/>
        </w:r>
        <w:r w:rsidR="006F5748" w:rsidRPr="006D0200" w:rsidDel="00A257C6">
          <w:delText>?”</w:delText>
        </w:r>
      </w:del>
      <w:del w:id="341" w:author="Hannah Marie Moyer, Ms" w:date="2023-06-30T20:20:00Z">
        <w:r w:rsidR="006F5748" w:rsidRPr="006D0200" w:rsidDel="004C4168">
          <w:fldChar w:fldCharType="begin"/>
        </w:r>
        <w:r w:rsidR="00B53AD0" w:rsidDel="004C4168">
          <w:delInstrText xml:space="preserve"> ADDIN ZOTERO_ITEM CSL_CITATION {"citationID":"a18j9flj46o","properties":{"formattedCitation":"\\super 6\\nosupersub{}","plainCitation":"6","noteIndex":0},"citationItems":[{"id":6,"uris":["http://zotero.org/users/5374610/items/HU43ZI5T"],"itemData":{"id":6,"type":"article-journal","abstract":"Phase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delInstrText>
        </w:r>
        <w:r w:rsidR="006F5748" w:rsidRPr="006D0200" w:rsidDel="004C4168">
          <w:fldChar w:fldCharType="separate"/>
        </w:r>
        <w:r w:rsidR="00B53AD0" w:rsidRPr="00B53AD0" w:rsidDel="004C4168">
          <w:rPr>
            <w:vertAlign w:val="superscript"/>
          </w:rPr>
          <w:delText>6</w:delText>
        </w:r>
        <w:r w:rsidR="006F5748" w:rsidRPr="006D0200" w:rsidDel="004C4168">
          <w:fldChar w:fldCharType="end"/>
        </w:r>
        <w:r w:rsidR="006F5748" w:rsidRPr="006D0200" w:rsidDel="004C4168">
          <w:delText xml:space="preserve"> </w:delText>
        </w:r>
        <w:r w:rsidR="006D0200" w:rsidDel="004C4168">
          <w:delText xml:space="preserve">For example, </w:delText>
        </w:r>
        <w:r w:rsidR="000A6C6F" w:rsidDel="004C4168">
          <w:delText>researchers</w:delText>
        </w:r>
        <w:r w:rsidR="006D0200" w:rsidDel="004C4168">
          <w:delText xml:space="preserve"> may initiate phase 3 after simply measuring </w:delText>
        </w:r>
        <w:r w:rsidR="006D0200" w:rsidRPr="00F217EB" w:rsidDel="004C4168">
          <w:rPr>
            <w:rFonts w:eastAsiaTheme="minorHAnsi"/>
          </w:rPr>
          <w:delText>“proof of concept”</w:delText>
        </w:r>
        <w:r w:rsidR="006D0200" w:rsidDel="004C4168">
          <w:rPr>
            <w:rFonts w:eastAsiaTheme="minorHAnsi"/>
          </w:rPr>
          <w:delText xml:space="preserve"> in a P2</w:delText>
        </w:r>
        <w:r w:rsidR="00EC48EC" w:rsidDel="004C4168">
          <w:rPr>
            <w:rFonts w:eastAsiaTheme="minorHAnsi"/>
          </w:rPr>
          <w:delText xml:space="preserve"> trial.</w:delText>
        </w:r>
        <w:r w:rsidR="00F5055A" w:rsidDel="004C4168">
          <w:fldChar w:fldCharType="begin"/>
        </w:r>
        <w:r w:rsidR="00B53AD0" w:rsidDel="004C4168">
          <w:delInstrText xml:space="preserve"> ADDIN ZOTERO_ITEM CSL_CITATION {"citationID":"a1cv1b8a68k","properties":{"formattedCitation":"\\super 7\\uc0\\u8211{}9\\nosupersub{}","plainCitation":"7–9","noteIndex":0},"citationItems":[{"id":7,"uris":["http://zotero.org/users/5374610/items/N2S9Y2UN"],"itemData":{"id":7,"type":"article-journal","abstract":"The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Jan"}],"issued":{"date-parts":[["2021",2,5]]}}},{"id":8,"uris":["http://zotero.org/users/5374610/items/NPSVZ6NC"],"itemData":{"id":8,"type":"article-journal","abstract":"Go/No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Z."}],"issued":{"date-parts":[["2015",3]]}}},{"id":"DEmVj1Kd/O5InZYLi","uris":["http://zotero.org/groups/2765074/items/632TNAD3"],"itemData":{"id":2629,"type":"article-journal","container-title":"Clinical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delInstrText>
        </w:r>
        <w:r w:rsidR="00F5055A" w:rsidDel="004C4168">
          <w:fldChar w:fldCharType="separate"/>
        </w:r>
        <w:r w:rsidR="00B53AD0" w:rsidRPr="00B53AD0" w:rsidDel="004C4168">
          <w:rPr>
            <w:vertAlign w:val="superscript"/>
          </w:rPr>
          <w:delText>7–9</w:delText>
        </w:r>
        <w:r w:rsidR="00F5055A" w:rsidDel="004C4168">
          <w:fldChar w:fldCharType="end"/>
        </w:r>
        <w:r w:rsidR="00F5055A" w:rsidDel="004C4168">
          <w:delText xml:space="preserve"> </w:delText>
        </w:r>
        <w:r w:rsidR="00E86DB1" w:rsidRPr="00F217EB" w:rsidDel="004C4168">
          <w:rPr>
            <w:rFonts w:eastAsiaTheme="minorHAnsi"/>
          </w:rPr>
          <w:delText>Alternatively,</w:delText>
        </w:r>
        <w:r w:rsidR="00C36543" w:rsidRPr="00F217EB" w:rsidDel="004C4168">
          <w:rPr>
            <w:rFonts w:eastAsiaTheme="minorHAnsi"/>
          </w:rPr>
          <w:delText xml:space="preserve"> researchers may use surrogate</w:delText>
        </w:r>
        <w:r w:rsidR="000A6C6F" w:rsidDel="004C4168">
          <w:rPr>
            <w:rFonts w:eastAsiaTheme="minorHAnsi"/>
          </w:rPr>
          <w:delText>/</w:delText>
        </w:r>
        <w:r w:rsidR="00C36543" w:rsidRPr="00F217EB" w:rsidDel="004C4168">
          <w:rPr>
            <w:rFonts w:eastAsiaTheme="minorHAnsi"/>
          </w:rPr>
          <w:delText>clinical endpoints in a phase 2 trial</w:delText>
        </w:r>
        <w:r w:rsidR="000A6C6F" w:rsidDel="004C4168">
          <w:rPr>
            <w:rFonts w:eastAsiaTheme="minorHAnsi"/>
          </w:rPr>
          <w:delText xml:space="preserve">, </w:delText>
        </w:r>
        <w:r w:rsidR="00C36543" w:rsidRPr="00F217EB" w:rsidDel="004C4168">
          <w:rPr>
            <w:rFonts w:eastAsiaTheme="minorHAnsi"/>
          </w:rPr>
          <w:delText>find a</w:delText>
        </w:r>
        <w:r w:rsidR="00451B6F" w:rsidRPr="00F217EB" w:rsidDel="004C4168">
          <w:rPr>
            <w:rFonts w:eastAsiaTheme="minorHAnsi"/>
          </w:rPr>
          <w:delText xml:space="preserve"> nonpositive result on their primary endpoint</w:delText>
        </w:r>
        <w:r w:rsidR="000A6C6F" w:rsidDel="004C4168">
          <w:rPr>
            <w:rFonts w:eastAsiaTheme="minorHAnsi"/>
          </w:rPr>
          <w:delText>, and then start a phase 3 trial anyway</w:delText>
        </w:r>
        <w:r w:rsidR="00451B6F" w:rsidRPr="00F217EB" w:rsidDel="004C4168">
          <w:rPr>
            <w:rFonts w:eastAsiaTheme="minorHAnsi"/>
          </w:rPr>
          <w:delText xml:space="preserve"> due to efficacy signals on secondary analyses. It is also possible that phase 3 trials are started without the treatment ever having been tested in a phase 2 trial the same disease area. We call these approaches</w:delText>
        </w:r>
        <w:r w:rsidR="003D2D6B" w:rsidRPr="00F217EB" w:rsidDel="004C4168">
          <w:rPr>
            <w:rFonts w:eastAsiaTheme="minorHAnsi"/>
          </w:rPr>
          <w:delText xml:space="preserve"> - </w:delText>
        </w:r>
        <w:r w:rsidR="00451B6F" w:rsidRPr="00F217EB" w:rsidDel="004C4168">
          <w:rPr>
            <w:rFonts w:eastAsiaTheme="minorHAnsi"/>
          </w:rPr>
          <w:delText xml:space="preserve">when researchers initiate phase 3 trials without positive surrogate or clinical evidence from a </w:delText>
        </w:r>
        <w:r w:rsidR="007F09AF" w:rsidDel="004C4168">
          <w:rPr>
            <w:rFonts w:eastAsiaTheme="minorHAnsi"/>
          </w:rPr>
          <w:delText xml:space="preserve">phase </w:delText>
        </w:r>
        <w:r w:rsidR="00451B6F" w:rsidRPr="00F217EB" w:rsidDel="004C4168">
          <w:rPr>
            <w:rFonts w:eastAsiaTheme="minorHAnsi"/>
          </w:rPr>
          <w:delText>2 trial</w:delText>
        </w:r>
        <w:r w:rsidR="003D2D6B" w:rsidRPr="00F217EB" w:rsidDel="004C4168">
          <w:rPr>
            <w:rFonts w:eastAsiaTheme="minorHAnsi"/>
          </w:rPr>
          <w:delText xml:space="preserve"> -</w:delText>
        </w:r>
        <w:r w:rsidR="00451B6F" w:rsidRPr="00F217EB" w:rsidDel="004C4168">
          <w:rPr>
            <w:rFonts w:eastAsiaTheme="minorHAnsi"/>
          </w:rPr>
          <w:delText xml:space="preserve"> “P2 bypass.”</w:delText>
        </w:r>
        <w:r w:rsidR="00451B6F" w:rsidRPr="00F217EB" w:rsidDel="004C4168">
          <w:rPr>
            <w:rFonts w:eastAsiaTheme="minorHAnsi"/>
            <w:vertAlign w:val="superscript"/>
          </w:rPr>
          <w:delText>8</w:delText>
        </w:r>
        <w:r w:rsidR="000A6C6F" w:rsidDel="004C4168">
          <w:rPr>
            <w:rFonts w:eastAsiaTheme="minorHAnsi"/>
            <w:vertAlign w:val="superscript"/>
          </w:rPr>
          <w:delText xml:space="preserve"> </w:delText>
        </w:r>
      </w:del>
      <w:del w:id="342" w:author="Hannah Marie Moyer, Ms" w:date="2023-06-30T20:19:00Z">
        <w:r w:rsidR="00F5055A" w:rsidDel="00A257C6">
          <w:rPr>
            <w:rFonts w:eastAsiaTheme="minorHAnsi"/>
          </w:rPr>
          <w:delText xml:space="preserve">Researchers are unclear how </w:delText>
        </w:r>
      </w:del>
      <w:del w:id="343" w:author="Hannah Marie Moyer, Ms" w:date="2023-06-30T20:18:00Z">
        <w:r w:rsidR="00F5055A" w:rsidDel="00A257C6">
          <w:rPr>
            <w:rFonts w:eastAsiaTheme="minorHAnsi"/>
          </w:rPr>
          <w:delText xml:space="preserve">these </w:delText>
        </w:r>
      </w:del>
      <w:del w:id="344" w:author="Hannah Marie Moyer, Ms" w:date="2023-06-30T20:19:00Z">
        <w:r w:rsidR="00F5055A" w:rsidDel="00A257C6">
          <w:rPr>
            <w:rFonts w:eastAsiaTheme="minorHAnsi"/>
          </w:rPr>
          <w:delText xml:space="preserve">different types of evidence may </w:delText>
        </w:r>
        <w:r w:rsidR="00451B6F" w:rsidRPr="00F217EB" w:rsidDel="00A257C6">
          <w:rPr>
            <w:rFonts w:eastAsiaTheme="minorHAnsi"/>
          </w:rPr>
          <w:delText>be important to “derisk” phase 3 trial</w:delText>
        </w:r>
        <w:r w:rsidR="000A6C6F" w:rsidDel="00A257C6">
          <w:rPr>
            <w:rFonts w:eastAsiaTheme="minorHAnsi"/>
          </w:rPr>
          <w:delText>s</w:delText>
        </w:r>
        <w:r w:rsidR="00762B34" w:rsidDel="00A257C6">
          <w:rPr>
            <w:rFonts w:eastAsiaTheme="minorHAnsi"/>
          </w:rPr>
          <w:delText xml:space="preserve"> against negative outcomes</w:delText>
        </w:r>
        <w:r w:rsidR="00451B6F" w:rsidRPr="00F217EB" w:rsidDel="00A257C6">
          <w:rPr>
            <w:rFonts w:eastAsiaTheme="minorHAnsi"/>
          </w:rPr>
          <w:delText>.</w:delText>
        </w:r>
        <w:r w:rsidR="00DC627C" w:rsidDel="00A257C6">
          <w:rPr>
            <w:vertAlign w:val="superscript"/>
          </w:rPr>
          <w:fldChar w:fldCharType="begin"/>
        </w:r>
        <w:r w:rsidR="00DC627C" w:rsidDel="00A257C6">
          <w:rPr>
            <w:vertAlign w:val="superscript"/>
          </w:rPr>
          <w:delInstrText xml:space="preserve"> ADDIN ZOTERO_ITEM CSL_CITATION {"citationID":"cWs5CIpc","properties":{"formattedCitation":"\\super 9\\nosupersub{}","plainCitation":"9","noteIndex":0},"citationItems":[{"id":"DEmVj1Kd/O5InZYLi","uris":["http://zotero.org/groups/2765074/items/632TNAD3"],"itemData":{"id":"DEmVj1Kd/O5InZYLi","type":"article-journal","container-title":"Clinical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delInstrText>
        </w:r>
        <w:r w:rsidR="00DC627C" w:rsidDel="00A257C6">
          <w:rPr>
            <w:vertAlign w:val="superscript"/>
          </w:rPr>
          <w:fldChar w:fldCharType="separate"/>
        </w:r>
        <w:r w:rsidR="00DC627C" w:rsidRPr="00DC627C" w:rsidDel="00A257C6">
          <w:rPr>
            <w:vertAlign w:val="superscript"/>
          </w:rPr>
          <w:delText>9</w:delText>
        </w:r>
        <w:r w:rsidR="00DC627C" w:rsidDel="00A257C6">
          <w:rPr>
            <w:vertAlign w:val="superscript"/>
          </w:rPr>
          <w:fldChar w:fldCharType="end"/>
        </w:r>
      </w:del>
    </w:p>
    <w:p w14:paraId="0A575FE7" w14:textId="77777777" w:rsidR="00F60D53" w:rsidRPr="00F217EB" w:rsidDel="00ED66FA" w:rsidRDefault="00F60D53" w:rsidP="00ED66FA">
      <w:pPr>
        <w:autoSpaceDE w:val="0"/>
        <w:autoSpaceDN w:val="0"/>
        <w:adjustRightInd w:val="0"/>
        <w:rPr>
          <w:del w:id="345" w:author="Hannah Marie Moyer, Ms" w:date="2023-07-01T15:23:00Z"/>
          <w:rFonts w:eastAsiaTheme="minorHAnsi"/>
        </w:rPr>
        <w:pPrChange w:id="346" w:author="Hannah Marie Moyer, Ms" w:date="2023-07-01T15:23:00Z">
          <w:pPr>
            <w:autoSpaceDE w:val="0"/>
            <w:autoSpaceDN w:val="0"/>
            <w:adjustRightInd w:val="0"/>
          </w:pPr>
        </w:pPrChange>
      </w:pPr>
    </w:p>
    <w:p w14:paraId="0ADB9EEF" w14:textId="3571E81A" w:rsidR="004E613C" w:rsidRPr="005D04DB" w:rsidRDefault="00416593" w:rsidP="00ED66FA">
      <w:pPr>
        <w:autoSpaceDE w:val="0"/>
        <w:autoSpaceDN w:val="0"/>
        <w:adjustRightInd w:val="0"/>
        <w:rPr>
          <w:rFonts w:eastAsiaTheme="minorHAnsi"/>
          <w:rPrChange w:id="347" w:author="Hannah Marie Moyer, Ms" w:date="2023-06-30T20:38:00Z">
            <w:rPr>
              <w:rFonts w:eastAsiaTheme="minorHAnsi"/>
              <w:highlight w:val="yellow"/>
            </w:rPr>
          </w:rPrChange>
        </w:rPr>
      </w:pPr>
      <w:ins w:id="348" w:author="Hannah Marie Moyer, Ms" w:date="2023-06-30T20:33:00Z">
        <w:r w:rsidRPr="00F217EB">
          <w:rPr>
            <w:rFonts w:eastAsiaTheme="minorHAnsi"/>
            <w:vertAlign w:val="superscript"/>
          </w:rPr>
          <w:t>8</w:t>
        </w:r>
        <w:r>
          <w:rPr>
            <w:rFonts w:eastAsiaTheme="minorHAnsi"/>
            <w:vertAlign w:val="superscript"/>
          </w:rPr>
          <w:t xml:space="preserve"> </w:t>
        </w:r>
      </w:ins>
      <w:del w:id="349" w:author="Hannah Marie Moyer, Ms" w:date="2023-06-30T20:31:00Z">
        <w:r w:rsidR="00F60D53" w:rsidRPr="00F217EB" w:rsidDel="00416593">
          <w:rPr>
            <w:rFonts w:eastAsiaTheme="minorHAnsi"/>
          </w:rPr>
          <w:delText>P2 bypassing</w:delText>
        </w:r>
        <w:r w:rsidR="00EE2099" w:rsidRPr="00F217EB" w:rsidDel="00416593">
          <w:rPr>
            <w:rFonts w:eastAsiaTheme="minorHAnsi"/>
          </w:rPr>
          <w:delText xml:space="preserve"> </w:delText>
        </w:r>
        <w:commentRangeStart w:id="350"/>
        <w:r w:rsidR="003A4924" w:rsidRPr="00F217EB" w:rsidDel="00416593">
          <w:rPr>
            <w:rFonts w:eastAsiaTheme="minorHAnsi"/>
          </w:rPr>
          <w:delText xml:space="preserve">has </w:delText>
        </w:r>
        <w:r w:rsidR="00EE2099" w:rsidRPr="00F217EB" w:rsidDel="00416593">
          <w:rPr>
            <w:rFonts w:eastAsiaTheme="minorHAnsi"/>
          </w:rPr>
          <w:delText xml:space="preserve">been discussed </w:delText>
        </w:r>
        <w:commentRangeEnd w:id="350"/>
        <w:r w:rsidR="004571AC" w:rsidDel="00416593">
          <w:rPr>
            <w:rStyle w:val="CommentReference"/>
            <w:rFonts w:asciiTheme="minorHAnsi" w:eastAsiaTheme="minorHAnsi" w:hAnsiTheme="minorHAnsi" w:cstheme="minorBidi"/>
          </w:rPr>
          <w:commentReference w:id="350"/>
        </w:r>
        <w:r w:rsidR="00EE2099" w:rsidRPr="00F217EB" w:rsidDel="00416593">
          <w:rPr>
            <w:rFonts w:eastAsiaTheme="minorHAnsi"/>
          </w:rPr>
          <w:delText>in the literature,</w:delText>
        </w:r>
        <w:r w:rsidR="00EE2099" w:rsidRPr="00F217EB" w:rsidDel="00416593">
          <w:rPr>
            <w:rFonts w:eastAsiaTheme="minorHAnsi"/>
            <w:vertAlign w:val="superscript"/>
          </w:rPr>
          <w:delText>9,10</w:delText>
        </w:r>
        <w:r w:rsidR="00EE2099" w:rsidRPr="00F217EB" w:rsidDel="00416593">
          <w:rPr>
            <w:rFonts w:eastAsiaTheme="minorHAnsi"/>
          </w:rPr>
          <w:delText xml:space="preserve"> although </w:delText>
        </w:r>
        <w:commentRangeStart w:id="351"/>
        <w:r w:rsidR="00EE2099" w:rsidRPr="00F217EB" w:rsidDel="00416593">
          <w:rPr>
            <w:rFonts w:eastAsiaTheme="minorHAnsi"/>
          </w:rPr>
          <w:delText xml:space="preserve">it is unclear </w:delText>
        </w:r>
        <w:commentRangeEnd w:id="351"/>
        <w:r w:rsidR="004571AC" w:rsidDel="00416593">
          <w:rPr>
            <w:rStyle w:val="CommentReference"/>
            <w:rFonts w:asciiTheme="minorHAnsi" w:eastAsiaTheme="minorHAnsi" w:hAnsiTheme="minorHAnsi" w:cstheme="minorBidi"/>
          </w:rPr>
          <w:commentReference w:id="351"/>
        </w:r>
        <w:r w:rsidR="00EE2099" w:rsidRPr="00F217EB" w:rsidDel="00416593">
          <w:rPr>
            <w:rFonts w:eastAsiaTheme="minorHAnsi"/>
          </w:rPr>
          <w:delText>how prevalent it is in neurologic drug development. For example, s</w:delText>
        </w:r>
      </w:del>
      <w:del w:id="352" w:author="Hannah Marie Moyer, Ms" w:date="2023-06-30T20:35:00Z">
        <w:r w:rsidR="00EE2099" w:rsidRPr="00F217EB" w:rsidDel="00416593">
          <w:rPr>
            <w:rFonts w:eastAsiaTheme="minorHAnsi"/>
          </w:rPr>
          <w:delText>ome</w:delText>
        </w:r>
      </w:del>
      <w:del w:id="353" w:author="Hannah Marie Moyer, Ms" w:date="2023-07-01T15:33:00Z">
        <w:r w:rsidR="00EE2099" w:rsidRPr="00F217EB" w:rsidDel="00826802">
          <w:rPr>
            <w:rFonts w:eastAsiaTheme="minorHAnsi"/>
          </w:rPr>
          <w:delText xml:space="preserve"> </w:delText>
        </w:r>
      </w:del>
      <w:del w:id="354" w:author="Hannah Marie Moyer, Ms" w:date="2023-06-30T20:35:00Z">
        <w:r w:rsidR="00EE2099" w:rsidRPr="00F217EB" w:rsidDel="00416593">
          <w:rPr>
            <w:rFonts w:eastAsiaTheme="minorHAnsi"/>
          </w:rPr>
          <w:delText>r</w:delText>
        </w:r>
      </w:del>
      <w:del w:id="355" w:author="Hannah Marie Moyer, Ms" w:date="2023-07-01T15:21:00Z">
        <w:r w:rsidR="00EE2099" w:rsidRPr="00F217EB" w:rsidDel="00ED66FA">
          <w:rPr>
            <w:rFonts w:eastAsiaTheme="minorHAnsi"/>
          </w:rPr>
          <w:delText xml:space="preserve">eviews have called </w:delText>
        </w:r>
      </w:del>
      <w:del w:id="356" w:author="Hannah Marie Moyer, Ms" w:date="2023-06-30T20:31:00Z">
        <w:r w:rsidR="00EE2099" w:rsidRPr="00F217EB" w:rsidDel="00416593">
          <w:rPr>
            <w:rFonts w:eastAsiaTheme="minorHAnsi"/>
          </w:rPr>
          <w:delText xml:space="preserve">it </w:delText>
        </w:r>
      </w:del>
      <w:del w:id="357" w:author="Hannah Marie Moyer, Ms" w:date="2023-07-01T15:21:00Z">
        <w:r w:rsidR="00EE2099" w:rsidRPr="00F217EB" w:rsidDel="00ED66FA">
          <w:rPr>
            <w:rFonts w:eastAsiaTheme="minorHAnsi"/>
          </w:rPr>
          <w:delText>“rare,”</w:delText>
        </w:r>
        <w:r w:rsidR="00EE2099" w:rsidRPr="00F217EB" w:rsidDel="00ED66FA">
          <w:rPr>
            <w:rFonts w:eastAsiaTheme="minorHAnsi"/>
            <w:vertAlign w:val="superscript"/>
          </w:rPr>
          <w:delText>11</w:delText>
        </w:r>
        <w:r w:rsidR="00EE2099" w:rsidRPr="00F217EB" w:rsidDel="00ED66FA">
          <w:rPr>
            <w:rFonts w:eastAsiaTheme="minorHAnsi"/>
          </w:rPr>
          <w:delText xml:space="preserve"> while others mention that it is a strategy used by “many” sponsors.</w:delText>
        </w:r>
        <w:r w:rsidR="00EE2099" w:rsidRPr="00F217EB" w:rsidDel="00ED66FA">
          <w:rPr>
            <w:rFonts w:eastAsiaTheme="minorHAnsi"/>
            <w:vertAlign w:val="superscript"/>
          </w:rPr>
          <w:delText>12</w:delText>
        </w:r>
        <w:r w:rsidR="00EE2099" w:rsidRPr="00F217EB" w:rsidDel="00ED66FA">
          <w:rPr>
            <w:rFonts w:eastAsiaTheme="minorHAnsi"/>
          </w:rPr>
          <w:delText xml:space="preserve"> </w:delText>
        </w:r>
      </w:del>
      <w:del w:id="358" w:author="Hannah Marie Moyer, Ms" w:date="2023-06-30T20:33:00Z">
        <w:r w:rsidR="00EE2099" w:rsidRPr="00F217EB" w:rsidDel="00416593">
          <w:rPr>
            <w:rFonts w:eastAsiaTheme="minorHAnsi"/>
          </w:rPr>
          <w:delText>In cancer drug development, we found that nearly half of phase 3 trials investigating treatments for solid tumors bypassed P2.</w:delText>
        </w:r>
        <w:r w:rsidR="00EE2099" w:rsidRPr="00F217EB" w:rsidDel="00416593">
          <w:rPr>
            <w:rFonts w:eastAsiaTheme="minorHAnsi"/>
            <w:vertAlign w:val="superscript"/>
          </w:rPr>
          <w:delText>8</w:delText>
        </w:r>
        <w:r w:rsidR="002559A7" w:rsidDel="00416593">
          <w:rPr>
            <w:rFonts w:eastAsiaTheme="minorHAnsi"/>
            <w:vertAlign w:val="superscript"/>
          </w:rPr>
          <w:delText xml:space="preserve"> </w:delText>
        </w:r>
      </w:del>
      <w:r w:rsidR="002559A7">
        <w:rPr>
          <w:rFonts w:eastAsiaTheme="minorHAnsi"/>
        </w:rPr>
        <w:t>To the best of our</w:t>
      </w:r>
      <w:r w:rsidR="0082145F" w:rsidRPr="00F217EB">
        <w:rPr>
          <w:rFonts w:eastAsiaTheme="minorHAnsi"/>
        </w:rPr>
        <w:t xml:space="preserve"> knowledge, n</w:t>
      </w:r>
      <w:r w:rsidR="0082145F" w:rsidRPr="004E613C">
        <w:rPr>
          <w:rFonts w:eastAsiaTheme="minorHAnsi"/>
        </w:rPr>
        <w:t>o research</w:t>
      </w:r>
      <w:r w:rsidR="00A4068D" w:rsidRPr="004E613C">
        <w:rPr>
          <w:rFonts w:eastAsiaTheme="minorHAnsi"/>
        </w:rPr>
        <w:t>ers</w:t>
      </w:r>
      <w:r w:rsidR="0082145F" w:rsidRPr="004E613C">
        <w:rPr>
          <w:rFonts w:eastAsiaTheme="minorHAnsi"/>
        </w:rPr>
        <w:t xml:space="preserve"> ha</w:t>
      </w:r>
      <w:r w:rsidR="00A4068D" w:rsidRPr="004E613C">
        <w:rPr>
          <w:rFonts w:eastAsiaTheme="minorHAnsi"/>
        </w:rPr>
        <w:t>ve</w:t>
      </w:r>
      <w:r w:rsidR="0082145F" w:rsidRPr="004E613C">
        <w:rPr>
          <w:rFonts w:eastAsiaTheme="minorHAnsi"/>
        </w:rPr>
        <w:t xml:space="preserve"> systematically </w:t>
      </w:r>
      <w:del w:id="359" w:author="Hannah Marie Moyer, Ms" w:date="2023-07-01T15:38:00Z">
        <w:r w:rsidR="004E613C" w:rsidRPr="004E613C" w:rsidDel="00C530BC">
          <w:rPr>
            <w:rFonts w:eastAsiaTheme="minorHAnsi"/>
          </w:rPr>
          <w:delText xml:space="preserve">characterized </w:delText>
        </w:r>
      </w:del>
      <w:ins w:id="360" w:author="Hannah Marie Moyer, Ms" w:date="2023-07-01T15:39:00Z">
        <w:r w:rsidR="00C530BC">
          <w:rPr>
            <w:rFonts w:eastAsiaTheme="minorHAnsi"/>
          </w:rPr>
          <w:t xml:space="preserve">estimated the proportion of phase 3 trials </w:t>
        </w:r>
      </w:ins>
      <w:ins w:id="361" w:author="Hannah Marie Moyer, Ms" w:date="2023-07-02T08:39:00Z">
        <w:r w:rsidR="00610D0A">
          <w:rPr>
            <w:rFonts w:eastAsiaTheme="minorHAnsi"/>
          </w:rPr>
          <w:t xml:space="preserve">in neurology </w:t>
        </w:r>
      </w:ins>
      <w:ins w:id="362" w:author="Hannah Marie Moyer, Ms" w:date="2023-07-01T15:39:00Z">
        <w:r w:rsidR="00C530BC">
          <w:rPr>
            <w:rFonts w:eastAsiaTheme="minorHAnsi"/>
          </w:rPr>
          <w:t xml:space="preserve">that </w:t>
        </w:r>
      </w:ins>
      <w:ins w:id="363" w:author="Hannah Marie Moyer, Ms" w:date="2023-07-01T20:29:00Z">
        <w:r w:rsidR="00DE72C0">
          <w:rPr>
            <w:rFonts w:eastAsiaTheme="minorHAnsi"/>
          </w:rPr>
          <w:t>are</w:t>
        </w:r>
      </w:ins>
      <w:ins w:id="364" w:author="Hannah Marie Moyer, Ms" w:date="2023-07-01T15:39:00Z">
        <w:r w:rsidR="00C530BC">
          <w:rPr>
            <w:rFonts w:eastAsiaTheme="minorHAnsi"/>
          </w:rPr>
          <w:t xml:space="preserve"> initiated using various </w:t>
        </w:r>
      </w:ins>
      <w:del w:id="365" w:author="Hannah Marie Moyer, Ms" w:date="2023-07-01T15:39:00Z">
        <w:r w:rsidR="004E613C" w:rsidRPr="004E613C" w:rsidDel="00C530BC">
          <w:rPr>
            <w:rFonts w:eastAsiaTheme="minorHAnsi"/>
          </w:rPr>
          <w:delText xml:space="preserve">the </w:delText>
        </w:r>
      </w:del>
      <w:r w:rsidR="004E613C" w:rsidRPr="004E613C">
        <w:rPr>
          <w:rFonts w:eastAsiaTheme="minorHAnsi"/>
        </w:rPr>
        <w:t>type</w:t>
      </w:r>
      <w:ins w:id="366" w:author="Hannah Marie Moyer, Ms" w:date="2023-07-01T15:39:00Z">
        <w:r w:rsidR="00C530BC">
          <w:rPr>
            <w:rFonts w:eastAsiaTheme="minorHAnsi"/>
          </w:rPr>
          <w:t>s</w:t>
        </w:r>
      </w:ins>
      <w:r w:rsidR="004E613C" w:rsidRPr="004E613C">
        <w:rPr>
          <w:rFonts w:eastAsiaTheme="minorHAnsi"/>
        </w:rPr>
        <w:t xml:space="preserve"> of evidence</w:t>
      </w:r>
      <w:del w:id="367" w:author="Hannah Marie Moyer, Ms" w:date="2023-07-01T15:42:00Z">
        <w:r w:rsidR="004E613C" w:rsidRPr="004E613C" w:rsidDel="00047CA3">
          <w:rPr>
            <w:rFonts w:eastAsiaTheme="minorHAnsi"/>
          </w:rPr>
          <w:delText xml:space="preserve"> </w:delText>
        </w:r>
      </w:del>
      <w:del w:id="368" w:author="Hannah Marie Moyer, Ms" w:date="2023-07-01T15:39:00Z">
        <w:r w:rsidR="004E613C" w:rsidRPr="004E613C" w:rsidDel="00C530BC">
          <w:rPr>
            <w:rFonts w:eastAsiaTheme="minorHAnsi"/>
          </w:rPr>
          <w:delText xml:space="preserve">available before phase 3 trials are initiated </w:delText>
        </w:r>
      </w:del>
      <w:del w:id="369" w:author="Hannah Marie Moyer, Ms" w:date="2023-07-01T15:42:00Z">
        <w:r w:rsidR="004E613C" w:rsidRPr="004E613C" w:rsidDel="00047CA3">
          <w:rPr>
            <w:rFonts w:eastAsiaTheme="minorHAnsi"/>
          </w:rPr>
          <w:delText>in neurology</w:delText>
        </w:r>
      </w:del>
      <w:r w:rsidR="004E613C" w:rsidRPr="004E613C">
        <w:rPr>
          <w:rFonts w:eastAsiaTheme="minorHAnsi"/>
        </w:rPr>
        <w:t xml:space="preserve">. Similarly, </w:t>
      </w:r>
      <w:commentRangeStart w:id="370"/>
      <w:del w:id="371" w:author="Hannah Marie Moyer, Ms" w:date="2023-06-30T20:32:00Z">
        <w:r w:rsidR="004E613C" w:rsidRPr="004E613C" w:rsidDel="00416593">
          <w:rPr>
            <w:rFonts w:eastAsiaTheme="minorHAnsi"/>
          </w:rPr>
          <w:delText xml:space="preserve">no one </w:delText>
        </w:r>
        <w:commentRangeEnd w:id="370"/>
        <w:r w:rsidR="004571AC" w:rsidDel="00416593">
          <w:rPr>
            <w:rStyle w:val="CommentReference"/>
            <w:rFonts w:asciiTheme="minorHAnsi" w:eastAsiaTheme="minorHAnsi" w:hAnsiTheme="minorHAnsi" w:cstheme="minorBidi"/>
          </w:rPr>
          <w:commentReference w:id="370"/>
        </w:r>
        <w:r w:rsidR="004E613C" w:rsidRPr="004E613C" w:rsidDel="00416593">
          <w:rPr>
            <w:rFonts w:eastAsiaTheme="minorHAnsi"/>
          </w:rPr>
          <w:delText>has assessed how</w:delText>
        </w:r>
      </w:del>
      <w:ins w:id="372" w:author="Hannah Marie Moyer, Ms" w:date="2023-06-30T20:32:00Z">
        <w:r>
          <w:rPr>
            <w:rFonts w:eastAsiaTheme="minorHAnsi"/>
          </w:rPr>
          <w:t xml:space="preserve">the </w:t>
        </w:r>
      </w:ins>
      <w:ins w:id="373" w:author="Hannah Marie Moyer, Ms" w:date="2023-06-30T20:45:00Z">
        <w:r w:rsidR="00FC2DC1">
          <w:rPr>
            <w:rFonts w:eastAsiaTheme="minorHAnsi"/>
          </w:rPr>
          <w:t>association between</w:t>
        </w:r>
      </w:ins>
      <w:r w:rsidR="004E613C" w:rsidRPr="004E613C">
        <w:rPr>
          <w:rFonts w:eastAsiaTheme="minorHAnsi"/>
        </w:rPr>
        <w:t xml:space="preserve"> </w:t>
      </w:r>
      <w:ins w:id="374" w:author="Hannah Marie Moyer, Ms" w:date="2023-07-01T15:43:00Z">
        <w:r w:rsidR="00047CA3">
          <w:rPr>
            <w:rFonts w:eastAsiaTheme="minorHAnsi"/>
          </w:rPr>
          <w:t xml:space="preserve">phase </w:t>
        </w:r>
      </w:ins>
      <w:del w:id="375" w:author="Hannah Marie Moyer, Ms" w:date="2023-07-01T15:43:00Z">
        <w:r w:rsidR="004E613C" w:rsidRPr="004E613C" w:rsidDel="00047CA3">
          <w:rPr>
            <w:rFonts w:eastAsiaTheme="minorHAnsi"/>
          </w:rPr>
          <w:delText>P</w:delText>
        </w:r>
      </w:del>
      <w:r w:rsidR="004E613C" w:rsidRPr="004E613C">
        <w:rPr>
          <w:rFonts w:eastAsiaTheme="minorHAnsi"/>
        </w:rPr>
        <w:t xml:space="preserve">2 bypass </w:t>
      </w:r>
      <w:del w:id="376" w:author="Hannah Marie Moyer, Ms" w:date="2023-06-30T20:32:00Z">
        <w:r w:rsidR="004E613C" w:rsidRPr="004E613C" w:rsidDel="00416593">
          <w:rPr>
            <w:rFonts w:eastAsiaTheme="minorHAnsi"/>
          </w:rPr>
          <w:delText xml:space="preserve">impacts </w:delText>
        </w:r>
      </w:del>
      <w:ins w:id="377" w:author="Hannah Marie Moyer, Ms" w:date="2023-06-30T20:45:00Z">
        <w:r w:rsidR="00FC2DC1">
          <w:rPr>
            <w:rFonts w:eastAsiaTheme="minorHAnsi"/>
          </w:rPr>
          <w:t>and</w:t>
        </w:r>
      </w:ins>
      <w:ins w:id="378" w:author="Hannah Marie Moyer, Ms" w:date="2023-06-30T20:32:00Z">
        <w:r w:rsidRPr="004E613C">
          <w:rPr>
            <w:rFonts w:eastAsiaTheme="minorHAnsi"/>
          </w:rPr>
          <w:t xml:space="preserve"> </w:t>
        </w:r>
      </w:ins>
      <w:r w:rsidR="004E613C" w:rsidRPr="004E613C">
        <w:rPr>
          <w:rFonts w:eastAsiaTheme="minorHAnsi"/>
        </w:rPr>
        <w:t>phase 3 trial results</w:t>
      </w:r>
      <w:ins w:id="379" w:author="Hannah Marie Moyer, Ms" w:date="2023-06-30T20:32:00Z">
        <w:r>
          <w:rPr>
            <w:rFonts w:eastAsiaTheme="minorHAnsi"/>
          </w:rPr>
          <w:t xml:space="preserve"> </w:t>
        </w:r>
      </w:ins>
      <w:ins w:id="380" w:author="Hannah Marie Moyer, Ms" w:date="2023-07-01T20:29:00Z">
        <w:r w:rsidR="00DE72C0">
          <w:rPr>
            <w:rFonts w:eastAsiaTheme="minorHAnsi"/>
          </w:rPr>
          <w:t>ha</w:t>
        </w:r>
      </w:ins>
      <w:ins w:id="381" w:author="Hannah Marie Moyer, Ms" w:date="2023-06-30T20:32:00Z">
        <w:r>
          <w:rPr>
            <w:rFonts w:eastAsiaTheme="minorHAnsi"/>
          </w:rPr>
          <w:t>s yet to be shown.</w:t>
        </w:r>
      </w:ins>
      <w:del w:id="382" w:author="Hannah Marie Moyer, Ms" w:date="2023-06-30T20:32:00Z">
        <w:r w:rsidR="004E613C" w:rsidRPr="004E613C" w:rsidDel="00416593">
          <w:rPr>
            <w:rFonts w:eastAsiaTheme="minorHAnsi"/>
          </w:rPr>
          <w:delText>.</w:delText>
        </w:r>
      </w:del>
    </w:p>
    <w:p w14:paraId="6C43CBCA" w14:textId="77777777" w:rsidR="00416593" w:rsidRDefault="00416593" w:rsidP="00416593">
      <w:pPr>
        <w:autoSpaceDE w:val="0"/>
        <w:autoSpaceDN w:val="0"/>
        <w:adjustRightInd w:val="0"/>
        <w:rPr>
          <w:ins w:id="383" w:author="Hannah Marie Moyer, Ms" w:date="2023-06-30T20:32:00Z"/>
          <w:rFonts w:eastAsiaTheme="minorHAnsi"/>
        </w:rPr>
      </w:pPr>
    </w:p>
    <w:p w14:paraId="7FEDF7B2" w14:textId="4D22E8FA" w:rsidR="00416593" w:rsidRDefault="00416593" w:rsidP="00416593">
      <w:pPr>
        <w:autoSpaceDE w:val="0"/>
        <w:autoSpaceDN w:val="0"/>
        <w:adjustRightInd w:val="0"/>
        <w:rPr>
          <w:ins w:id="384" w:author="Hannah Marie Moyer, Ms" w:date="2023-06-30T20:32:00Z"/>
          <w:rFonts w:eastAsiaTheme="minorHAnsi"/>
        </w:rPr>
      </w:pPr>
      <w:ins w:id="385" w:author="Hannah Marie Moyer, Ms" w:date="2023-06-30T20:32:00Z">
        <w:r>
          <w:rPr>
            <w:rFonts w:eastAsiaTheme="minorHAnsi"/>
          </w:rPr>
          <w:t>In the present work, we assess the prevalence with which phase 3 trials in neurology are launched absent affirmative</w:t>
        </w:r>
      </w:ins>
      <w:ins w:id="386" w:author="Hannah Marie Moyer, Ms" w:date="2023-07-01T15:18:00Z">
        <w:r w:rsidR="00241160">
          <w:rPr>
            <w:rFonts w:eastAsiaTheme="minorHAnsi"/>
          </w:rPr>
          <w:t xml:space="preserve"> efficacy</w:t>
        </w:r>
      </w:ins>
      <w:ins w:id="387" w:author="Hannah Marie Moyer, Ms" w:date="2023-06-30T20:32:00Z">
        <w:r>
          <w:rPr>
            <w:rFonts w:eastAsiaTheme="minorHAnsi"/>
          </w:rPr>
          <w:t xml:space="preserve"> support from a phase 2 trial. Secondarily, we assess the impact of </w:t>
        </w:r>
      </w:ins>
      <w:ins w:id="388" w:author="Hannah Marie Moyer, Ms" w:date="2023-07-01T15:43:00Z">
        <w:r w:rsidR="00047CA3">
          <w:rPr>
            <w:rFonts w:eastAsiaTheme="minorHAnsi"/>
          </w:rPr>
          <w:t xml:space="preserve">phase </w:t>
        </w:r>
      </w:ins>
      <w:ins w:id="389" w:author="Hannah Marie Moyer, Ms" w:date="2023-06-30T20:32:00Z">
        <w:r>
          <w:rPr>
            <w:rFonts w:eastAsiaTheme="minorHAnsi"/>
          </w:rPr>
          <w:t>2 bypass on phase 3 trial outcomes.</w:t>
        </w:r>
      </w:ins>
    </w:p>
    <w:p w14:paraId="1107F21B" w14:textId="77777777" w:rsidR="00CB4B27" w:rsidRPr="00F217EB" w:rsidRDefault="00CB4B27" w:rsidP="00EE2099">
      <w:pPr>
        <w:autoSpaceDE w:val="0"/>
        <w:autoSpaceDN w:val="0"/>
        <w:adjustRightInd w:val="0"/>
        <w:rPr>
          <w:rFonts w:eastAsiaTheme="minorHAnsi"/>
          <w:vertAlign w:val="superscript"/>
        </w:rPr>
      </w:pPr>
    </w:p>
    <w:p w14:paraId="6AC72A7F" w14:textId="476F0C62" w:rsidR="00C001A4" w:rsidRPr="00F217EB" w:rsidDel="002D6F4B" w:rsidRDefault="00EE2099" w:rsidP="00EE2099">
      <w:pPr>
        <w:rPr>
          <w:del w:id="390" w:author="Hannah Marie Moyer, Ms" w:date="2023-06-30T20:13:00Z"/>
          <w:rFonts w:eastAsiaTheme="minorHAnsi"/>
        </w:rPr>
      </w:pPr>
      <w:del w:id="391" w:author="Hannah Marie Moyer, Ms" w:date="2023-06-30T20:13:00Z">
        <w:r w:rsidRPr="00F217EB" w:rsidDel="002D6F4B">
          <w:rPr>
            <w:rFonts w:eastAsiaTheme="minorHAnsi"/>
          </w:rPr>
          <w:delText>In what follows, we report the prevalence of P2 bypass for drug development in ten neurological conditions. Secondarily, we investigated the relationship between P2 bypass and phase 3 trial outcomes.</w:delText>
        </w:r>
      </w:del>
    </w:p>
    <w:p w14:paraId="5A1D91C9" w14:textId="77777777" w:rsidR="00F60D53" w:rsidDel="00A257C6" w:rsidRDefault="00F60D53" w:rsidP="00EE2099">
      <w:pPr>
        <w:rPr>
          <w:del w:id="392" w:author="Hannah Marie Moyer, Ms" w:date="2023-06-30T20:14:00Z"/>
          <w:rFonts w:cs="Segoe UI"/>
          <w:color w:val="000000"/>
          <w:shd w:val="clear" w:color="auto" w:fill="FFFFFF"/>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ins w:id="393" w:author="Jonathan Kimmelman, Dr." w:date="2023-06-30T16:15:00Z"/>
          <w:u w:val="single"/>
        </w:rPr>
      </w:pPr>
      <w:ins w:id="394" w:author="Jonathan Kimmelman, Dr." w:date="2023-06-30T16:15:00Z">
        <w:r>
          <w:rPr>
            <w:u w:val="single"/>
          </w:rPr>
          <w:t>Overview</w:t>
        </w:r>
      </w:ins>
    </w:p>
    <w:p w14:paraId="0800B0C9" w14:textId="0F1EFC82" w:rsidR="001F2B78" w:rsidRDefault="001F2B78" w:rsidP="001C736A">
      <w:pPr>
        <w:rPr>
          <w:ins w:id="395" w:author="Jonathan Kimmelman, Dr." w:date="2023-06-30T16:15:00Z"/>
          <w:u w:val="single"/>
        </w:rPr>
      </w:pPr>
      <w:ins w:id="396" w:author="Jonathan Kimmelman, Dr." w:date="2023-06-30T16:15:00Z">
        <w:r w:rsidRPr="00557C19">
          <w:rPr>
            <w:rPrChange w:id="397" w:author="Hannah Marie Moyer, Ms" w:date="2023-07-01T15:16:00Z">
              <w:rPr>
                <w:u w:val="single"/>
              </w:rPr>
            </w:rPrChange>
          </w:rPr>
          <w:t>Our primary goal was to</w:t>
        </w:r>
      </w:ins>
      <w:ins w:id="398" w:author="Hannah Marie Moyer, Ms" w:date="2023-07-01T14:14:00Z">
        <w:r w:rsidR="0054447B" w:rsidRPr="00557C19">
          <w:rPr>
            <w:rPrChange w:id="399" w:author="Hannah Marie Moyer, Ms" w:date="2023-07-01T15:16:00Z">
              <w:rPr>
                <w:u w:val="single"/>
              </w:rPr>
            </w:rPrChange>
          </w:rPr>
          <w:t xml:space="preserve"> e</w:t>
        </w:r>
      </w:ins>
      <w:ins w:id="400" w:author="Hannah Marie Moyer, Ms" w:date="2023-07-01T14:15:00Z">
        <w:r w:rsidR="0054447B" w:rsidRPr="00557C19">
          <w:rPr>
            <w:rPrChange w:id="401" w:author="Hannah Marie Moyer, Ms" w:date="2023-07-01T15:16:00Z">
              <w:rPr>
                <w:u w:val="single"/>
              </w:rPr>
            </w:rPrChange>
          </w:rPr>
          <w:t xml:space="preserve">stimate the prevalence of </w:t>
        </w:r>
      </w:ins>
      <w:ins w:id="402" w:author="Hannah Marie Moyer, Ms" w:date="2023-07-01T15:44:00Z">
        <w:r w:rsidR="00047CA3">
          <w:t xml:space="preserve">phase </w:t>
        </w:r>
      </w:ins>
      <w:ins w:id="403" w:author="Hannah Marie Moyer, Ms" w:date="2023-07-01T14:15:00Z">
        <w:r w:rsidR="0054447B" w:rsidRPr="00557C19">
          <w:rPr>
            <w:rPrChange w:id="404" w:author="Hannah Marie Moyer, Ms" w:date="2023-07-01T15:16:00Z">
              <w:rPr>
                <w:u w:val="single"/>
              </w:rPr>
            </w:rPrChange>
          </w:rPr>
          <w:t xml:space="preserve">2 bypass in ten neurological diseases </w:t>
        </w:r>
      </w:ins>
      <w:ins w:id="405" w:author="Hannah Marie Moyer, Ms" w:date="2023-07-01T14:19:00Z">
        <w:r w:rsidR="00890D9F" w:rsidRPr="00557C19">
          <w:rPr>
            <w:rPrChange w:id="406" w:author="Hannah Marie Moyer, Ms" w:date="2023-07-01T15:16:00Z">
              <w:rPr>
                <w:u w:val="single"/>
              </w:rPr>
            </w:rPrChange>
          </w:rPr>
          <w:t>for</w:t>
        </w:r>
      </w:ins>
      <w:ins w:id="407" w:author="Hannah Marie Moyer, Ms" w:date="2023-07-01T14:15:00Z">
        <w:r w:rsidR="0054447B" w:rsidRPr="00557C19">
          <w:rPr>
            <w:rPrChange w:id="408" w:author="Hannah Marie Moyer, Ms" w:date="2023-07-01T15:16:00Z">
              <w:rPr>
                <w:u w:val="single"/>
              </w:rPr>
            </w:rPrChange>
          </w:rPr>
          <w:t xml:space="preserve"> a decade of </w:t>
        </w:r>
      </w:ins>
      <w:ins w:id="409" w:author="Hannah Marie Moyer, Ms" w:date="2023-07-01T15:44:00Z">
        <w:r w:rsidR="00047CA3">
          <w:t xml:space="preserve">phase </w:t>
        </w:r>
      </w:ins>
      <w:ins w:id="410" w:author="Hannah Marie Moyer, Ms" w:date="2023-07-01T14:15:00Z">
        <w:r w:rsidR="0054447B" w:rsidRPr="00557C19">
          <w:rPr>
            <w:rPrChange w:id="411" w:author="Hannah Marie Moyer, Ms" w:date="2023-07-01T15:16:00Z">
              <w:rPr>
                <w:u w:val="single"/>
              </w:rPr>
            </w:rPrChange>
          </w:rPr>
          <w:t>3 trials.</w:t>
        </w:r>
      </w:ins>
      <w:ins w:id="412" w:author="Hannah Marie Moyer, Ms" w:date="2023-07-01T14:17:00Z">
        <w:r w:rsidR="0054447B" w:rsidRPr="00557C19">
          <w:rPr>
            <w:rPrChange w:id="413" w:author="Hannah Marie Moyer, Ms" w:date="2023-07-01T15:16:00Z">
              <w:rPr>
                <w:u w:val="single"/>
              </w:rPr>
            </w:rPrChange>
          </w:rPr>
          <w:t xml:space="preserve"> </w:t>
        </w:r>
      </w:ins>
      <w:ins w:id="414" w:author="Jonathan Kimmelman, Dr." w:date="2023-06-30T16:15:00Z">
        <w:del w:id="415" w:author="Hannah Marie Moyer, Ms" w:date="2023-07-01T14:14:00Z">
          <w:r w:rsidRPr="00557C19" w:rsidDel="0054447B">
            <w:rPr>
              <w:rPrChange w:id="416" w:author="Hannah Marie Moyer, Ms" w:date="2023-07-01T15:16:00Z">
                <w:rPr>
                  <w:u w:val="single"/>
                </w:rPr>
              </w:rPrChange>
            </w:rPr>
            <w:delText xml:space="preserve">… </w:delText>
          </w:r>
        </w:del>
        <w:r w:rsidRPr="00557C19">
          <w:rPr>
            <w:rPrChange w:id="417" w:author="Hannah Marie Moyer, Ms" w:date="2023-07-01T15:16:00Z">
              <w:rPr>
                <w:u w:val="single"/>
              </w:rPr>
            </w:rPrChange>
          </w:rPr>
          <w:t xml:space="preserve">We defined </w:t>
        </w:r>
      </w:ins>
      <w:ins w:id="418" w:author="Hannah Marie Moyer, Ms" w:date="2023-07-01T15:44:00Z">
        <w:r w:rsidR="00047CA3">
          <w:t xml:space="preserve">phase </w:t>
        </w:r>
      </w:ins>
      <w:ins w:id="419" w:author="Jonathan Kimmelman, Dr." w:date="2023-06-30T16:15:00Z">
        <w:del w:id="420" w:author="Hannah Marie Moyer, Ms" w:date="2023-07-01T14:17:00Z">
          <w:r w:rsidRPr="00557C19" w:rsidDel="0054447B">
            <w:rPr>
              <w:rPrChange w:id="421" w:author="Hannah Marie Moyer, Ms" w:date="2023-07-01T15:16:00Z">
                <w:rPr>
                  <w:u w:val="single"/>
                </w:rPr>
              </w:rPrChange>
            </w:rPr>
            <w:delText xml:space="preserve">phase </w:delText>
          </w:r>
        </w:del>
        <w:r w:rsidRPr="00557C19">
          <w:rPr>
            <w:rPrChange w:id="422" w:author="Hannah Marie Moyer, Ms" w:date="2023-07-01T15:16:00Z">
              <w:rPr>
                <w:u w:val="single"/>
              </w:rPr>
            </w:rPrChange>
          </w:rPr>
          <w:t>2 by</w:t>
        </w:r>
      </w:ins>
      <w:ins w:id="423" w:author="Jonathan Kimmelman, Dr." w:date="2023-06-30T16:16:00Z">
        <w:r w:rsidRPr="00557C19">
          <w:rPr>
            <w:rPrChange w:id="424" w:author="Hannah Marie Moyer, Ms" w:date="2023-07-01T15:16:00Z">
              <w:rPr>
                <w:u w:val="single"/>
              </w:rPr>
            </w:rPrChange>
          </w:rPr>
          <w:t xml:space="preserve">pass as </w:t>
        </w:r>
        <w:del w:id="425" w:author="Hannah Marie Moyer, Ms" w:date="2023-07-01T14:15:00Z">
          <w:r w:rsidRPr="00557C19" w:rsidDel="0054447B">
            <w:rPr>
              <w:rPrChange w:id="426" w:author="Hannah Marie Moyer, Ms" w:date="2023-07-01T15:16:00Z">
                <w:rPr>
                  <w:u w:val="single"/>
                </w:rPr>
              </w:rPrChange>
            </w:rPr>
            <w:delText>“***</w:delText>
          </w:r>
        </w:del>
      </w:ins>
      <w:ins w:id="427" w:author="Hannah Marie Moyer, Ms" w:date="2023-07-01T14:16:00Z">
        <w:r w:rsidR="0054447B" w:rsidRPr="00557C19">
          <w:rPr>
            <w:rPrChange w:id="428" w:author="Hannah Marie Moyer, Ms" w:date="2023-07-01T15:16:00Z">
              <w:rPr>
                <w:u w:val="single"/>
              </w:rPr>
            </w:rPrChange>
          </w:rPr>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ins>
      <w:ins w:id="429" w:author="Hannah Marie Moyer, Ms" w:date="2023-07-01T14:19:00Z">
        <w:r w:rsidR="00890D9F">
          <w:rPr>
            <w:rFonts w:eastAsiaTheme="minorHAnsi"/>
          </w:rPr>
          <w:t>Our secondary goal</w:t>
        </w:r>
      </w:ins>
      <w:ins w:id="430" w:author="Hannah Marie Moyer, Ms" w:date="2023-07-01T15:40:00Z">
        <w:r w:rsidR="00C530BC">
          <w:rPr>
            <w:rFonts w:eastAsiaTheme="minorHAnsi"/>
          </w:rPr>
          <w:t>s were</w:t>
        </w:r>
      </w:ins>
      <w:ins w:id="431" w:author="Hannah Marie Moyer, Ms" w:date="2023-07-01T14:19:00Z">
        <w:r w:rsidR="00890D9F">
          <w:rPr>
            <w:rFonts w:eastAsiaTheme="minorHAnsi"/>
          </w:rPr>
          <w:t xml:space="preserve"> </w:t>
        </w:r>
      </w:ins>
      <w:ins w:id="432" w:author="Hannah Marie Moyer, Ms" w:date="2023-07-01T15:40:00Z">
        <w:r w:rsidR="00C530BC">
          <w:rPr>
            <w:rFonts w:eastAsiaTheme="minorHAnsi"/>
          </w:rPr>
          <w:t>to present the proportion of phase 3 trials initiated with</w:t>
        </w:r>
      </w:ins>
      <w:ins w:id="433" w:author="Hannah Marie Moyer, Ms" w:date="2023-07-01T14:19:00Z">
        <w:r w:rsidR="00890D9F">
          <w:rPr>
            <w:rFonts w:eastAsiaTheme="minorHAnsi"/>
          </w:rPr>
          <w:t xml:space="preserve"> </w:t>
        </w:r>
      </w:ins>
      <w:ins w:id="434" w:author="Hannah Marie Moyer, Ms" w:date="2023-07-01T21:20:00Z">
        <w:r w:rsidR="006C2661">
          <w:rPr>
            <w:rFonts w:eastAsiaTheme="minorHAnsi"/>
          </w:rPr>
          <w:t>three</w:t>
        </w:r>
      </w:ins>
      <w:ins w:id="435" w:author="Hannah Marie Moyer, Ms" w:date="2023-07-01T15:41:00Z">
        <w:r w:rsidR="00C530BC">
          <w:rPr>
            <w:rFonts w:eastAsiaTheme="minorHAnsi"/>
          </w:rPr>
          <w:t xml:space="preserve"> levels of prior evidence, </w:t>
        </w:r>
      </w:ins>
      <w:ins w:id="436" w:author="Hannah Marie Moyer, Ms" w:date="2023-07-01T14:19:00Z">
        <w:r w:rsidR="00890D9F">
          <w:rPr>
            <w:rFonts w:eastAsiaTheme="minorHAnsi"/>
          </w:rPr>
          <w:t xml:space="preserve">determine whether </w:t>
        </w:r>
      </w:ins>
      <w:ins w:id="437" w:author="Hannah Marie Moyer, Ms" w:date="2023-07-01T20:53:00Z">
        <w:r w:rsidR="00FB1AB8">
          <w:rPr>
            <w:rFonts w:eastAsiaTheme="minorHAnsi"/>
          </w:rPr>
          <w:t>trial characteristics</w:t>
        </w:r>
      </w:ins>
      <w:ins w:id="438" w:author="Hannah Marie Moyer, Ms" w:date="2023-07-01T14:20:00Z">
        <w:r w:rsidR="00890D9F">
          <w:rPr>
            <w:rFonts w:eastAsiaTheme="minorHAnsi"/>
          </w:rPr>
          <w:t xml:space="preserve"> </w:t>
        </w:r>
      </w:ins>
      <w:ins w:id="439" w:author="Hannah Marie Moyer, Ms" w:date="2023-07-01T20:53:00Z">
        <w:r w:rsidR="00FB1AB8">
          <w:rPr>
            <w:rFonts w:eastAsiaTheme="minorHAnsi"/>
          </w:rPr>
          <w:t>where associated with</w:t>
        </w:r>
      </w:ins>
      <w:ins w:id="440" w:author="Hannah Marie Moyer, Ms" w:date="2023-07-01T14:20:00Z">
        <w:r w:rsidR="00890D9F">
          <w:rPr>
            <w:rFonts w:eastAsiaTheme="minorHAnsi"/>
          </w:rPr>
          <w:t xml:space="preserve"> </w:t>
        </w:r>
      </w:ins>
      <w:ins w:id="441" w:author="Hannah Marie Moyer, Ms" w:date="2023-07-01T15:44:00Z">
        <w:r w:rsidR="00047CA3">
          <w:t xml:space="preserve">phase </w:t>
        </w:r>
      </w:ins>
      <w:ins w:id="442" w:author="Hannah Marie Moyer, Ms" w:date="2023-07-01T14:20:00Z">
        <w:r w:rsidR="00890D9F">
          <w:rPr>
            <w:rFonts w:eastAsiaTheme="minorHAnsi"/>
          </w:rPr>
          <w:t>2 bypass</w:t>
        </w:r>
      </w:ins>
      <w:ins w:id="443" w:author="Hannah Marie Moyer, Ms" w:date="2023-07-01T15:41:00Z">
        <w:r w:rsidR="00C530BC">
          <w:rPr>
            <w:rFonts w:eastAsiaTheme="minorHAnsi"/>
          </w:rPr>
          <w:t>,</w:t>
        </w:r>
      </w:ins>
      <w:ins w:id="444" w:author="Hannah Marie Moyer, Ms" w:date="2023-07-01T14:20:00Z">
        <w:r w:rsidR="00890D9F">
          <w:rPr>
            <w:rFonts w:eastAsiaTheme="minorHAnsi"/>
          </w:rPr>
          <w:t xml:space="preserve"> and </w:t>
        </w:r>
      </w:ins>
      <w:ins w:id="445" w:author="Hannah Marie Moyer, Ms" w:date="2023-07-01T15:41:00Z">
        <w:r w:rsidR="00C530BC">
          <w:rPr>
            <w:rFonts w:eastAsiaTheme="minorHAnsi"/>
          </w:rPr>
          <w:t xml:space="preserve">to investigate </w:t>
        </w:r>
      </w:ins>
      <w:ins w:id="446" w:author="Hannah Marie Moyer, Ms" w:date="2023-07-01T14:20:00Z">
        <w:r w:rsidR="00890D9F">
          <w:rPr>
            <w:rFonts w:eastAsiaTheme="minorHAnsi"/>
          </w:rPr>
          <w:t xml:space="preserve">whether </w:t>
        </w:r>
      </w:ins>
      <w:ins w:id="447" w:author="Hannah Marie Moyer, Ms" w:date="2023-07-01T15:44:00Z">
        <w:r w:rsidR="00047CA3">
          <w:t xml:space="preserve">phase </w:t>
        </w:r>
      </w:ins>
      <w:ins w:id="448" w:author="Hannah Marie Moyer, Ms" w:date="2023-07-01T14:20:00Z">
        <w:r w:rsidR="00890D9F">
          <w:rPr>
            <w:rFonts w:eastAsiaTheme="minorHAnsi"/>
          </w:rPr>
          <w:t xml:space="preserve">2 bypass impacted </w:t>
        </w:r>
      </w:ins>
      <w:ins w:id="449" w:author="Hannah Marie Moyer, Ms" w:date="2023-07-01T15:44:00Z">
        <w:r w:rsidR="00047CA3">
          <w:t xml:space="preserve">phase </w:t>
        </w:r>
      </w:ins>
      <w:ins w:id="450" w:author="Hannah Marie Moyer, Ms" w:date="2023-07-01T14:20:00Z">
        <w:r w:rsidR="00890D9F">
          <w:rPr>
            <w:rFonts w:eastAsiaTheme="minorHAnsi"/>
          </w:rPr>
          <w:t>3 trial outcomes.</w:t>
        </w:r>
      </w:ins>
      <w:ins w:id="451" w:author="Hannah Marie Moyer, Ms" w:date="2023-07-01T14:19:00Z">
        <w:r w:rsidR="00890D9F">
          <w:rPr>
            <w:rFonts w:eastAsiaTheme="minorHAnsi"/>
          </w:rPr>
          <w:t xml:space="preserve"> </w:t>
        </w:r>
      </w:ins>
      <w:ins w:id="452" w:author="Jonathan Kimmelman, Dr." w:date="2023-06-30T16:16:00Z">
        <w:del w:id="453" w:author="Hannah Marie Moyer, Ms" w:date="2023-07-01T14:15:00Z">
          <w:r w:rsidDel="0054447B">
            <w:rPr>
              <w:u w:val="single"/>
            </w:rPr>
            <w:delText>”</w:delText>
          </w:r>
        </w:del>
      </w:ins>
    </w:p>
    <w:p w14:paraId="7D0F6EEC" w14:textId="0A063BFA" w:rsidR="001F2B78" w:rsidDel="007E2DC1" w:rsidRDefault="001F2B78" w:rsidP="001C736A">
      <w:pPr>
        <w:rPr>
          <w:del w:id="454" w:author="Hannah Marie Moyer, Ms" w:date="2023-06-30T19:50:00Z"/>
          <w:u w:val="single"/>
        </w:rPr>
      </w:pPr>
    </w:p>
    <w:p w14:paraId="2C37915B" w14:textId="77777777" w:rsidR="007E2DC1" w:rsidRDefault="007E2DC1" w:rsidP="001C736A">
      <w:pPr>
        <w:rPr>
          <w:ins w:id="455" w:author="Hannah Marie Moyer, Ms" w:date="2023-06-30T20:45:00Z"/>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48EC65AC"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ins w:id="456" w:author="Hannah Marie Moyer, Ms" w:date="2023-07-01T21:21:00Z">
        <w:r w:rsidR="006C2661">
          <w:rPr>
            <w:rFonts w:cstheme="minorHAnsi"/>
          </w:rPr>
          <w:t>a</w:t>
        </w:r>
      </w:ins>
      <w:del w:id="457" w:author="Hannah Marie Moyer, Ms" w:date="2023-07-01T21:21:00Z">
        <w:r w:rsidR="00DA2869" w:rsidRPr="00680012" w:rsidDel="006C2661">
          <w:rPr>
            <w:rFonts w:cstheme="minorHAnsi"/>
          </w:rPr>
          <w:delText>A</w:delText>
        </w:r>
      </w:del>
      <w:r w:rsidR="00DA2869" w:rsidRPr="00680012">
        <w:rPr>
          <w:rFonts w:cstheme="minorHAnsi"/>
        </w:rPr>
        <w:t xml:space="preserve">myotrophic lateral </w:t>
      </w:r>
      <w:r w:rsidR="00DA2869" w:rsidRPr="00680012">
        <w:rPr>
          <w:rFonts w:cstheme="minorHAnsi"/>
        </w:rPr>
        <w:lastRenderedPageBreak/>
        <w:t xml:space="preserve">sclerosis, Huntington's disease, </w:t>
      </w:r>
      <w:ins w:id="458" w:author="Hannah Marie Moyer, Ms" w:date="2023-07-01T21:21:00Z">
        <w:r w:rsidR="006C2661">
          <w:rPr>
            <w:rFonts w:cstheme="minorHAnsi"/>
          </w:rPr>
          <w:t>r</w:t>
        </w:r>
      </w:ins>
      <w:del w:id="459" w:author="Hannah Marie Moyer, Ms" w:date="2023-07-01T21:21:00Z">
        <w:r w:rsidR="00DA2869" w:rsidDel="006C2661">
          <w:rPr>
            <w:rFonts w:cstheme="minorHAnsi"/>
          </w:rPr>
          <w:delText>R</w:delText>
        </w:r>
      </w:del>
      <w:r w:rsidR="0014773E">
        <w:rPr>
          <w:rFonts w:cstheme="minorHAnsi"/>
        </w:rPr>
        <w:t xml:space="preserve">elapsing </w:t>
      </w:r>
      <w:ins w:id="460" w:author="Hannah Marie Moyer, Ms" w:date="2023-07-01T21:21:00Z">
        <w:r w:rsidR="006C2661">
          <w:rPr>
            <w:rFonts w:cstheme="minorHAnsi"/>
          </w:rPr>
          <w:t>m</w:t>
        </w:r>
      </w:ins>
      <w:del w:id="461" w:author="Hannah Marie Moyer, Ms" w:date="2023-07-01T21:21:00Z">
        <w:r w:rsidR="00DA2869" w:rsidDel="006C2661">
          <w:rPr>
            <w:rFonts w:cstheme="minorHAnsi"/>
          </w:rPr>
          <w:delText>M</w:delText>
        </w:r>
      </w:del>
      <w:r w:rsidR="0014773E">
        <w:rPr>
          <w:rFonts w:cstheme="minorHAnsi"/>
        </w:rPr>
        <w:t xml:space="preserve">ultiple </w:t>
      </w:r>
      <w:ins w:id="462" w:author="Hannah Marie Moyer, Ms" w:date="2023-07-01T21:21:00Z">
        <w:r w:rsidR="006C2661">
          <w:rPr>
            <w:rFonts w:cstheme="minorHAnsi"/>
          </w:rPr>
          <w:t>s</w:t>
        </w:r>
      </w:ins>
      <w:del w:id="463" w:author="Hannah Marie Moyer, Ms" w:date="2023-07-01T21:21:00Z">
        <w:r w:rsidR="0014773E" w:rsidDel="006C2661">
          <w:rPr>
            <w:rFonts w:cstheme="minorHAnsi"/>
          </w:rPr>
          <w:delText>S</w:delText>
        </w:r>
      </w:del>
      <w:r w:rsidR="0014773E">
        <w:rPr>
          <w:rFonts w:cstheme="minorHAnsi"/>
        </w:rPr>
        <w:t>clerosis,</w:t>
      </w:r>
      <w:r w:rsidR="00DA2869">
        <w:rPr>
          <w:rFonts w:cstheme="minorHAnsi"/>
        </w:rPr>
        <w:t xml:space="preserve"> </w:t>
      </w:r>
      <w:ins w:id="464" w:author="Hannah Marie Moyer, Ms" w:date="2023-07-01T21:22:00Z">
        <w:r w:rsidR="006C2661">
          <w:rPr>
            <w:rFonts w:cstheme="minorHAnsi"/>
          </w:rPr>
          <w:t>p</w:t>
        </w:r>
      </w:ins>
      <w:del w:id="465" w:author="Hannah Marie Moyer, Ms" w:date="2023-07-01T21:22:00Z">
        <w:r w:rsidR="0014773E" w:rsidDel="006C2661">
          <w:rPr>
            <w:rFonts w:cstheme="minorHAnsi"/>
          </w:rPr>
          <w:delText>P</w:delText>
        </w:r>
      </w:del>
      <w:r w:rsidR="0014773E">
        <w:rPr>
          <w:rFonts w:cstheme="minorHAnsi"/>
        </w:rPr>
        <w:t xml:space="preserve">rogressive </w:t>
      </w:r>
      <w:ins w:id="466" w:author="Hannah Marie Moyer, Ms" w:date="2023-07-01T21:22:00Z">
        <w:r w:rsidR="006C2661">
          <w:rPr>
            <w:rFonts w:cstheme="minorHAnsi"/>
          </w:rPr>
          <w:t>m</w:t>
        </w:r>
      </w:ins>
      <w:del w:id="467" w:author="Hannah Marie Moyer, Ms" w:date="2023-07-01T21:22:00Z">
        <w:r w:rsidR="0014773E" w:rsidDel="006C2661">
          <w:rPr>
            <w:rFonts w:cstheme="minorHAnsi"/>
          </w:rPr>
          <w:delText>M</w:delText>
        </w:r>
      </w:del>
      <w:r w:rsidR="0014773E">
        <w:rPr>
          <w:rFonts w:cstheme="minorHAnsi"/>
        </w:rPr>
        <w:t xml:space="preserve">ultiple </w:t>
      </w:r>
      <w:ins w:id="468" w:author="Hannah Marie Moyer, Ms" w:date="2023-07-01T21:22:00Z">
        <w:r w:rsidR="006C2661">
          <w:rPr>
            <w:rFonts w:cstheme="minorHAnsi"/>
          </w:rPr>
          <w:t>s</w:t>
        </w:r>
      </w:ins>
      <w:del w:id="469" w:author="Hannah Marie Moyer, Ms" w:date="2023-07-01T21:22:00Z">
        <w:r w:rsidR="0014773E" w:rsidDel="006C2661">
          <w:rPr>
            <w:rFonts w:cstheme="minorHAnsi"/>
          </w:rPr>
          <w:delText>S</w:delText>
        </w:r>
      </w:del>
      <w:r w:rsidR="0014773E">
        <w:rPr>
          <w:rFonts w:cstheme="minorHAnsi"/>
        </w:rPr>
        <w:t>clerosis,</w:t>
      </w:r>
      <w:r w:rsidR="00DA2869" w:rsidRPr="00680012">
        <w:rPr>
          <w:rFonts w:cstheme="minorHAnsi"/>
        </w:rPr>
        <w:t xml:space="preserve"> </w:t>
      </w:r>
      <w:ins w:id="470" w:author="Hannah Marie Moyer, Ms" w:date="2023-07-01T21:22:00Z">
        <w:r w:rsidR="006C2661">
          <w:rPr>
            <w:rFonts w:cstheme="minorHAnsi"/>
          </w:rPr>
          <w:t>h</w:t>
        </w:r>
      </w:ins>
      <w:del w:id="471" w:author="Hannah Marie Moyer, Ms" w:date="2023-07-01T21:22:00Z">
        <w:r w:rsidR="00DA2869" w:rsidRPr="00680012" w:rsidDel="006C2661">
          <w:rPr>
            <w:rFonts w:cstheme="minorHAnsi"/>
          </w:rPr>
          <w:delText>H</w:delText>
        </w:r>
      </w:del>
      <w:r w:rsidR="00DA2869" w:rsidRPr="00680012">
        <w:rPr>
          <w:rFonts w:cstheme="minorHAnsi"/>
        </w:rPr>
        <w:t xml:space="preserve">eadache, </w:t>
      </w:r>
      <w:ins w:id="472" w:author="Hannah Marie Moyer, Ms" w:date="2023-07-01T21:22:00Z">
        <w:r w:rsidR="006C2661">
          <w:rPr>
            <w:rFonts w:cstheme="minorHAnsi"/>
          </w:rPr>
          <w:t>e</w:t>
        </w:r>
      </w:ins>
      <w:del w:id="473" w:author="Hannah Marie Moyer, Ms" w:date="2023-07-01T21:22:00Z">
        <w:r w:rsidR="00DA2869" w:rsidRPr="00680012" w:rsidDel="006C2661">
          <w:rPr>
            <w:rFonts w:cstheme="minorHAnsi"/>
          </w:rPr>
          <w:delText>E</w:delText>
        </w:r>
      </w:del>
      <w:r w:rsidR="00DA2869" w:rsidRPr="00680012">
        <w:rPr>
          <w:rFonts w:cstheme="minorHAnsi"/>
        </w:rPr>
        <w:t xml:space="preserve">pilepsy, </w:t>
      </w:r>
      <w:del w:id="474" w:author="Hannah Marie Moyer, Ms" w:date="2023-07-01T21:22:00Z">
        <w:r w:rsidR="00DA2869" w:rsidRPr="00680012" w:rsidDel="006C2661">
          <w:rPr>
            <w:rFonts w:cstheme="minorHAnsi"/>
          </w:rPr>
          <w:delText xml:space="preserve">TBI </w:delText>
        </w:r>
      </w:del>
      <w:ins w:id="475" w:author="Hannah Marie Moyer, Ms" w:date="2023-07-01T21:22:00Z">
        <w:r w:rsidR="006C2661">
          <w:rPr>
            <w:rFonts w:cstheme="minorHAnsi"/>
          </w:rPr>
          <w:t>traumatic brain injury,</w:t>
        </w:r>
        <w:r w:rsidR="006C2661" w:rsidRPr="00680012">
          <w:rPr>
            <w:rFonts w:cstheme="minorHAnsi"/>
          </w:rPr>
          <w:t xml:space="preserve"> </w:t>
        </w:r>
      </w:ins>
      <w:r w:rsidR="00DA2869" w:rsidRPr="00680012">
        <w:rPr>
          <w:rFonts w:cstheme="minorHAnsi"/>
        </w:rPr>
        <w:t xml:space="preserve">and </w:t>
      </w:r>
      <w:ins w:id="476" w:author="Hannah Marie Moyer, Ms" w:date="2023-07-01T21:22:00Z">
        <w:r w:rsidR="006C2661">
          <w:rPr>
            <w:rFonts w:cstheme="minorHAnsi"/>
          </w:rPr>
          <w:t>s</w:t>
        </w:r>
      </w:ins>
      <w:del w:id="477" w:author="Hannah Marie Moyer, Ms" w:date="2023-07-01T21:22:00Z">
        <w:r w:rsidR="00DA2869" w:rsidRPr="00680012" w:rsidDel="006C2661">
          <w:rPr>
            <w:rFonts w:cstheme="minorHAnsi"/>
          </w:rPr>
          <w:delText>S</w:delText>
        </w:r>
      </w:del>
      <w:r w:rsidR="00DA2869" w:rsidRPr="00680012">
        <w:rPr>
          <w:rFonts w:cstheme="minorHAnsi"/>
        </w:rPr>
        <w:t>troke</w:t>
      </w:r>
      <w:ins w:id="478" w:author="Hannah Marie Moyer, Ms" w:date="2023-07-01T21:22:00Z">
        <w:r w:rsidR="006C2661">
          <w:rPr>
            <w:rFonts w:cstheme="minorHAnsi"/>
          </w:rPr>
          <w:t xml:space="preserve"> recurrence or recovery</w:t>
        </w:r>
      </w:ins>
      <w:r w:rsidR="00DA2869">
        <w:rPr>
          <w:rFonts w:cstheme="minorHAnsi"/>
        </w:rPr>
        <w:t>.</w:t>
      </w:r>
      <w:r w:rsidR="00EE3497">
        <w:rPr>
          <w:rFonts w:cstheme="minorHAnsi"/>
        </w:rPr>
        <w:t xml:space="preserve"> </w:t>
      </w:r>
      <w:r w:rsidR="00EE3497" w:rsidRPr="00DC627C">
        <w:rPr>
          <w:rFonts w:cstheme="minorHAnsi"/>
        </w:rPr>
        <w:t xml:space="preserve">We chose these </w:t>
      </w:r>
      <w:del w:id="479" w:author="Jonathan Kimmelman, Dr." w:date="2023-06-30T15:55:00Z">
        <w:r w:rsidR="00EE3497" w:rsidRPr="00DC627C" w:rsidDel="00752D8A">
          <w:rPr>
            <w:rFonts w:cstheme="minorHAnsi"/>
          </w:rPr>
          <w:delText>disease areas</w:delText>
        </w:r>
      </w:del>
      <w:ins w:id="480" w:author="Jonathan Kimmelman, Dr." w:date="2023-06-30T15:55:00Z">
        <w:r w:rsidR="00752D8A">
          <w:rPr>
            <w:rFonts w:cstheme="minorHAnsi"/>
          </w:rPr>
          <w:t>conditions</w:t>
        </w:r>
      </w:ins>
      <w:r w:rsidR="00EE3497" w:rsidRPr="00DC627C">
        <w:rPr>
          <w:rFonts w:cstheme="minorHAnsi"/>
        </w:rPr>
        <w:t xml:space="preserve"> </w:t>
      </w:r>
      <w:del w:id="481" w:author="Jonathan Kimmelman, Dr." w:date="2023-06-30T15:56:00Z">
        <w:r w:rsidR="00EE3497" w:rsidRPr="00DC627C" w:rsidDel="00752D8A">
          <w:rPr>
            <w:rFonts w:cstheme="minorHAnsi"/>
          </w:rPr>
          <w:delText xml:space="preserve">because of the </w:delText>
        </w:r>
        <w:r w:rsidR="00DC627C" w:rsidRPr="00DC627C" w:rsidDel="00752D8A">
          <w:rPr>
            <w:rFonts w:cstheme="minorHAnsi"/>
          </w:rPr>
          <w:delText>sufficient</w:delText>
        </w:r>
      </w:del>
      <w:ins w:id="482" w:author="Jonathan Kimmelman, Dr." w:date="2023-06-30T15:56:00Z">
        <w:r w:rsidR="00752D8A">
          <w:rPr>
            <w:rFonts w:cstheme="minorHAnsi"/>
          </w:rPr>
          <w:t>based on the relatively high</w:t>
        </w:r>
      </w:ins>
      <w:r w:rsidR="00DC627C" w:rsidRPr="00DC627C">
        <w:rPr>
          <w:rFonts w:cstheme="minorHAnsi"/>
        </w:rPr>
        <w:t xml:space="preserve"> </w:t>
      </w:r>
      <w:r w:rsidR="00EE3497" w:rsidRPr="00DC627C">
        <w:rPr>
          <w:rFonts w:cstheme="minorHAnsi"/>
        </w:rPr>
        <w:t xml:space="preserve">volume of clinical </w:t>
      </w:r>
      <w:del w:id="483" w:author="Jonathan Kimmelman, Dr." w:date="2023-06-30T15:56:00Z">
        <w:r w:rsidR="00EE3497" w:rsidRPr="00DC627C" w:rsidDel="00752D8A">
          <w:rPr>
            <w:rFonts w:cstheme="minorHAnsi"/>
          </w:rPr>
          <w:delText xml:space="preserve">research </w:delText>
        </w:r>
      </w:del>
      <w:ins w:id="484" w:author="Jonathan Kimmelman, Dr." w:date="2023-06-30T15:56:00Z">
        <w:r w:rsidR="00752D8A">
          <w:rPr>
            <w:rFonts w:cstheme="minorHAnsi"/>
          </w:rPr>
          <w:t>tria</w:t>
        </w:r>
        <w:del w:id="485" w:author="Hannah Marie Moyer, Ms" w:date="2023-06-30T17:41:00Z">
          <w:r w:rsidR="00752D8A" w:rsidDel="007D23EA">
            <w:rPr>
              <w:rFonts w:cstheme="minorHAnsi"/>
            </w:rPr>
            <w:delText>l</w:delText>
          </w:r>
        </w:del>
        <w:r w:rsidR="00752D8A">
          <w:rPr>
            <w:rFonts w:cstheme="minorHAnsi"/>
          </w:rPr>
          <w:t>ling in each area.</w:t>
        </w:r>
        <w:r w:rsidR="00752D8A" w:rsidRPr="00DC627C">
          <w:rPr>
            <w:rFonts w:cstheme="minorHAnsi"/>
          </w:rPr>
          <w:t xml:space="preserve"> </w:t>
        </w:r>
      </w:ins>
      <w:del w:id="486" w:author="Jonathan Kimmelman, Dr." w:date="2023-06-30T15:56:00Z">
        <w:r w:rsidR="00EE3497" w:rsidRPr="00DC627C" w:rsidDel="00752D8A">
          <w:rPr>
            <w:rFonts w:cstheme="minorHAnsi"/>
          </w:rPr>
          <w:delText>for each as well as the existence of literature on drug development in these areas.</w:delText>
        </w:r>
        <w:r w:rsidR="00DA2869" w:rsidRPr="00DC627C" w:rsidDel="00752D8A">
          <w:rPr>
            <w:rFonts w:cstheme="minorHAnsi"/>
          </w:rPr>
          <w:delText xml:space="preserve"> </w:delText>
        </w:r>
      </w:del>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20B20D52" w:rsidR="00DA2869" w:rsidRPr="008A1EB1" w:rsidRDefault="007B690A" w:rsidP="00DA2869">
      <w:del w:id="487" w:author="Jonathan Kimmelman, Dr." w:date="2023-06-30T15:57:00Z">
        <w:r w:rsidDel="00752D8A">
          <w:rPr>
            <w:rFonts w:cstheme="minorHAnsi"/>
          </w:rPr>
          <w:delText>I</w:delText>
        </w:r>
        <w:r w:rsidR="00DA2869" w:rsidDel="00752D8A">
          <w:rPr>
            <w:rFonts w:cstheme="minorHAnsi"/>
          </w:rPr>
          <w:delText xml:space="preserve">nclusion criteria </w:delText>
        </w:r>
        <w:r w:rsidDel="00752D8A">
          <w:rPr>
            <w:rFonts w:cstheme="minorHAnsi"/>
          </w:rPr>
          <w:delText>were</w:delText>
        </w:r>
      </w:del>
      <w:ins w:id="488" w:author="Jonathan Kimmelman, Dr." w:date="2023-06-30T15:57:00Z">
        <w:r w:rsidR="00752D8A">
          <w:rPr>
            <w:rFonts w:cstheme="minorHAnsi"/>
          </w:rPr>
          <w:t>We included trials that</w:t>
        </w:r>
      </w:ins>
      <w:ins w:id="489" w:author="Hannah Marie Moyer, Ms" w:date="2023-07-01T21:40:00Z">
        <w:r w:rsidR="00C6515B">
          <w:rPr>
            <w:rFonts w:cstheme="minorHAnsi"/>
          </w:rPr>
          <w:t>:</w:t>
        </w:r>
      </w:ins>
      <w:ins w:id="490" w:author="Jonathan Kimmelman, Dr." w:date="2023-06-30T15:57:00Z">
        <w:r w:rsidR="00752D8A">
          <w:rPr>
            <w:rFonts w:cstheme="minorHAnsi"/>
          </w:rPr>
          <w:t xml:space="preserve"> </w:t>
        </w:r>
      </w:ins>
      <w:del w:id="491" w:author="Jonathan Kimmelman, Dr." w:date="2023-06-30T15:57:00Z">
        <w:r w:rsidDel="00752D8A">
          <w:rPr>
            <w:rFonts w:cstheme="minorHAnsi"/>
          </w:rPr>
          <w:delText xml:space="preserve"> </w:delText>
        </w:r>
      </w:del>
      <w:r w:rsidR="006C16AB">
        <w:t>a)</w:t>
      </w:r>
      <w:r w:rsidR="00DA2869" w:rsidRPr="008A1EB1">
        <w:t xml:space="preserve"> </w:t>
      </w:r>
      <w:del w:id="492" w:author="Jonathan Kimmelman, Dr." w:date="2023-06-30T15:57:00Z">
        <w:r w:rsidR="00047CE5" w:rsidDel="00752D8A">
          <w:delText xml:space="preserve">treatment </w:delText>
        </w:r>
        <w:r w:rsidR="00135442" w:rsidDel="00752D8A">
          <w:delText>involving</w:delText>
        </w:r>
      </w:del>
      <w:ins w:id="493" w:author="Jonathan Kimmelman, Dr." w:date="2023-06-30T15:57:00Z">
        <w:r w:rsidR="00752D8A">
          <w:t>tested</w:t>
        </w:r>
      </w:ins>
      <w:r w:rsidR="00135442">
        <w:t xml:space="preserve"> </w:t>
      </w:r>
      <w:r w:rsidR="00DA2869" w:rsidRPr="008A1EB1">
        <w:t>a drug or biologic</w:t>
      </w:r>
      <w:ins w:id="494" w:author="Hannah Marie Moyer, Ms" w:date="2023-07-01T21:40:00Z">
        <w:r w:rsidR="00C6515B">
          <w:t>;</w:t>
        </w:r>
      </w:ins>
      <w:del w:id="495" w:author="Hannah Marie Moyer, Ms" w:date="2023-07-01T21:25:00Z">
        <w:r w:rsidR="00DA2869" w:rsidRPr="008A1EB1" w:rsidDel="006C2661">
          <w:delText>;</w:delText>
        </w:r>
      </w:del>
      <w:r w:rsidR="00047CE5">
        <w:t xml:space="preserve"> b</w:t>
      </w:r>
      <w:r w:rsidR="000D256D">
        <w:t>)</w:t>
      </w:r>
      <w:r w:rsidR="00DA2869" w:rsidRPr="008A1EB1">
        <w:t xml:space="preserve"> </w:t>
      </w:r>
      <w:ins w:id="496" w:author="Jonathan Kimmelman, Dr." w:date="2023-06-30T15:57:00Z">
        <w:r w:rsidR="00752D8A">
          <w:t xml:space="preserve">had </w:t>
        </w:r>
      </w:ins>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ins w:id="497" w:author="Hannah Marie Moyer, Ms" w:date="2023-07-01T21:40:00Z">
        <w:r w:rsidR="00C6515B">
          <w:t>;</w:t>
        </w:r>
      </w:ins>
      <w:del w:id="498" w:author="Hannah Marie Moyer, Ms" w:date="2023-07-01T21:24:00Z">
        <w:r w:rsidR="00DA2869" w:rsidDel="006C2661">
          <w:delText>,</w:delText>
        </w:r>
      </w:del>
      <w:r w:rsidR="00DA2869">
        <w:t xml:space="preserve"> </w:t>
      </w:r>
      <w:r w:rsidR="006C16AB">
        <w:t xml:space="preserve">and </w:t>
      </w:r>
      <w:r>
        <w:t>c</w:t>
      </w:r>
      <w:r w:rsidR="00DA2869">
        <w:t>)</w:t>
      </w:r>
      <w:r w:rsidR="00135442">
        <w:t xml:space="preserve"> </w:t>
      </w:r>
      <w:r w:rsidR="00870BD2">
        <w:t>involv</w:t>
      </w:r>
      <w:ins w:id="499" w:author="Jonathan Kimmelman, Dr." w:date="2023-06-30T15:58:00Z">
        <w:r w:rsidR="00752D8A">
          <w:t>ed</w:t>
        </w:r>
      </w:ins>
      <w:del w:id="500" w:author="Jonathan Kimmelman, Dr." w:date="2023-06-30T15:58:00Z">
        <w:r w:rsidR="00870BD2" w:rsidDel="00752D8A">
          <w:delText>i</w:delText>
        </w:r>
      </w:del>
      <w:del w:id="501" w:author="Jonathan Kimmelman, Dr." w:date="2023-06-30T15:57:00Z">
        <w:r w:rsidR="00870BD2" w:rsidDel="00752D8A">
          <w:delText>ng</w:delText>
        </w:r>
      </w:del>
      <w:r w:rsidR="00870BD2">
        <w:t xml:space="preserve"> an intervention that </w:t>
      </w:r>
      <w:del w:id="502" w:author="Jonathan Kimmelman, Dr." w:date="2023-06-30T15:58:00Z">
        <w:r w:rsidR="00870BD2" w:rsidDel="00752D8A">
          <w:delText xml:space="preserve">is </w:delText>
        </w:r>
      </w:del>
      <w:ins w:id="503" w:author="Jonathan Kimmelman, Dr." w:date="2023-06-30T15:58:00Z">
        <w:r w:rsidR="00752D8A">
          <w:t xml:space="preserve">was </w:t>
        </w:r>
      </w:ins>
      <w:r w:rsidR="00870BD2">
        <w:t xml:space="preserve">purportedly </w:t>
      </w:r>
      <w:r w:rsidR="008A3F09">
        <w:t xml:space="preserve">disease modifying </w:t>
      </w:r>
      <w:r w:rsidR="00DA2869">
        <w:t>or</w:t>
      </w:r>
      <w:r w:rsidR="00870BD2">
        <w:t xml:space="preserve"> that</w:t>
      </w:r>
      <w:r w:rsidR="008A3F09">
        <w:t xml:space="preserve"> target</w:t>
      </w:r>
      <w:ins w:id="504" w:author="Jonathan Kimmelman, Dr." w:date="2023-06-30T15:58:00Z">
        <w:r w:rsidR="00752D8A">
          <w:t>ed</w:t>
        </w:r>
      </w:ins>
      <w:del w:id="505" w:author="Jonathan Kimmelman, Dr." w:date="2023-06-30T15:58:00Z">
        <w:r w:rsidR="00870BD2" w:rsidDel="00752D8A">
          <w:delText>s</w:delText>
        </w:r>
      </w:del>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ins w:id="506" w:author="Hannah Marie Moyer, Ms" w:date="2023-06-30T17:41:00Z">
        <w:r w:rsidR="007D23EA">
          <w:t xml:space="preserve"> </w:t>
        </w:r>
        <w:r w:rsidR="007D23EA" w:rsidRPr="00E72D22">
          <w:t xml:space="preserve">typically used as a </w:t>
        </w:r>
      </w:ins>
      <w:ins w:id="507" w:author="Hannah Marie Moyer, Ms" w:date="2023-07-01T21:23:00Z">
        <w:r w:rsidR="006C2661" w:rsidRPr="00E72D22">
          <w:t>primary outcome</w:t>
        </w:r>
        <w:r w:rsidR="006C2661" w:rsidRPr="00E72D22">
          <w:t xml:space="preserve"> </w:t>
        </w:r>
        <w:r w:rsidR="006C2661">
          <w:t xml:space="preserve">in </w:t>
        </w:r>
      </w:ins>
      <w:ins w:id="508" w:author="Hannah Marie Moyer, Ms" w:date="2023-06-30T17:41:00Z">
        <w:r w:rsidR="007D23EA" w:rsidRPr="00E72D22">
          <w:t>P3 trial</w:t>
        </w:r>
      </w:ins>
      <w:ins w:id="509" w:author="Hannah Marie Moyer, Ms" w:date="2023-07-01T21:23:00Z">
        <w:r w:rsidR="006C2661">
          <w:t>s</w:t>
        </w:r>
      </w:ins>
      <w:r w:rsidR="00DA2869">
        <w:t xml:space="preserve">. </w:t>
      </w:r>
      <w:r w:rsidR="00047CE5">
        <w:t xml:space="preserve">We excluded trials </w:t>
      </w:r>
      <w:r>
        <w:t>wher</w:t>
      </w:r>
      <w:ins w:id="510" w:author="Hannah Marie Moyer, Ms" w:date="2023-07-01T21:25:00Z">
        <w:r w:rsidR="006C2661">
          <w:t>e</w:t>
        </w:r>
      </w:ins>
      <w:ins w:id="511" w:author="Hannah Marie Moyer, Ms" w:date="2023-07-01T21:40:00Z">
        <w:r w:rsidR="00C6515B">
          <w:t>:</w:t>
        </w:r>
      </w:ins>
      <w:del w:id="512" w:author="Hannah Marie Moyer, Ms" w:date="2023-07-01T21:25:00Z">
        <w:r w:rsidDel="006C2661">
          <w:delText>e</w:delText>
        </w:r>
        <w:r w:rsidR="00047CE5" w:rsidDel="006C2661">
          <w:delText>:</w:delText>
        </w:r>
      </w:del>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ins w:id="513" w:author="Hannah Marie Moyer, Ms" w:date="2023-07-01T21:40:00Z">
        <w:r w:rsidR="00C6515B">
          <w:t>;</w:t>
        </w:r>
      </w:ins>
      <w:ins w:id="514" w:author="Hannah Marie Moyer, Ms" w:date="2023-07-01T21:23:00Z">
        <w:r w:rsidR="006C2661">
          <w:t xml:space="preserve"> </w:t>
        </w:r>
      </w:ins>
      <w:ins w:id="515" w:author="Hannah Marie Moyer, Ms" w:date="2023-07-01T21:25:00Z">
        <w:r w:rsidR="006C2661">
          <w:t>or</w:t>
        </w:r>
      </w:ins>
      <w:ins w:id="516" w:author="Hannah Marie Moyer, Ms" w:date="2023-07-01T21:23:00Z">
        <w:r w:rsidR="006C2661">
          <w:t xml:space="preserve"> </w:t>
        </w:r>
      </w:ins>
      <w:del w:id="517" w:author="Hannah Marie Moyer, Ms" w:date="2023-07-01T21:23:00Z">
        <w:r w:rsidR="000D256D" w:rsidDel="006C2661">
          <w:delText>;</w:delText>
        </w:r>
        <w:r w:rsidR="006C16AB" w:rsidDel="006C2661">
          <w:delText xml:space="preserve"> </w:delText>
        </w:r>
      </w:del>
      <w:r w:rsidR="006C16AB">
        <w:t>b</w:t>
      </w:r>
      <w:r w:rsidR="00DA2869" w:rsidRPr="008A1EB1">
        <w:t xml:space="preserve">) </w:t>
      </w:r>
      <w:r>
        <w:t xml:space="preserve">trials </w:t>
      </w:r>
      <w:r w:rsidR="00047CE5">
        <w:t xml:space="preserve">were preceded by a </w:t>
      </w:r>
      <w:r w:rsidR="00547D83">
        <w:t>phase 3</w:t>
      </w:r>
      <w:r w:rsidR="00870BD2">
        <w:t xml:space="preserve"> or 4 </w:t>
      </w:r>
      <w:r w:rsidR="00047CE5">
        <w:t xml:space="preserve">trial that started </w:t>
      </w:r>
      <w:r>
        <w:t>&gt;1</w:t>
      </w:r>
      <w:r w:rsidR="00047CE5">
        <w:t xml:space="preserve"> year </w:t>
      </w:r>
      <w:r>
        <w:t>earlier</w:t>
      </w:r>
      <w:ins w:id="518" w:author="Hannah Marie Moyer, Ms" w:date="2023-07-01T21:26:00Z">
        <w:r w:rsidR="00BA3621">
          <w:t xml:space="preserve"> (s</w:t>
        </w:r>
      </w:ins>
      <w:del w:id="519" w:author="Hannah Marie Moyer, Ms" w:date="2023-07-01T21:26:00Z">
        <w:r w:rsidR="00047CE5" w:rsidDel="00BA3621">
          <w:delText>.</w:delText>
        </w:r>
      </w:del>
      <w:ins w:id="520" w:author="Hannah Marie Moyer, Ms" w:date="2023-07-01T21:25:00Z">
        <w:r w:rsidR="006C2661">
          <w:t>ee supplemental methods for full inclusion and exclusion criteria</w:t>
        </w:r>
      </w:ins>
      <w:ins w:id="521" w:author="Hannah Marie Moyer, Ms" w:date="2023-07-01T21:26:00Z">
        <w:r w:rsidR="00BA3621">
          <w:t>)</w:t>
        </w:r>
      </w:ins>
      <w:ins w:id="522" w:author="Hannah Marie Moyer, Ms" w:date="2023-07-01T21:25:00Z">
        <w:r w:rsidR="006C2661">
          <w:t>.</w:t>
        </w:r>
      </w:ins>
    </w:p>
    <w:p w14:paraId="7B4A47CD" w14:textId="34E4D8FC" w:rsidR="001C736A" w:rsidRDefault="001C736A" w:rsidP="001C736A"/>
    <w:p w14:paraId="4A650979" w14:textId="10633E11" w:rsidR="00DA2869" w:rsidRPr="002274C2" w:rsidRDefault="008A3F09" w:rsidP="001C736A">
      <w:r>
        <w:rPr>
          <w:rFonts w:cstheme="minorHAnsi"/>
        </w:rPr>
        <w:t xml:space="preserve">We </w:t>
      </w:r>
      <w:del w:id="523" w:author="Jonathan Kimmelman, Dr." w:date="2023-06-30T15:59:00Z">
        <w:r w:rsidDel="00752D8A">
          <w:rPr>
            <w:rFonts w:cstheme="minorHAnsi"/>
          </w:rPr>
          <w:delText xml:space="preserve">first </w:delText>
        </w:r>
      </w:del>
      <w:r>
        <w:rPr>
          <w:rFonts w:cstheme="minorHAnsi"/>
        </w:rPr>
        <w:t xml:space="preserve">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ins w:id="524" w:author="Jonathan Kimmelman, Dr." w:date="2023-06-30T15:59:00Z">
        <w:r w:rsidR="00752D8A">
          <w:rPr>
            <w:rFonts w:cstheme="minorHAnsi"/>
          </w:rPr>
          <w:t xml:space="preserve">, </w:t>
        </w:r>
      </w:ins>
      <w:del w:id="525" w:author="Jonathan Kimmelman, Dr." w:date="2023-06-30T15:59:00Z">
        <w:r w:rsidR="00727CBC" w:rsidDel="00752D8A">
          <w:rPr>
            <w:rFonts w:cstheme="minorHAnsi"/>
          </w:rPr>
          <w:delText xml:space="preserve">. </w:delText>
        </w:r>
        <w:r w:rsidDel="00752D8A">
          <w:rPr>
            <w:rFonts w:cstheme="minorHAnsi"/>
          </w:rPr>
          <w:delText xml:space="preserve">When publications were not linked, </w:delText>
        </w:r>
        <w:r w:rsidR="00DA2869" w:rsidRPr="00960903" w:rsidDel="00752D8A">
          <w:rPr>
            <w:rFonts w:cstheme="minorHAnsi"/>
          </w:rPr>
          <w:delText xml:space="preserve">we </w:delText>
        </w:r>
        <w:r w:rsidR="00DA2869" w:rsidDel="00752D8A">
          <w:rPr>
            <w:rFonts w:cstheme="minorHAnsi"/>
          </w:rPr>
          <w:delText>c</w:delText>
        </w:r>
        <w:r w:rsidR="00DA2869" w:rsidRPr="00960903" w:rsidDel="00752D8A">
          <w:rPr>
            <w:rFonts w:cstheme="minorHAnsi"/>
          </w:rPr>
          <w:delText>onduct</w:delText>
        </w:r>
        <w:r w:rsidR="00727CBC" w:rsidDel="00752D8A">
          <w:rPr>
            <w:rFonts w:cstheme="minorHAnsi"/>
          </w:rPr>
          <w:delText>ed</w:delText>
        </w:r>
        <w:r w:rsidR="00DA2869" w:rsidRPr="00960903" w:rsidDel="00752D8A">
          <w:rPr>
            <w:rFonts w:cstheme="minorHAnsi"/>
          </w:rPr>
          <w:delText xml:space="preserve"> </w:delText>
        </w:r>
        <w:r w:rsidDel="00752D8A">
          <w:rPr>
            <w:rFonts w:cstheme="minorHAnsi"/>
          </w:rPr>
          <w:delText xml:space="preserve">searches on </w:delText>
        </w:r>
      </w:del>
      <w:r w:rsidR="00DA2869" w:rsidRPr="00960903">
        <w:rPr>
          <w:rFonts w:cstheme="minorHAnsi"/>
        </w:rPr>
        <w:t>Google Scholar</w:t>
      </w:r>
      <w:ins w:id="526" w:author="Jonathan Kimmelman, Dr." w:date="2023-06-30T15:59:00Z">
        <w:r w:rsidR="00752D8A">
          <w:rPr>
            <w:rFonts w:cstheme="minorHAnsi"/>
          </w:rPr>
          <w:t>,</w:t>
        </w:r>
      </w:ins>
      <w:r w:rsidR="00DA2869" w:rsidRPr="00960903">
        <w:rPr>
          <w:rFonts w:cstheme="minorHAnsi"/>
        </w:rPr>
        <w:t xml:space="preserve"> </w:t>
      </w:r>
      <w:del w:id="527" w:author="Jonathan Kimmelman, Dr." w:date="2023-06-30T15:59:00Z">
        <w:r w:rsidR="00DA2869" w:rsidRPr="00960903" w:rsidDel="00752D8A">
          <w:rPr>
            <w:rFonts w:cstheme="minorHAnsi"/>
          </w:rPr>
          <w:delText>and OVID</w:delText>
        </w:r>
        <w:r w:rsidDel="00752D8A">
          <w:rPr>
            <w:rFonts w:cstheme="minorHAnsi"/>
          </w:rPr>
          <w:delText xml:space="preserve"> </w:delText>
        </w:r>
      </w:del>
      <w:del w:id="528" w:author="Jonathan Kimmelman, Dr." w:date="2023-06-30T16:00:00Z">
        <w:r w:rsidDel="00752D8A">
          <w:rPr>
            <w:rFonts w:cstheme="minorHAnsi"/>
          </w:rPr>
          <w:delText>(</w:delText>
        </w:r>
      </w:del>
      <w:r>
        <w:rPr>
          <w:rFonts w:cstheme="minorHAnsi"/>
        </w:rPr>
        <w:t>MEDLINE and EMBASE</w:t>
      </w:r>
      <w:del w:id="529" w:author="Jonathan Kimmelman, Dr." w:date="2023-06-30T16:00:00Z">
        <w:r w:rsidDel="00752D8A">
          <w:rPr>
            <w:rFonts w:cstheme="minorHAnsi"/>
          </w:rPr>
          <w:delText>)</w:delText>
        </w:r>
      </w:del>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w:t>
      </w:r>
      <w:del w:id="530" w:author="Jonathan Kimmelman, Dr." w:date="2023-06-30T16:00:00Z">
        <w:r w:rsidR="00CA44DB" w:rsidDel="00752D8A">
          <w:rPr>
            <w:rFonts w:cstheme="minorHAnsi"/>
          </w:rPr>
          <w:delText>s</w:delText>
        </w:r>
      </w:del>
      <w:r>
        <w:rPr>
          <w:rFonts w:cstheme="minorHAnsi"/>
        </w:rPr>
        <w:t>, we used results deposited on ClinicalTrials.gov</w:t>
      </w:r>
      <w:ins w:id="531" w:author="Jonathan Kimmelman, Dr." w:date="2023-06-30T16:00:00Z">
        <w:r w:rsidR="00752D8A">
          <w:rPr>
            <w:rFonts w:cstheme="minorHAnsi"/>
          </w:rPr>
          <w:t xml:space="preserve"> for our analysis</w:t>
        </w:r>
      </w:ins>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3A1409BC"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ins w:id="532" w:author="Jonathan Kimmelman, Dr." w:date="2023-06-30T16:00:00Z">
        <w:r w:rsidR="00752D8A">
          <w:rPr>
            <w:rFonts w:cstheme="minorHAnsi"/>
          </w:rPr>
          <w:t xml:space="preserve"> </w:t>
        </w:r>
      </w:ins>
      <w:ins w:id="533" w:author="Jonathan Kimmelman, Dr." w:date="2023-06-30T16:01:00Z">
        <w:r w:rsidR="00752D8A">
          <w:rPr>
            <w:rFonts w:cstheme="minorHAnsi"/>
          </w:rPr>
          <w:t>using references in published phase 3 trial</w:t>
        </w:r>
      </w:ins>
      <w:ins w:id="534" w:author="Hannah Marie Moyer, Ms" w:date="2023-06-30T20:47:00Z">
        <w:r w:rsidR="007E2DC1">
          <w:rPr>
            <w:rFonts w:cstheme="minorHAnsi"/>
          </w:rPr>
          <w:t xml:space="preserve">s, </w:t>
        </w:r>
      </w:ins>
      <w:ins w:id="535" w:author="Jonathan Kimmelman, Dr." w:date="2023-06-30T16:01:00Z">
        <w:del w:id="536" w:author="Hannah Marie Moyer, Ms" w:date="2023-06-30T20:47:00Z">
          <w:r w:rsidR="00752D8A" w:rsidDel="007E2DC1">
            <w:rPr>
              <w:rFonts w:cstheme="minorHAnsi"/>
            </w:rPr>
            <w:delText xml:space="preserve">s or </w:delText>
          </w:r>
        </w:del>
        <w:r w:rsidR="00752D8A">
          <w:rPr>
            <w:rFonts w:cstheme="minorHAnsi"/>
          </w:rPr>
          <w:t>by search</w:t>
        </w:r>
      </w:ins>
      <w:ins w:id="537" w:author="Hannah Marie Moyer, Ms" w:date="2023-06-30T20:46:00Z">
        <w:r w:rsidR="007E2DC1">
          <w:rPr>
            <w:rFonts w:cstheme="minorHAnsi"/>
          </w:rPr>
          <w:t>ing</w:t>
        </w:r>
      </w:ins>
      <w:ins w:id="538" w:author="Jonathan Kimmelman, Dr." w:date="2023-06-30T16:01:00Z">
        <w:del w:id="539" w:author="Hannah Marie Moyer, Ms" w:date="2023-06-30T20:46:00Z">
          <w:r w:rsidR="00752D8A" w:rsidDel="007E2DC1">
            <w:rPr>
              <w:rFonts w:cstheme="minorHAnsi"/>
            </w:rPr>
            <w:delText>es</w:delText>
          </w:r>
        </w:del>
        <w:r w:rsidR="00752D8A">
          <w:rPr>
            <w:rFonts w:cstheme="minorHAnsi"/>
          </w:rPr>
          <w:t xml:space="preserve"> </w:t>
        </w:r>
        <w:del w:id="540" w:author="Hannah Marie Moyer, Ms" w:date="2023-06-30T20:46:00Z">
          <w:r w:rsidR="00752D8A" w:rsidDel="007E2DC1">
            <w:rPr>
              <w:rFonts w:cstheme="minorHAnsi"/>
            </w:rPr>
            <w:delText>of</w:delText>
          </w:r>
        </w:del>
      </w:ins>
      <w:ins w:id="541" w:author="Jonathan Kimmelman, Dr." w:date="2023-06-30T16:00:00Z">
        <w:del w:id="542" w:author="Hannah Marie Moyer, Ms" w:date="2023-06-30T20:47:00Z">
          <w:r w:rsidR="00752D8A" w:rsidDel="007E2DC1">
            <w:rPr>
              <w:rFonts w:cstheme="minorHAnsi"/>
            </w:rPr>
            <w:delText xml:space="preserve"> </w:delText>
          </w:r>
        </w:del>
      </w:ins>
      <w:ins w:id="543" w:author="Jonathan Kimmelman, Dr." w:date="2023-06-30T16:02:00Z">
        <w:r w:rsidR="00752D8A" w:rsidRPr="00DA30D1">
          <w:rPr>
            <w:rFonts w:cstheme="minorHAnsi"/>
          </w:rPr>
          <w:t>ClinicalTrials.gov</w:t>
        </w:r>
        <w:r w:rsidR="00752D8A">
          <w:rPr>
            <w:rFonts w:cstheme="minorHAnsi"/>
          </w:rPr>
          <w:t xml:space="preserve">, </w:t>
        </w:r>
        <w:del w:id="544" w:author="Hannah Marie Moyer, Ms" w:date="2023-06-30T20:47:00Z">
          <w:r w:rsidR="00752D8A" w:rsidDel="007E2DC1">
            <w:rPr>
              <w:rFonts w:cstheme="minorHAnsi"/>
            </w:rPr>
            <w:delText xml:space="preserve">*** </w:delText>
          </w:r>
        </w:del>
        <w:r w:rsidR="00752D8A">
          <w:rPr>
            <w:rFonts w:cstheme="minorHAnsi"/>
          </w:rPr>
          <w:t>and</w:t>
        </w:r>
      </w:ins>
      <w:ins w:id="545" w:author="Hannah Marie Moyer, Ms" w:date="2023-06-30T20:48:00Z">
        <w:r w:rsidR="007E2DC1">
          <w:rPr>
            <w:rFonts w:cstheme="minorHAnsi"/>
          </w:rPr>
          <w:t xml:space="preserve"> using</w:t>
        </w:r>
      </w:ins>
      <w:ins w:id="546" w:author="Jonathan Kimmelman, Dr." w:date="2023-06-30T16:02:00Z">
        <w:r w:rsidR="00752D8A">
          <w:rPr>
            <w:rFonts w:cstheme="minorHAnsi"/>
          </w:rPr>
          <w:t xml:space="preserve"> </w:t>
        </w:r>
      </w:ins>
      <w:proofErr w:type="spellStart"/>
      <w:ins w:id="547" w:author="Hannah Marie Moyer, Ms" w:date="2023-07-01T15:59:00Z">
        <w:r w:rsidR="00B33109">
          <w:rPr>
            <w:rFonts w:cstheme="minorHAnsi"/>
          </w:rPr>
          <w:t>Drugs</w:t>
        </w:r>
      </w:ins>
      <w:ins w:id="548" w:author="Jonathan Kimmelman, Dr." w:date="2023-06-30T16:02:00Z">
        <w:r w:rsidR="00752D8A">
          <w:rPr>
            <w:rFonts w:cstheme="minorHAnsi"/>
          </w:rPr>
          <w:t>@</w:t>
        </w:r>
        <w:del w:id="549" w:author="Hannah Marie Moyer, Ms" w:date="2023-07-01T15:59:00Z">
          <w:r w:rsidR="00752D8A" w:rsidDel="00B33109">
            <w:rPr>
              <w:rFonts w:cstheme="minorHAnsi"/>
            </w:rPr>
            <w:delText>access</w:delText>
          </w:r>
        </w:del>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ins>
      <w:del w:id="550" w:author="Hannah Marie Moyer, Ms" w:date="2023-07-01T15:59:00Z">
        <w:r w:rsidDel="00B33109">
          <w:rPr>
            <w:rFonts w:cstheme="minorHAnsi"/>
          </w:rPr>
          <w:delText>.</w:delText>
        </w:r>
      </w:del>
      <w:r>
        <w:rPr>
          <w:rFonts w:cstheme="minorHAnsi"/>
        </w:rPr>
        <w:t xml:space="preserve"> </w:t>
      </w:r>
      <w:r w:rsidR="00B26653">
        <w:rPr>
          <w:rFonts w:cstheme="minorHAnsi"/>
        </w:rPr>
        <w:t>A</w:t>
      </w:r>
      <w:r w:rsidRPr="00DA30D1">
        <w:rPr>
          <w:rFonts w:cstheme="minorHAnsi"/>
        </w:rPr>
        <w:t xml:space="preserve"> </w:t>
      </w:r>
      <w:r w:rsidR="0028490B">
        <w:rPr>
          <w:rFonts w:cstheme="minorHAnsi"/>
        </w:rPr>
        <w:t xml:space="preserve">phase </w:t>
      </w:r>
      <w:ins w:id="551" w:author="Hannah Marie Moyer, Ms" w:date="2023-07-01T15:59:00Z">
        <w:r w:rsidR="002F707D">
          <w:rPr>
            <w:rFonts w:cstheme="minorHAnsi"/>
          </w:rPr>
          <w:t>2</w:t>
        </w:r>
      </w:ins>
      <w:del w:id="552" w:author="Hannah Marie Moyer, Ms" w:date="2023-07-01T15:59:00Z">
        <w:r w:rsidR="0028490B" w:rsidDel="002F707D">
          <w:rPr>
            <w:rFonts w:cstheme="minorHAnsi"/>
          </w:rPr>
          <w:delText>3</w:delText>
        </w:r>
      </w:del>
      <w:r w:rsidRPr="00DA30D1">
        <w:rPr>
          <w:rFonts w:cstheme="minorHAnsi"/>
        </w:rPr>
        <w:t xml:space="preserve"> trial </w:t>
      </w:r>
      <w:r w:rsidR="00B26653">
        <w:rPr>
          <w:rFonts w:cstheme="minorHAnsi"/>
        </w:rPr>
        <w:t xml:space="preserve">was considered to </w:t>
      </w:r>
      <w:del w:id="553" w:author="Hannah Marie Moyer, Ms" w:date="2023-07-01T15:59:00Z">
        <w:r w:rsidR="00B26653" w:rsidDel="002F707D">
          <w:rPr>
            <w:rFonts w:cstheme="minorHAnsi"/>
          </w:rPr>
          <w:delText xml:space="preserve">have a </w:delText>
        </w:r>
        <w:r w:rsidR="00547D83" w:rsidDel="002F707D">
          <w:rPr>
            <w:rFonts w:cstheme="minorHAnsi"/>
          </w:rPr>
          <w:delText xml:space="preserve">phase </w:delText>
        </w:r>
        <w:r w:rsidR="00B26653" w:rsidDel="002F707D">
          <w:rPr>
            <w:rFonts w:cstheme="minorHAnsi"/>
          </w:rPr>
          <w:delText xml:space="preserve">2 </w:delText>
        </w:r>
      </w:del>
      <w:r w:rsidRPr="00DA30D1">
        <w:rPr>
          <w:rFonts w:cstheme="minorHAnsi"/>
        </w:rPr>
        <w:t>match</w:t>
      </w:r>
      <w:r>
        <w:rPr>
          <w:rFonts w:cstheme="minorHAnsi"/>
        </w:rPr>
        <w:t xml:space="preserve"> </w:t>
      </w:r>
      <w:ins w:id="554" w:author="Hannah Marie Moyer, Ms" w:date="2023-07-01T15:59:00Z">
        <w:r w:rsidR="002F707D">
          <w:rPr>
            <w:rFonts w:cstheme="minorHAnsi"/>
          </w:rPr>
          <w:t xml:space="preserve">a phase 3 trial in our sample </w:t>
        </w:r>
      </w:ins>
      <w:r w:rsidR="00B26653">
        <w:rPr>
          <w:rFonts w:cstheme="minorHAnsi"/>
        </w:rPr>
        <w:t>if</w:t>
      </w:r>
      <w:ins w:id="555" w:author="Hannah Marie Moyer, Ms" w:date="2023-07-01T21:26:00Z">
        <w:r w:rsidR="00BA3621">
          <w:rPr>
            <w:rFonts w:cstheme="minorHAnsi"/>
          </w:rPr>
          <w:t xml:space="preserve">: </w:t>
        </w:r>
      </w:ins>
      <w:del w:id="556" w:author="Hannah Marie Moyer, Ms" w:date="2023-07-01T21:26:00Z">
        <w:r w:rsidR="00B26653" w:rsidDel="00BA3621">
          <w:rPr>
            <w:rFonts w:cstheme="minorHAnsi"/>
          </w:rPr>
          <w:delText>:</w:delText>
        </w:r>
        <w:r w:rsidR="00E04AC4" w:rsidDel="00BA3621">
          <w:rPr>
            <w:rFonts w:cstheme="minorHAnsi"/>
          </w:rPr>
          <w:delText xml:space="preserve"> </w:delText>
        </w:r>
      </w:del>
      <w:r w:rsidR="00E04AC4">
        <w:rPr>
          <w:rFonts w:cstheme="minorHAnsi"/>
        </w:rPr>
        <w:t>1)</w:t>
      </w:r>
      <w:r w:rsidR="00223F59" w:rsidRPr="00223F59">
        <w:rPr>
          <w:rFonts w:cstheme="minorHAnsi"/>
        </w:rPr>
        <w:t xml:space="preserve"> </w:t>
      </w:r>
      <w:del w:id="557" w:author="Jonathan Kimmelman, Dr." w:date="2023-06-30T16:01:00Z">
        <w:r w:rsidR="00223F59" w:rsidDel="00752D8A">
          <w:rPr>
            <w:rFonts w:cstheme="minorHAnsi"/>
          </w:rPr>
          <w:delText xml:space="preserve">if </w:delText>
        </w:r>
      </w:del>
      <w:r w:rsidR="00223F59">
        <w:rPr>
          <w:rFonts w:cstheme="minorHAnsi"/>
        </w:rPr>
        <w:t>it investigate</w:t>
      </w:r>
      <w:ins w:id="558" w:author="Jonathan Kimmelman, Dr." w:date="2023-06-30T16:01:00Z">
        <w:r w:rsidR="00752D8A">
          <w:rPr>
            <w:rFonts w:cstheme="minorHAnsi"/>
          </w:rPr>
          <w:t>d</w:t>
        </w:r>
      </w:ins>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ins w:id="559" w:author="Jonathan Kimmelman, Dr." w:date="2023-06-30T16:01:00Z">
        <w:r w:rsidR="00752D8A">
          <w:rPr>
            <w:rFonts w:cstheme="minorHAnsi"/>
          </w:rPr>
          <w:t xml:space="preserve"> trial</w:t>
        </w:r>
      </w:ins>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ins w:id="560" w:author="Jonathan Kimmelman, Dr." w:date="2023-06-30T16:02:00Z">
        <w:r w:rsidR="00752D8A">
          <w:rPr>
            <w:rFonts w:cstheme="minorHAnsi"/>
          </w:rPr>
          <w:t>.</w:t>
        </w:r>
      </w:ins>
      <w:r w:rsidR="00223F59" w:rsidDel="00223F59">
        <w:rPr>
          <w:rFonts w:cstheme="minorHAnsi"/>
        </w:rPr>
        <w:t xml:space="preserve"> </w:t>
      </w:r>
      <w:r>
        <w:rPr>
          <w:rFonts w:cstheme="minorHAnsi"/>
        </w:rPr>
        <w:t xml:space="preserve"> </w:t>
      </w:r>
      <w:del w:id="561" w:author="Jonathan Kimmelman, Dr." w:date="2023-06-30T16:02:00Z">
        <w:r w:rsidR="00B26653" w:rsidDel="00752D8A">
          <w:rPr>
            <w:rFonts w:cstheme="minorHAnsi"/>
          </w:rPr>
          <w:delText>P</w:delText>
        </w:r>
        <w:r w:rsidDel="00752D8A">
          <w:rPr>
            <w:rFonts w:cstheme="minorHAnsi"/>
          </w:rPr>
          <w:delText>otential matches we</w:delText>
        </w:r>
        <w:r w:rsidR="00B26653" w:rsidDel="00752D8A">
          <w:rPr>
            <w:rFonts w:cstheme="minorHAnsi"/>
          </w:rPr>
          <w:delText>re</w:delText>
        </w:r>
        <w:r w:rsidDel="00752D8A">
          <w:rPr>
            <w:rFonts w:cstheme="minorHAnsi"/>
          </w:rPr>
          <w:delText xml:space="preserve"> </w:delText>
        </w:r>
        <w:r w:rsidR="00B26653" w:rsidDel="00752D8A">
          <w:rPr>
            <w:rFonts w:cstheme="minorHAnsi"/>
          </w:rPr>
          <w:delText xml:space="preserve">sought using </w:delText>
        </w:r>
        <w:r w:rsidR="00091305" w:rsidDel="00752D8A">
          <w:rPr>
            <w:rFonts w:cstheme="minorHAnsi"/>
          </w:rPr>
          <w:delText xml:space="preserve">references </w:delText>
        </w:r>
        <w:r w:rsidR="00B26653" w:rsidDel="00752D8A">
          <w:rPr>
            <w:rFonts w:cstheme="minorHAnsi"/>
          </w:rPr>
          <w:delText>in</w:delText>
        </w:r>
        <w:r w:rsidR="00B26653" w:rsidRPr="00DA30D1" w:rsidDel="00752D8A">
          <w:rPr>
            <w:rFonts w:cstheme="minorHAnsi"/>
          </w:rPr>
          <w:delText xml:space="preserve"> </w:delText>
        </w:r>
        <w:r w:rsidR="0028490B" w:rsidDel="00752D8A">
          <w:rPr>
            <w:rFonts w:cstheme="minorHAnsi"/>
          </w:rPr>
          <w:delText>phase 3</w:delText>
        </w:r>
        <w:r w:rsidR="00091305" w:rsidDel="00752D8A">
          <w:rPr>
            <w:rFonts w:cstheme="minorHAnsi"/>
          </w:rPr>
          <w:delText xml:space="preserve"> trial</w:delText>
        </w:r>
        <w:r w:rsidR="00727CBC" w:rsidRPr="00DA30D1" w:rsidDel="00752D8A">
          <w:rPr>
            <w:rFonts w:cstheme="minorHAnsi"/>
          </w:rPr>
          <w:delText xml:space="preserve"> publications</w:delText>
        </w:r>
        <w:r w:rsidR="00B26653" w:rsidDel="00752D8A">
          <w:rPr>
            <w:rFonts w:cstheme="minorHAnsi"/>
          </w:rPr>
          <w:delText>,</w:delText>
        </w:r>
        <w:r w:rsidR="00091305" w:rsidDel="00752D8A">
          <w:rPr>
            <w:rFonts w:cstheme="minorHAnsi"/>
          </w:rPr>
          <w:delText xml:space="preserve"> </w:delText>
        </w:r>
        <w:r w:rsidR="00727CBC" w:rsidRPr="00DA30D1" w:rsidDel="00752D8A">
          <w:rPr>
            <w:rFonts w:cstheme="minorHAnsi"/>
          </w:rPr>
          <w:delText>ClinicalTrials.gov</w:delText>
        </w:r>
        <w:r w:rsidR="00B26653" w:rsidDel="00752D8A">
          <w:rPr>
            <w:rFonts w:cstheme="minorHAnsi"/>
          </w:rPr>
          <w:delText>, and @accessFDA</w:delText>
        </w:r>
        <w:r w:rsidR="00727CBC" w:rsidRPr="00DA30D1" w:rsidDel="00752D8A">
          <w:rPr>
            <w:rFonts w:cstheme="minorHAnsi"/>
          </w:rPr>
          <w:delText xml:space="preserve"> </w:delText>
        </w:r>
        <w:r w:rsidR="00B26653" w:rsidDel="00752D8A">
          <w:rPr>
            <w:rFonts w:cstheme="minorHAnsi"/>
          </w:rPr>
          <w:delText>searches</w:delText>
        </w:r>
        <w:r w:rsidR="00727CBC" w:rsidDel="00752D8A">
          <w:rPr>
            <w:sz w:val="20"/>
            <w:szCs w:val="20"/>
          </w:rPr>
          <w:delText xml:space="preserve">. </w:delText>
        </w:r>
      </w:del>
      <w:r>
        <w:rPr>
          <w:rFonts w:cstheme="minorHAnsi"/>
        </w:rPr>
        <w:t xml:space="preserve">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ins w:id="562" w:author="Jonathan Kimmelman, Dr." w:date="2023-06-30T16:02:00Z">
        <w:r w:rsidR="00752D8A">
          <w:rPr>
            <w:rFonts w:cstheme="minorHAnsi"/>
          </w:rPr>
          <w:t xml:space="preserve"> by email</w:t>
        </w:r>
      </w:ins>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1B82100A" w:rsidR="0028490B" w:rsidRDefault="0028490B" w:rsidP="0028490B">
      <w:r>
        <w:rPr>
          <w:rFonts w:cstheme="minorHAnsi"/>
        </w:rPr>
        <w:t xml:space="preserve">We extracted </w:t>
      </w:r>
      <w:del w:id="563" w:author="Jonathan Kimmelman, Dr." w:date="2023-06-30T16:03:00Z">
        <w:r w:rsidDel="006D5AFC">
          <w:rPr>
            <w:rFonts w:cstheme="minorHAnsi"/>
          </w:rPr>
          <w:delText xml:space="preserve">from </w:delText>
        </w:r>
      </w:del>
      <w:ins w:id="564" w:author="Jonathan Kimmelman, Dr." w:date="2023-06-30T16:03:00Z">
        <w:r w:rsidR="006D5AFC">
          <w:rPr>
            <w:rFonts w:cstheme="minorHAnsi"/>
          </w:rPr>
          <w:t>the following item</w:t>
        </w:r>
      </w:ins>
      <w:ins w:id="565" w:author="Hannah Marie Moyer, Ms" w:date="2023-06-30T20:48:00Z">
        <w:r w:rsidR="007E2DC1">
          <w:rPr>
            <w:rFonts w:cstheme="minorHAnsi"/>
          </w:rPr>
          <w:t>s</w:t>
        </w:r>
      </w:ins>
      <w:ins w:id="566" w:author="Jonathan Kimmelman, Dr." w:date="2023-06-30T16:03:00Z">
        <w:r w:rsidR="006D5AFC">
          <w:rPr>
            <w:rFonts w:cstheme="minorHAnsi"/>
          </w:rPr>
          <w:t xml:space="preserve"> from </w:t>
        </w:r>
      </w:ins>
      <w:del w:id="567" w:author="Jonathan Kimmelman, Dr." w:date="2023-06-30T16:03:00Z">
        <w:r w:rsidDel="006D5AFC">
          <w:rPr>
            <w:rFonts w:cstheme="minorHAnsi"/>
          </w:rPr>
          <w:delText xml:space="preserve">each </w:delText>
        </w:r>
      </w:del>
      <w:r>
        <w:rPr>
          <w:rFonts w:cstheme="minorHAnsi"/>
        </w:rPr>
        <w:t xml:space="preserve">phase 3 </w:t>
      </w:r>
      <w:del w:id="568" w:author="Jonathan Kimmelman, Dr." w:date="2023-06-30T16:03:00Z">
        <w:r w:rsidDel="006D5AFC">
          <w:rPr>
            <w:rFonts w:cstheme="minorHAnsi"/>
          </w:rPr>
          <w:delText>in our sample it’s</w:delText>
        </w:r>
      </w:del>
      <w:ins w:id="569" w:author="Jonathan Kimmelman, Dr." w:date="2023-06-30T16:03:00Z">
        <w:r w:rsidR="006D5AFC">
          <w:rPr>
            <w:rFonts w:cstheme="minorHAnsi"/>
          </w:rPr>
          <w:t>trials:</w:t>
        </w:r>
        <w:del w:id="570" w:author="Hannah Marie Moyer, Ms" w:date="2023-06-30T20:52:00Z">
          <w:r w:rsidR="006D5AFC" w:rsidDel="00BA33CF">
            <w:rPr>
              <w:rFonts w:cstheme="minorHAnsi"/>
            </w:rPr>
            <w:delText xml:space="preserve"> </w:delText>
          </w:r>
        </w:del>
      </w:ins>
      <w:del w:id="571" w:author="Hannah Marie Moyer, Ms" w:date="2023-07-01T21:43:00Z">
        <w:r w:rsidDel="00C6515B">
          <w:delText xml:space="preserve"> </w:delText>
        </w:r>
      </w:del>
      <w:ins w:id="572" w:author="Hannah Marie Moyer, Ms" w:date="2023-07-01T21:43:00Z">
        <w:r w:rsidR="00C6515B">
          <w:t xml:space="preserve"> </w:t>
        </w:r>
      </w:ins>
      <w:ins w:id="573" w:author="Hannah Marie Moyer, Ms" w:date="2023-07-01T21:44:00Z">
        <w:r w:rsidR="00C6515B">
          <w:t xml:space="preserve">a) </w:t>
        </w:r>
      </w:ins>
      <w:r>
        <w:t>completion</w:t>
      </w:r>
      <w:r w:rsidRPr="00B64507">
        <w:t xml:space="preserve"> status</w:t>
      </w:r>
      <w:ins w:id="574" w:author="Hannah Marie Moyer, Ms" w:date="2023-07-01T21:44:00Z">
        <w:r w:rsidR="00C6515B">
          <w:t>; b)</w:t>
        </w:r>
      </w:ins>
      <w:del w:id="575" w:author="Hannah Marie Moyer, Ms" w:date="2023-07-01T21:44:00Z">
        <w:r w:rsidRPr="00B64507" w:rsidDel="00C6515B">
          <w:delText>,</w:delText>
        </w:r>
      </w:del>
      <w:ins w:id="576" w:author="Hannah Marie Moyer, Ms" w:date="2023-07-01T21:43:00Z">
        <w:r w:rsidR="00C6515B">
          <w:t xml:space="preserve"> </w:t>
        </w:r>
      </w:ins>
      <w:del w:id="577" w:author="Hannah Marie Moyer, Ms" w:date="2023-07-01T21:43:00Z">
        <w:r w:rsidRPr="00B64507" w:rsidDel="00C6515B">
          <w:delText xml:space="preserve"> </w:delText>
        </w:r>
      </w:del>
      <w:ins w:id="578" w:author="Hannah Marie Moyer, Ms" w:date="2023-07-01T21:43:00Z">
        <w:r w:rsidR="00C6515B">
          <w:t>the outcome on the primary endpoint</w:t>
        </w:r>
      </w:ins>
      <w:del w:id="579" w:author="Hannah Marie Moyer, Ms" w:date="2023-07-01T21:43:00Z">
        <w:r w:rsidDel="00C6515B">
          <w:delText>primary outcome p</w:delText>
        </w:r>
        <w:r w:rsidRPr="00B64507" w:rsidDel="00C6515B">
          <w:delText>ositivity status</w:delText>
        </w:r>
      </w:del>
      <w:ins w:id="580" w:author="Hannah Marie Moyer, Ms" w:date="2023-07-01T21:44:00Z">
        <w:r w:rsidR="00C6515B">
          <w:t>; c)</w:t>
        </w:r>
      </w:ins>
      <w:del w:id="581" w:author="Hannah Marie Moyer, Ms" w:date="2023-07-01T21:44:00Z">
        <w:r w:rsidRPr="00B64507" w:rsidDel="00C6515B">
          <w:delText>,</w:delText>
        </w:r>
      </w:del>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ins w:id="582" w:author="Hannah Marie Moyer, Ms" w:date="2023-07-01T21:44:00Z">
        <w:r w:rsidR="00C6515B">
          <w:t>; d)</w:t>
        </w:r>
      </w:ins>
      <w:del w:id="583" w:author="Hannah Marie Moyer, Ms" w:date="2023-07-01T21:44:00Z">
        <w:r w:rsidRPr="00B64507" w:rsidDel="00C6515B">
          <w:delText>,</w:delText>
        </w:r>
      </w:del>
      <w:r w:rsidRPr="00B64507">
        <w:t xml:space="preserve"> </w:t>
      </w:r>
      <w:ins w:id="584" w:author="Hannah Marie Moyer, Ms" w:date="2023-07-01T21:44:00Z">
        <w:r w:rsidR="00C6515B">
          <w:t xml:space="preserve">the </w:t>
        </w:r>
      </w:ins>
      <w:r>
        <w:t>a</w:t>
      </w:r>
      <w:r w:rsidRPr="00B64507">
        <w:t>pproval status</w:t>
      </w:r>
      <w:r>
        <w:t xml:space="preserve"> </w:t>
      </w:r>
      <w:ins w:id="585" w:author="Hannah Marie Moyer, Ms" w:date="2023-07-01T21:44:00Z">
        <w:r w:rsidR="00C6515B">
          <w:t xml:space="preserve">of the experimental treatment </w:t>
        </w:r>
      </w:ins>
      <w:del w:id="586" w:author="Hannah Marie Moyer, Ms" w:date="2023-07-01T21:44:00Z">
        <w:r w:rsidDel="00C6515B">
          <w:delText xml:space="preserve">for </w:delText>
        </w:r>
      </w:del>
      <w:ins w:id="587" w:author="Hannah Marie Moyer, Ms" w:date="2023-07-01T21:44:00Z">
        <w:r w:rsidR="00C6515B">
          <w:t>in</w:t>
        </w:r>
        <w:r w:rsidR="00C6515B">
          <w:t xml:space="preserve"> </w:t>
        </w:r>
      </w:ins>
      <w:r>
        <w:t>any indication at the time of trial indication</w:t>
      </w:r>
      <w:ins w:id="588" w:author="Hannah Marie Moyer, Ms" w:date="2023-07-01T21:45:00Z">
        <w:r w:rsidR="00C6515B">
          <w:t>;</w:t>
        </w:r>
      </w:ins>
      <w:del w:id="589" w:author="Hannah Marie Moyer, Ms" w:date="2023-07-01T21:45:00Z">
        <w:r w:rsidRPr="00B64507" w:rsidDel="00C6515B">
          <w:delText>,</w:delText>
        </w:r>
      </w:del>
      <w:r w:rsidRPr="00B64507">
        <w:t xml:space="preserve"> </w:t>
      </w:r>
      <w:ins w:id="590" w:author="Hannah Marie Moyer, Ms" w:date="2023-07-01T21:44:00Z">
        <w:r w:rsidR="00C6515B">
          <w:t xml:space="preserve">e) </w:t>
        </w:r>
      </w:ins>
      <w:r>
        <w:t>f</w:t>
      </w:r>
      <w:r w:rsidRPr="00B64507">
        <w:t xml:space="preserve">unding (industry </w:t>
      </w:r>
      <w:del w:id="591" w:author="Hannah Marie Moyer, Ms" w:date="2023-07-01T21:44:00Z">
        <w:r w:rsidRPr="00B64507" w:rsidDel="00C6515B">
          <w:delText xml:space="preserve">vs </w:delText>
        </w:r>
      </w:del>
      <w:ins w:id="592" w:author="Hannah Marie Moyer, Ms" w:date="2023-07-01T21:44:00Z">
        <w:r w:rsidR="00C6515B">
          <w:t>or</w:t>
        </w:r>
        <w:r w:rsidR="00C6515B" w:rsidRPr="00B64507">
          <w:t xml:space="preserve"> </w:t>
        </w:r>
      </w:ins>
      <w:r w:rsidRPr="00B64507">
        <w:t>non</w:t>
      </w:r>
      <w:r>
        <w:t>-</w:t>
      </w:r>
      <w:r w:rsidRPr="00B64507">
        <w:t>industry)</w:t>
      </w:r>
      <w:ins w:id="593" w:author="Hannah Marie Moyer, Ms" w:date="2023-07-01T21:45:00Z">
        <w:r w:rsidR="00C6515B">
          <w:t>;</w:t>
        </w:r>
      </w:ins>
      <w:del w:id="594" w:author="Hannah Marie Moyer, Ms" w:date="2023-07-01T21:45:00Z">
        <w:r w:rsidDel="00C6515B">
          <w:delText>,</w:delText>
        </w:r>
      </w:del>
      <w:r w:rsidRPr="00B64507">
        <w:t xml:space="preserve"> </w:t>
      </w:r>
      <w:r>
        <w:t>and</w:t>
      </w:r>
      <w:ins w:id="595" w:author="Hannah Marie Moyer, Ms" w:date="2023-07-01T21:45:00Z">
        <w:r w:rsidR="00C6515B">
          <w:t xml:space="preserve"> f)</w:t>
        </w:r>
      </w:ins>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27ACA97D" w:rsidR="004427A8" w:rsidRPr="00E04AC4" w:rsidRDefault="0058024E" w:rsidP="004427A8">
      <w:r>
        <w:t>We extracted the following items from all</w:t>
      </w:r>
      <w:ins w:id="596" w:author="Jonathan Kimmelman, Dr." w:date="2023-06-30T16:03:00Z">
        <w:r w:rsidR="0030763E">
          <w:t xml:space="preserve"> mat</w:t>
        </w:r>
      </w:ins>
      <w:ins w:id="597" w:author="Jonathan Kimmelman, Dr." w:date="2023-06-30T16:04:00Z">
        <w:r w:rsidR="0030763E">
          <w:t>ched</w:t>
        </w:r>
      </w:ins>
      <w:r w:rsidR="00047CE5">
        <w:t xml:space="preserve"> </w:t>
      </w:r>
      <w:del w:id="598" w:author="Hannah Marie Moyer, Ms" w:date="2023-07-01T15:54:00Z">
        <w:r w:rsidR="00047CE5" w:rsidDel="00233ABB">
          <w:delText>P2</w:delText>
        </w:r>
      </w:del>
      <w:ins w:id="599" w:author="Hannah Marie Moyer, Ms" w:date="2023-07-01T15:54:00Z">
        <w:r w:rsidR="00233ABB">
          <w:t>phase 2</w:t>
        </w:r>
      </w:ins>
      <w:r w:rsidR="00047CE5">
        <w:t xml:space="preserve"> trial</w:t>
      </w:r>
      <w:r>
        <w:t>s</w:t>
      </w:r>
      <w:del w:id="600" w:author="Jonathan Kimmelman, Dr." w:date="2023-06-30T16:04:00Z">
        <w:r w:rsidDel="0030763E">
          <w:delText xml:space="preserve"> that were deemed matches for </w:delText>
        </w:r>
        <w:r w:rsidR="00547D83" w:rsidDel="0030763E">
          <w:delText>phase 3</w:delText>
        </w:r>
        <w:r w:rsidDel="0030763E">
          <w:delText xml:space="preserve"> trials</w:delText>
        </w:r>
      </w:del>
      <w:r>
        <w:t>:</w:t>
      </w:r>
      <w:del w:id="601" w:author="Hannah Marie Moyer, Ms" w:date="2023-06-30T20:50:00Z">
        <w:r w:rsidDel="007E2DC1">
          <w:delText xml:space="preserve"> [</w:delText>
        </w:r>
        <w:commentRangeStart w:id="602"/>
        <w:r w:rsidDel="007E2DC1">
          <w:delText xml:space="preserve">nothing extracted at </w:delText>
        </w:r>
        <w:commentRangeEnd w:id="602"/>
        <w:r w:rsidR="0030763E" w:rsidDel="007E2DC1">
          <w:rPr>
            <w:rStyle w:val="CommentReference"/>
            <w:rFonts w:asciiTheme="minorHAnsi" w:eastAsiaTheme="minorHAnsi" w:hAnsiTheme="minorHAnsi" w:cstheme="minorBidi"/>
          </w:rPr>
          <w:commentReference w:id="602"/>
        </w:r>
        <w:r w:rsidDel="007E2DC1">
          <w:delText>all?]</w:delText>
        </w:r>
        <w:r w:rsidR="00047CE5" w:rsidDel="007E2DC1">
          <w:delText>.</w:delText>
        </w:r>
      </w:del>
      <w:r w:rsidR="00047CE5">
        <w:t xml:space="preserve"> </w:t>
      </w:r>
      <w:ins w:id="603" w:author="Hannah Marie Moyer, Ms" w:date="2023-07-01T21:43:00Z">
        <w:r w:rsidR="00C6515B">
          <w:t>a)</w:t>
        </w:r>
      </w:ins>
      <w:ins w:id="604" w:author="Jonathan Kimmelman, Dr." w:date="2023-06-30T16:05:00Z">
        <w:del w:id="605" w:author="Hannah Marie Moyer, Ms" w:date="2023-07-01T21:43:00Z">
          <w:r w:rsidR="00073549" w:rsidDel="00C6515B">
            <w:delText>a)</w:delText>
          </w:r>
        </w:del>
        <w:r w:rsidR="00073549">
          <w:t xml:space="preserve"> </w:t>
        </w:r>
      </w:ins>
      <w:ins w:id="606" w:author="Hannah Marie Moyer, Ms" w:date="2023-06-30T20:50:00Z">
        <w:r w:rsidR="00BA33CF">
          <w:t>whether the primary endpoint was a clinical or a reasonably validated efficacy surrogate endpoint</w:t>
        </w:r>
      </w:ins>
      <w:ins w:id="607" w:author="Hannah Marie Moyer, Ms" w:date="2023-07-01T21:42:00Z">
        <w:r w:rsidR="00C6515B">
          <w:t>;</w:t>
        </w:r>
      </w:ins>
      <w:ins w:id="608" w:author="Hannah Marie Moyer, Ms" w:date="2023-06-30T20:50:00Z">
        <w:r w:rsidR="00BA33CF">
          <w:t xml:space="preserve"> a</w:t>
        </w:r>
      </w:ins>
      <w:ins w:id="609" w:author="Hannah Marie Moyer, Ms" w:date="2023-06-30T20:51:00Z">
        <w:r w:rsidR="00BA33CF">
          <w:t>n</w:t>
        </w:r>
      </w:ins>
      <w:ins w:id="610" w:author="Hannah Marie Moyer, Ms" w:date="2023-06-30T20:50:00Z">
        <w:r w:rsidR="00BA33CF">
          <w:t xml:space="preserve">d </w:t>
        </w:r>
      </w:ins>
      <w:ins w:id="611" w:author="Hannah Marie Moyer, Ms" w:date="2023-06-30T20:51:00Z">
        <w:r w:rsidR="00BA33CF">
          <w:t xml:space="preserve">b) </w:t>
        </w:r>
      </w:ins>
      <w:ins w:id="612" w:author="Hannah Marie Moyer, Ms" w:date="2023-07-01T21:42:00Z">
        <w:r w:rsidR="00C6515B">
          <w:t xml:space="preserve">the </w:t>
        </w:r>
      </w:ins>
      <w:del w:id="613" w:author="Jonathan Kimmelman, Dr." w:date="2023-06-30T16:04:00Z">
        <w:r w:rsidDel="00073549">
          <w:delText xml:space="preserve">We also determined the positivity status of all matched </w:delText>
        </w:r>
        <w:r w:rsidR="00547D83" w:rsidDel="00073549">
          <w:delText xml:space="preserve">phase </w:delText>
        </w:r>
        <w:r w:rsidDel="00073549">
          <w:delText>2 trials based on whether trials</w:delText>
        </w:r>
      </w:del>
      <w:ins w:id="614" w:author="Jonathan Kimmelman, Dr." w:date="2023-06-30T16:04:00Z">
        <w:r w:rsidR="00073549">
          <w:t>outcome on the primary endpoint</w:t>
        </w:r>
      </w:ins>
      <w:ins w:id="615" w:author="Hannah Marie Moyer, Ms" w:date="2023-06-30T20:51:00Z">
        <w:r w:rsidR="00BA33CF">
          <w:t xml:space="preserve">. </w:t>
        </w:r>
      </w:ins>
      <w:del w:id="616" w:author="Hannah Marie Moyer, Ms" w:date="2023-06-30T20:51:00Z">
        <w:r w:rsidDel="00BA33CF">
          <w:delText xml:space="preserve"> </w:delText>
        </w:r>
      </w:del>
      <w:ins w:id="617" w:author="Jonathan Kimmelman, Dr." w:date="2023-06-30T16:05:00Z">
        <w:del w:id="618" w:author="Hannah Marie Moyer, Ms" w:date="2023-06-30T20:51:00Z">
          <w:r w:rsidR="00073549" w:rsidDel="00BA33CF">
            <w:delText>b</w:delText>
          </w:r>
        </w:del>
      </w:ins>
      <w:del w:id="619" w:author="Jonathan Kimmelman, Dr." w:date="2023-06-30T16:05:00Z">
        <w:r w:rsidDel="00073549">
          <w:delText>a</w:delText>
        </w:r>
      </w:del>
      <w:del w:id="620" w:author="Hannah Marie Moyer, Ms" w:date="2023-06-30T20:51:00Z">
        <w:r w:rsidDel="00BA33CF">
          <w:delText>) used</w:delText>
        </w:r>
        <w:r w:rsidR="00047CE5" w:rsidDel="00BA33CF">
          <w:delText xml:space="preserve"> </w:delText>
        </w:r>
      </w:del>
      <w:ins w:id="621" w:author="Jonathan Kimmelman, Dr." w:date="2023-06-30T16:04:00Z">
        <w:del w:id="622" w:author="Hannah Marie Moyer, Ms" w:date="2023-06-30T20:51:00Z">
          <w:r w:rsidR="00073549" w:rsidDel="00BA33CF">
            <w:delText xml:space="preserve">whether the primary endpoint was </w:delText>
          </w:r>
        </w:del>
      </w:ins>
      <w:del w:id="623" w:author="Hannah Marie Moyer, Ms" w:date="2023-06-30T20:51:00Z">
        <w:r w:rsidR="004427A8" w:rsidDel="00BA33CF">
          <w:delText>a primary clinical or</w:delText>
        </w:r>
        <w:r w:rsidDel="00BA33CF">
          <w:delText xml:space="preserve"> </w:delText>
        </w:r>
      </w:del>
      <w:ins w:id="624" w:author="Jonathan Kimmelman, Dr." w:date="2023-06-30T16:05:00Z">
        <w:del w:id="625" w:author="Hannah Marie Moyer, Ms" w:date="2023-06-30T20:51:00Z">
          <w:r w:rsidR="00073549" w:rsidDel="00BA33CF">
            <w:delText xml:space="preserve">a </w:delText>
          </w:r>
        </w:del>
      </w:ins>
      <w:del w:id="626" w:author="Hannah Marie Moyer, Ms" w:date="2023-06-30T20:51:00Z">
        <w:r w:rsidDel="00BA33CF">
          <w:delText>reasonably</w:delText>
        </w:r>
        <w:r w:rsidR="004427A8" w:rsidDel="00BA33CF">
          <w:delText xml:space="preserve"> validated</w:delText>
        </w:r>
        <w:r w:rsidDel="00BA33CF">
          <w:delText xml:space="preserve"> </w:delText>
        </w:r>
        <w:r w:rsidR="004427A8" w:rsidDel="00BA33CF">
          <w:delText xml:space="preserve">efficacy </w:delText>
        </w:r>
        <w:r w:rsidDel="00BA33CF">
          <w:delText xml:space="preserve">surrogate </w:delText>
        </w:r>
        <w:r w:rsidR="004427A8" w:rsidDel="00BA33CF">
          <w:delText>endpoint</w:delText>
        </w:r>
      </w:del>
      <w:ins w:id="627" w:author="Jonathan Kimmelman, Dr." w:date="2023-06-30T16:05:00Z">
        <w:del w:id="628" w:author="Hannah Marie Moyer, Ms" w:date="2023-06-30T20:50:00Z">
          <w:r w:rsidR="00073549" w:rsidDel="007E2DC1">
            <w:delText xml:space="preserve"> [nothing else extracted?]. </w:delText>
          </w:r>
        </w:del>
      </w:ins>
      <w:del w:id="629" w:author="Jonathan Kimmelman, Dr." w:date="2023-06-30T16:05:00Z">
        <w:r w:rsidDel="00073549">
          <w:delText>,</w:delText>
        </w:r>
        <w:r w:rsidR="004427A8" w:rsidDel="00073549">
          <w:delText xml:space="preserve"> and</w:delText>
        </w:r>
        <w:r w:rsidDel="00073549">
          <w:delText xml:space="preserve"> b) whether the trial was deemed to have refuted the null hypothesis on the</w:delText>
        </w:r>
        <w:r w:rsidR="004427A8" w:rsidDel="00073549">
          <w:delText xml:space="preserve"> </w:delText>
        </w:r>
        <w:r w:rsidDel="00073549">
          <w:delText>primary endpoint</w:delText>
        </w:r>
        <w:r w:rsidR="004427A8" w:rsidDel="00073549">
          <w:delText>.</w:delText>
        </w:r>
        <w:r w:rsidR="005D1B8A" w:rsidDel="00073549">
          <w:delText xml:space="preserve"> </w:delText>
        </w:r>
      </w:del>
      <w:r>
        <w:rPr>
          <w:color w:val="000000"/>
        </w:rPr>
        <w:t>N</w:t>
      </w:r>
      <w:r w:rsidR="005D1B8A" w:rsidRPr="00427B2D">
        <w:rPr>
          <w:color w:val="000000"/>
        </w:rPr>
        <w:t>eurologist co-authors</w:t>
      </w:r>
      <w:r>
        <w:rPr>
          <w:color w:val="000000"/>
        </w:rPr>
        <w:t xml:space="preserve"> (</w:t>
      </w:r>
      <w:commentRangeStart w:id="630"/>
      <w:del w:id="631" w:author="Hannah Marie Moyer, Ms" w:date="2023-06-30T20:52:00Z">
        <w:r w:rsidDel="00BA33CF">
          <w:rPr>
            <w:color w:val="000000"/>
          </w:rPr>
          <w:delText>initials</w:delText>
        </w:r>
        <w:commentRangeEnd w:id="630"/>
        <w:r w:rsidR="00A457AD" w:rsidDel="00BA33CF">
          <w:rPr>
            <w:rStyle w:val="CommentReference"/>
            <w:rFonts w:asciiTheme="minorHAnsi" w:eastAsiaTheme="minorHAnsi" w:hAnsiTheme="minorHAnsi" w:cstheme="minorBidi"/>
          </w:rPr>
          <w:commentReference w:id="630"/>
        </w:r>
      </w:del>
      <w:ins w:id="632" w:author="Hannah Marie Moyer, Ms" w:date="2023-06-30T20:52:00Z">
        <w:r w:rsidR="00BA33CF">
          <w:rPr>
            <w:color w:val="000000"/>
          </w:rPr>
          <w:t>EA and LS</w:t>
        </w:r>
      </w:ins>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449595DB" w:rsidR="00D80360" w:rsidRPr="009735CB" w:rsidRDefault="004427A8" w:rsidP="009373E3">
      <w:pPr>
        <w:spacing w:after="30"/>
      </w:pPr>
      <w:r>
        <w:t>Our primary outcome was the</w:t>
      </w:r>
      <w:r w:rsidR="00D80360" w:rsidRPr="009735CB">
        <w:t xml:space="preserve"> prevalence of</w:t>
      </w:r>
      <w:r w:rsidR="00D44682">
        <w:t xml:space="preserve"> </w:t>
      </w:r>
      <w:del w:id="633" w:author="Hannah Marie Moyer, Ms" w:date="2023-07-01T15:54:00Z">
        <w:r w:rsidR="00D44682" w:rsidDel="00233ABB">
          <w:delText>P2</w:delText>
        </w:r>
      </w:del>
      <w:ins w:id="634" w:author="Hannah Marie Moyer, Ms" w:date="2023-07-01T15:54:00Z">
        <w:r w:rsidR="00233ABB">
          <w:t>phase 2</w:t>
        </w:r>
      </w:ins>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ins w:id="635" w:author="Jonathan Kimmelman, Dr." w:date="2023-06-30T16:06:00Z">
        <w:del w:id="636" w:author="Hannah Marie Moyer, Ms" w:date="2023-07-01T15:54:00Z">
          <w:r w:rsidR="00A457AD" w:rsidDel="00233ABB">
            <w:delText>P2</w:delText>
          </w:r>
        </w:del>
      </w:ins>
      <w:ins w:id="637" w:author="Hannah Marie Moyer, Ms" w:date="2023-07-01T15:54:00Z">
        <w:r w:rsidR="00233ABB">
          <w:t>phase 2</w:t>
        </w:r>
      </w:ins>
      <w:ins w:id="638" w:author="Jonathan Kimmelman, Dr." w:date="2023-06-30T16:06:00Z">
        <w:r w:rsidR="00A457AD">
          <w:t xml:space="preserve"> </w:t>
        </w:r>
      </w:ins>
      <w:r w:rsidR="00BA0B98">
        <w:t>evidence</w:t>
      </w:r>
      <w:r w:rsidR="00730240">
        <w:t>: 1)</w:t>
      </w:r>
      <w:r w:rsidR="00FF11E8">
        <w:t xml:space="preserve"> </w:t>
      </w:r>
      <w:ins w:id="639" w:author="Hannah Marie Moyer, Ms" w:date="2023-07-01T21:47:00Z">
        <w:r w:rsidR="00BA1D3E">
          <w:t>p</w:t>
        </w:r>
      </w:ins>
      <w:del w:id="640" w:author="Hannah Marie Moyer, Ms" w:date="2023-07-01T21:47:00Z">
        <w:r w:rsidR="00D80360" w:rsidRPr="009735CB" w:rsidDel="00BA1D3E">
          <w:delText>P</w:delText>
        </w:r>
      </w:del>
      <w:r w:rsidR="00D80360" w:rsidRPr="009735CB">
        <w:t xml:space="preserve">receded by a </w:t>
      </w:r>
      <w:del w:id="641" w:author="Hannah Marie Moyer, Ms" w:date="2023-07-01T15:54:00Z">
        <w:r w:rsidR="00D80360" w:rsidRPr="009735CB" w:rsidDel="00233ABB">
          <w:delText>P2</w:delText>
        </w:r>
      </w:del>
      <w:ins w:id="642" w:author="Hannah Marie Moyer, Ms" w:date="2023-07-01T15:54:00Z">
        <w:r w:rsidR="00233ABB">
          <w:t>phase 2</w:t>
        </w:r>
      </w:ins>
      <w:r w:rsidR="00FF11E8">
        <w:t xml:space="preserve"> trial that was positive </w:t>
      </w:r>
      <w:r w:rsidR="00FF11E8" w:rsidRPr="009735CB">
        <w:t>on a primary clinical or validated surrogate endpoint</w:t>
      </w:r>
      <w:ins w:id="643" w:author="Jonathan Kimmelman, Dr." w:date="2023-06-30T16:08:00Z">
        <w:r w:rsidR="00A457AD">
          <w:t xml:space="preserve"> (“non</w:t>
        </w:r>
      </w:ins>
      <w:ins w:id="644" w:author="Hannah Marie Moyer, Ms" w:date="2023-06-30T20:54:00Z">
        <w:r w:rsidR="001C595F">
          <w:t>-</w:t>
        </w:r>
      </w:ins>
      <w:ins w:id="645" w:author="Jonathan Kimmelman, Dr." w:date="2023-06-30T16:08:00Z">
        <w:r w:rsidR="00A457AD">
          <w:t>bypass”)</w:t>
        </w:r>
      </w:ins>
      <w:r w:rsidR="007818AF">
        <w:t>;</w:t>
      </w:r>
      <w:r w:rsidR="00FF11E8">
        <w:t xml:space="preserve"> 2) </w:t>
      </w:r>
      <w:ins w:id="646" w:author="Hannah Marie Moyer, Ms" w:date="2023-07-01T21:47:00Z">
        <w:r w:rsidR="00BA1D3E">
          <w:t>p</w:t>
        </w:r>
      </w:ins>
      <w:del w:id="647" w:author="Hannah Marie Moyer, Ms" w:date="2023-07-01T21:47:00Z">
        <w:r w:rsidR="00D80360" w:rsidRPr="009735CB" w:rsidDel="00BA1D3E">
          <w:delText>P</w:delText>
        </w:r>
      </w:del>
      <w:r w:rsidR="00D80360" w:rsidRPr="009735CB">
        <w:t xml:space="preserve">receded by an </w:t>
      </w:r>
      <w:del w:id="648" w:author="Hannah Marie Moyer, Ms" w:date="2023-07-01T15:54:00Z">
        <w:r w:rsidR="00D80360" w:rsidRPr="009735CB" w:rsidDel="00233ABB">
          <w:delText>P2</w:delText>
        </w:r>
      </w:del>
      <w:ins w:id="649" w:author="Hannah Marie Moyer, Ms" w:date="2023-07-01T15:54:00Z">
        <w:r w:rsidR="00233ABB">
          <w:t>phase 2</w:t>
        </w:r>
      </w:ins>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ins w:id="650" w:author="Jonathan Kimmelman, Dr." w:date="2023-06-30T16:06:00Z">
        <w:r w:rsidR="00A457AD">
          <w:t>“a</w:t>
        </w:r>
      </w:ins>
      <w:del w:id="651" w:author="Jonathan Kimmelman, Dr." w:date="2023-06-30T16:06:00Z">
        <w:r w:rsidR="00CE2C51" w:rsidDel="00A457AD">
          <w:delText>A</w:delText>
        </w:r>
      </w:del>
      <w:r w:rsidR="00CE2C51">
        <w:t>mbiguous</w:t>
      </w:r>
      <w:ins w:id="652" w:author="Jonathan Kimmelman, Dr." w:date="2023-06-30T16:06:00Z">
        <w:r w:rsidR="00A457AD">
          <w:t>”</w:t>
        </w:r>
      </w:ins>
      <w:r w:rsidR="00EA25CD">
        <w:t>)</w:t>
      </w:r>
      <w:r w:rsidR="007818AF">
        <w:t xml:space="preserve">. </w:t>
      </w:r>
      <w:r w:rsidR="000D256D">
        <w:t xml:space="preserve">This </w:t>
      </w:r>
      <w:r w:rsidR="00CE2C51">
        <w:t>category</w:t>
      </w:r>
      <w:r w:rsidR="0095312A" w:rsidRPr="009735CB">
        <w:t xml:space="preserve"> </w:t>
      </w:r>
      <w:r w:rsidR="000D256D">
        <w:t>was split into</w:t>
      </w:r>
      <w:del w:id="653" w:author="Jonathan Kimmelman, Dr." w:date="2023-06-30T16:08:00Z">
        <w:r w:rsidR="000D256D" w:rsidDel="00A457AD">
          <w:delText xml:space="preserve"> two</w:delText>
        </w:r>
      </w:del>
      <w:r w:rsidR="000D256D">
        <w:t>:</w:t>
      </w:r>
      <w:r w:rsidR="00D80360" w:rsidRPr="009735CB">
        <w:t xml:space="preserve"> a) </w:t>
      </w:r>
      <w:ins w:id="654" w:author="Hannah Marie Moyer, Ms" w:date="2023-07-01T21:47:00Z">
        <w:r w:rsidR="00BA1D3E">
          <w:t>p</w:t>
        </w:r>
      </w:ins>
      <w:del w:id="655" w:author="Hannah Marie Moyer, Ms" w:date="2023-07-01T21:47:00Z">
        <w:r w:rsidR="00EA25CD" w:rsidDel="00BA1D3E">
          <w:delText>P</w:delText>
        </w:r>
      </w:del>
      <w:r w:rsidR="00D80360" w:rsidRPr="009735CB">
        <w:t xml:space="preserve">receded by a </w:t>
      </w:r>
      <w:del w:id="656" w:author="Hannah Marie Moyer, Ms" w:date="2023-07-01T15:54:00Z">
        <w:r w:rsidR="00D80360" w:rsidRPr="009735CB" w:rsidDel="00233ABB">
          <w:delText>P2</w:delText>
        </w:r>
      </w:del>
      <w:ins w:id="657" w:author="Hannah Marie Moyer, Ms" w:date="2023-07-01T15:54:00Z">
        <w:r w:rsidR="00233ABB">
          <w:t>phase 2</w:t>
        </w:r>
      </w:ins>
      <w:r w:rsidR="00D80360" w:rsidRPr="009735CB">
        <w:t xml:space="preserve"> trial that was non-positive on clinical or validated surrogate endpoints</w:t>
      </w:r>
      <w:ins w:id="658" w:author="Hannah Marie Moyer, Ms" w:date="2023-07-01T21:49:00Z">
        <w:r w:rsidR="00BA1D3E">
          <w:t xml:space="preserve"> (non-positive)</w:t>
        </w:r>
      </w:ins>
      <w:ins w:id="659" w:author="Hannah Marie Moyer, Ms" w:date="2023-07-01T21:47:00Z">
        <w:r w:rsidR="00BA1D3E">
          <w:t>;</w:t>
        </w:r>
      </w:ins>
      <w:r w:rsidR="007818AF">
        <w:t xml:space="preserve"> and </w:t>
      </w:r>
      <w:r w:rsidR="00D80360" w:rsidRPr="009735CB">
        <w:t xml:space="preserve">b) </w:t>
      </w:r>
      <w:ins w:id="660" w:author="Hannah Marie Moyer, Ms" w:date="2023-07-01T21:47:00Z">
        <w:r w:rsidR="00BA1D3E">
          <w:t>p</w:t>
        </w:r>
      </w:ins>
      <w:del w:id="661" w:author="Hannah Marie Moyer, Ms" w:date="2023-07-01T21:47:00Z">
        <w:r w:rsidR="00EA25CD" w:rsidDel="00BA1D3E">
          <w:delText>P</w:delText>
        </w:r>
      </w:del>
      <w:r w:rsidR="00D80360" w:rsidRPr="009735CB">
        <w:t xml:space="preserve">receded by a </w:t>
      </w:r>
      <w:del w:id="662" w:author="Hannah Marie Moyer, Ms" w:date="2023-07-01T15:54:00Z">
        <w:r w:rsidR="00D80360" w:rsidRPr="009735CB" w:rsidDel="00233ABB">
          <w:delText>P2</w:delText>
        </w:r>
      </w:del>
      <w:ins w:id="663" w:author="Hannah Marie Moyer, Ms" w:date="2023-07-01T15:54:00Z">
        <w:r w:rsidR="00233ABB">
          <w:t>phase 2</w:t>
        </w:r>
      </w:ins>
      <w:r w:rsidR="00D80360" w:rsidRPr="009735CB">
        <w:t xml:space="preserve"> trial that investigated proof of concept endpoints, only investigated safety, or used non-validated surrogate endpoints</w:t>
      </w:r>
      <w:ins w:id="664" w:author="Hannah Marie Moyer, Ms" w:date="2023-07-01T21:49:00Z">
        <w:r w:rsidR="00BA1D3E">
          <w:t xml:space="preserve"> (“not focused on efficacy”)</w:t>
        </w:r>
      </w:ins>
      <w:ins w:id="665" w:author="Hannah Marie Moyer, Ms" w:date="2023-07-01T21:47:00Z">
        <w:r w:rsidR="00BA1D3E">
          <w:t xml:space="preserve">. The final category </w:t>
        </w:r>
      </w:ins>
      <w:ins w:id="666" w:author="Hannah Marie Moyer, Ms" w:date="2023-07-01T21:48:00Z">
        <w:r w:rsidR="00BA1D3E">
          <w:t xml:space="preserve">was: 3) </w:t>
        </w:r>
      </w:ins>
      <w:del w:id="667" w:author="Hannah Marie Moyer, Ms" w:date="2023-07-01T21:47:00Z">
        <w:r w:rsidR="007818AF" w:rsidDel="00BA1D3E">
          <w:delText>;</w:delText>
        </w:r>
      </w:del>
      <w:del w:id="668" w:author="Hannah Marie Moyer, Ms" w:date="2023-07-01T21:48:00Z">
        <w:r w:rsidR="007818AF" w:rsidDel="00BA1D3E">
          <w:delText xml:space="preserve"> and </w:delText>
        </w:r>
        <w:r w:rsidR="00EA25CD" w:rsidDel="00BA1D3E">
          <w:delText>3)</w:delText>
        </w:r>
        <w:r w:rsidR="009735CB" w:rsidRPr="009735CB" w:rsidDel="00BA1D3E">
          <w:delText xml:space="preserve"> </w:delText>
        </w:r>
      </w:del>
      <w:del w:id="669" w:author="Hannah Marie Moyer, Ms" w:date="2023-07-01T21:50:00Z">
        <w:r w:rsidR="0028490B" w:rsidDel="00BA1D3E">
          <w:delText>phase 3</w:delText>
        </w:r>
        <w:r w:rsidR="00D80360" w:rsidRPr="009735CB" w:rsidDel="00BA1D3E">
          <w:delText xml:space="preserve"> trial</w:delText>
        </w:r>
        <w:r w:rsidR="00687E52" w:rsidDel="00BA1D3E">
          <w:delText>s</w:delText>
        </w:r>
        <w:r w:rsidR="00D80360" w:rsidRPr="009735CB" w:rsidDel="00BA1D3E">
          <w:delText xml:space="preserve"> </w:delText>
        </w:r>
        <w:r w:rsidR="00687E52" w:rsidDel="00BA1D3E">
          <w:delText>were</w:delText>
        </w:r>
        <w:r w:rsidR="00D80360" w:rsidRPr="009735CB" w:rsidDel="00BA1D3E">
          <w:delText xml:space="preserve"> </w:delText>
        </w:r>
      </w:del>
      <w:r w:rsidR="00D80360" w:rsidRPr="009735CB">
        <w:t xml:space="preserve">not preceded by a </w:t>
      </w:r>
      <w:del w:id="670" w:author="Hannah Marie Moyer, Ms" w:date="2023-07-01T15:54:00Z">
        <w:r w:rsidR="00D80360" w:rsidRPr="009735CB" w:rsidDel="00233ABB">
          <w:delText>P2</w:delText>
        </w:r>
      </w:del>
      <w:ins w:id="671" w:author="Hannah Marie Moyer, Ms" w:date="2023-07-01T15:54:00Z">
        <w:r w:rsidR="00233ABB">
          <w:t>phase 2</w:t>
        </w:r>
      </w:ins>
      <w:r w:rsidR="00D80360" w:rsidRPr="009735CB">
        <w:t xml:space="preserve"> trial in the same indication with </w:t>
      </w:r>
      <w:r w:rsidR="00D80360" w:rsidRPr="009735CB">
        <w:lastRenderedPageBreak/>
        <w:t>the same drug</w:t>
      </w:r>
      <w:r w:rsidR="00CE2C51">
        <w:t xml:space="preserve"> (</w:t>
      </w:r>
      <w:r w:rsidR="007818AF">
        <w:t>“</w:t>
      </w:r>
      <w:ins w:id="672" w:author="Jonathan Kimmelman, Dr." w:date="2023-06-30T16:08:00Z">
        <w:r w:rsidR="00A457AD">
          <w:t>t</w:t>
        </w:r>
      </w:ins>
      <w:del w:id="673" w:author="Jonathan Kimmelman, Dr." w:date="2023-06-30T16:08:00Z">
        <w:r w:rsidR="00CE2C51" w:rsidDel="00A457AD">
          <w:delText>T</w:delText>
        </w:r>
      </w:del>
      <w:r w:rsidR="00CE2C51">
        <w:t xml:space="preserve">rue </w:t>
      </w:r>
      <w:ins w:id="674" w:author="Hannah Marie Moyer, Ms" w:date="2023-06-30T20:54:00Z">
        <w:r w:rsidR="001C595F">
          <w:t>b</w:t>
        </w:r>
      </w:ins>
      <w:del w:id="675" w:author="Hannah Marie Moyer, Ms" w:date="2023-06-30T20:54:00Z">
        <w:r w:rsidR="00CE2C51" w:rsidDel="001C595F">
          <w:delText>B</w:delText>
        </w:r>
      </w:del>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del w:id="676" w:author="Hannah Marie Moyer, Ms" w:date="2023-07-01T15:54:00Z">
        <w:r w:rsidR="00CE2C51" w:rsidDel="00233ABB">
          <w:delText>P2</w:delText>
        </w:r>
      </w:del>
      <w:ins w:id="677" w:author="Hannah Marie Moyer, Ms" w:date="2023-07-01T15:54:00Z">
        <w:r w:rsidR="00233ABB">
          <w:t>phase 2</w:t>
        </w:r>
      </w:ins>
      <w:r w:rsidR="00CE2C51">
        <w:t>.</w:t>
      </w:r>
    </w:p>
    <w:p w14:paraId="2749E382" w14:textId="77777777" w:rsidR="009735CB" w:rsidRDefault="009735CB" w:rsidP="009735CB"/>
    <w:p w14:paraId="58A9CC37" w14:textId="550CBEF1" w:rsidR="009735CB" w:rsidRDefault="00D44682" w:rsidP="009735CB">
      <w:r>
        <w:t>W</w:t>
      </w:r>
      <w:r w:rsidR="004427A8">
        <w:t>e</w:t>
      </w:r>
      <w:r w:rsidR="009735CB">
        <w:t xml:space="preserve"> </w:t>
      </w:r>
      <w:r>
        <w:t xml:space="preserve">also tested </w:t>
      </w:r>
      <w:r w:rsidR="009735CB">
        <w:t xml:space="preserve">whether </w:t>
      </w:r>
      <w:del w:id="678" w:author="Hannah Marie Moyer, Ms" w:date="2023-07-01T15:54:00Z">
        <w:r w:rsidR="00047CE5" w:rsidDel="00233ABB">
          <w:delText>P2</w:delText>
        </w:r>
      </w:del>
      <w:ins w:id="679" w:author="Hannah Marie Moyer, Ms" w:date="2023-07-01T15:54:00Z">
        <w:r w:rsidR="00233ABB">
          <w:t>phase 2</w:t>
        </w:r>
      </w:ins>
      <w:r w:rsidR="009735CB">
        <w:t xml:space="preserve"> bypass was associated with</w:t>
      </w:r>
      <w:r w:rsidR="000D256D">
        <w:t xml:space="preserve"> </w:t>
      </w:r>
      <w:ins w:id="680" w:author="Hannah Marie Moyer, Ms" w:date="2023-07-01T21:56:00Z">
        <w:r w:rsidR="008A75B7">
          <w:t xml:space="preserve">phase 3 trial </w:t>
        </w:r>
        <w:proofErr w:type="spellStart"/>
        <w:r w:rsidR="008A75B7">
          <w:t>characterists</w:t>
        </w:r>
      </w:ins>
      <w:r w:rsidR="00047CE5">
        <w:t>industry</w:t>
      </w:r>
      <w:proofErr w:type="spellEnd"/>
      <w:r w:rsidR="00047CE5">
        <w:t xml:space="preserve"> funding</w:t>
      </w:r>
      <w:ins w:id="681" w:author="Hannah Marie Moyer, Ms" w:date="2023-06-30T19:52:00Z">
        <w:r w:rsidR="00054BCD">
          <w:t>,</w:t>
        </w:r>
      </w:ins>
      <w:ins w:id="682" w:author="Hannah Marie Moyer, Ms" w:date="2023-07-01T12:38:00Z">
        <w:r w:rsidR="00996FA7">
          <w:t xml:space="preserve"> </w:t>
        </w:r>
      </w:ins>
      <w:del w:id="683" w:author="Hannah Marie Moyer, Ms" w:date="2023-06-30T19:52:00Z">
        <w:r w:rsidR="00047CE5" w:rsidDel="00054BCD">
          <w:delText xml:space="preserve"> or </w:delText>
        </w:r>
      </w:del>
      <w:r w:rsidR="00047CE5">
        <w:t xml:space="preserve">the approval status of the experimental treatment </w:t>
      </w:r>
      <w:r w:rsidR="000D256D">
        <w:t xml:space="preserve">at the time of trial </w:t>
      </w:r>
      <w:del w:id="684" w:author="Hannah Marie Moyer, Ms" w:date="2023-06-30T19:52:00Z">
        <w:r w:rsidR="000D256D" w:rsidDel="00054BCD">
          <w:delText>initiation</w:delText>
        </w:r>
      </w:del>
      <w:ins w:id="685" w:author="Hannah Marie Moyer, Ms" w:date="2023-06-30T19:52:00Z">
        <w:r w:rsidR="00054BCD">
          <w:t>initiation, or</w:t>
        </w:r>
      </w:ins>
      <w:ins w:id="686" w:author="Hannah Marie Moyer, Ms" w:date="2023-06-30T19:59:00Z">
        <w:r w:rsidR="003C6971">
          <w:t xml:space="preserve"> primarily</w:t>
        </w:r>
      </w:ins>
      <w:ins w:id="687" w:author="Hannah Marie Moyer, Ms" w:date="2023-06-30T19:52:00Z">
        <w:r w:rsidR="00054BCD">
          <w:t xml:space="preserve"> degenerative conditions</w:t>
        </w:r>
      </w:ins>
      <w:ins w:id="688" w:author="Hannah Marie Moyer, Ms" w:date="2023-06-30T19:59:00Z">
        <w:r w:rsidR="003C6971">
          <w:t xml:space="preserve"> (</w:t>
        </w:r>
      </w:ins>
      <w:ins w:id="689" w:author="Hannah Marie Moyer, Ms" w:date="2023-07-01T21:21:00Z">
        <w:r w:rsidR="006C2661" w:rsidRPr="00680012">
          <w:rPr>
            <w:rFonts w:cstheme="minorHAnsi"/>
          </w:rPr>
          <w:t xml:space="preserve">Alzheimer's disease, Parkinson disease, </w:t>
        </w:r>
      </w:ins>
      <w:ins w:id="690" w:author="Hannah Marie Moyer, Ms" w:date="2023-07-01T21:59:00Z">
        <w:r w:rsidR="00351D51">
          <w:rPr>
            <w:rFonts w:cstheme="minorHAnsi"/>
          </w:rPr>
          <w:t>a</w:t>
        </w:r>
      </w:ins>
      <w:ins w:id="691" w:author="Hannah Marie Moyer, Ms" w:date="2023-07-01T21:21:00Z">
        <w:r w:rsidR="006C2661" w:rsidRPr="00680012">
          <w:rPr>
            <w:rFonts w:cstheme="minorHAnsi"/>
          </w:rPr>
          <w:t xml:space="preserve">myotrophic lateral sclerosis, Huntington's disease, </w:t>
        </w:r>
        <w:r w:rsidR="006C2661">
          <w:rPr>
            <w:rFonts w:cstheme="minorHAnsi"/>
          </w:rPr>
          <w:t xml:space="preserve">and </w:t>
        </w:r>
      </w:ins>
      <w:ins w:id="692" w:author="Hannah Marie Moyer, Ms" w:date="2023-07-01T21:59:00Z">
        <w:r w:rsidR="00351D51">
          <w:rPr>
            <w:rFonts w:cstheme="minorHAnsi"/>
          </w:rPr>
          <w:t>p</w:t>
        </w:r>
      </w:ins>
      <w:ins w:id="693" w:author="Hannah Marie Moyer, Ms" w:date="2023-07-01T21:21:00Z">
        <w:r w:rsidR="006C2661">
          <w:rPr>
            <w:rFonts w:cstheme="minorHAnsi"/>
          </w:rPr>
          <w:t>rogressive</w:t>
        </w:r>
        <w:r w:rsidR="006C2661">
          <w:rPr>
            <w:rFonts w:cstheme="minorHAnsi"/>
          </w:rPr>
          <w:t xml:space="preserve"> </w:t>
        </w:r>
        <w:r w:rsidR="006C2661">
          <w:rPr>
            <w:rFonts w:cstheme="minorHAnsi"/>
          </w:rPr>
          <w:t>m</w:t>
        </w:r>
        <w:r w:rsidR="006C2661">
          <w:rPr>
            <w:rFonts w:cstheme="minorHAnsi"/>
          </w:rPr>
          <w:t xml:space="preserve">ultiple </w:t>
        </w:r>
        <w:r w:rsidR="006C2661">
          <w:rPr>
            <w:rFonts w:cstheme="minorHAnsi"/>
          </w:rPr>
          <w:t>s</w:t>
        </w:r>
        <w:r w:rsidR="006C2661">
          <w:rPr>
            <w:rFonts w:cstheme="minorHAnsi"/>
          </w:rPr>
          <w:t>clerosis</w:t>
        </w:r>
      </w:ins>
      <w:ins w:id="694" w:author="Hannah Marie Moyer, Ms" w:date="2023-06-30T19:59:00Z">
        <w:r w:rsidR="003C6971">
          <w:t>)</w:t>
        </w:r>
      </w:ins>
      <w:r w:rsidR="0095312A">
        <w:t xml:space="preserve"> using </w:t>
      </w:r>
      <w:del w:id="695" w:author="Hannah Marie Moyer, Ms" w:date="2023-07-01T21:50:00Z">
        <w:r w:rsidR="0095312A" w:rsidDel="00BA1D3E">
          <w:delText xml:space="preserve">a </w:delText>
        </w:r>
      </w:del>
      <w:r w:rsidR="00223F59">
        <w:t>F</w:t>
      </w:r>
      <w:r w:rsidR="00D34ACF">
        <w:t>isher</w:t>
      </w:r>
      <w:r w:rsidR="005B1D50">
        <w:t>-</w:t>
      </w:r>
      <w:r w:rsidR="00D34ACF">
        <w:t>exact test</w:t>
      </w:r>
      <w:ins w:id="696" w:author="Hannah Marie Moyer, Ms" w:date="2023-07-01T21:50:00Z">
        <w:r w:rsidR="00BA1D3E">
          <w:t>s</w:t>
        </w:r>
      </w:ins>
      <w:r w:rsidR="00D34ACF">
        <w:t>.</w:t>
      </w:r>
      <w:ins w:id="697" w:author="Hannah Marie Moyer, Ms" w:date="2023-07-01T12:38:00Z">
        <w:r w:rsidR="00996FA7">
          <w:t xml:space="preserve"> </w:t>
        </w:r>
      </w:ins>
      <w:ins w:id="698" w:author="Hannah Marie Moyer, Ms" w:date="2023-07-01T21:54:00Z">
        <w:r w:rsidR="00153677">
          <w:t xml:space="preserve">We included two additional post-hoc analyses </w:t>
        </w:r>
      </w:ins>
      <w:ins w:id="699" w:author="Hannah Marie Moyer, Ms" w:date="2023-07-01T12:39:00Z">
        <w:r w:rsidR="006979D4">
          <w:t>investigat</w:t>
        </w:r>
      </w:ins>
      <w:ins w:id="700" w:author="Hannah Marie Moyer, Ms" w:date="2023-07-01T21:54:00Z">
        <w:r w:rsidR="00153677">
          <w:t>ing</w:t>
        </w:r>
      </w:ins>
      <w:ins w:id="701" w:author="Hannah Marie Moyer, Ms" w:date="2023-07-01T12:39:00Z">
        <w:r w:rsidR="006979D4">
          <w:t xml:space="preserve"> whether phase 3 sample size or trial duration were </w:t>
        </w:r>
      </w:ins>
      <w:ins w:id="702" w:author="Hannah Marie Moyer, Ms" w:date="2023-07-01T21:52:00Z">
        <w:r w:rsidR="00153677">
          <w:t>greater</w:t>
        </w:r>
      </w:ins>
      <w:ins w:id="703" w:author="Hannah Marie Moyer, Ms" w:date="2023-07-01T12:39:00Z">
        <w:r w:rsidR="006979D4">
          <w:t xml:space="preserve"> in</w:t>
        </w:r>
      </w:ins>
      <w:ins w:id="704" w:author="Hannah Marie Moyer, Ms" w:date="2023-07-01T21:52:00Z">
        <w:r w:rsidR="00153677">
          <w:t xml:space="preserve"> phase 3</w:t>
        </w:r>
      </w:ins>
      <w:ins w:id="705" w:author="Hannah Marie Moyer, Ms" w:date="2023-07-01T12:39:00Z">
        <w:r w:rsidR="006979D4">
          <w:t xml:space="preserve"> trials that bypassed</w:t>
        </w:r>
      </w:ins>
      <w:ins w:id="706" w:author="Hannah Marie Moyer, Ms" w:date="2023-07-01T12:49:00Z">
        <w:r w:rsidR="00536B1C">
          <w:t xml:space="preserve"> </w:t>
        </w:r>
      </w:ins>
      <w:ins w:id="707" w:author="Hannah Marie Moyer, Ms" w:date="2023-07-01T21:52:00Z">
        <w:r w:rsidR="00153677">
          <w:t>phase 2</w:t>
        </w:r>
      </w:ins>
      <w:ins w:id="708" w:author="Hannah Marie Moyer, Ms" w:date="2023-07-01T21:54:00Z">
        <w:r w:rsidR="00153677">
          <w:t>.</w:t>
        </w:r>
      </w:ins>
      <w:ins w:id="709" w:author="Hannah Marie Moyer, Ms" w:date="2023-07-01T12:49:00Z">
        <w:r w:rsidR="00804418">
          <w:t xml:space="preserve"> </w:t>
        </w:r>
      </w:ins>
    </w:p>
    <w:p w14:paraId="791E6209" w14:textId="77777777" w:rsidR="001C736A" w:rsidRPr="002274C2" w:rsidRDefault="001C736A" w:rsidP="001C736A">
      <w:pPr>
        <w:rPr>
          <w:u w:val="single"/>
        </w:rPr>
      </w:pPr>
    </w:p>
    <w:p w14:paraId="1DA3F486" w14:textId="686B3503"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0322E3">
        <w:rPr>
          <w:u w:val="single"/>
        </w:rPr>
        <w:t>Results</w:t>
      </w:r>
      <w:r w:rsidR="00047CE5">
        <w:rPr>
          <w:u w:val="single"/>
        </w:rPr>
        <w:t xml:space="preserve"> </w:t>
      </w:r>
    </w:p>
    <w:p w14:paraId="42A2ACF7" w14:textId="2430A53A" w:rsidR="001C595F" w:rsidRDefault="00D44682" w:rsidP="001C736A">
      <w:pPr>
        <w:rPr>
          <w:ins w:id="710" w:author="Hannah Marie Moyer, Ms" w:date="2023-06-30T20:56:00Z"/>
        </w:rPr>
      </w:pPr>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ins w:id="711" w:author="Jonathan Kimmelman, Dr." w:date="2023-06-30T16:16:00Z">
        <w:del w:id="712" w:author="Hannah Marie Moyer, Ms" w:date="2023-07-01T15:54:00Z">
          <w:r w:rsidR="001F2B78" w:rsidDel="00233ABB">
            <w:delText>P2</w:delText>
          </w:r>
        </w:del>
      </w:ins>
      <w:ins w:id="713" w:author="Hannah Marie Moyer, Ms" w:date="2023-07-01T15:54:00Z">
        <w:r w:rsidR="00233ABB">
          <w:t>phase 2</w:t>
        </w:r>
      </w:ins>
      <w:ins w:id="714" w:author="Jonathan Kimmelman, Dr." w:date="2023-06-30T16:16:00Z">
        <w:r w:rsidR="001F2B78">
          <w:t xml:space="preserve"> </w:t>
        </w:r>
      </w:ins>
      <w:r w:rsidR="004427A8" w:rsidRPr="004427A8">
        <w:t xml:space="preserve">bypassing </w:t>
      </w:r>
      <w:del w:id="715" w:author="Jonathan Kimmelman, Dr." w:date="2023-06-30T16:16:00Z">
        <w:r w:rsidR="004427A8" w:rsidRPr="004427A8" w:rsidDel="001F2B78">
          <w:delText>positive clinical evidence</w:delText>
        </w:r>
        <w:r w:rsidR="005B1D50" w:rsidDel="001F2B78">
          <w:delText xml:space="preserve"> from P2 trials </w:delText>
        </w:r>
      </w:del>
      <w:r w:rsidR="00B24C11">
        <w:t>was associated with</w:t>
      </w:r>
      <w:ins w:id="716" w:author="Jonathan Kimmelman, Dr." w:date="2023-06-30T16:17:00Z">
        <w:r w:rsidR="001F2B78">
          <w:t xml:space="preserve"> three </w:t>
        </w:r>
        <w:del w:id="717" w:author="Hannah Marie Moyer, Ms" w:date="2023-07-01T21:56:00Z">
          <w:r w:rsidR="001F2B78" w:rsidDel="008A75B7">
            <w:delText xml:space="preserve">following </w:delText>
          </w:r>
        </w:del>
        <w:r w:rsidR="001F2B78">
          <w:t xml:space="preserve">adverse </w:t>
        </w:r>
        <w:commentRangeStart w:id="718"/>
        <w:r w:rsidR="001F2B78">
          <w:t>outcomes</w:t>
        </w:r>
      </w:ins>
      <w:commentRangeEnd w:id="718"/>
      <w:r w:rsidR="00D726AA">
        <w:rPr>
          <w:rStyle w:val="CommentReference"/>
          <w:rFonts w:asciiTheme="minorHAnsi" w:eastAsiaTheme="minorHAnsi" w:hAnsiTheme="minorHAnsi" w:cstheme="minorBidi"/>
        </w:rPr>
        <w:commentReference w:id="718"/>
      </w:r>
      <w:ins w:id="719" w:author="Jonathan Kimmelman, Dr." w:date="2023-06-30T16:17:00Z">
        <w:r w:rsidR="001F2B78">
          <w:t xml:space="preserve">: </w:t>
        </w:r>
        <w:del w:id="720" w:author="Hannah Marie Moyer, Ms" w:date="2023-07-01T21:57:00Z">
          <w:r w:rsidR="001F2B78" w:rsidDel="008A75B7">
            <w:delText>The first was</w:delText>
          </w:r>
        </w:del>
      </w:ins>
      <w:ins w:id="721" w:author="Hannah Marie Moyer, Ms" w:date="2023-07-01T21:57:00Z">
        <w:r w:rsidR="008A75B7">
          <w:t>1)</w:t>
        </w:r>
      </w:ins>
      <w:ins w:id="722" w:author="Jonathan Kimmelman, Dr." w:date="2023-06-30T16:16:00Z">
        <w:r w:rsidR="001F2B78">
          <w:t xml:space="preserve"> </w:t>
        </w:r>
      </w:ins>
      <w:ins w:id="723" w:author="Hannah Marie Moyer, Ms" w:date="2023-07-01T21:59:00Z">
        <w:r w:rsidR="006E06F1">
          <w:t xml:space="preserve">a </w:t>
        </w:r>
      </w:ins>
      <w:ins w:id="724" w:author="Jonathan Kimmelman, Dr." w:date="2023-06-30T16:16:00Z">
        <w:r w:rsidR="001F2B78">
          <w:t xml:space="preserve">diminished </w:t>
        </w:r>
        <w:del w:id="725" w:author="Hannah Marie Moyer, Ms" w:date="2023-07-01T21:57:00Z">
          <w:r w:rsidR="001F2B78" w:rsidDel="008A75B7">
            <w:delText>probability</w:delText>
          </w:r>
        </w:del>
      </w:ins>
      <w:ins w:id="726" w:author="Hannah Marie Moyer, Ms" w:date="2023-07-01T21:57:00Z">
        <w:r w:rsidR="008A75B7">
          <w:t>proportion</w:t>
        </w:r>
      </w:ins>
      <w:ins w:id="727" w:author="Jonathan Kimmelman, Dr." w:date="2023-06-30T16:16:00Z">
        <w:r w:rsidR="001F2B78">
          <w:t xml:space="preserve"> of positive</w:t>
        </w:r>
      </w:ins>
      <w:r w:rsidR="00B24C11">
        <w:t xml:space="preserve"> </w:t>
      </w:r>
      <w:r w:rsidR="0028490B">
        <w:t>phase 3</w:t>
      </w:r>
      <w:r w:rsidR="004427A8" w:rsidRPr="004427A8">
        <w:t xml:space="preserve"> trial</w:t>
      </w:r>
      <w:r w:rsidR="00B24C11">
        <w:t xml:space="preserve"> results</w:t>
      </w:r>
      <w:ins w:id="728" w:author="Hannah Marie Moyer, Ms" w:date="2023-07-01T21:56:00Z">
        <w:r w:rsidR="008A75B7">
          <w:t xml:space="preserve">; </w:t>
        </w:r>
      </w:ins>
      <w:del w:id="729" w:author="Hannah Marie Moyer, Ms" w:date="2023-07-01T21:56:00Z">
        <w:r w:rsidR="004427A8" w:rsidRPr="004427A8" w:rsidDel="008A75B7">
          <w:delText xml:space="preserve">. </w:delText>
        </w:r>
      </w:del>
      <w:ins w:id="730" w:author="Hannah Marie Moyer, Ms" w:date="2023-07-01T21:57:00Z">
        <w:r w:rsidR="008A75B7">
          <w:t>2)</w:t>
        </w:r>
      </w:ins>
      <w:ins w:id="731" w:author="Hannah Marie Moyer, Ms" w:date="2023-06-30T20:57:00Z">
        <w:r w:rsidR="00D726AA">
          <w:t xml:space="preserve"> </w:t>
        </w:r>
      </w:ins>
      <w:ins w:id="732" w:author="Hannah Marie Moyer, Ms" w:date="2023-06-30T21:02:00Z">
        <w:r w:rsidR="00EE0496">
          <w:t xml:space="preserve">an </w:t>
        </w:r>
      </w:ins>
      <w:ins w:id="733" w:author="Hannah Marie Moyer, Ms" w:date="2023-06-30T20:58:00Z">
        <w:r w:rsidR="00D726AA">
          <w:t>increased</w:t>
        </w:r>
      </w:ins>
      <w:ins w:id="734" w:author="Hannah Marie Moyer, Ms" w:date="2023-06-30T22:13:00Z">
        <w:r w:rsidR="00B115F0">
          <w:t xml:space="preserve"> proportion </w:t>
        </w:r>
      </w:ins>
      <w:ins w:id="735" w:author="Hannah Marie Moyer, Ms" w:date="2023-06-30T20:58:00Z">
        <w:r w:rsidR="00D726AA">
          <w:t xml:space="preserve">of phase 3 </w:t>
        </w:r>
      </w:ins>
      <w:ins w:id="736" w:author="Hannah Marie Moyer, Ms" w:date="2023-06-30T22:13:00Z">
        <w:r w:rsidR="004B21BA">
          <w:t xml:space="preserve">that are </w:t>
        </w:r>
      </w:ins>
      <w:ins w:id="737" w:author="Hannah Marie Moyer, Ms" w:date="2023-06-30T20:58:00Z">
        <w:r w:rsidR="00D726AA">
          <w:t>termina</w:t>
        </w:r>
      </w:ins>
      <w:ins w:id="738" w:author="Hannah Marie Moyer, Ms" w:date="2023-06-30T22:13:00Z">
        <w:r w:rsidR="004B21BA">
          <w:t>ted</w:t>
        </w:r>
      </w:ins>
      <w:ins w:id="739" w:author="Hannah Marie Moyer, Ms" w:date="2023-06-30T20:58:00Z">
        <w:r w:rsidR="00D726AA">
          <w:t xml:space="preserve"> due safety or futility</w:t>
        </w:r>
      </w:ins>
      <w:ins w:id="740" w:author="Hannah Marie Moyer, Ms" w:date="2023-07-01T21:57:00Z">
        <w:r w:rsidR="008A75B7">
          <w:t>; and 3)</w:t>
        </w:r>
      </w:ins>
      <w:ins w:id="741" w:author="Hannah Marie Moyer, Ms" w:date="2023-06-30T20:59:00Z">
        <w:r w:rsidR="00D726AA">
          <w:t xml:space="preserve"> an increased risk </w:t>
        </w:r>
      </w:ins>
      <w:ins w:id="742" w:author="Hannah Marie Moyer, Ms" w:date="2023-06-30T21:01:00Z">
        <w:r w:rsidR="00D726AA">
          <w:t>to patients</w:t>
        </w:r>
      </w:ins>
      <w:ins w:id="743" w:author="Hannah Marie Moyer, Ms" w:date="2023-07-01T21:59:00Z">
        <w:r w:rsidR="00BF1F0C">
          <w:t xml:space="preserve"> participating in the phase 3 trials</w:t>
        </w:r>
      </w:ins>
      <w:ins w:id="744" w:author="Hannah Marie Moyer, Ms" w:date="2023-06-30T21:01:00Z">
        <w:r w:rsidR="00D726AA">
          <w:t xml:space="preserve"> (</w:t>
        </w:r>
      </w:ins>
      <w:ins w:id="745" w:author="Hannah Marie Moyer, Ms" w:date="2023-06-30T21:05:00Z">
        <w:r w:rsidR="00EE0496">
          <w:t xml:space="preserve">using </w:t>
        </w:r>
      </w:ins>
      <w:ins w:id="746" w:author="Hannah Marie Moyer, Ms" w:date="2023-07-01T22:03:00Z">
        <w:r w:rsidR="001732E9">
          <w:t xml:space="preserve">within trial </w:t>
        </w:r>
      </w:ins>
      <w:ins w:id="747" w:author="Hannah Marie Moyer, Ms" w:date="2023-06-30T21:01:00Z">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w:t>
        </w:r>
      </w:ins>
      <w:ins w:id="748" w:author="Hannah Marie Moyer, Ms" w:date="2023-06-30T21:02:00Z">
        <w:r w:rsidR="00EE0496">
          <w:t xml:space="preserve">. </w:t>
        </w:r>
      </w:ins>
    </w:p>
    <w:p w14:paraId="16AC1129" w14:textId="2A9BB8FD" w:rsidR="003D0425" w:rsidRPr="004427A8" w:rsidDel="00EE0496" w:rsidRDefault="00B24C11" w:rsidP="001C736A">
      <w:pPr>
        <w:rPr>
          <w:del w:id="749" w:author="Hannah Marie Moyer, Ms" w:date="2023-06-30T21:04:00Z"/>
        </w:rPr>
      </w:pPr>
      <w:del w:id="750" w:author="Hannah Marie Moyer, Ms" w:date="2023-06-30T21:04:00Z">
        <w:r w:rsidDel="00EE0496">
          <w:delText>W</w:delText>
        </w:r>
        <w:r w:rsidR="005B1D50" w:rsidDel="00EE0496">
          <w:delText xml:space="preserve">e </w:delText>
        </w:r>
        <w:r w:rsidR="00FE0575" w:rsidRPr="002E2E81" w:rsidDel="00EE0496">
          <w:delText>perform</w:delText>
        </w:r>
        <w:r w:rsidR="00FE0575" w:rsidDel="00EE0496">
          <w:delText>ed</w:delText>
        </w:r>
        <w:r w:rsidR="00FE0575" w:rsidRPr="002E2E81" w:rsidDel="00EE0496">
          <w:delText xml:space="preserve"> a </w:delText>
        </w:r>
        <w:r w:rsidR="00935324" w:rsidDel="00EE0496">
          <w:delText>F</w:delText>
        </w:r>
        <w:r w:rsidR="00D34ACF" w:rsidDel="00EE0496">
          <w:delText>isher</w:delText>
        </w:r>
        <w:r w:rsidR="005B1D50" w:rsidDel="00EE0496">
          <w:delText>-</w:delText>
        </w:r>
        <w:r w:rsidR="00D34ACF" w:rsidDel="00EE0496">
          <w:delText>exact test</w:delText>
        </w:r>
        <w:r w:rsidR="00FE0575" w:rsidRPr="002E2E81" w:rsidDel="00EE0496">
          <w:delText xml:space="preserve"> </w:delText>
        </w:r>
        <w:r w:rsidR="0095312A" w:rsidDel="00EE0496">
          <w:delText>to determine whether bypassing impacted</w:delText>
        </w:r>
        <w:r w:rsidR="004F5704" w:rsidDel="00EE0496">
          <w:delText xml:space="preserve"> the rate of </w:delText>
        </w:r>
        <w:r w:rsidR="005B1D50" w:rsidDel="00EE0496">
          <w:delText xml:space="preserve">positivity on </w:delText>
        </w:r>
        <w:r w:rsidR="0028490B" w:rsidDel="00EE0496">
          <w:delText>phase 3</w:delText>
        </w:r>
        <w:r w:rsidR="005B1D50" w:rsidDel="00EE0496">
          <w:delText xml:space="preserve"> primary outcomes or </w:delText>
        </w:r>
        <w:r w:rsidR="0028490B" w:rsidDel="00EE0496">
          <w:delText>phase 3</w:delText>
        </w:r>
        <w:r w:rsidR="005B1D50" w:rsidDel="00EE0496">
          <w:delText xml:space="preserve"> termination due safety or futility</w:delText>
        </w:r>
        <w:r w:rsidR="0095312A" w:rsidDel="00EE0496">
          <w:delText>.</w:delText>
        </w:r>
        <w:r w:rsidR="004F5704" w:rsidDel="00EE0496">
          <w:delText xml:space="preserve"> </w:delText>
        </w:r>
        <w:r w:rsidR="00F82C84" w:rsidDel="00EE0496">
          <w:delText xml:space="preserve">Finally, we performed a </w:delText>
        </w:r>
        <w:r w:rsidR="004427A8" w:rsidRPr="002E2E81" w:rsidDel="00EE0496">
          <w:delText>pooled meta-analys</w:delText>
        </w:r>
        <w:r w:rsidR="0026623A" w:rsidDel="00EE0496">
          <w:delText>e</w:delText>
        </w:r>
        <w:r w:rsidR="004427A8" w:rsidRPr="002E2E81" w:rsidDel="00EE0496">
          <w:delText>s</w:delText>
        </w:r>
        <w:r w:rsidR="00935324" w:rsidDel="00EE0496">
          <w:delText xml:space="preserve"> for</w:delText>
        </w:r>
        <w:r w:rsidDel="00EE0496">
          <w:delText xml:space="preserve"> continuous</w:delText>
        </w:r>
        <w:r w:rsidR="00935324" w:rsidDel="00EE0496">
          <w:delText xml:space="preserve"> </w:delText>
        </w:r>
        <w:r w:rsidDel="00EE0496">
          <w:delText xml:space="preserve">efficacy endpoints </w:delText>
        </w:r>
        <w:r w:rsidR="00047CE5" w:rsidDel="00EE0496">
          <w:delText xml:space="preserve">and </w:delText>
        </w:r>
        <w:r w:rsidR="00FE0575" w:rsidDel="00EE0496">
          <w:delText>risk ratios (</w:delText>
        </w:r>
        <w:r w:rsidR="00047CE5" w:rsidRPr="008A1EB1" w:rsidDel="00EE0496">
          <w:delText>RR</w:delText>
        </w:r>
        <w:r w:rsidR="00FE0575" w:rsidDel="00EE0496">
          <w:delText>)</w:delText>
        </w:r>
        <w:r w:rsidR="00047CE5" w:rsidRPr="008A1EB1" w:rsidDel="00EE0496">
          <w:delText xml:space="preserve"> for withdrawal</w:delText>
        </w:r>
        <w:r w:rsidR="00FE0575" w:rsidDel="00EE0496">
          <w:delText>-</w:delText>
        </w:r>
        <w:r w:rsidR="00047CE5" w:rsidRPr="008A1EB1" w:rsidDel="00EE0496">
          <w:delText>related adverse events</w:delText>
        </w:r>
        <w:r w:rsidR="003D13AF" w:rsidDel="00EE0496">
          <w:delText xml:space="preserve"> (WdAEs)</w:delText>
        </w:r>
        <w:r w:rsidR="00047CE5" w:rsidDel="00EE0496">
          <w:delText xml:space="preserve"> </w:delText>
        </w:r>
        <w:r w:rsidR="004427A8" w:rsidRPr="002E2E81" w:rsidDel="00EE0496">
          <w:delText>with subgroup contrast</w:delText>
        </w:r>
        <w:r w:rsidR="00047CE5" w:rsidDel="00EE0496">
          <w:delText xml:space="preserve">s </w:delText>
        </w:r>
        <w:r w:rsidR="004427A8" w:rsidRPr="002E2E81" w:rsidDel="00EE0496">
          <w:delText>between the</w:delText>
        </w:r>
        <w:r w:rsidR="004427A8" w:rsidDel="00EE0496">
          <w:delText xml:space="preserve"> </w:delText>
        </w:r>
        <w:r w:rsidR="0028490B" w:rsidDel="00EE0496">
          <w:delText>phase 3</w:delText>
        </w:r>
        <w:r w:rsidR="004427A8" w:rsidDel="00EE0496">
          <w:delText xml:space="preserve"> trials that bypassed vs </w:delText>
        </w:r>
        <w:r w:rsidR="005B1D50" w:rsidDel="00EE0496">
          <w:delText xml:space="preserve">those </w:delText>
        </w:r>
        <w:r w:rsidR="004427A8" w:rsidDel="00EE0496">
          <w:delText xml:space="preserve">that did not </w:delText>
        </w:r>
        <w:commentRangeStart w:id="751"/>
        <w:r w:rsidR="004427A8" w:rsidDel="00EE0496">
          <w:delText>bypass</w:delText>
        </w:r>
        <w:commentRangeEnd w:id="751"/>
        <w:r w:rsidR="001F2B78" w:rsidDel="00EE0496">
          <w:rPr>
            <w:rStyle w:val="CommentReference"/>
            <w:rFonts w:asciiTheme="minorHAnsi" w:eastAsiaTheme="minorHAnsi" w:hAnsiTheme="minorHAnsi" w:cstheme="minorBidi"/>
          </w:rPr>
          <w:commentReference w:id="751"/>
        </w:r>
        <w:r w:rsidR="00047CE5" w:rsidDel="00EE0496">
          <w:delText>.</w:delText>
        </w:r>
      </w:del>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34109495" w:rsidR="009F0F87" w:rsidRDefault="004D61F4" w:rsidP="001C736A">
      <w:r>
        <w:t xml:space="preserve">We used </w:t>
      </w:r>
      <w:r w:rsidR="00CA662D">
        <w:t>Fisher-exact tests</w:t>
      </w:r>
      <w:r w:rsidR="0095312A">
        <w:t xml:space="preserve"> </w:t>
      </w:r>
      <w:r>
        <w:t xml:space="preserve">to investigate whether </w:t>
      </w:r>
      <w:del w:id="752" w:author="Hannah Marie Moyer, Ms" w:date="2023-07-01T21:53:00Z">
        <w:r w:rsidDel="00153677">
          <w:delText xml:space="preserve">two </w:delText>
        </w:r>
      </w:del>
      <w:ins w:id="753" w:author="Hannah Marie Moyer, Ms" w:date="2023-07-01T21:53:00Z">
        <w:r w:rsidR="00153677">
          <w:t>three</w:t>
        </w:r>
        <w:r w:rsidR="00153677">
          <w:t xml:space="preserve"> </w:t>
        </w:r>
      </w:ins>
      <w:r>
        <w:t xml:space="preserve">P3 trial characteristics and two P3 trial results were associated with </w:t>
      </w:r>
      <w:del w:id="754" w:author="Hannah Marie Moyer, Ms" w:date="2023-07-01T15:54:00Z">
        <w:r w:rsidDel="00233ABB">
          <w:delText>P2</w:delText>
        </w:r>
      </w:del>
      <w:ins w:id="755" w:author="Hannah Marie Moyer, Ms" w:date="2023-07-01T15:54:00Z">
        <w:r w:rsidR="00233ABB">
          <w:t>phase 2</w:t>
        </w:r>
      </w:ins>
      <w:r>
        <w:t xml:space="preserve"> bypass. </w:t>
      </w:r>
      <w:ins w:id="756" w:author="Hannah Marie Moyer, Ms" w:date="2023-07-01T21:54:00Z">
        <w:r w:rsidR="00153677">
          <w:t xml:space="preserve">In addition, we compared </w:t>
        </w:r>
      </w:ins>
      <w:ins w:id="757" w:author="Hannah Marie Moyer, Ms" w:date="2023-07-01T21:55:00Z">
        <w:r w:rsidR="00153677">
          <w:t xml:space="preserve">P3 </w:t>
        </w:r>
      </w:ins>
      <w:ins w:id="758" w:author="Hannah Marie Moyer, Ms" w:date="2023-07-01T21:54:00Z">
        <w:r w:rsidR="00153677">
          <w:t>trial sample sizes and trial duration</w:t>
        </w:r>
      </w:ins>
      <w:ins w:id="759" w:author="Hannah Marie Moyer, Ms" w:date="2023-07-01T21:55:00Z">
        <w:r w:rsidR="00153677">
          <w:t xml:space="preserve"> </w:t>
        </w:r>
        <w:r w:rsidR="00146B99">
          <w:t xml:space="preserve">between trials that bypassed and those that did not </w:t>
        </w:r>
        <w:r w:rsidR="00153677">
          <w:t>using paired t-tests</w:t>
        </w:r>
        <w:r w:rsidR="00153677">
          <w:t xml:space="preserve">. </w:t>
        </w:r>
      </w:ins>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del w:id="760" w:author="Hannah Marie Moyer, Ms" w:date="2023-07-01T22:03:00Z">
        <w:r w:rsidR="00F16533" w:rsidDel="001732E9">
          <w:delText>used</w:delText>
        </w:r>
        <w:r w:rsidR="008C49B6" w:rsidRPr="008C49B6" w:rsidDel="001732E9">
          <w:delText xml:space="preserve"> </w:delText>
        </w:r>
      </w:del>
      <w:ins w:id="761" w:author="Hannah Marie Moyer, Ms" w:date="2023-07-01T22:01:00Z">
        <w:r w:rsidR="001732E9" w:rsidRPr="002E2E81">
          <w:t xml:space="preserve">pooled </w:t>
        </w:r>
      </w:ins>
      <w:ins w:id="762" w:author="Hannah Marie Moyer, Ms" w:date="2023-07-01T22:03:00Z">
        <w:r w:rsidR="001732E9">
          <w:t xml:space="preserve">RRs in a </w:t>
        </w:r>
      </w:ins>
      <w:proofErr w:type="gramStart"/>
      <w:ins w:id="763" w:author="Hannah Marie Moyer, Ms" w:date="2023-07-01T22:01:00Z">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ins>
      <w:r w:rsidR="008C49B6" w:rsidRPr="008C49B6">
        <w:t>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B656F24" w:rsidR="009373E3" w:rsidRPr="00366037" w:rsidRDefault="009373E3" w:rsidP="001C736A">
      <w:r>
        <w:rPr>
          <w:rFonts w:cstheme="minorHAnsi"/>
        </w:rPr>
        <w:t>See supplement for more methodological details</w:t>
      </w:r>
      <w:r w:rsidR="00FE0575">
        <w:rPr>
          <w:rFonts w:cstheme="minorHAnsi"/>
        </w:rPr>
        <w:t xml:space="preserve"> and 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3"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7604DFBD" w:rsidR="003D44D4" w:rsidRPr="002D7F70" w:rsidRDefault="003D44D4" w:rsidP="003D44D4">
      <w:r>
        <w:t xml:space="preserve">A total of 113 </w:t>
      </w:r>
      <w:ins w:id="764" w:author="Jonathan Kimmelman, Dr." w:date="2023-06-30T16:18:00Z">
        <w:r w:rsidR="001F2B78">
          <w:t xml:space="preserve">phase 3 </w:t>
        </w:r>
      </w:ins>
      <w:r>
        <w:t xml:space="preserve">trials were included </w:t>
      </w:r>
      <w:proofErr w:type="gramStart"/>
      <w:r>
        <w:t>(</w:t>
      </w:r>
      <w:r w:rsidRPr="002D7F70">
        <w:rPr>
          <w:b/>
          <w:bCs/>
        </w:rPr>
        <w:t xml:space="preserve"> Figure</w:t>
      </w:r>
      <w:proofErr w:type="gramEnd"/>
      <w:r w:rsidRPr="002D7F70">
        <w:rPr>
          <w:b/>
          <w:bCs/>
        </w:rPr>
        <w:t xml:space="preserv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ins w:id="765" w:author="Hannah Marie Moyer, Ms" w:date="2023-06-30T17:40:00Z"/>
          <w:u w:val="single"/>
        </w:rPr>
      </w:pPr>
      <w:ins w:id="766" w:author="Hannah Marie Moyer, Ms" w:date="2023-06-30T17:40:00Z">
        <w:r w:rsidRPr="00E72D22">
          <w:rPr>
            <w:u w:val="single"/>
          </w:rPr>
          <w:t>Prevalence of</w:t>
        </w:r>
      </w:ins>
      <w:ins w:id="767" w:author="Hannah Marie Moyer, Ms" w:date="2023-07-01T15:54:00Z">
        <w:r w:rsidR="00233ABB">
          <w:rPr>
            <w:u w:val="single"/>
          </w:rPr>
          <w:t xml:space="preserve"> Phase 2</w:t>
        </w:r>
      </w:ins>
      <w:ins w:id="768" w:author="Hannah Marie Moyer, Ms" w:date="2023-06-30T17:40:00Z">
        <w:r w:rsidRPr="00E72D22">
          <w:rPr>
            <w:u w:val="single"/>
          </w:rPr>
          <w:t xml:space="preserve"> Bypass </w:t>
        </w:r>
      </w:ins>
    </w:p>
    <w:p w14:paraId="3A924C8A" w14:textId="3FCABBCD" w:rsidR="006979D4" w:rsidRDefault="007D23EA" w:rsidP="007D23EA">
      <w:pPr>
        <w:rPr>
          <w:ins w:id="769" w:author="Hannah Marie Moyer, Ms" w:date="2023-07-01T12:40:00Z"/>
        </w:rPr>
      </w:pPr>
      <w:ins w:id="770" w:author="Hannah Marie Moyer, Ms" w:date="2023-06-30T17:40:00Z">
        <w:r w:rsidRPr="00E72D22">
          <w:t xml:space="preserve">Overall, 53 phase 3 trials (47%) were scored as having bypassed positive efficacy results from a phase 2 trial. The most common form of bypass was true bypass (n = 21, 19%). Among disease areas with more than ten trials in our sample, </w:t>
        </w:r>
      </w:ins>
      <w:ins w:id="771" w:author="Hannah Marie Moyer, Ms" w:date="2023-07-01T15:54:00Z">
        <w:r w:rsidR="00233ABB">
          <w:t>phase 2</w:t>
        </w:r>
      </w:ins>
      <w:ins w:id="772" w:author="Hannah Marie Moyer, Ms" w:date="2023-06-30T17:40:00Z">
        <w:r w:rsidRPr="00E72D22">
          <w:t xml:space="preserve"> </w:t>
        </w:r>
      </w:ins>
      <w:ins w:id="773" w:author="Hannah Marie Moyer, Ms" w:date="2023-07-01T22:06:00Z">
        <w:r w:rsidR="00066C4A">
          <w:t>b</w:t>
        </w:r>
      </w:ins>
      <w:ins w:id="774" w:author="Hannah Marie Moyer, Ms" w:date="2023-06-30T17:40:00Z">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ins>
    </w:p>
    <w:p w14:paraId="39B53B76" w14:textId="737411E3" w:rsidR="007D23EA" w:rsidRPr="00E72D22" w:rsidRDefault="00066C4A" w:rsidP="007D23EA">
      <w:pPr>
        <w:rPr>
          <w:ins w:id="775" w:author="Hannah Marie Moyer, Ms" w:date="2023-06-30T17:40:00Z"/>
        </w:rPr>
      </w:pPr>
      <w:ins w:id="776" w:author="Hannah Marie Moyer, Ms" w:date="2023-07-01T22:06:00Z">
        <w:r>
          <w:t>P</w:t>
        </w:r>
      </w:ins>
      <w:proofErr w:type="spellStart"/>
      <w:ins w:id="777" w:author="Hannah Marie Moyer, Ms" w:date="2023-07-01T15:54:00Z">
        <w:r w:rsidR="00233ABB">
          <w:rPr>
            <w:lang w:val="en-CA"/>
          </w:rPr>
          <w:t>hase</w:t>
        </w:r>
        <w:proofErr w:type="spellEnd"/>
        <w:r w:rsidR="00233ABB">
          <w:rPr>
            <w:lang w:val="en-CA"/>
          </w:rPr>
          <w:t xml:space="preserve"> 2</w:t>
        </w:r>
      </w:ins>
      <w:ins w:id="778" w:author="Hannah Marie Moyer, Ms" w:date="2023-06-30T17:40:00Z">
        <w:r w:rsidR="007D23EA" w:rsidRPr="00E72D22">
          <w:rPr>
            <w:u w:val="single"/>
            <w:lang w:val="en-CA"/>
          </w:rPr>
          <w:t xml:space="preserve"> </w:t>
        </w:r>
        <w:r w:rsidR="007D23EA" w:rsidRPr="00E72D22">
          <w:t xml:space="preserve">bypass was not significantly associated with industry funding: 77% (n=40) of trials that bypassed </w:t>
        </w:r>
      </w:ins>
      <w:ins w:id="779" w:author="Hannah Marie Moyer, Ms" w:date="2023-07-01T15:54:00Z">
        <w:r w:rsidR="00233ABB">
          <w:t>phase 2</w:t>
        </w:r>
      </w:ins>
      <w:ins w:id="780" w:author="Hannah Marie Moyer, Ms" w:date="2023-06-30T17:40:00Z">
        <w:r w:rsidR="007D23EA" w:rsidRPr="00E72D22">
          <w:t xml:space="preserve"> were funded by industry compared to 89% (n=54) in trials that were preceded </w:t>
        </w:r>
        <w:r w:rsidR="007D23EA" w:rsidRPr="00E72D22">
          <w:lastRenderedPageBreak/>
          <w:t xml:space="preserve">by </w:t>
        </w:r>
      </w:ins>
      <w:ins w:id="781" w:author="Hannah Marie Moyer, Ms" w:date="2023-07-01T15:54:00Z">
        <w:r w:rsidR="00233ABB">
          <w:t>phase 2</w:t>
        </w:r>
      </w:ins>
      <w:ins w:id="782" w:author="Hannah Marie Moyer, Ms" w:date="2023-06-30T17:40:00Z">
        <w:r w:rsidR="007D23EA" w:rsidRPr="00E72D22">
          <w:t xml:space="preserve"> trials (p=0.13). Similarly, </w:t>
        </w:r>
      </w:ins>
      <w:ins w:id="783" w:author="Hannah Marie Moyer, Ms" w:date="2023-07-01T15:54:00Z">
        <w:r w:rsidR="00233ABB">
          <w:t>phase 2</w:t>
        </w:r>
      </w:ins>
      <w:ins w:id="784" w:author="Hannah Marie Moyer, Ms" w:date="2023-06-30T17:40:00Z">
        <w:r w:rsidR="007D23EA" w:rsidRPr="00E72D22">
          <w:t xml:space="preserve"> bypass was not significantly associated with the investigational drug’s approval status: 23% (n=12) of trials that bypassed were approved in different indications compared to 15% (n=9) of trials that were preceded by </w:t>
        </w:r>
      </w:ins>
      <w:ins w:id="785" w:author="Hannah Marie Moyer, Ms" w:date="2023-07-01T15:54:00Z">
        <w:r w:rsidR="00233ABB">
          <w:t>phase 2</w:t>
        </w:r>
      </w:ins>
      <w:ins w:id="786" w:author="Hannah Marie Moyer, Ms" w:date="2023-06-30T17:40:00Z">
        <w:r w:rsidR="007D23EA" w:rsidRPr="00E72D22">
          <w:t xml:space="preserve"> (p=0.33)</w:t>
        </w:r>
      </w:ins>
      <w:ins w:id="787" w:author="Hannah Marie Moyer, Ms" w:date="2023-06-30T19:53:00Z">
        <w:r w:rsidR="00054BCD">
          <w:t xml:space="preserve">. </w:t>
        </w:r>
      </w:ins>
      <w:ins w:id="788" w:author="Hannah Marie Moyer, Ms" w:date="2023-07-01T22:07:00Z">
        <w:r>
          <w:t>P</w:t>
        </w:r>
      </w:ins>
      <w:ins w:id="789" w:author="Hannah Marie Moyer, Ms" w:date="2023-07-01T15:54:00Z">
        <w:r w:rsidR="00233ABB">
          <w:t>hase 2</w:t>
        </w:r>
      </w:ins>
      <w:ins w:id="790" w:author="Hannah Marie Moyer, Ms" w:date="2023-06-30T19:53:00Z">
        <w:r w:rsidR="00054BCD" w:rsidRPr="00E35B65">
          <w:t xml:space="preserve"> bypass was significantly </w:t>
        </w:r>
      </w:ins>
      <w:ins w:id="791" w:author="Hannah Marie Moyer, Ms" w:date="2023-06-30T19:56:00Z">
        <w:r w:rsidR="003C6971" w:rsidRPr="00E35B65">
          <w:rPr>
            <w:rPrChange w:id="792" w:author="Hannah Marie Moyer, Ms" w:date="2023-06-30T22:11:00Z">
              <w:rPr>
                <w:highlight w:val="yellow"/>
              </w:rPr>
            </w:rPrChange>
          </w:rPr>
          <w:t>associated with</w:t>
        </w:r>
      </w:ins>
      <w:ins w:id="793" w:author="Hannah Marie Moyer, Ms" w:date="2023-06-30T19:57:00Z">
        <w:r w:rsidR="003C6971" w:rsidRPr="00E35B65">
          <w:rPr>
            <w:rPrChange w:id="794" w:author="Hannah Marie Moyer, Ms" w:date="2023-06-30T22:11:00Z">
              <w:rPr>
                <w:highlight w:val="yellow"/>
              </w:rPr>
            </w:rPrChange>
          </w:rPr>
          <w:t xml:space="preserve"> primarily</w:t>
        </w:r>
      </w:ins>
      <w:ins w:id="795" w:author="Hannah Marie Moyer, Ms" w:date="2023-06-30T19:54:00Z">
        <w:r w:rsidR="00054BCD" w:rsidRPr="00E35B65">
          <w:t xml:space="preserve"> degenerative </w:t>
        </w:r>
      </w:ins>
      <w:ins w:id="796" w:author="Hannah Marie Moyer, Ms" w:date="2023-07-01T22:07:00Z">
        <w:r>
          <w:t>conditions</w:t>
        </w:r>
      </w:ins>
      <w:ins w:id="797" w:author="Hannah Marie Moyer, Ms" w:date="2023-06-30T19:54:00Z">
        <w:r w:rsidR="00054BCD" w:rsidRPr="00E35B65">
          <w:t xml:space="preserve">: </w:t>
        </w:r>
      </w:ins>
      <w:ins w:id="798" w:author="Hannah Marie Moyer, Ms" w:date="2023-06-30T22:10:00Z">
        <w:r w:rsidR="00A51FA6" w:rsidRPr="00E35B65">
          <w:rPr>
            <w:rPrChange w:id="799" w:author="Hannah Marie Moyer, Ms" w:date="2023-06-30T22:11:00Z">
              <w:rPr>
                <w:highlight w:val="yellow"/>
              </w:rPr>
            </w:rPrChange>
          </w:rPr>
          <w:t>62</w:t>
        </w:r>
      </w:ins>
      <w:ins w:id="800" w:author="Hannah Marie Moyer, Ms" w:date="2023-06-30T19:55:00Z">
        <w:r w:rsidR="00054BCD" w:rsidRPr="00E35B65">
          <w:t>%</w:t>
        </w:r>
      </w:ins>
      <w:ins w:id="801" w:author="Hannah Marie Moyer, Ms" w:date="2023-06-30T19:54:00Z">
        <w:r w:rsidR="00054BCD" w:rsidRPr="00E35B65">
          <w:t xml:space="preserve"> (n=</w:t>
        </w:r>
      </w:ins>
      <w:ins w:id="802" w:author="Hannah Marie Moyer, Ms" w:date="2023-06-30T22:05:00Z">
        <w:r w:rsidR="0070643E" w:rsidRPr="00E35B65">
          <w:rPr>
            <w:rPrChange w:id="803" w:author="Hannah Marie Moyer, Ms" w:date="2023-06-30T22:11:00Z">
              <w:rPr>
                <w:highlight w:val="yellow"/>
              </w:rPr>
            </w:rPrChange>
          </w:rPr>
          <w:t>32</w:t>
        </w:r>
      </w:ins>
      <w:ins w:id="804" w:author="Hannah Marie Moyer, Ms" w:date="2023-06-30T19:54:00Z">
        <w:r w:rsidR="00054BCD" w:rsidRPr="00E35B65">
          <w:t>)</w:t>
        </w:r>
      </w:ins>
      <w:ins w:id="805" w:author="Hannah Marie Moyer, Ms" w:date="2023-06-30T19:55:00Z">
        <w:r w:rsidR="00054BCD" w:rsidRPr="00E35B65">
          <w:t xml:space="preserve"> of trials that bypassed were </w:t>
        </w:r>
      </w:ins>
      <w:ins w:id="806" w:author="Hannah Marie Moyer, Ms" w:date="2023-06-30T22:10:00Z">
        <w:r w:rsidR="00A51FA6" w:rsidRPr="00E35B65">
          <w:rPr>
            <w:rPrChange w:id="807" w:author="Hannah Marie Moyer, Ms" w:date="2023-06-30T22:11:00Z">
              <w:rPr>
                <w:highlight w:val="yellow"/>
              </w:rPr>
            </w:rPrChange>
          </w:rPr>
          <w:t xml:space="preserve">investigating primarily </w:t>
        </w:r>
      </w:ins>
      <w:ins w:id="808" w:author="Hannah Marie Moyer, Ms" w:date="2023-06-30T19:55:00Z">
        <w:r w:rsidR="00054BCD" w:rsidRPr="00E35B65">
          <w:t xml:space="preserve">degenerative diseases compared to </w:t>
        </w:r>
      </w:ins>
      <w:ins w:id="809" w:author="Hannah Marie Moyer, Ms" w:date="2023-06-30T22:03:00Z">
        <w:r w:rsidR="0070643E" w:rsidRPr="00E35B65">
          <w:rPr>
            <w:rPrChange w:id="810" w:author="Hannah Marie Moyer, Ms" w:date="2023-06-30T22:11:00Z">
              <w:rPr>
                <w:highlight w:val="yellow"/>
              </w:rPr>
            </w:rPrChange>
          </w:rPr>
          <w:t>34</w:t>
        </w:r>
      </w:ins>
      <w:ins w:id="811" w:author="Hannah Marie Moyer, Ms" w:date="2023-06-30T19:55:00Z">
        <w:r w:rsidR="00054BCD" w:rsidRPr="00E35B65">
          <w:t>% (n=</w:t>
        </w:r>
      </w:ins>
      <w:ins w:id="812" w:author="Hannah Marie Moyer, Ms" w:date="2023-06-30T22:03:00Z">
        <w:r w:rsidR="0070643E" w:rsidRPr="00E35B65">
          <w:rPr>
            <w:rPrChange w:id="813" w:author="Hannah Marie Moyer, Ms" w:date="2023-06-30T22:11:00Z">
              <w:rPr>
                <w:highlight w:val="yellow"/>
              </w:rPr>
            </w:rPrChange>
          </w:rPr>
          <w:t>21</w:t>
        </w:r>
      </w:ins>
      <w:ins w:id="814" w:author="Hannah Marie Moyer, Ms" w:date="2023-06-30T19:55:00Z">
        <w:r w:rsidR="00054BCD" w:rsidRPr="00E35B65">
          <w:t>) of trials that did not bypass</w:t>
        </w:r>
      </w:ins>
      <w:ins w:id="815" w:author="Hannah Marie Moyer, Ms" w:date="2023-06-30T22:10:00Z">
        <w:r w:rsidR="00E35B65" w:rsidRPr="00E35B65">
          <w:rPr>
            <w:rPrChange w:id="816" w:author="Hannah Marie Moyer, Ms" w:date="2023-06-30T22:11:00Z">
              <w:rPr>
                <w:highlight w:val="yellow"/>
              </w:rPr>
            </w:rPrChange>
          </w:rPr>
          <w:t xml:space="preserve"> (p=&lt;0.001)</w:t>
        </w:r>
      </w:ins>
      <w:ins w:id="817" w:author="Hannah Marie Moyer, Ms" w:date="2023-06-30T19:55:00Z">
        <w:r w:rsidR="00054BCD" w:rsidRPr="00E35B65">
          <w:t>.</w:t>
        </w:r>
      </w:ins>
      <w:ins w:id="818" w:author="Hannah Marie Moyer, Ms" w:date="2023-07-01T12:40:00Z">
        <w:r w:rsidR="006979D4">
          <w:t xml:space="preserve"> </w:t>
        </w:r>
        <w:r w:rsidR="006979D4" w:rsidRPr="00B33109">
          <w:t xml:space="preserve">Mean phase 3 trial sample size </w:t>
        </w:r>
      </w:ins>
      <w:ins w:id="819" w:author="Hannah Marie Moyer, Ms" w:date="2023-07-01T15:55:00Z">
        <w:r w:rsidR="00233ABB" w:rsidRPr="00B33109">
          <w:rPr>
            <w:rPrChange w:id="820" w:author="Hannah Marie Moyer, Ms" w:date="2023-07-01T15:57:00Z">
              <w:rPr>
                <w:highlight w:val="yellow"/>
              </w:rPr>
            </w:rPrChange>
          </w:rPr>
          <w:t xml:space="preserve">and duration were </w:t>
        </w:r>
      </w:ins>
      <w:ins w:id="821" w:author="Hannah Marie Moyer, Ms" w:date="2023-07-01T12:40:00Z">
        <w:r w:rsidR="006979D4" w:rsidRPr="00B33109">
          <w:t xml:space="preserve">not significantly different </w:t>
        </w:r>
      </w:ins>
      <w:ins w:id="822" w:author="Hannah Marie Moyer, Ms" w:date="2023-07-01T12:41:00Z">
        <w:r w:rsidR="006979D4" w:rsidRPr="00B33109">
          <w:t>between trials that bypassed and those that did not</w:t>
        </w:r>
      </w:ins>
      <w:ins w:id="823" w:author="Hannah Marie Moyer, Ms" w:date="2023-07-01T12:42:00Z">
        <w:r w:rsidR="006979D4" w:rsidRPr="00B33109">
          <w:t xml:space="preserve"> (</w:t>
        </w:r>
      </w:ins>
      <w:ins w:id="824" w:author="Hannah Marie Moyer, Ms" w:date="2023-07-01T15:56:00Z">
        <w:r w:rsidR="00233ABB" w:rsidRPr="00B33109">
          <w:rPr>
            <w:rPrChange w:id="825" w:author="Hannah Marie Moyer, Ms" w:date="2023-07-01T15:57:00Z">
              <w:rPr>
                <w:highlight w:val="yellow"/>
              </w:rPr>
            </w:rPrChange>
          </w:rPr>
          <w:t>S</w:t>
        </w:r>
      </w:ins>
      <w:ins w:id="826" w:author="Hannah Marie Moyer, Ms" w:date="2023-07-01T15:55:00Z">
        <w:r w:rsidR="00233ABB" w:rsidRPr="00B33109">
          <w:rPr>
            <w:rPrChange w:id="827" w:author="Hannah Marie Moyer, Ms" w:date="2023-07-01T15:57:00Z">
              <w:rPr>
                <w:highlight w:val="yellow"/>
              </w:rPr>
            </w:rPrChange>
          </w:rPr>
          <w:t>ample</w:t>
        </w:r>
      </w:ins>
      <w:ins w:id="828" w:author="Hannah Marie Moyer, Ms" w:date="2023-07-01T15:56:00Z">
        <w:r w:rsidR="00233ABB" w:rsidRPr="00B33109">
          <w:rPr>
            <w:rPrChange w:id="829" w:author="Hannah Marie Moyer, Ms" w:date="2023-07-01T15:57:00Z">
              <w:rPr>
                <w:highlight w:val="yellow"/>
              </w:rPr>
            </w:rPrChange>
          </w:rPr>
          <w:t xml:space="preserve"> size-</w:t>
        </w:r>
      </w:ins>
      <w:ins w:id="830" w:author="Hannah Marie Moyer, Ms" w:date="2023-07-01T12:43:00Z">
        <w:r w:rsidR="006979D4" w:rsidRPr="00B33109">
          <w:t>132</w:t>
        </w:r>
        <w:r w:rsidR="00CC2699" w:rsidRPr="00B33109">
          <w:t>2</w:t>
        </w:r>
        <w:r w:rsidR="006979D4" w:rsidRPr="00B33109">
          <w:t xml:space="preserve"> vs</w:t>
        </w:r>
        <w:r w:rsidR="00CC2699" w:rsidRPr="00B33109">
          <w:t xml:space="preserve"> </w:t>
        </w:r>
        <w:r w:rsidR="00CC2699" w:rsidRPr="00B33109">
          <w:t>105</w:t>
        </w:r>
        <w:r w:rsidR="00CC2699" w:rsidRPr="00B33109">
          <w:t>8 patients</w:t>
        </w:r>
      </w:ins>
      <w:ins w:id="831" w:author="Hannah Marie Moyer, Ms" w:date="2023-07-01T15:56:00Z">
        <w:r w:rsidR="00233ABB" w:rsidRPr="00B33109">
          <w:rPr>
            <w:rPrChange w:id="832" w:author="Hannah Marie Moyer, Ms" w:date="2023-07-01T15:57:00Z">
              <w:rPr>
                <w:highlight w:val="yellow"/>
              </w:rPr>
            </w:rPrChange>
          </w:rPr>
          <w:t xml:space="preserve"> respectively</w:t>
        </w:r>
      </w:ins>
      <w:ins w:id="833" w:author="Hannah Marie Moyer, Ms" w:date="2023-07-01T12:44:00Z">
        <w:r w:rsidR="00CC2699" w:rsidRPr="00B33109">
          <w:t xml:space="preserve">, </w:t>
        </w:r>
      </w:ins>
      <w:ins w:id="834" w:author="Hannah Marie Moyer, Ms" w:date="2023-07-01T12:43:00Z">
        <w:r w:rsidR="00CC2699" w:rsidRPr="00B33109">
          <w:t>p=0.12</w:t>
        </w:r>
      </w:ins>
      <w:ins w:id="835" w:author="Hannah Marie Moyer, Ms" w:date="2023-07-01T15:55:00Z">
        <w:r w:rsidR="00233ABB" w:rsidRPr="00B33109">
          <w:rPr>
            <w:rPrChange w:id="836" w:author="Hannah Marie Moyer, Ms" w:date="2023-07-01T15:57:00Z">
              <w:rPr>
                <w:highlight w:val="yellow"/>
              </w:rPr>
            </w:rPrChange>
          </w:rPr>
          <w:t xml:space="preserve">; </w:t>
        </w:r>
      </w:ins>
      <w:ins w:id="837" w:author="Hannah Marie Moyer, Ms" w:date="2023-07-01T15:56:00Z">
        <w:r w:rsidR="00233ABB" w:rsidRPr="00B33109">
          <w:rPr>
            <w:rPrChange w:id="838" w:author="Hannah Marie Moyer, Ms" w:date="2023-07-01T15:57:00Z">
              <w:rPr>
                <w:highlight w:val="yellow"/>
              </w:rPr>
            </w:rPrChange>
          </w:rPr>
          <w:t>D</w:t>
        </w:r>
      </w:ins>
      <w:ins w:id="839" w:author="Hannah Marie Moyer, Ms" w:date="2023-07-01T15:55:00Z">
        <w:r w:rsidR="00233ABB" w:rsidRPr="00B33109">
          <w:rPr>
            <w:rPrChange w:id="840" w:author="Hannah Marie Moyer, Ms" w:date="2023-07-01T15:57:00Z">
              <w:rPr>
                <w:highlight w:val="yellow"/>
              </w:rPr>
            </w:rPrChange>
          </w:rPr>
          <w:t>uration-</w:t>
        </w:r>
      </w:ins>
      <w:ins w:id="841" w:author="Hannah Marie Moyer, Ms" w:date="2023-07-01T12:43:00Z">
        <w:r w:rsidR="00CC2699" w:rsidRPr="00B33109">
          <w:t>1049</w:t>
        </w:r>
        <w:r w:rsidR="00CC2699" w:rsidRPr="00B33109">
          <w:t xml:space="preserve"> vs 9</w:t>
        </w:r>
      </w:ins>
      <w:ins w:id="842" w:author="Hannah Marie Moyer, Ms" w:date="2023-07-01T12:44:00Z">
        <w:r w:rsidR="00CC2699" w:rsidRPr="00B33109">
          <w:t>31 days</w:t>
        </w:r>
      </w:ins>
      <w:ins w:id="843" w:author="Hannah Marie Moyer, Ms" w:date="2023-07-01T15:56:00Z">
        <w:r w:rsidR="00233ABB" w:rsidRPr="00B33109">
          <w:rPr>
            <w:rPrChange w:id="844" w:author="Hannah Marie Moyer, Ms" w:date="2023-07-01T15:57:00Z">
              <w:rPr>
                <w:highlight w:val="yellow"/>
              </w:rPr>
            </w:rPrChange>
          </w:rPr>
          <w:t xml:space="preserve"> </w:t>
        </w:r>
      </w:ins>
      <w:ins w:id="845" w:author="Hannah Marie Moyer, Ms" w:date="2023-07-01T22:08:00Z">
        <w:r w:rsidRPr="00E72D22">
          <w:rPr>
            <w:lang w:val="en-CA"/>
          </w:rPr>
          <w:t>respectively</w:t>
        </w:r>
      </w:ins>
      <w:ins w:id="846" w:author="Hannah Marie Moyer, Ms" w:date="2023-07-01T12:44:00Z">
        <w:r w:rsidR="00CC2699" w:rsidRPr="00B33109">
          <w:t>, p=0.63</w:t>
        </w:r>
      </w:ins>
      <w:ins w:id="847" w:author="Hannah Marie Moyer, Ms" w:date="2023-07-01T15:57:00Z">
        <w:r w:rsidR="00B33109" w:rsidRPr="00B33109">
          <w:rPr>
            <w:rPrChange w:id="848" w:author="Hannah Marie Moyer, Ms" w:date="2023-07-01T15:57:00Z">
              <w:rPr>
                <w:highlight w:val="yellow"/>
              </w:rPr>
            </w:rPrChange>
          </w:rPr>
          <w:t>)</w:t>
        </w:r>
      </w:ins>
      <w:ins w:id="849" w:author="Hannah Marie Moyer, Ms" w:date="2023-07-01T12:44:00Z">
        <w:r w:rsidR="00CC2699" w:rsidRPr="00B33109">
          <w:t>.</w:t>
        </w:r>
      </w:ins>
    </w:p>
    <w:p w14:paraId="78B6FD06" w14:textId="77777777" w:rsidR="007D23EA" w:rsidRPr="00E72D22" w:rsidRDefault="007D23EA" w:rsidP="007D23EA">
      <w:pPr>
        <w:rPr>
          <w:ins w:id="850" w:author="Hannah Marie Moyer, Ms" w:date="2023-06-30T17:40:00Z"/>
          <w:lang w:val="en-CA"/>
        </w:rPr>
      </w:pPr>
    </w:p>
    <w:p w14:paraId="1F15C33F" w14:textId="6F43CF92" w:rsidR="007D23EA" w:rsidRPr="00E72D22" w:rsidRDefault="007D23EA" w:rsidP="007D23EA">
      <w:pPr>
        <w:rPr>
          <w:ins w:id="851" w:author="Hannah Marie Moyer, Ms" w:date="2023-06-30T17:40:00Z"/>
          <w:u w:val="single"/>
        </w:rPr>
      </w:pPr>
      <w:ins w:id="852" w:author="Hannah Marie Moyer, Ms" w:date="2023-06-30T17:40:00Z">
        <w:r w:rsidRPr="00E72D22">
          <w:rPr>
            <w:u w:val="single"/>
          </w:rPr>
          <w:t xml:space="preserve">Patient Risk and Benefit of </w:t>
        </w:r>
      </w:ins>
      <w:ins w:id="853" w:author="Hannah Marie Moyer, Ms" w:date="2023-07-01T15:54:00Z">
        <w:r w:rsidR="00233ABB">
          <w:rPr>
            <w:u w:val="single"/>
          </w:rPr>
          <w:t>Phase 2</w:t>
        </w:r>
      </w:ins>
      <w:ins w:id="854" w:author="Hannah Marie Moyer, Ms" w:date="2023-06-30T17:40:00Z">
        <w:r w:rsidRPr="00E72D22">
          <w:rPr>
            <w:u w:val="single"/>
          </w:rPr>
          <w:t xml:space="preserve"> Bypassing</w:t>
        </w:r>
      </w:ins>
    </w:p>
    <w:p w14:paraId="0D733CD9" w14:textId="7148C738" w:rsidR="003D44D4" w:rsidRDefault="007D23EA" w:rsidP="003D44D4">
      <w:pPr>
        <w:rPr>
          <w:b/>
          <w:bCs/>
        </w:rPr>
      </w:pPr>
      <w:ins w:id="855" w:author="Hannah Marie Moyer, Ms" w:date="2023-06-30T17:40:00Z">
        <w:r w:rsidRPr="00E72D22">
          <w:rPr>
            <w:lang w:val="en-CA"/>
          </w:rPr>
          <w:t xml:space="preserve">Phase 3 trials that bypassed </w:t>
        </w:r>
      </w:ins>
      <w:ins w:id="856" w:author="Hannah Marie Moyer, Ms" w:date="2023-07-01T15:54:00Z">
        <w:r w:rsidR="00233ABB">
          <w:rPr>
            <w:lang w:val="en-CA"/>
          </w:rPr>
          <w:t>phase 2</w:t>
        </w:r>
      </w:ins>
      <w:ins w:id="857" w:author="Hannah Marie Moyer, Ms" w:date="2023-06-30T17:40:00Z">
        <w:r w:rsidRPr="00E72D22">
          <w:rPr>
            <w:lang w:val="en-CA"/>
          </w:rPr>
          <w:t xml:space="preserve"> were significantly less likely to be positive on their primary outcome than trials that were preceded by positive efficacy evidence from a </w:t>
        </w:r>
      </w:ins>
      <w:ins w:id="858" w:author="Hannah Marie Moyer, Ms" w:date="2023-07-01T15:53:00Z">
        <w:r w:rsidR="00233ABB">
          <w:rPr>
            <w:lang w:val="en-CA"/>
          </w:rPr>
          <w:t>phase 2</w:t>
        </w:r>
      </w:ins>
      <w:ins w:id="859" w:author="Hannah Marie Moyer, Ms" w:date="2023-06-30T17:40:00Z">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ins>
      <w:ins w:id="860" w:author="Hannah Marie Moyer, Ms" w:date="2023-07-01T22:13:00Z">
        <w:r w:rsidR="007905CC">
          <w:rPr>
            <w:lang w:val="en-CA"/>
          </w:rPr>
          <w:t xml:space="preserve">, </w:t>
        </w:r>
      </w:ins>
      <w:ins w:id="861" w:author="Hannah Marie Moyer, Ms" w:date="2023-06-30T17:40:00Z">
        <w:r w:rsidRPr="00E72D22">
          <w:t>p=0.01).</w:t>
        </w:r>
        <w:r w:rsidRPr="00E72D22">
          <w:rPr>
            <w:lang w:val="en-CA"/>
          </w:rPr>
          <w:t xml:space="preserve"> </w:t>
        </w:r>
      </w:ins>
      <w:ins w:id="862" w:author="Hannah Marie Moyer, Ms" w:date="2023-07-01T22:15:00Z">
        <w:r w:rsidR="007905CC" w:rsidRPr="003C367D">
          <w:rPr>
            <w:lang w:val="en-CA"/>
            <w:rPrChange w:id="863" w:author="Hannah Marie Moyer, Ms" w:date="2023-07-01T22:20:00Z">
              <w:rPr>
                <w:highlight w:val="yellow"/>
                <w:lang w:val="en-CA"/>
              </w:rPr>
            </w:rPrChange>
          </w:rPr>
          <w:t>It should be noted</w:t>
        </w:r>
      </w:ins>
      <w:ins w:id="864" w:author="Hannah Marie Moyer, Ms" w:date="2023-07-01T22:16:00Z">
        <w:r w:rsidR="003C367D" w:rsidRPr="003C367D">
          <w:rPr>
            <w:lang w:val="en-CA"/>
            <w:rPrChange w:id="865" w:author="Hannah Marie Moyer, Ms" w:date="2023-07-01T22:20:00Z">
              <w:rPr>
                <w:highlight w:val="yellow"/>
                <w:lang w:val="en-CA"/>
              </w:rPr>
            </w:rPrChange>
          </w:rPr>
          <w:t xml:space="preserve"> that</w:t>
        </w:r>
      </w:ins>
      <w:ins w:id="866" w:author="Hannah Marie Moyer, Ms" w:date="2023-07-01T22:15:00Z">
        <w:r w:rsidR="007905CC" w:rsidRPr="003C367D">
          <w:rPr>
            <w:lang w:val="en-CA"/>
            <w:rPrChange w:id="867" w:author="Hannah Marie Moyer, Ms" w:date="2023-07-01T22:20:00Z">
              <w:rPr>
                <w:highlight w:val="yellow"/>
                <w:lang w:val="en-CA"/>
              </w:rPr>
            </w:rPrChange>
          </w:rPr>
          <w:t xml:space="preserve"> nonpositive results </w:t>
        </w:r>
      </w:ins>
      <w:ins w:id="868" w:author="Hannah Marie Moyer, Ms" w:date="2023-07-01T22:16:00Z">
        <w:r w:rsidR="003C367D" w:rsidRPr="003C367D">
          <w:rPr>
            <w:lang w:val="en-CA"/>
            <w:rPrChange w:id="869" w:author="Hannah Marie Moyer, Ms" w:date="2023-07-01T22:20:00Z">
              <w:rPr>
                <w:highlight w:val="yellow"/>
                <w:lang w:val="en-CA"/>
              </w:rPr>
            </w:rPrChange>
          </w:rPr>
          <w:t xml:space="preserve">are </w:t>
        </w:r>
      </w:ins>
      <w:ins w:id="870" w:author="Hannah Marie Moyer, Ms" w:date="2023-07-01T22:15:00Z">
        <w:r w:rsidR="007905CC" w:rsidRPr="003C367D">
          <w:rPr>
            <w:lang w:val="en-CA"/>
            <w:rPrChange w:id="871" w:author="Hannah Marie Moyer, Ms" w:date="2023-07-01T22:20:00Z">
              <w:rPr>
                <w:highlight w:val="yellow"/>
                <w:lang w:val="en-CA"/>
              </w:rPr>
            </w:rPrChange>
          </w:rPr>
          <w:t>common in indications such as Alzheimer’s disease</w:t>
        </w:r>
      </w:ins>
      <w:ins w:id="872" w:author="Hannah Marie Moyer, Ms" w:date="2023-07-01T22:17:00Z">
        <w:r w:rsidR="003C367D" w:rsidRPr="003C367D">
          <w:rPr>
            <w:lang w:val="en-CA"/>
            <w:rPrChange w:id="873" w:author="Hannah Marie Moyer, Ms" w:date="2023-07-01T22:20:00Z">
              <w:rPr>
                <w:highlight w:val="yellow"/>
                <w:lang w:val="en-CA"/>
              </w:rPr>
            </w:rPrChange>
          </w:rPr>
          <w:t xml:space="preserve"> </w:t>
        </w:r>
      </w:ins>
      <w:ins w:id="874" w:author="Hannah Marie Moyer, Ms" w:date="2023-07-01T22:20:00Z">
        <w:r w:rsidR="003C367D" w:rsidRPr="003C367D">
          <w:rPr>
            <w:lang w:val="en-CA"/>
            <w:rPrChange w:id="875" w:author="Hannah Marie Moyer, Ms" w:date="2023-07-01T22:20:00Z">
              <w:rPr>
                <w:highlight w:val="yellow"/>
                <w:lang w:val="en-CA"/>
              </w:rPr>
            </w:rPrChange>
          </w:rPr>
          <w:t>because the disease is not well understood</w:t>
        </w:r>
        <w:r w:rsidR="003C367D" w:rsidRPr="003C367D">
          <w:rPr>
            <w:lang w:val="en-CA"/>
          </w:rPr>
          <w:t>.</w:t>
        </w:r>
        <w:r w:rsidR="003C367D">
          <w:rPr>
            <w:lang w:val="en-CA"/>
          </w:rPr>
          <w:t xml:space="preserve"> </w:t>
        </w:r>
      </w:ins>
      <w:proofErr w:type="gramStart"/>
      <w:ins w:id="876" w:author="Hannah Marie Moyer, Ms" w:date="2023-07-01T22:15:00Z">
        <w:r w:rsidR="007905CC" w:rsidRPr="003C367D">
          <w:rPr>
            <w:lang w:val="en-CA"/>
            <w:rPrChange w:id="877" w:author="Hannah Marie Moyer, Ms" w:date="2023-07-01T22:20:00Z">
              <w:rPr>
                <w:highlight w:val="yellow"/>
                <w:lang w:val="en-CA"/>
              </w:rPr>
            </w:rPrChange>
          </w:rPr>
          <w:t>Therefore</w:t>
        </w:r>
        <w:proofErr w:type="gramEnd"/>
        <w:r w:rsidR="007905CC" w:rsidRPr="003C367D">
          <w:rPr>
            <w:lang w:val="en-CA"/>
            <w:rPrChange w:id="878" w:author="Hannah Marie Moyer, Ms" w:date="2023-07-01T22:20:00Z">
              <w:rPr>
                <w:highlight w:val="yellow"/>
                <w:lang w:val="en-CA"/>
              </w:rPr>
            </w:rPrChange>
          </w:rPr>
          <w:t xml:space="preserve">, </w:t>
        </w:r>
      </w:ins>
      <w:ins w:id="879" w:author="Hannah Marie Moyer, Ms" w:date="2023-07-01T22:18:00Z">
        <w:r w:rsidR="003C367D" w:rsidRPr="003C367D">
          <w:rPr>
            <w:lang w:val="en-CA"/>
            <w:rPrChange w:id="880" w:author="Hannah Marie Moyer, Ms" w:date="2023-07-01T22:20:00Z">
              <w:rPr>
                <w:highlight w:val="yellow"/>
                <w:lang w:val="en-CA"/>
              </w:rPr>
            </w:rPrChange>
          </w:rPr>
          <w:t xml:space="preserve">the association between </w:t>
        </w:r>
      </w:ins>
      <w:ins w:id="881" w:author="Hannah Marie Moyer, Ms" w:date="2023-07-01T22:15:00Z">
        <w:r w:rsidR="007905CC" w:rsidRPr="003C367D">
          <w:rPr>
            <w:lang w:val="en-CA"/>
            <w:rPrChange w:id="882" w:author="Hannah Marie Moyer, Ms" w:date="2023-07-01T22:20:00Z">
              <w:rPr>
                <w:highlight w:val="yellow"/>
                <w:lang w:val="en-CA"/>
              </w:rPr>
            </w:rPrChange>
          </w:rPr>
          <w:t xml:space="preserve">phase 2 bypass </w:t>
        </w:r>
      </w:ins>
      <w:ins w:id="883" w:author="Hannah Marie Moyer, Ms" w:date="2023-07-01T22:18:00Z">
        <w:r w:rsidR="003C367D" w:rsidRPr="003C367D">
          <w:rPr>
            <w:lang w:val="en-CA"/>
            <w:rPrChange w:id="884" w:author="Hannah Marie Moyer, Ms" w:date="2023-07-01T22:20:00Z">
              <w:rPr>
                <w:highlight w:val="yellow"/>
                <w:lang w:val="en-CA"/>
              </w:rPr>
            </w:rPrChange>
          </w:rPr>
          <w:t xml:space="preserve">and nonpositive results </w:t>
        </w:r>
      </w:ins>
      <w:ins w:id="885" w:author="Hannah Marie Moyer, Ms" w:date="2023-07-01T22:15:00Z">
        <w:r w:rsidR="007905CC" w:rsidRPr="003C367D">
          <w:rPr>
            <w:lang w:val="en-CA"/>
            <w:rPrChange w:id="886" w:author="Hannah Marie Moyer, Ms" w:date="2023-07-01T22:20:00Z">
              <w:rPr>
                <w:highlight w:val="yellow"/>
                <w:lang w:val="en-CA"/>
              </w:rPr>
            </w:rPrChange>
          </w:rPr>
          <w:t xml:space="preserve">may </w:t>
        </w:r>
      </w:ins>
      <w:ins w:id="887" w:author="Hannah Marie Moyer, Ms" w:date="2023-07-01T22:18:00Z">
        <w:r w:rsidR="003C367D" w:rsidRPr="003C367D">
          <w:rPr>
            <w:lang w:val="en-CA"/>
            <w:rPrChange w:id="888" w:author="Hannah Marie Moyer, Ms" w:date="2023-07-01T22:20:00Z">
              <w:rPr>
                <w:highlight w:val="yellow"/>
                <w:lang w:val="en-CA"/>
              </w:rPr>
            </w:rPrChange>
          </w:rPr>
          <w:t>be the result of confounding factors</w:t>
        </w:r>
        <w:r w:rsidR="003C367D">
          <w:rPr>
            <w:lang w:val="en-CA"/>
          </w:rPr>
          <w:t>.</w:t>
        </w:r>
        <w:r w:rsidR="003C367D">
          <w:t xml:space="preserve"> </w:t>
        </w:r>
      </w:ins>
      <w:commentRangeStart w:id="889"/>
      <w:commentRangeEnd w:id="889"/>
      <w:ins w:id="890" w:author="Hannah Marie Moyer, Ms" w:date="2023-07-01T22:15:00Z">
        <w:r w:rsidR="007905CC">
          <w:rPr>
            <w:rStyle w:val="CommentReference"/>
            <w:rFonts w:asciiTheme="minorHAnsi" w:eastAsiaTheme="minorHAnsi" w:hAnsiTheme="minorHAnsi" w:cstheme="minorBidi"/>
          </w:rPr>
          <w:commentReference w:id="889"/>
        </w:r>
      </w:ins>
      <w:ins w:id="891" w:author="Hannah Marie Moyer, Ms" w:date="2023-06-30T21:09:00Z">
        <w:r w:rsidR="00E3424B">
          <w:t>T</w:t>
        </w:r>
        <w:r w:rsidR="00E3424B" w:rsidRPr="008C6B01">
          <w:t xml:space="preserve">he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ins>
      <w:ins w:id="892" w:author="Hannah Marie Moyer, Ms" w:date="2023-07-01T15:53:00Z">
        <w:r w:rsidR="00233ABB">
          <w:t xml:space="preserve">phase </w:t>
        </w:r>
      </w:ins>
      <w:ins w:id="893" w:author="Hannah Marie Moyer, Ms" w:date="2023-06-30T21:09:00Z">
        <w:r w:rsidR="00E3424B">
          <w:t xml:space="preserve">2 </w:t>
        </w:r>
      </w:ins>
      <w:ins w:id="894" w:author="Hannah Marie Moyer, Ms" w:date="2023-06-30T17:40:00Z">
        <w:r w:rsidRPr="00E72D22">
          <w:t>(Bypass: 29%,</w:t>
        </w:r>
      </w:ins>
      <w:ins w:id="895" w:author="Hannah Marie Moyer, Ms" w:date="2023-07-01T22:10:00Z">
        <w:r w:rsidR="00066C4A" w:rsidRPr="00066C4A">
          <w:t xml:space="preserve"> </w:t>
        </w:r>
        <w:r w:rsidR="00066C4A" w:rsidRPr="00E72D22">
          <w:t>n=15</w:t>
        </w:r>
      </w:ins>
      <w:ins w:id="896" w:author="Hannah Marie Moyer, Ms" w:date="2023-07-01T22:13:00Z">
        <w:r w:rsidR="007905CC">
          <w:t xml:space="preserve">, </w:t>
        </w:r>
      </w:ins>
      <w:proofErr w:type="gramStart"/>
      <w:ins w:id="897" w:author="Hannah Marie Moyer, Ms" w:date="2023-06-30T17:40:00Z">
        <w:r w:rsidRPr="00E72D22">
          <w:t>Non-bypass</w:t>
        </w:r>
        <w:proofErr w:type="gramEnd"/>
        <w:r w:rsidRPr="00E72D22">
          <w:t>: 15%,</w:t>
        </w:r>
      </w:ins>
      <w:ins w:id="898" w:author="Hannah Marie Moyer, Ms" w:date="2023-07-01T22:10:00Z">
        <w:r w:rsidR="00066C4A" w:rsidRPr="00066C4A">
          <w:t xml:space="preserve"> </w:t>
        </w:r>
        <w:r w:rsidR="00066C4A" w:rsidRPr="00E72D22">
          <w:t>n=9</w:t>
        </w:r>
      </w:ins>
      <w:ins w:id="899" w:author="Hannah Marie Moyer, Ms" w:date="2023-07-01T22:13:00Z">
        <w:r w:rsidR="007905CC">
          <w:t>,</w:t>
        </w:r>
      </w:ins>
      <w:ins w:id="900" w:author="Hannah Marie Moyer, Ms" w:date="2023-06-30T17:40:00Z">
        <w:r w:rsidRPr="00E72D22">
          <w:t xml:space="preserve"> p=0.11)</w:t>
        </w:r>
        <w:r w:rsidRPr="00E72D22">
          <w:rPr>
            <w:b/>
            <w:bCs/>
          </w:rPr>
          <w:t xml:space="preserve"> (see</w:t>
        </w:r>
        <w:r w:rsidRPr="00E72D22">
          <w:t xml:space="preserve"> </w:t>
        </w:r>
        <w:r w:rsidRPr="00E72D22">
          <w:rPr>
            <w:b/>
            <w:bCs/>
          </w:rPr>
          <w:t>Table 3</w:t>
        </w:r>
        <w:r w:rsidRPr="003C367D">
          <w:rPr>
            <w:b/>
            <w:bCs/>
          </w:rPr>
          <w:t>).</w:t>
        </w:r>
        <w:r w:rsidRPr="003C367D">
          <w:rPr>
            <w:lang w:val="en-CA"/>
            <w:rPrChange w:id="901" w:author="Hannah Marie Moyer, Ms" w:date="2023-07-01T22:21:00Z">
              <w:rPr>
                <w:u w:val="single"/>
                <w:lang w:val="en-CA"/>
              </w:rPr>
            </w:rPrChange>
          </w:rPr>
          <w:t xml:space="preserve"> </w:t>
        </w:r>
      </w:ins>
      <w:ins w:id="902" w:author="Hannah Marie Moyer, Ms" w:date="2023-06-30T21:16:00Z">
        <w:r w:rsidR="005B1C74" w:rsidRPr="003C367D">
          <w:rPr>
            <w:lang w:val="en-CA"/>
            <w:rPrChange w:id="903" w:author="Hannah Marie Moyer, Ms" w:date="2023-07-01T22:21:00Z">
              <w:rPr>
                <w:u w:val="single"/>
                <w:lang w:val="en-CA"/>
              </w:rPr>
            </w:rPrChange>
          </w:rPr>
          <w:t xml:space="preserve"> </w:t>
        </w:r>
      </w:ins>
      <w:ins w:id="904" w:author="Hannah Marie Moyer, Ms" w:date="2023-06-30T17:40:00Z">
        <w:r w:rsidRPr="003C367D">
          <w:t>Pooled</w:t>
        </w:r>
        <w:r w:rsidRPr="00E72D22">
          <w:t xml:space="preserve"> RRs for withdrawals due to adverse events were not significantly different between trials that bypassed and those that did not (RR=1.46 vs RR=1.36 respectively</w:t>
        </w:r>
      </w:ins>
      <w:ins w:id="905" w:author="Hannah Marie Moyer, Ms" w:date="2023-07-01T22:13:00Z">
        <w:r w:rsidR="007905CC">
          <w:t xml:space="preserve">, </w:t>
        </w:r>
      </w:ins>
      <w:ins w:id="906" w:author="Hannah Marie Moyer, Ms" w:date="2023-06-30T17:40:00Z">
        <w:r w:rsidRPr="00E72D22">
          <w:t>p=0.65) (</w:t>
        </w:r>
        <w:r w:rsidRPr="00E72D22">
          <w:rPr>
            <w:b/>
            <w:bCs/>
          </w:rPr>
          <w:t>see</w:t>
        </w:r>
        <w:r w:rsidRPr="00E72D22">
          <w:t xml:space="preserve"> </w:t>
        </w:r>
        <w:r w:rsidRPr="00E72D22">
          <w:rPr>
            <w:b/>
            <w:bCs/>
          </w:rPr>
          <w:t>Figure 2).</w:t>
        </w:r>
      </w:ins>
      <w:ins w:id="907" w:author="Hannah Marie Moyer, Ms" w:date="2023-06-30T21:17:00Z">
        <w:r w:rsidR="00AA24A8">
          <w:rPr>
            <w:u w:val="single"/>
            <w:lang w:val="en-CA"/>
          </w:rPr>
          <w:t xml:space="preserve"> </w:t>
        </w:r>
      </w:ins>
      <w:del w:id="908" w:author="Hannah Marie Moyer, Ms" w:date="2023-07-01T22:12:00Z">
        <w:r w:rsidR="004D61F4" w:rsidDel="00EA3EB3">
          <w:delText>P</w:delText>
        </w:r>
        <w:r w:rsidR="003D44D4" w:rsidDel="00EA3EB3">
          <w:delText>ooled RRs for withdrawals due to adverse events were not significantly different between trials that bypassed and those that did not</w:delText>
        </w:r>
        <w:r w:rsidR="00DB3BC1" w:rsidDel="00EA3EB3">
          <w:delText xml:space="preserve"> (</w:delText>
        </w:r>
        <w:r w:rsidR="004749B9" w:rsidDel="00EA3EB3">
          <w:delText>n=</w:delText>
        </w:r>
        <w:r w:rsidR="00671819" w:rsidDel="00EA3EB3">
          <w:delText>36</w:delText>
        </w:r>
        <w:r w:rsidR="004749B9" w:rsidDel="00EA3EB3">
          <w:delText xml:space="preserve">, </w:delText>
        </w:r>
        <w:r w:rsidR="00671819" w:rsidDel="00EA3EB3">
          <w:delText>RR=1.46</w:delText>
        </w:r>
        <w:r w:rsidR="004D61F4" w:rsidDel="00EA3EB3">
          <w:delText xml:space="preserve"> vs </w:delText>
        </w:r>
        <w:r w:rsidR="004749B9" w:rsidDel="00EA3EB3">
          <w:delText xml:space="preserve">n= </w:delText>
        </w:r>
        <w:r w:rsidR="00671819" w:rsidDel="00EA3EB3">
          <w:delText>51</w:delText>
        </w:r>
        <w:r w:rsidR="004749B9" w:rsidDel="00EA3EB3">
          <w:delText>,</w:delText>
        </w:r>
        <w:r w:rsidR="00671819" w:rsidDel="00EA3EB3">
          <w:delText xml:space="preserve"> RR=1.36</w:delText>
        </w:r>
      </w:del>
      <w:del w:id="909" w:author="Hannah Marie Moyer, Ms" w:date="2023-07-01T22:11:00Z">
        <w:r w:rsidR="004D61F4" w:rsidDel="00EA3EB3">
          <w:delText>,</w:delText>
        </w:r>
      </w:del>
      <w:del w:id="910" w:author="Hannah Marie Moyer, Ms" w:date="2023-07-01T22:12:00Z">
        <w:r w:rsidR="00DB3BC1" w:rsidDel="00EA3EB3">
          <w:delText xml:space="preserve"> </w:delText>
        </w:r>
        <w:r w:rsidR="003D44D4" w:rsidDel="00EA3EB3">
          <w:delText>p=0.65) (</w:delText>
        </w:r>
        <w:r w:rsidR="003D44D4" w:rsidRPr="005A7BBD" w:rsidDel="00EA3EB3">
          <w:rPr>
            <w:b/>
            <w:bCs/>
          </w:rPr>
          <w:delText>see</w:delText>
        </w:r>
        <w:r w:rsidR="003D44D4" w:rsidDel="00EA3EB3">
          <w:delText xml:space="preserve"> </w:delText>
        </w:r>
        <w:r w:rsidR="003D44D4" w:rsidRPr="003F230E" w:rsidDel="00EA3EB3">
          <w:rPr>
            <w:b/>
            <w:bCs/>
          </w:rPr>
          <w:delText xml:space="preserve">Figure </w:delText>
        </w:r>
        <w:r w:rsidR="00BD59C5" w:rsidDel="00EA3EB3">
          <w:rPr>
            <w:b/>
            <w:bCs/>
          </w:rPr>
          <w:delText>2</w:delText>
        </w:r>
        <w:r w:rsidR="003D44D4" w:rsidDel="00EA3EB3">
          <w:rPr>
            <w:b/>
            <w:bCs/>
          </w:rPr>
          <w:delText>).</w:delText>
        </w:r>
      </w:del>
    </w:p>
    <w:p w14:paraId="711743AA" w14:textId="77777777" w:rsidR="009F0F87" w:rsidRPr="008E3A8F" w:rsidRDefault="009F0F87" w:rsidP="008B12F2">
      <w:pPr>
        <w:rPr>
          <w:b/>
          <w:bCs/>
        </w:rPr>
      </w:pPr>
    </w:p>
    <w:p w14:paraId="7BECDAFD" w14:textId="6D9F7E0C" w:rsidR="0032729A" w:rsidRDefault="002A6C6A" w:rsidP="008B12F2">
      <w:pPr>
        <w:rPr>
          <w:b/>
          <w:bCs/>
        </w:rPr>
      </w:pPr>
      <w:ins w:id="911" w:author="Hannah Marie Moyer, Ms" w:date="2023-07-01T14:00:00Z">
        <w:r>
          <w:rPr>
            <w:b/>
            <w:bCs/>
          </w:rPr>
          <w:t xml:space="preserve">Discussion: </w:t>
        </w:r>
      </w:ins>
      <w:ins w:id="912" w:author="Hannah Marie Moyer, Ms" w:date="2023-07-01T22:04:00Z">
        <w:r w:rsidR="00CC1B45">
          <w:rPr>
            <w:b/>
            <w:bCs/>
          </w:rPr>
          <w:t xml:space="preserve">incoming </w:t>
        </w:r>
      </w:ins>
    </w:p>
    <w:p w14:paraId="4F7E26CF" w14:textId="7777777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734D96E1" w14:textId="209CAFC7" w:rsidR="008B12F2" w:rsidRDefault="001C736A" w:rsidP="008B12F2">
      <w:r>
        <w:rPr>
          <w:b/>
          <w:bCs/>
        </w:rPr>
        <w:t>Funding</w:t>
      </w:r>
      <w:r>
        <w:t>: This work was funded by CIHR.</w:t>
      </w:r>
      <w:r w:rsidR="009E27E8">
        <w:br/>
      </w:r>
    </w:p>
    <w:p w14:paraId="20CE36B5" w14:textId="77777777" w:rsidR="009F0F87" w:rsidRDefault="009F0F87" w:rsidP="008B12F2"/>
    <w:p w14:paraId="2F5D2B4D" w14:textId="77777777" w:rsidR="009F0F87" w:rsidRDefault="009F0F87" w:rsidP="008B12F2"/>
    <w:p w14:paraId="1C5B3CDF" w14:textId="77777777" w:rsidR="009F0F87" w:rsidRDefault="009F0F87" w:rsidP="008B12F2"/>
    <w:p w14:paraId="37AF9EA9" w14:textId="297581A7" w:rsidR="009F0F87" w:rsidRDefault="009F0F87" w:rsidP="008B12F2"/>
    <w:p w14:paraId="1BFBA502" w14:textId="1FF60031" w:rsidR="000D1F1F" w:rsidRDefault="000D1F1F" w:rsidP="008B12F2"/>
    <w:p w14:paraId="3B720FB3" w14:textId="21D10CD6" w:rsidR="000D1F1F" w:rsidRDefault="000D1F1F" w:rsidP="008B12F2"/>
    <w:p w14:paraId="6BE63A2B" w14:textId="5D4B23E1" w:rsidR="000D1F1F" w:rsidDel="002A6C6A" w:rsidRDefault="000D1F1F" w:rsidP="008B12F2">
      <w:pPr>
        <w:rPr>
          <w:del w:id="913" w:author="Hannah Marie Moyer, Ms" w:date="2023-06-30T21:17:00Z"/>
        </w:rPr>
      </w:pPr>
    </w:p>
    <w:p w14:paraId="26AC4C07" w14:textId="3AED617D" w:rsidR="002A6C6A" w:rsidRDefault="002A6C6A" w:rsidP="008B12F2">
      <w:pPr>
        <w:rPr>
          <w:ins w:id="914" w:author="Hannah Marie Moyer, Ms" w:date="2023-07-01T14:00:00Z"/>
        </w:rPr>
      </w:pPr>
    </w:p>
    <w:p w14:paraId="3FC1D40C" w14:textId="09F0AFD2" w:rsidR="002A6C6A" w:rsidRDefault="002A6C6A" w:rsidP="008B12F2">
      <w:pPr>
        <w:rPr>
          <w:ins w:id="915" w:author="Hannah Marie Moyer, Ms" w:date="2023-07-01T14:00:00Z"/>
        </w:rPr>
      </w:pPr>
    </w:p>
    <w:p w14:paraId="7195CE7F" w14:textId="1B1FDBB8" w:rsidR="002A6C6A" w:rsidRDefault="002A6C6A" w:rsidP="008B12F2">
      <w:pPr>
        <w:rPr>
          <w:ins w:id="916" w:author="Hannah Marie Moyer, Ms" w:date="2023-07-01T14:00:00Z"/>
        </w:rPr>
      </w:pPr>
    </w:p>
    <w:p w14:paraId="303CE5CE" w14:textId="2B48E003" w:rsidR="002A6C6A" w:rsidRDefault="002A6C6A" w:rsidP="008B12F2">
      <w:pPr>
        <w:rPr>
          <w:ins w:id="917" w:author="Hannah Marie Moyer, Ms" w:date="2023-07-01T14:00:00Z"/>
        </w:rPr>
      </w:pPr>
    </w:p>
    <w:p w14:paraId="25C69434" w14:textId="4E3062CF" w:rsidR="002A6C6A" w:rsidRDefault="002A6C6A" w:rsidP="008B12F2">
      <w:pPr>
        <w:rPr>
          <w:ins w:id="918" w:author="Hannah Marie Moyer, Ms" w:date="2023-07-01T14:00:00Z"/>
        </w:rPr>
      </w:pPr>
    </w:p>
    <w:p w14:paraId="314B89D3" w14:textId="39F32956" w:rsidR="002A6C6A" w:rsidRDefault="002A6C6A" w:rsidP="008B12F2">
      <w:pPr>
        <w:rPr>
          <w:ins w:id="919" w:author="Hannah Marie Moyer, Ms" w:date="2023-07-01T14:00:00Z"/>
        </w:rPr>
      </w:pPr>
    </w:p>
    <w:p w14:paraId="40859F3C" w14:textId="613A9637" w:rsidR="002A6C6A" w:rsidRDefault="002A6C6A" w:rsidP="008B12F2">
      <w:pPr>
        <w:rPr>
          <w:ins w:id="920" w:author="Hannah Marie Moyer, Ms" w:date="2023-07-01T14:00:00Z"/>
        </w:rPr>
      </w:pPr>
    </w:p>
    <w:p w14:paraId="466AB782" w14:textId="5328B982" w:rsidR="000D1F1F" w:rsidDel="00047CA3" w:rsidRDefault="000D1F1F" w:rsidP="008B12F2">
      <w:pPr>
        <w:rPr>
          <w:del w:id="921" w:author="Hannah Marie Moyer, Ms" w:date="2023-06-30T21:17:00Z"/>
        </w:rPr>
      </w:pPr>
    </w:p>
    <w:p w14:paraId="5C618438" w14:textId="20B6A645" w:rsidR="00047CA3" w:rsidRDefault="00047CA3" w:rsidP="008B12F2">
      <w:pPr>
        <w:rPr>
          <w:ins w:id="922" w:author="Hannah Marie Moyer, Ms" w:date="2023-07-01T15:45:00Z"/>
        </w:rPr>
      </w:pPr>
    </w:p>
    <w:p w14:paraId="1A1561FC" w14:textId="7D7B9330" w:rsidR="00047CA3" w:rsidRDefault="00047CA3" w:rsidP="008B12F2">
      <w:pPr>
        <w:rPr>
          <w:ins w:id="923" w:author="Hannah Marie Moyer, Ms" w:date="2023-07-01T15:45:00Z"/>
        </w:rPr>
      </w:pPr>
    </w:p>
    <w:p w14:paraId="08CAA023" w14:textId="77777777" w:rsidR="00047CA3" w:rsidRDefault="00047CA3" w:rsidP="008B12F2">
      <w:pPr>
        <w:rPr>
          <w:ins w:id="924" w:author="Hannah Marie Moyer, Ms" w:date="2023-07-01T15:45:00Z"/>
        </w:rPr>
      </w:pPr>
    </w:p>
    <w:p w14:paraId="5F14650D" w14:textId="34EBECC8" w:rsidR="000D1F1F" w:rsidDel="00AA24A8" w:rsidRDefault="000D1F1F" w:rsidP="008B12F2">
      <w:pPr>
        <w:rPr>
          <w:del w:id="925" w:author="Hannah Marie Moyer, Ms" w:date="2023-06-30T21:17:00Z"/>
        </w:rPr>
      </w:pPr>
    </w:p>
    <w:p w14:paraId="364CE1B9" w14:textId="59E780A2" w:rsidR="000D1F1F" w:rsidDel="00AA24A8" w:rsidRDefault="000D1F1F" w:rsidP="008B12F2">
      <w:pPr>
        <w:rPr>
          <w:del w:id="926" w:author="Hannah Marie Moyer, Ms" w:date="2023-06-30T21:17:00Z"/>
        </w:rPr>
      </w:pPr>
    </w:p>
    <w:p w14:paraId="3E96D662" w14:textId="213EA7BC" w:rsidR="000D1F1F" w:rsidDel="00AA24A8" w:rsidRDefault="000D1F1F" w:rsidP="008B12F2">
      <w:pPr>
        <w:rPr>
          <w:del w:id="927" w:author="Hannah Marie Moyer, Ms" w:date="2023-06-30T21:17:00Z"/>
        </w:rPr>
      </w:pPr>
    </w:p>
    <w:p w14:paraId="32066C93" w14:textId="7BB5ABD0" w:rsidR="000D1F1F" w:rsidDel="00AA24A8" w:rsidRDefault="000D1F1F" w:rsidP="008B12F2">
      <w:pPr>
        <w:rPr>
          <w:del w:id="928" w:author="Hannah Marie Moyer, Ms" w:date="2023-06-30T21:17:00Z"/>
        </w:rPr>
      </w:pPr>
    </w:p>
    <w:p w14:paraId="38C1554E" w14:textId="038D4693" w:rsidR="000D1F1F" w:rsidDel="00AA24A8" w:rsidRDefault="000D1F1F" w:rsidP="008B12F2">
      <w:pPr>
        <w:rPr>
          <w:del w:id="929" w:author="Hannah Marie Moyer, Ms" w:date="2023-06-30T21:17:00Z"/>
        </w:rPr>
      </w:pPr>
    </w:p>
    <w:p w14:paraId="4DBBB262" w14:textId="5DD91A31" w:rsidR="000D1F1F" w:rsidDel="00AA24A8" w:rsidRDefault="000D1F1F" w:rsidP="008B12F2">
      <w:pPr>
        <w:rPr>
          <w:del w:id="930" w:author="Hannah Marie Moyer, Ms" w:date="2023-06-30T21:17:00Z"/>
        </w:rPr>
      </w:pPr>
    </w:p>
    <w:p w14:paraId="71FB5634" w14:textId="6CCEAAC1" w:rsidR="000D1F1F" w:rsidDel="00AA24A8" w:rsidRDefault="000D1F1F" w:rsidP="008B12F2">
      <w:pPr>
        <w:rPr>
          <w:del w:id="931" w:author="Hannah Marie Moyer, Ms" w:date="2023-06-30T21:17:00Z"/>
        </w:rPr>
      </w:pPr>
    </w:p>
    <w:p w14:paraId="3EB16E2C" w14:textId="4F79AFF7" w:rsidR="000D1F1F" w:rsidDel="00AA24A8" w:rsidRDefault="000D1F1F" w:rsidP="008B12F2">
      <w:pPr>
        <w:rPr>
          <w:del w:id="932" w:author="Hannah Marie Moyer, Ms" w:date="2023-06-30T21:17:00Z"/>
        </w:rPr>
      </w:pPr>
    </w:p>
    <w:p w14:paraId="1E14B4FD" w14:textId="0A606855" w:rsidR="000D1F1F" w:rsidDel="00AA24A8" w:rsidRDefault="000D1F1F" w:rsidP="008B12F2">
      <w:pPr>
        <w:rPr>
          <w:del w:id="933" w:author="Hannah Marie Moyer, Ms" w:date="2023-06-30T21:17:00Z"/>
        </w:rPr>
      </w:pPr>
    </w:p>
    <w:p w14:paraId="371C74A8" w14:textId="2F8F30F0" w:rsidR="000D1F1F" w:rsidDel="00AA24A8" w:rsidRDefault="000D1F1F" w:rsidP="008B12F2">
      <w:pPr>
        <w:rPr>
          <w:del w:id="934" w:author="Hannah Marie Moyer, Ms" w:date="2023-06-30T21:17:00Z"/>
        </w:rPr>
      </w:pPr>
    </w:p>
    <w:p w14:paraId="70A3D5C2" w14:textId="23553989" w:rsidR="000D1F1F" w:rsidDel="00AA24A8" w:rsidRDefault="000D1F1F" w:rsidP="008B12F2">
      <w:pPr>
        <w:rPr>
          <w:del w:id="935" w:author="Hannah Marie Moyer, Ms" w:date="2023-06-30T21:17:00Z"/>
        </w:rPr>
      </w:pPr>
    </w:p>
    <w:p w14:paraId="058EE81A" w14:textId="178D0826" w:rsidR="000D1F1F" w:rsidDel="00AA24A8" w:rsidRDefault="000D1F1F" w:rsidP="008B12F2">
      <w:pPr>
        <w:rPr>
          <w:del w:id="936" w:author="Hannah Marie Moyer, Ms" w:date="2023-06-30T21:17:00Z"/>
        </w:rPr>
      </w:pPr>
    </w:p>
    <w:p w14:paraId="5B5245C7" w14:textId="187E694E" w:rsidR="000D1F1F" w:rsidDel="00AA24A8" w:rsidRDefault="000D1F1F" w:rsidP="008B12F2">
      <w:pPr>
        <w:rPr>
          <w:del w:id="937" w:author="Hannah Marie Moyer, Ms" w:date="2023-06-30T21:17:00Z"/>
        </w:rPr>
      </w:pPr>
    </w:p>
    <w:p w14:paraId="3DEDCD22" w14:textId="449AA476" w:rsidR="000D1F1F" w:rsidDel="00AA24A8" w:rsidRDefault="000D1F1F" w:rsidP="008B12F2">
      <w:pPr>
        <w:rPr>
          <w:del w:id="938" w:author="Hannah Marie Moyer, Ms" w:date="2023-06-30T21:17:00Z"/>
        </w:rPr>
      </w:pPr>
    </w:p>
    <w:p w14:paraId="3ACB288C" w14:textId="7BA41583" w:rsidR="000D1F1F" w:rsidDel="00AA24A8" w:rsidRDefault="000D1F1F" w:rsidP="008B12F2">
      <w:pPr>
        <w:rPr>
          <w:del w:id="939" w:author="Hannah Marie Moyer, Ms" w:date="2023-06-30T21:17:00Z"/>
        </w:rPr>
      </w:pPr>
    </w:p>
    <w:p w14:paraId="77D1E945" w14:textId="60DA29D7" w:rsidR="000D1F1F" w:rsidDel="00AA24A8" w:rsidRDefault="000D1F1F" w:rsidP="008B12F2">
      <w:pPr>
        <w:rPr>
          <w:del w:id="940" w:author="Hannah Marie Moyer, Ms" w:date="2023-06-30T21:17:00Z"/>
        </w:rPr>
      </w:pPr>
    </w:p>
    <w:p w14:paraId="49DB5CA5" w14:textId="2C8402A3" w:rsidR="000D1F1F" w:rsidDel="00AA24A8" w:rsidRDefault="000D1F1F" w:rsidP="008B12F2">
      <w:pPr>
        <w:rPr>
          <w:del w:id="941" w:author="Hannah Marie Moyer, Ms" w:date="2023-06-30T21:17:00Z"/>
        </w:rPr>
      </w:pPr>
    </w:p>
    <w:p w14:paraId="2142FC63" w14:textId="5F65DF69" w:rsidR="000D1F1F" w:rsidDel="00AA24A8" w:rsidRDefault="000D1F1F" w:rsidP="008B12F2">
      <w:pPr>
        <w:rPr>
          <w:del w:id="942" w:author="Hannah Marie Moyer, Ms" w:date="2023-06-30T21:17:00Z"/>
        </w:rPr>
      </w:pPr>
    </w:p>
    <w:p w14:paraId="255F64F1" w14:textId="6238A1D3" w:rsidR="000D1F1F" w:rsidDel="00AA24A8" w:rsidRDefault="000D1F1F" w:rsidP="008B12F2">
      <w:pPr>
        <w:rPr>
          <w:del w:id="943" w:author="Hannah Marie Moyer, Ms" w:date="2023-06-30T21:17:00Z"/>
        </w:rPr>
      </w:pPr>
    </w:p>
    <w:p w14:paraId="1E692E1C" w14:textId="31A4FDF6" w:rsidR="000D1F1F" w:rsidDel="00AA24A8" w:rsidRDefault="000D1F1F" w:rsidP="008B12F2">
      <w:pPr>
        <w:rPr>
          <w:del w:id="944" w:author="Hannah Marie Moyer, Ms" w:date="2023-06-30T21:17:00Z"/>
        </w:rPr>
      </w:pPr>
    </w:p>
    <w:p w14:paraId="4EA0A0A5" w14:textId="21AF85D5" w:rsidR="000D1F1F" w:rsidDel="00AA24A8" w:rsidRDefault="000D1F1F" w:rsidP="008B12F2">
      <w:pPr>
        <w:rPr>
          <w:del w:id="945" w:author="Hannah Marie Moyer, Ms" w:date="2023-06-30T21:17:00Z"/>
        </w:rPr>
      </w:pPr>
    </w:p>
    <w:p w14:paraId="3EA44889" w14:textId="65AE1072" w:rsidR="000D1F1F" w:rsidDel="00AA24A8" w:rsidRDefault="000D1F1F" w:rsidP="008B12F2">
      <w:pPr>
        <w:rPr>
          <w:del w:id="946" w:author="Hannah Marie Moyer, Ms" w:date="2023-06-30T21:17:00Z"/>
        </w:rPr>
      </w:pPr>
    </w:p>
    <w:p w14:paraId="18FD634D" w14:textId="61B9DDF9" w:rsidR="000D1F1F" w:rsidDel="00AA24A8" w:rsidRDefault="000D1F1F" w:rsidP="008B12F2">
      <w:pPr>
        <w:rPr>
          <w:del w:id="947" w:author="Hannah Marie Moyer, Ms" w:date="2023-06-30T21:17:00Z"/>
        </w:rPr>
      </w:pPr>
    </w:p>
    <w:p w14:paraId="1AE7073C" w14:textId="32857D43" w:rsidR="000D1F1F" w:rsidDel="00AA24A8" w:rsidRDefault="000D1F1F" w:rsidP="008B12F2">
      <w:pPr>
        <w:rPr>
          <w:del w:id="948" w:author="Hannah Marie Moyer, Ms" w:date="2023-06-30T21:17:00Z"/>
        </w:rPr>
      </w:pPr>
    </w:p>
    <w:p w14:paraId="15B0D9DE" w14:textId="336D958C" w:rsidR="000D1F1F" w:rsidRDefault="000D1F1F" w:rsidP="008B12F2"/>
    <w:p w14:paraId="0E0EED62" w14:textId="04D7874B" w:rsidR="00B53AD0" w:rsidRDefault="00B53AD0" w:rsidP="008B12F2">
      <w:r>
        <w:t>References</w:t>
      </w:r>
    </w:p>
    <w:p w14:paraId="6E49EA74" w14:textId="77777777" w:rsidR="003C367D" w:rsidRPr="003C367D" w:rsidRDefault="00B53AD0" w:rsidP="003C367D">
      <w:pPr>
        <w:pStyle w:val="Bibliography"/>
        <w:rPr>
          <w:rFonts w:ascii="Times New Roman" w:hAnsi="Times New Roman" w:cs="Times New Roman"/>
        </w:rPr>
      </w:pPr>
      <w:r>
        <w:lastRenderedPageBreak/>
        <w:fldChar w:fldCharType="begin"/>
      </w:r>
      <w:r w:rsidR="003C367D">
        <w:instrText xml:space="preserve"> ADDIN ZOTERO_BIBL {"uncited":[],"omitted":[],"custom":[]} CSL_BIBLIOGRAPHY </w:instrText>
      </w:r>
      <w:r>
        <w:fldChar w:fldCharType="separate"/>
      </w:r>
      <w:r w:rsidR="003C367D" w:rsidRPr="003C367D">
        <w:rPr>
          <w:rFonts w:ascii="Times New Roman" w:hAnsi="Times New Roman" w:cs="Times New Roman"/>
        </w:rPr>
        <w:t xml:space="preserve">1. </w:t>
      </w:r>
      <w:r w:rsidR="003C367D" w:rsidRPr="003C367D">
        <w:rPr>
          <w:rFonts w:ascii="Times New Roman" w:hAnsi="Times New Roman" w:cs="Times New Roman"/>
        </w:rPr>
        <w:tab/>
        <w:t xml:space="preserve">Budd </w:t>
      </w:r>
      <w:proofErr w:type="spellStart"/>
      <w:r w:rsidR="003C367D" w:rsidRPr="003C367D">
        <w:rPr>
          <w:rFonts w:ascii="Times New Roman" w:hAnsi="Times New Roman" w:cs="Times New Roman"/>
        </w:rPr>
        <w:t>Haeberlein</w:t>
      </w:r>
      <w:proofErr w:type="spellEnd"/>
      <w:r w:rsidR="003C367D" w:rsidRPr="003C367D">
        <w:rPr>
          <w:rFonts w:ascii="Times New Roman" w:hAnsi="Times New Roman" w:cs="Times New Roman"/>
        </w:rPr>
        <w:t xml:space="preserve"> S, </w:t>
      </w:r>
      <w:proofErr w:type="spellStart"/>
      <w:r w:rsidR="003C367D" w:rsidRPr="003C367D">
        <w:rPr>
          <w:rFonts w:ascii="Times New Roman" w:hAnsi="Times New Roman" w:cs="Times New Roman"/>
        </w:rPr>
        <w:t>Aisen</w:t>
      </w:r>
      <w:proofErr w:type="spellEnd"/>
      <w:r w:rsidR="003C367D" w:rsidRPr="003C367D">
        <w:rPr>
          <w:rFonts w:ascii="Times New Roman" w:hAnsi="Times New Roman" w:cs="Times New Roman"/>
        </w:rPr>
        <w:t xml:space="preserve"> PS, </w:t>
      </w:r>
      <w:proofErr w:type="spellStart"/>
      <w:r w:rsidR="003C367D" w:rsidRPr="003C367D">
        <w:rPr>
          <w:rFonts w:ascii="Times New Roman" w:hAnsi="Times New Roman" w:cs="Times New Roman"/>
        </w:rPr>
        <w:t>Barkhof</w:t>
      </w:r>
      <w:proofErr w:type="spellEnd"/>
      <w:r w:rsidR="003C367D" w:rsidRPr="003C367D">
        <w:rPr>
          <w:rFonts w:ascii="Times New Roman" w:hAnsi="Times New Roman" w:cs="Times New Roman"/>
        </w:rPr>
        <w:t xml:space="preserve"> F, et al. Two Randomized Phase 3 Studies of Aducanumab in Early Alzheimer’s Disease. </w:t>
      </w:r>
      <w:r w:rsidR="003C367D" w:rsidRPr="003C367D">
        <w:rPr>
          <w:rFonts w:ascii="Times New Roman" w:hAnsi="Times New Roman" w:cs="Times New Roman"/>
          <w:i/>
          <w:iCs/>
        </w:rPr>
        <w:t xml:space="preserve">J </w:t>
      </w:r>
      <w:proofErr w:type="spellStart"/>
      <w:r w:rsidR="003C367D" w:rsidRPr="003C367D">
        <w:rPr>
          <w:rFonts w:ascii="Times New Roman" w:hAnsi="Times New Roman" w:cs="Times New Roman"/>
          <w:i/>
          <w:iCs/>
        </w:rPr>
        <w:t>Prev</w:t>
      </w:r>
      <w:proofErr w:type="spellEnd"/>
      <w:r w:rsidR="003C367D" w:rsidRPr="003C367D">
        <w:rPr>
          <w:rFonts w:ascii="Times New Roman" w:hAnsi="Times New Roman" w:cs="Times New Roman"/>
          <w:i/>
          <w:iCs/>
        </w:rPr>
        <w:t xml:space="preserve"> </w:t>
      </w:r>
      <w:proofErr w:type="spellStart"/>
      <w:r w:rsidR="003C367D" w:rsidRPr="003C367D">
        <w:rPr>
          <w:rFonts w:ascii="Times New Roman" w:hAnsi="Times New Roman" w:cs="Times New Roman"/>
          <w:i/>
          <w:iCs/>
        </w:rPr>
        <w:t>Alzheimers</w:t>
      </w:r>
      <w:proofErr w:type="spellEnd"/>
      <w:r w:rsidR="003C367D" w:rsidRPr="003C367D">
        <w:rPr>
          <w:rFonts w:ascii="Times New Roman" w:hAnsi="Times New Roman" w:cs="Times New Roman"/>
          <w:i/>
          <w:iCs/>
        </w:rPr>
        <w:t xml:space="preserve"> Dis</w:t>
      </w:r>
      <w:r w:rsidR="003C367D" w:rsidRPr="003C367D">
        <w:rPr>
          <w:rFonts w:ascii="Times New Roman" w:hAnsi="Times New Roman" w:cs="Times New Roman"/>
        </w:rPr>
        <w:t xml:space="preserve"> 2022; 9: 197–210.</w:t>
      </w:r>
    </w:p>
    <w:p w14:paraId="24B456EF"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2. </w:t>
      </w:r>
      <w:r w:rsidRPr="003C367D">
        <w:rPr>
          <w:rFonts w:ascii="Times New Roman" w:hAnsi="Times New Roman" w:cs="Times New Roman"/>
        </w:rPr>
        <w:tab/>
      </w:r>
      <w:proofErr w:type="spellStart"/>
      <w:r w:rsidRPr="003C367D">
        <w:rPr>
          <w:rFonts w:ascii="Times New Roman" w:hAnsi="Times New Roman" w:cs="Times New Roman"/>
        </w:rPr>
        <w:t>Ostrowitzki</w:t>
      </w:r>
      <w:proofErr w:type="spellEnd"/>
      <w:r w:rsidRPr="003C367D">
        <w:rPr>
          <w:rFonts w:ascii="Times New Roman" w:hAnsi="Times New Roman" w:cs="Times New Roman"/>
        </w:rPr>
        <w:t xml:space="preserve"> S, </w:t>
      </w:r>
      <w:proofErr w:type="spellStart"/>
      <w:r w:rsidRPr="003C367D">
        <w:rPr>
          <w:rFonts w:ascii="Times New Roman" w:hAnsi="Times New Roman" w:cs="Times New Roman"/>
        </w:rPr>
        <w:t>Lasser</w:t>
      </w:r>
      <w:proofErr w:type="spellEnd"/>
      <w:r w:rsidRPr="003C367D">
        <w:rPr>
          <w:rFonts w:ascii="Times New Roman" w:hAnsi="Times New Roman" w:cs="Times New Roman"/>
        </w:rPr>
        <w:t xml:space="preserve"> RA, </w:t>
      </w:r>
      <w:proofErr w:type="spellStart"/>
      <w:r w:rsidRPr="003C367D">
        <w:rPr>
          <w:rFonts w:ascii="Times New Roman" w:hAnsi="Times New Roman" w:cs="Times New Roman"/>
        </w:rPr>
        <w:t>Dorflinger</w:t>
      </w:r>
      <w:proofErr w:type="spellEnd"/>
      <w:r w:rsidRPr="003C367D">
        <w:rPr>
          <w:rFonts w:ascii="Times New Roman" w:hAnsi="Times New Roman" w:cs="Times New Roman"/>
        </w:rPr>
        <w:t xml:space="preserve"> E, et al. A phase III randomized trial of gantenerumab in prodromal Alzheimer’s disease. </w:t>
      </w:r>
      <w:proofErr w:type="spellStart"/>
      <w:r w:rsidRPr="003C367D">
        <w:rPr>
          <w:rFonts w:ascii="Times New Roman" w:hAnsi="Times New Roman" w:cs="Times New Roman"/>
          <w:i/>
          <w:iCs/>
        </w:rPr>
        <w:t>Alzheimers</w:t>
      </w:r>
      <w:proofErr w:type="spellEnd"/>
      <w:r w:rsidRPr="003C367D">
        <w:rPr>
          <w:rFonts w:ascii="Times New Roman" w:hAnsi="Times New Roman" w:cs="Times New Roman"/>
          <w:i/>
          <w:iCs/>
        </w:rPr>
        <w:t xml:space="preserve"> Res </w:t>
      </w:r>
      <w:proofErr w:type="spellStart"/>
      <w:r w:rsidRPr="003C367D">
        <w:rPr>
          <w:rFonts w:ascii="Times New Roman" w:hAnsi="Times New Roman" w:cs="Times New Roman"/>
          <w:i/>
          <w:iCs/>
        </w:rPr>
        <w:t>Ther</w:t>
      </w:r>
      <w:proofErr w:type="spellEnd"/>
      <w:r w:rsidRPr="003C367D">
        <w:rPr>
          <w:rFonts w:ascii="Times New Roman" w:hAnsi="Times New Roman" w:cs="Times New Roman"/>
        </w:rPr>
        <w:t xml:space="preserve"> 2017; 9: 95.</w:t>
      </w:r>
    </w:p>
    <w:p w14:paraId="3577CCCA"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3. </w:t>
      </w:r>
      <w:r w:rsidRPr="003C367D">
        <w:rPr>
          <w:rFonts w:ascii="Times New Roman" w:hAnsi="Times New Roman" w:cs="Times New Roman"/>
        </w:rPr>
        <w:tab/>
      </w:r>
      <w:proofErr w:type="spellStart"/>
      <w:r w:rsidRPr="003C367D">
        <w:rPr>
          <w:rFonts w:ascii="Times New Roman" w:hAnsi="Times New Roman" w:cs="Times New Roman"/>
        </w:rPr>
        <w:t>Gribkoff</w:t>
      </w:r>
      <w:proofErr w:type="spellEnd"/>
      <w:r w:rsidRPr="003C367D">
        <w:rPr>
          <w:rFonts w:ascii="Times New Roman" w:hAnsi="Times New Roman" w:cs="Times New Roman"/>
        </w:rPr>
        <w:t xml:space="preserve"> VK, Kaczmarek LK. The need for new approaches in CNS drug discovery: Why drugs </w:t>
      </w:r>
      <w:proofErr w:type="gramStart"/>
      <w:r w:rsidRPr="003C367D">
        <w:rPr>
          <w:rFonts w:ascii="Times New Roman" w:hAnsi="Times New Roman" w:cs="Times New Roman"/>
        </w:rPr>
        <w:t>have</w:t>
      </w:r>
      <w:proofErr w:type="gramEnd"/>
      <w:r w:rsidRPr="003C367D">
        <w:rPr>
          <w:rFonts w:ascii="Times New Roman" w:hAnsi="Times New Roman" w:cs="Times New Roman"/>
        </w:rPr>
        <w:t xml:space="preserve"> failed, and what can be done to improve outcomes. </w:t>
      </w:r>
      <w:r w:rsidRPr="003C367D">
        <w:rPr>
          <w:rFonts w:ascii="Times New Roman" w:hAnsi="Times New Roman" w:cs="Times New Roman"/>
          <w:i/>
          <w:iCs/>
        </w:rPr>
        <w:t>Neuropharmacology</w:t>
      </w:r>
      <w:r w:rsidRPr="003C367D">
        <w:rPr>
          <w:rFonts w:ascii="Times New Roman" w:hAnsi="Times New Roman" w:cs="Times New Roman"/>
        </w:rPr>
        <w:t xml:space="preserve"> 2017; 120: 11–19.</w:t>
      </w:r>
    </w:p>
    <w:p w14:paraId="4FF8438A"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4. </w:t>
      </w:r>
      <w:r w:rsidRPr="003C367D">
        <w:rPr>
          <w:rFonts w:ascii="Times New Roman" w:hAnsi="Times New Roman" w:cs="Times New Roman"/>
        </w:rPr>
        <w:tab/>
        <w:t xml:space="preserve">Fox RJ, </w:t>
      </w:r>
      <w:proofErr w:type="spellStart"/>
      <w:r w:rsidRPr="003C367D">
        <w:rPr>
          <w:rFonts w:ascii="Times New Roman" w:hAnsi="Times New Roman" w:cs="Times New Roman"/>
        </w:rPr>
        <w:t>Chataway</w:t>
      </w:r>
      <w:proofErr w:type="spellEnd"/>
      <w:r w:rsidRPr="003C367D">
        <w:rPr>
          <w:rFonts w:ascii="Times New Roman" w:hAnsi="Times New Roman" w:cs="Times New Roman"/>
        </w:rPr>
        <w:t xml:space="preserve"> J. Advancing Trial Design in Progressive Multiple Sclerosis. </w:t>
      </w:r>
      <w:proofErr w:type="spellStart"/>
      <w:r w:rsidRPr="003C367D">
        <w:rPr>
          <w:rFonts w:ascii="Times New Roman" w:hAnsi="Times New Roman" w:cs="Times New Roman"/>
          <w:i/>
          <w:iCs/>
        </w:rPr>
        <w:t>Mult</w:t>
      </w:r>
      <w:proofErr w:type="spellEnd"/>
      <w:r w:rsidRPr="003C367D">
        <w:rPr>
          <w:rFonts w:ascii="Times New Roman" w:hAnsi="Times New Roman" w:cs="Times New Roman"/>
          <w:i/>
          <w:iCs/>
        </w:rPr>
        <w:t xml:space="preserve"> </w:t>
      </w:r>
      <w:proofErr w:type="spellStart"/>
      <w:r w:rsidRPr="003C367D">
        <w:rPr>
          <w:rFonts w:ascii="Times New Roman" w:hAnsi="Times New Roman" w:cs="Times New Roman"/>
          <w:i/>
          <w:iCs/>
        </w:rPr>
        <w:t>Scler</w:t>
      </w:r>
      <w:proofErr w:type="spellEnd"/>
      <w:r w:rsidRPr="003C367D">
        <w:rPr>
          <w:rFonts w:ascii="Times New Roman" w:hAnsi="Times New Roman" w:cs="Times New Roman"/>
        </w:rPr>
        <w:t xml:space="preserve"> 2017; 23: 1573–1578.</w:t>
      </w:r>
    </w:p>
    <w:p w14:paraId="0243DD07"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5. </w:t>
      </w:r>
      <w:r w:rsidRPr="003C367D">
        <w:rPr>
          <w:rFonts w:ascii="Times New Roman" w:hAnsi="Times New Roman" w:cs="Times New Roman"/>
        </w:rPr>
        <w:tab/>
        <w:t xml:space="preserve">Cummings J. Lessons Learned from Alzheimer Disease: Clinical Trials with Negative Outcomes. </w:t>
      </w:r>
      <w:r w:rsidRPr="003C367D">
        <w:rPr>
          <w:rFonts w:ascii="Times New Roman" w:hAnsi="Times New Roman" w:cs="Times New Roman"/>
          <w:i/>
          <w:iCs/>
        </w:rPr>
        <w:t xml:space="preserve">Clin </w:t>
      </w:r>
      <w:proofErr w:type="spellStart"/>
      <w:r w:rsidRPr="003C367D">
        <w:rPr>
          <w:rFonts w:ascii="Times New Roman" w:hAnsi="Times New Roman" w:cs="Times New Roman"/>
          <w:i/>
          <w:iCs/>
        </w:rPr>
        <w:t>Transl</w:t>
      </w:r>
      <w:proofErr w:type="spellEnd"/>
      <w:r w:rsidRPr="003C367D">
        <w:rPr>
          <w:rFonts w:ascii="Times New Roman" w:hAnsi="Times New Roman" w:cs="Times New Roman"/>
          <w:i/>
          <w:iCs/>
        </w:rPr>
        <w:t xml:space="preserve"> Sci</w:t>
      </w:r>
      <w:r w:rsidRPr="003C367D">
        <w:rPr>
          <w:rFonts w:ascii="Times New Roman" w:hAnsi="Times New Roman" w:cs="Times New Roman"/>
        </w:rPr>
        <w:t xml:space="preserve"> 2018; 11: 147–152.</w:t>
      </w:r>
    </w:p>
    <w:p w14:paraId="00830B7F"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6. </w:t>
      </w:r>
      <w:r w:rsidRPr="003C367D">
        <w:rPr>
          <w:rFonts w:ascii="Times New Roman" w:hAnsi="Times New Roman" w:cs="Times New Roman"/>
        </w:rPr>
        <w:tab/>
      </w:r>
      <w:proofErr w:type="spellStart"/>
      <w:r w:rsidRPr="003C367D">
        <w:rPr>
          <w:rFonts w:ascii="Times New Roman" w:hAnsi="Times New Roman" w:cs="Times New Roman"/>
        </w:rPr>
        <w:t>Ontaneda</w:t>
      </w:r>
      <w:proofErr w:type="spellEnd"/>
      <w:r w:rsidRPr="003C367D">
        <w:rPr>
          <w:rFonts w:ascii="Times New Roman" w:hAnsi="Times New Roman" w:cs="Times New Roman"/>
        </w:rPr>
        <w:t xml:space="preserve"> D, Fox RJ, </w:t>
      </w:r>
      <w:proofErr w:type="spellStart"/>
      <w:r w:rsidRPr="003C367D">
        <w:rPr>
          <w:rFonts w:ascii="Times New Roman" w:hAnsi="Times New Roman" w:cs="Times New Roman"/>
        </w:rPr>
        <w:t>Chataway</w:t>
      </w:r>
      <w:proofErr w:type="spellEnd"/>
      <w:r w:rsidRPr="003C367D">
        <w:rPr>
          <w:rFonts w:ascii="Times New Roman" w:hAnsi="Times New Roman" w:cs="Times New Roman"/>
        </w:rPr>
        <w:t xml:space="preserve"> J. Clinical trials in progressive multiple sclerosis: lessons learned and future perspectives. </w:t>
      </w:r>
      <w:r w:rsidRPr="003C367D">
        <w:rPr>
          <w:rFonts w:ascii="Times New Roman" w:hAnsi="Times New Roman" w:cs="Times New Roman"/>
          <w:i/>
          <w:iCs/>
        </w:rPr>
        <w:t>Lancet Neurol</w:t>
      </w:r>
      <w:r w:rsidRPr="003C367D">
        <w:rPr>
          <w:rFonts w:ascii="Times New Roman" w:hAnsi="Times New Roman" w:cs="Times New Roman"/>
        </w:rPr>
        <w:t xml:space="preserve"> 2015; 14: 208–223.</w:t>
      </w:r>
    </w:p>
    <w:p w14:paraId="3E5CB239" w14:textId="77777777" w:rsidR="003C367D" w:rsidRPr="003C367D" w:rsidRDefault="003C367D" w:rsidP="003C367D">
      <w:pPr>
        <w:pStyle w:val="Bibliography"/>
        <w:rPr>
          <w:rFonts w:ascii="Times New Roman" w:hAnsi="Times New Roman" w:cs="Times New Roman"/>
        </w:rPr>
      </w:pPr>
      <w:r w:rsidRPr="003C367D">
        <w:rPr>
          <w:rFonts w:ascii="Times New Roman" w:hAnsi="Times New Roman" w:cs="Times New Roman"/>
        </w:rPr>
        <w:t xml:space="preserve">7. </w:t>
      </w:r>
      <w:r w:rsidRPr="003C367D">
        <w:rPr>
          <w:rFonts w:ascii="Times New Roman" w:hAnsi="Times New Roman" w:cs="Times New Roman"/>
        </w:rPr>
        <w:tab/>
      </w:r>
      <w:proofErr w:type="spellStart"/>
      <w:r w:rsidRPr="003C367D">
        <w:rPr>
          <w:rFonts w:ascii="Times New Roman" w:hAnsi="Times New Roman" w:cs="Times New Roman"/>
        </w:rPr>
        <w:t>Mitsumoto</w:t>
      </w:r>
      <w:proofErr w:type="spellEnd"/>
      <w:r w:rsidRPr="003C367D">
        <w:rPr>
          <w:rFonts w:ascii="Times New Roman" w:hAnsi="Times New Roman" w:cs="Times New Roman"/>
        </w:rPr>
        <w:t xml:space="preserve"> H, Brooks BR, </w:t>
      </w:r>
      <w:proofErr w:type="spellStart"/>
      <w:r w:rsidRPr="003C367D">
        <w:rPr>
          <w:rFonts w:ascii="Times New Roman" w:hAnsi="Times New Roman" w:cs="Times New Roman"/>
        </w:rPr>
        <w:t>Silani</w:t>
      </w:r>
      <w:proofErr w:type="spellEnd"/>
      <w:r w:rsidRPr="003C367D">
        <w:rPr>
          <w:rFonts w:ascii="Times New Roman" w:hAnsi="Times New Roman" w:cs="Times New Roman"/>
        </w:rPr>
        <w:t xml:space="preserve"> V. Clinical trials in amyotrophic lateral sclerosis: why so many negative trials and how can trials be improved? </w:t>
      </w:r>
      <w:r w:rsidRPr="003C367D">
        <w:rPr>
          <w:rFonts w:ascii="Times New Roman" w:hAnsi="Times New Roman" w:cs="Times New Roman"/>
          <w:i/>
          <w:iCs/>
        </w:rPr>
        <w:t>Lancet Neurol</w:t>
      </w:r>
      <w:r w:rsidRPr="003C367D">
        <w:rPr>
          <w:rFonts w:ascii="Times New Roman" w:hAnsi="Times New Roman" w:cs="Times New Roman"/>
        </w:rPr>
        <w:t xml:space="preserve"> 2014; 13: 1127–1138.</w:t>
      </w:r>
    </w:p>
    <w:p w14:paraId="4A1D54C4" w14:textId="47BD9868"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666F122F" w14:textId="77777777" w:rsidR="009F0F87" w:rsidRDefault="009F0F87" w:rsidP="008B12F2"/>
    <w:p w14:paraId="43AC370E" w14:textId="77777777" w:rsidR="009F0F87" w:rsidRDefault="009F0F87" w:rsidP="008B12F2"/>
    <w:p w14:paraId="67ED3224" w14:textId="77777777" w:rsidR="00FD67F9" w:rsidRDefault="00FD67F9" w:rsidP="008B12F2"/>
    <w:p w14:paraId="2B810D2A" w14:textId="77777777" w:rsidR="00FD67F9" w:rsidRDefault="00FD67F9" w:rsidP="008B12F2"/>
    <w:p w14:paraId="69164645" w14:textId="77777777" w:rsidR="00FD67F9" w:rsidRDefault="00FD67F9" w:rsidP="008B12F2"/>
    <w:p w14:paraId="16F481C2" w14:textId="77777777" w:rsidR="00FD67F9" w:rsidRDefault="00FD67F9" w:rsidP="008B12F2"/>
    <w:p w14:paraId="788C9160" w14:textId="77777777" w:rsidR="00FD67F9" w:rsidRDefault="00FD67F9" w:rsidP="008B12F2"/>
    <w:p w14:paraId="15152CBB" w14:textId="77777777" w:rsidR="004D61F4" w:rsidRDefault="004D61F4" w:rsidP="008B12F2"/>
    <w:p w14:paraId="0819EFBC" w14:textId="77777777" w:rsidR="00AD5182" w:rsidRDefault="00AD5182"/>
    <w:sectPr w:rsidR="00AD5182" w:rsidSect="003C291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6-30T17:44:00Z" w:initials="HMMM">
    <w:p w14:paraId="7D748170" w14:textId="04A084D1" w:rsidR="00101796" w:rsidRPr="007F5C6F" w:rsidRDefault="00101796" w:rsidP="007F5C6F">
      <w:pPr>
        <w:shd w:val="clear" w:color="auto" w:fill="FFFFFF"/>
        <w:textAlignment w:val="baseline"/>
        <w:rPr>
          <w:rFonts w:ascii="Segoe UI" w:hAnsi="Segoe UI" w:cs="Segoe UI"/>
          <w:color w:val="000000"/>
          <w:sz w:val="23"/>
          <w:szCs w:val="23"/>
        </w:rPr>
      </w:pPr>
      <w:r>
        <w:rPr>
          <w:rStyle w:val="CommentReference"/>
        </w:rPr>
        <w:annotationRef/>
      </w:r>
      <w:r w:rsidRPr="00101796">
        <w:rPr>
          <w:rFonts w:ascii="Segoe UI" w:hAnsi="Segoe UI" w:cs="Segoe UI"/>
          <w:color w:val="000000"/>
          <w:sz w:val="23"/>
          <w:szCs w:val="23"/>
        </w:rPr>
        <w:t xml:space="preserve">do u know: for bypass vs. </w:t>
      </w:r>
      <w:proofErr w:type="spellStart"/>
      <w:r w:rsidR="00D17A10">
        <w:rPr>
          <w:rFonts w:ascii="Segoe UI" w:hAnsi="Segoe UI" w:cs="Segoe UI"/>
          <w:color w:val="000000"/>
          <w:sz w:val="23"/>
          <w:szCs w:val="23"/>
        </w:rPr>
        <w:t>non</w:t>
      </w:r>
      <w:r w:rsidRPr="00101796">
        <w:rPr>
          <w:rFonts w:ascii="Segoe UI" w:hAnsi="Segoe UI" w:cs="Segoe UI"/>
          <w:color w:val="000000"/>
          <w:sz w:val="23"/>
          <w:szCs w:val="23"/>
        </w:rPr>
        <w:t>bypass</w:t>
      </w:r>
      <w:proofErr w:type="spellEnd"/>
      <w:r w:rsidRPr="00101796">
        <w:rPr>
          <w:rFonts w:ascii="Segoe UI" w:hAnsi="Segoe UI" w:cs="Segoe UI"/>
          <w:color w:val="000000"/>
          <w:sz w:val="23"/>
          <w:szCs w:val="23"/>
        </w:rPr>
        <w:t xml:space="preserve">, what was the </w:t>
      </w:r>
      <w:r w:rsidR="00D17A10" w:rsidRPr="00101796">
        <w:rPr>
          <w:rFonts w:ascii="Segoe UI" w:hAnsi="Segoe UI" w:cs="Segoe UI"/>
          <w:color w:val="000000"/>
          <w:sz w:val="23"/>
          <w:szCs w:val="23"/>
        </w:rPr>
        <w:t>probability</w:t>
      </w:r>
      <w:r w:rsidRPr="00101796">
        <w:rPr>
          <w:rFonts w:ascii="Segoe UI" w:hAnsi="Segoe UI" w:cs="Segoe UI"/>
          <w:color w:val="000000"/>
          <w:sz w:val="23"/>
          <w:szCs w:val="23"/>
        </w:rPr>
        <w:t xml:space="preserve"> of FDA approval w/in - say- 2 years? that would add something!</w:t>
      </w:r>
    </w:p>
  </w:comment>
  <w:comment w:id="1" w:author="Hannah Marie Moyer, Ms" w:date="2023-07-01T11:40:00Z" w:initials="HMMM">
    <w:p w14:paraId="6F899BBC" w14:textId="17F2BCD2" w:rsidR="00F041DF" w:rsidRDefault="00F041DF">
      <w:pPr>
        <w:pStyle w:val="CommentText"/>
      </w:pPr>
      <w:r>
        <w:rPr>
          <w:rStyle w:val="CommentReference"/>
        </w:rPr>
        <w:annotationRef/>
      </w:r>
      <w:r w:rsidR="00BF0C29">
        <w:t xml:space="preserve"> </w:t>
      </w:r>
      <w:r>
        <w:t>this is going to take a bit of time / a RA</w:t>
      </w:r>
      <w:r w:rsidR="005B6E76">
        <w:t>’s work</w:t>
      </w:r>
      <w:r>
        <w:t xml:space="preserve"> for a week. Want to do that?</w:t>
      </w:r>
    </w:p>
  </w:comment>
  <w:comment w:id="2" w:author="Hannah Marie Moyer, Ms" w:date="2023-06-28T15:33:00Z" w:initials="HMMM">
    <w:p w14:paraId="65A84D52" w14:textId="5A84C791" w:rsidR="00E9003D" w:rsidRDefault="0082145F" w:rsidP="007F09AF">
      <w:pPr>
        <w:pStyle w:val="CommentText"/>
      </w:pPr>
      <w:r>
        <w:rPr>
          <w:rStyle w:val="CommentReference"/>
        </w:rPr>
        <w:annotationRef/>
      </w:r>
      <w:r w:rsidR="007B3BC9">
        <w:t>JK-</w:t>
      </w:r>
      <w:r w:rsidR="00047CA3">
        <w:t>Y</w:t>
      </w:r>
      <w:r w:rsidR="002D6F4B">
        <w:t xml:space="preserve">ou don’t think we need to explain the </w:t>
      </w:r>
      <w:r w:rsidR="00B33005">
        <w:t xml:space="preserve">purpose of </w:t>
      </w:r>
      <w:r w:rsidR="002D6F4B">
        <w:t xml:space="preserve">different phases? Reviewers asked for this last </w:t>
      </w:r>
      <w:proofErr w:type="gramStart"/>
      <w:r w:rsidR="002D6F4B">
        <w:t>time?</w:t>
      </w:r>
      <w:proofErr w:type="gramEnd"/>
    </w:p>
    <w:p w14:paraId="6CE2E92A" w14:textId="77777777" w:rsidR="00047CA3" w:rsidRDefault="00047CA3" w:rsidP="007F09AF">
      <w:pPr>
        <w:pStyle w:val="CommentText"/>
      </w:pPr>
    </w:p>
    <w:p w14:paraId="35820E5D" w14:textId="556B55B8" w:rsidR="00047CA3" w:rsidRPr="007F09AF" w:rsidRDefault="00D66E0C" w:rsidP="007F09AF">
      <w:pPr>
        <w:pStyle w:val="CommentText"/>
      </w:pPr>
      <w:r>
        <w:t>JK-</w:t>
      </w:r>
      <w:r w:rsidR="00047CA3">
        <w:t xml:space="preserve">Want to use phase 2 bypass not </w:t>
      </w:r>
      <w:r w:rsidR="00534215">
        <w:t>P</w:t>
      </w:r>
      <w:r w:rsidR="00233ABB">
        <w:t>2</w:t>
      </w:r>
      <w:r w:rsidR="00047CA3">
        <w:t xml:space="preserve"> </w:t>
      </w:r>
      <w:proofErr w:type="gramStart"/>
      <w:r w:rsidR="00047CA3">
        <w:t>bypass?</w:t>
      </w:r>
      <w:r w:rsidR="00534215">
        <w:t>—</w:t>
      </w:r>
      <w:proofErr w:type="gramEnd"/>
      <w:r w:rsidR="00534215">
        <w:t>I changed this in manuscript</w:t>
      </w:r>
    </w:p>
  </w:comment>
  <w:comment w:id="92" w:author="Hannah Marie Moyer, Ms" w:date="2023-06-30T20:09:00Z" w:initials="HMMM">
    <w:p w14:paraId="22A7D111" w14:textId="77777777" w:rsidR="002D6F4B" w:rsidRDefault="002D6F4B">
      <w:pPr>
        <w:pStyle w:val="CommentText"/>
      </w:pPr>
      <w:r>
        <w:rPr>
          <w:rStyle w:val="CommentReference"/>
        </w:rPr>
        <w:annotationRef/>
      </w:r>
      <w:r>
        <w:t>Not true</w:t>
      </w:r>
    </w:p>
    <w:p w14:paraId="04544D60" w14:textId="390F7FD5" w:rsidR="002D6F4B" w:rsidRDefault="002D6F4B">
      <w:pPr>
        <w:pStyle w:val="CommentText"/>
      </w:pPr>
    </w:p>
  </w:comment>
  <w:comment w:id="118" w:author="Hannah Marie Moyer, Ms" w:date="2023-07-01T20:26:00Z" w:initials="HMMM">
    <w:p w14:paraId="45D5D65E" w14:textId="0334627C" w:rsidR="00D8469F" w:rsidRDefault="00D8469F">
      <w:pPr>
        <w:pStyle w:val="CommentText"/>
      </w:pPr>
      <w:r>
        <w:rPr>
          <w:rStyle w:val="CommentReference"/>
        </w:rPr>
        <w:annotationRef/>
      </w:r>
      <w:r>
        <w:t>HM- Find citation in printed papers</w:t>
      </w:r>
    </w:p>
  </w:comment>
  <w:comment w:id="244" w:author="Hannah Marie Moyer, Ms" w:date="2023-07-01T15:25:00Z" w:initials="HMMM">
    <w:p w14:paraId="528EB4CC" w14:textId="3E05E289" w:rsidR="008E4AEA" w:rsidRDefault="008E4AEA" w:rsidP="008E4AEA">
      <w:pPr>
        <w:pStyle w:val="CommentText"/>
      </w:pPr>
      <w:r>
        <w:rPr>
          <w:rStyle w:val="CommentReference"/>
        </w:rPr>
        <w:annotationRef/>
      </w:r>
      <w:r>
        <w:t xml:space="preserve">JK- I think it is important to talk about controversy about how much evidence </w:t>
      </w:r>
      <w:r w:rsidR="00EB50A7">
        <w:t>should be</w:t>
      </w:r>
      <w:r>
        <w:t xml:space="preserve"> available before p3 trials. This is what all of the papers I read are talking about </w:t>
      </w:r>
      <w:proofErr w:type="spellStart"/>
      <w:proofErr w:type="gramStart"/>
      <w:r>
        <w:t>ie</w:t>
      </w:r>
      <w:proofErr w:type="spellEnd"/>
      <w:proofErr w:type="gramEnd"/>
      <w:r>
        <w:t xml:space="preserve"> is proof of concept enough or do we need to use clinical endpoints? </w:t>
      </w:r>
    </w:p>
    <w:p w14:paraId="47BAE394" w14:textId="77777777" w:rsidR="008E4AEA" w:rsidRDefault="008E4AEA" w:rsidP="008E4AEA">
      <w:pPr>
        <w:pStyle w:val="CommentText"/>
      </w:pPr>
      <w:r>
        <w:t xml:space="preserve">This seems to me like a big part of what we are adding to the discussion. </w:t>
      </w:r>
    </w:p>
  </w:comment>
  <w:comment w:id="340" w:author="Jonathan Kimmelman, Dr." w:date="2023-06-30T15:36:00Z" w:initials="JKD">
    <w:p w14:paraId="759A29E3" w14:textId="77777777" w:rsidR="004571AC" w:rsidRDefault="004571AC" w:rsidP="00CD6B3C">
      <w:r>
        <w:rPr>
          <w:rStyle w:val="CommentReference"/>
        </w:rPr>
        <w:annotationRef/>
      </w:r>
      <w:r>
        <w:rPr>
          <w:rFonts w:asciiTheme="minorHAnsi" w:eastAsiaTheme="minorHAnsi" w:hAnsiTheme="minorHAnsi" w:cstheme="minorBidi"/>
          <w:color w:val="000000"/>
          <w:sz w:val="20"/>
          <w:szCs w:val="20"/>
        </w:rPr>
        <w:t>this is a mundane quote. why use quotes?</w:t>
      </w:r>
    </w:p>
  </w:comment>
  <w:comment w:id="350" w:author="Jonathan Kimmelman, Dr." w:date="2023-06-30T15:37:00Z" w:initials="JKD">
    <w:p w14:paraId="1D25BDA0" w14:textId="77777777" w:rsidR="004571AC" w:rsidRDefault="004571AC" w:rsidP="00780EBD">
      <w:r>
        <w:rPr>
          <w:rStyle w:val="CommentReference"/>
        </w:rPr>
        <w:annotationRef/>
      </w:r>
      <w:r>
        <w:rPr>
          <w:rFonts w:asciiTheme="minorHAnsi" w:eastAsiaTheme="minorHAnsi" w:hAnsiTheme="minorHAnsi" w:cstheme="minorBidi"/>
          <w:color w:val="000000"/>
          <w:sz w:val="20"/>
          <w:szCs w:val="20"/>
        </w:rPr>
        <w:t>passive</w:t>
      </w:r>
    </w:p>
  </w:comment>
  <w:comment w:id="351" w:author="Jonathan Kimmelman, Dr." w:date="2023-06-30T15:37:00Z" w:initials="JKD">
    <w:p w14:paraId="283669E5" w14:textId="77777777" w:rsidR="004571AC" w:rsidRDefault="004571AC" w:rsidP="00B55F68">
      <w:r>
        <w:rPr>
          <w:rStyle w:val="CommentReference"/>
        </w:rPr>
        <w:annotationRef/>
      </w:r>
      <w:r>
        <w:rPr>
          <w:rFonts w:asciiTheme="minorHAnsi" w:eastAsiaTheme="minorHAnsi" w:hAnsiTheme="minorHAnsi" w:cstheme="minorBidi"/>
          <w:color w:val="000000"/>
          <w:sz w:val="20"/>
          <w:szCs w:val="20"/>
        </w:rPr>
        <w:t>also passive!</w:t>
      </w:r>
    </w:p>
  </w:comment>
  <w:comment w:id="370" w:author="Jonathan Kimmelman, Dr." w:date="2023-06-30T15:37:00Z" w:initials="JKD">
    <w:p w14:paraId="14291D77" w14:textId="77777777" w:rsidR="004571AC" w:rsidRDefault="004571AC" w:rsidP="00740490">
      <w:r>
        <w:rPr>
          <w:rStyle w:val="CommentReference"/>
        </w:rPr>
        <w:annotationRef/>
      </w:r>
      <w:r>
        <w:rPr>
          <w:rFonts w:asciiTheme="minorHAnsi" w:eastAsiaTheme="minorHAnsi" w:hAnsiTheme="minorHAnsi" w:cstheme="minorBidi"/>
          <w:color w:val="000000"/>
          <w:sz w:val="20"/>
          <w:szCs w:val="20"/>
        </w:rPr>
        <w:t>no. here maybe passive is fine.</w:t>
      </w:r>
    </w:p>
  </w:comment>
  <w:comment w:id="602" w:author="Jonathan Kimmelman, Dr." w:date="2023-06-30T16:04:00Z" w:initials="JKD">
    <w:p w14:paraId="711E53E3" w14:textId="77777777" w:rsidR="0030763E" w:rsidRDefault="0030763E" w:rsidP="00230233">
      <w:r>
        <w:rPr>
          <w:rStyle w:val="CommentReference"/>
        </w:rPr>
        <w:annotationRef/>
      </w:r>
      <w:r>
        <w:rPr>
          <w:rFonts w:asciiTheme="minorHAnsi" w:eastAsiaTheme="minorHAnsi" w:hAnsiTheme="minorHAnsi" w:cstheme="minorBidi"/>
          <w:color w:val="000000"/>
          <w:sz w:val="20"/>
          <w:szCs w:val="20"/>
        </w:rPr>
        <w:t>??</w:t>
      </w:r>
    </w:p>
  </w:comment>
  <w:comment w:id="630" w:author="Jonathan Kimmelman, Dr." w:date="2023-06-30T16:06:00Z" w:initials="JKD">
    <w:p w14:paraId="4B0A44E6" w14:textId="77777777" w:rsidR="00A457AD" w:rsidRDefault="00A457AD" w:rsidP="000D4D73">
      <w:r>
        <w:rPr>
          <w:rStyle w:val="CommentReference"/>
        </w:rPr>
        <w:annotationRef/>
      </w:r>
      <w:r>
        <w:rPr>
          <w:rFonts w:asciiTheme="minorHAnsi" w:eastAsiaTheme="minorHAnsi" w:hAnsiTheme="minorHAnsi" w:cstheme="minorBidi"/>
          <w:color w:val="000000"/>
          <w:sz w:val="20"/>
          <w:szCs w:val="20"/>
        </w:rPr>
        <w:t>FILL IN</w:t>
      </w:r>
    </w:p>
  </w:comment>
  <w:comment w:id="718" w:author="Hannah Marie Moyer, Ms" w:date="2023-06-30T20:57:00Z" w:initials="HMMM">
    <w:p w14:paraId="5F664348" w14:textId="1987C304" w:rsidR="00D726AA" w:rsidRDefault="00D726AA">
      <w:pPr>
        <w:pStyle w:val="CommentText"/>
      </w:pPr>
      <w:r>
        <w:rPr>
          <w:rStyle w:val="CommentReference"/>
        </w:rPr>
        <w:annotationRef/>
      </w:r>
      <w:r w:rsidR="00534215">
        <w:t>JK-</w:t>
      </w:r>
      <w:r>
        <w:t xml:space="preserve">Going in with clear </w:t>
      </w:r>
      <w:r w:rsidR="00EB50A7">
        <w:t>hypothesis</w:t>
      </w:r>
      <w:r>
        <w:t xml:space="preserve"> of</w:t>
      </w:r>
      <w:r w:rsidR="00EB50A7">
        <w:t xml:space="preserve"> the</w:t>
      </w:r>
      <w:r>
        <w:t xml:space="preserve"> result </w:t>
      </w:r>
      <w:r w:rsidR="00534215">
        <w:t xml:space="preserve">is </w:t>
      </w:r>
      <w:r>
        <w:t>that ok?</w:t>
      </w:r>
      <w:r w:rsidR="00EE0496">
        <w:t xml:space="preserve"> Should I make ambivalent? </w:t>
      </w:r>
    </w:p>
  </w:comment>
  <w:comment w:id="751" w:author="Jonathan Kimmelman, Dr." w:date="2023-06-30T16:17:00Z" w:initials="JKD">
    <w:p w14:paraId="76D16C78" w14:textId="77777777" w:rsidR="001F2B78" w:rsidRDefault="001F2B78" w:rsidP="00701D76">
      <w:r>
        <w:rPr>
          <w:rStyle w:val="CommentReference"/>
        </w:rPr>
        <w:annotationRef/>
      </w:r>
      <w:r>
        <w:rPr>
          <w:rFonts w:asciiTheme="minorHAnsi" w:eastAsiaTheme="minorHAnsi" w:hAnsiTheme="minorHAnsi" w:cstheme="minorBidi"/>
          <w:color w:val="000000"/>
          <w:sz w:val="20"/>
          <w:szCs w:val="20"/>
        </w:rPr>
        <w:t>ok reword based on my set up in topic sentence</w:t>
      </w:r>
    </w:p>
  </w:comment>
  <w:comment w:id="889" w:author="Hannah Marie Moyer, Ms" w:date="2023-07-01T22:15:00Z" w:initials="HMMM">
    <w:p w14:paraId="774FD776" w14:textId="77777777" w:rsidR="007905CC" w:rsidRDefault="007905CC" w:rsidP="007905CC">
      <w:pPr>
        <w:rPr>
          <w:lang w:val="en-CA"/>
        </w:rPr>
      </w:pPr>
      <w:r>
        <w:rPr>
          <w:rStyle w:val="CommentReference"/>
        </w:rPr>
        <w:annotationRef/>
      </w:r>
      <w:r>
        <w:rPr>
          <w:lang w:val="en-CA"/>
        </w:rPr>
        <w:t>[I wd add a sentence about one indication area where this is illustrated, to avoid confound explanation (in disease x, bypass is common. Also in disease x, failure is common because disease not understood. Therefor bypass has no relationship w bypass]</w:t>
      </w:r>
    </w:p>
    <w:p w14:paraId="4D09CBF1" w14:textId="092DC023" w:rsidR="007905CC" w:rsidRDefault="007905CC" w:rsidP="007905CC">
      <w:pPr>
        <w:rPr>
          <w:u w:val="single"/>
          <w:lang w:val="en-CA"/>
        </w:rPr>
      </w:pPr>
    </w:p>
    <w:p w14:paraId="19547666" w14:textId="444A9C5C" w:rsidR="003C367D" w:rsidRPr="007905CC" w:rsidRDefault="003C367D" w:rsidP="007905CC">
      <w:pPr>
        <w:rPr>
          <w:lang w:val="en-CA"/>
        </w:rPr>
      </w:pPr>
      <w:r>
        <w:rPr>
          <w:lang w:val="en-CA"/>
        </w:rPr>
        <w:t>?</w:t>
      </w:r>
    </w:p>
    <w:p w14:paraId="6F01D645" w14:textId="78FDA76F" w:rsidR="007905CC" w:rsidRPr="007905CC" w:rsidRDefault="007905CC" w:rsidP="007905CC">
      <w:pPr>
        <w:rPr>
          <w:lang w:val="en-CA"/>
        </w:rPr>
      </w:pPr>
      <w:r>
        <w:rPr>
          <w:lang w:val="en-CA"/>
        </w:rPr>
        <w:t>JK-</w:t>
      </w:r>
      <w:r w:rsidRPr="007905CC">
        <w:rPr>
          <w:lang w:val="en-CA"/>
        </w:rPr>
        <w:t>Is this what you are saying</w:t>
      </w:r>
      <w:r>
        <w:rPr>
          <w:lang w:val="en-CA"/>
        </w:rPr>
        <w:t>?</w:t>
      </w:r>
    </w:p>
    <w:p w14:paraId="6256E598" w14:textId="34861306" w:rsidR="007905CC" w:rsidRDefault="007905CC" w:rsidP="007905CC">
      <w:pPr>
        <w:pStyle w:val="CommentText"/>
      </w:pPr>
      <w:r w:rsidRPr="007905CC">
        <w:rPr>
          <w:lang w:val="en-CA"/>
        </w:rPr>
        <w:t>Shouldn’t this be in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8170" w15:done="0"/>
  <w15:commentEx w15:paraId="6F899BBC" w15:paraIdParent="7D748170" w15:done="0"/>
  <w15:commentEx w15:paraId="35820E5D" w15:done="0"/>
  <w15:commentEx w15:paraId="04544D60" w15:done="0"/>
  <w15:commentEx w15:paraId="45D5D65E" w15:done="0"/>
  <w15:commentEx w15:paraId="47BAE394" w15:done="0"/>
  <w15:commentEx w15:paraId="759A29E3" w15:done="0"/>
  <w15:commentEx w15:paraId="1D25BDA0" w15:done="0"/>
  <w15:commentEx w15:paraId="283669E5" w15:done="0"/>
  <w15:commentEx w15:paraId="14291D77" w15:done="0"/>
  <w15:commentEx w15:paraId="711E53E3" w15:done="0"/>
  <w15:commentEx w15:paraId="4B0A44E6" w15:done="0"/>
  <w15:commentEx w15:paraId="5F664348" w15:done="0"/>
  <w15:commentEx w15:paraId="76D16C78" w15:done="0"/>
  <w15:commentEx w15:paraId="6256E5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92E0" w16cex:dateUtc="2023-06-30T21:44:00Z"/>
  <w16cex:commentExtensible w16cex:durableId="284A8F44" w16cex:dateUtc="2023-07-01T15:40:00Z"/>
  <w16cex:commentExtensible w16cex:durableId="2846D133" w16cex:dateUtc="2023-06-28T19:33:00Z"/>
  <w16cex:commentExtensible w16cex:durableId="2849B4FA" w16cex:dateUtc="2023-07-01T00:09:00Z"/>
  <w16cex:commentExtensible w16cex:durableId="284B0A8B" w16cex:dateUtc="2023-07-02T00:26:00Z"/>
  <w16cex:commentExtensible w16cex:durableId="284B0FFA" w16cex:dateUtc="2023-07-01T19:25:00Z"/>
  <w16cex:commentExtensible w16cex:durableId="2849750D" w16cex:dateUtc="2023-06-30T19:36:00Z"/>
  <w16cex:commentExtensible w16cex:durableId="2849751D" w16cex:dateUtc="2023-06-30T19:37:00Z"/>
  <w16cex:commentExtensible w16cex:durableId="28497527" w16cex:dateUtc="2023-06-30T19:37:00Z"/>
  <w16cex:commentExtensible w16cex:durableId="28497543" w16cex:dateUtc="2023-06-30T19:37:00Z"/>
  <w16cex:commentExtensible w16cex:durableId="28497B85" w16cex:dateUtc="2023-06-30T20:04:00Z"/>
  <w16cex:commentExtensible w16cex:durableId="28497BEF" w16cex:dateUtc="2023-06-30T20:06:00Z"/>
  <w16cex:commentExtensible w16cex:durableId="2849C03F" w16cex:dateUtc="2023-07-01T00:57:00Z"/>
  <w16cex:commentExtensible w16cex:durableId="28497EA6" w16cex:dateUtc="2023-06-30T20:17:00Z"/>
  <w16cex:commentExtensible w16cex:durableId="284B241B" w16cex:dateUtc="2023-07-02T0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8170" w16cid:durableId="284992E0"/>
  <w16cid:commentId w16cid:paraId="6F899BBC" w16cid:durableId="284A8F44"/>
  <w16cid:commentId w16cid:paraId="35820E5D" w16cid:durableId="2846D133"/>
  <w16cid:commentId w16cid:paraId="04544D60" w16cid:durableId="2849B4FA"/>
  <w16cid:commentId w16cid:paraId="45D5D65E" w16cid:durableId="284B0A8B"/>
  <w16cid:commentId w16cid:paraId="47BAE394" w16cid:durableId="284B0FFA"/>
  <w16cid:commentId w16cid:paraId="759A29E3" w16cid:durableId="2849750D"/>
  <w16cid:commentId w16cid:paraId="1D25BDA0" w16cid:durableId="2849751D"/>
  <w16cid:commentId w16cid:paraId="283669E5" w16cid:durableId="28497527"/>
  <w16cid:commentId w16cid:paraId="14291D77" w16cid:durableId="28497543"/>
  <w16cid:commentId w16cid:paraId="711E53E3" w16cid:durableId="28497B85"/>
  <w16cid:commentId w16cid:paraId="4B0A44E6" w16cid:durableId="28497BEF"/>
  <w16cid:commentId w16cid:paraId="5F664348" w16cid:durableId="2849C03F"/>
  <w16cid:commentId w16cid:paraId="76D16C78" w16cid:durableId="28497EA6"/>
  <w16cid:commentId w16cid:paraId="6256E598" w16cid:durableId="284B2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1726" w14:textId="77777777" w:rsidR="00A449CD" w:rsidRDefault="00A449CD" w:rsidP="00A97588">
      <w:r>
        <w:separator/>
      </w:r>
    </w:p>
  </w:endnote>
  <w:endnote w:type="continuationSeparator" w:id="0">
    <w:p w14:paraId="782E20BD" w14:textId="77777777" w:rsidR="00A449CD" w:rsidRDefault="00A449CD"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EndPr>
      <w:rPr>
        <w:rStyle w:val="PageNumber"/>
      </w:rPr>
    </w:sdtEnd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EndPr>
      <w:rPr>
        <w:rStyle w:val="PageNumber"/>
      </w:rPr>
    </w:sdtEnd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C8B6" w14:textId="77777777" w:rsidR="00A449CD" w:rsidRDefault="00A449CD" w:rsidP="00A97588">
      <w:r>
        <w:separator/>
      </w:r>
    </w:p>
  </w:footnote>
  <w:footnote w:type="continuationSeparator" w:id="0">
    <w:p w14:paraId="68379DA6" w14:textId="77777777" w:rsidR="00A449CD" w:rsidRDefault="00A449CD"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1"/>
  </w:num>
  <w:num w:numId="4">
    <w:abstractNumId w:val="12"/>
  </w:num>
  <w:num w:numId="5">
    <w:abstractNumId w:val="24"/>
  </w:num>
  <w:num w:numId="6">
    <w:abstractNumId w:val="20"/>
  </w:num>
  <w:num w:numId="7">
    <w:abstractNumId w:val="30"/>
  </w:num>
  <w:num w:numId="8">
    <w:abstractNumId w:val="22"/>
  </w:num>
  <w:num w:numId="9">
    <w:abstractNumId w:val="9"/>
  </w:num>
  <w:num w:numId="10">
    <w:abstractNumId w:val="11"/>
  </w:num>
  <w:num w:numId="11">
    <w:abstractNumId w:val="17"/>
  </w:num>
  <w:num w:numId="12">
    <w:abstractNumId w:val="37"/>
  </w:num>
  <w:num w:numId="13">
    <w:abstractNumId w:val="8"/>
  </w:num>
  <w:num w:numId="14">
    <w:abstractNumId w:val="0"/>
  </w:num>
  <w:num w:numId="15">
    <w:abstractNumId w:val="32"/>
  </w:num>
  <w:num w:numId="16">
    <w:abstractNumId w:val="10"/>
  </w:num>
  <w:num w:numId="17">
    <w:abstractNumId w:val="14"/>
  </w:num>
  <w:num w:numId="18">
    <w:abstractNumId w:val="36"/>
  </w:num>
  <w:num w:numId="19">
    <w:abstractNumId w:val="25"/>
  </w:num>
  <w:num w:numId="20">
    <w:abstractNumId w:val="16"/>
  </w:num>
  <w:num w:numId="21">
    <w:abstractNumId w:val="4"/>
  </w:num>
  <w:num w:numId="22">
    <w:abstractNumId w:val="3"/>
  </w:num>
  <w:num w:numId="23">
    <w:abstractNumId w:val="7"/>
  </w:num>
  <w:num w:numId="24">
    <w:abstractNumId w:val="35"/>
  </w:num>
  <w:num w:numId="25">
    <w:abstractNumId w:val="28"/>
  </w:num>
  <w:num w:numId="26">
    <w:abstractNumId w:val="29"/>
  </w:num>
  <w:num w:numId="27">
    <w:abstractNumId w:val="33"/>
  </w:num>
  <w:num w:numId="28">
    <w:abstractNumId w:val="34"/>
  </w:num>
  <w:num w:numId="29">
    <w:abstractNumId w:val="6"/>
  </w:num>
  <w:num w:numId="30">
    <w:abstractNumId w:val="5"/>
  </w:num>
  <w:num w:numId="31">
    <w:abstractNumId w:val="23"/>
  </w:num>
  <w:num w:numId="32">
    <w:abstractNumId w:val="31"/>
  </w:num>
  <w:num w:numId="33">
    <w:abstractNumId w:val="1"/>
  </w:num>
  <w:num w:numId="34">
    <w:abstractNumId w:val="15"/>
  </w:num>
  <w:num w:numId="35">
    <w:abstractNumId w:val="2"/>
  </w:num>
  <w:num w:numId="36">
    <w:abstractNumId w:val="13"/>
  </w:num>
  <w:num w:numId="37">
    <w:abstractNumId w:val="18"/>
  </w:num>
  <w:num w:numId="3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2E53"/>
    <w:rsid w:val="00047CA3"/>
    <w:rsid w:val="00047CE5"/>
    <w:rsid w:val="00054A4C"/>
    <w:rsid w:val="00054BCD"/>
    <w:rsid w:val="00055232"/>
    <w:rsid w:val="00056CC7"/>
    <w:rsid w:val="00064AE4"/>
    <w:rsid w:val="00066A71"/>
    <w:rsid w:val="00066C4A"/>
    <w:rsid w:val="00071C7C"/>
    <w:rsid w:val="00072308"/>
    <w:rsid w:val="000734CD"/>
    <w:rsid w:val="00073549"/>
    <w:rsid w:val="000806A8"/>
    <w:rsid w:val="00085A3D"/>
    <w:rsid w:val="00085D44"/>
    <w:rsid w:val="0008646E"/>
    <w:rsid w:val="00086E48"/>
    <w:rsid w:val="00091305"/>
    <w:rsid w:val="000963C2"/>
    <w:rsid w:val="000A2B63"/>
    <w:rsid w:val="000A6C6F"/>
    <w:rsid w:val="000B3350"/>
    <w:rsid w:val="000B4596"/>
    <w:rsid w:val="000B5075"/>
    <w:rsid w:val="000D09CA"/>
    <w:rsid w:val="000D1F1F"/>
    <w:rsid w:val="000D2011"/>
    <w:rsid w:val="000D256D"/>
    <w:rsid w:val="000D33AD"/>
    <w:rsid w:val="000D6E73"/>
    <w:rsid w:val="000F17C8"/>
    <w:rsid w:val="000F41BE"/>
    <w:rsid w:val="000F6B25"/>
    <w:rsid w:val="00101796"/>
    <w:rsid w:val="001034AE"/>
    <w:rsid w:val="00111F80"/>
    <w:rsid w:val="001163F9"/>
    <w:rsid w:val="0012276F"/>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6FDD"/>
    <w:rsid w:val="00170AFC"/>
    <w:rsid w:val="001732E9"/>
    <w:rsid w:val="00177AC2"/>
    <w:rsid w:val="00180613"/>
    <w:rsid w:val="0018173F"/>
    <w:rsid w:val="00182E79"/>
    <w:rsid w:val="0018482D"/>
    <w:rsid w:val="001849CF"/>
    <w:rsid w:val="00184DC0"/>
    <w:rsid w:val="00184F09"/>
    <w:rsid w:val="00195961"/>
    <w:rsid w:val="00195C93"/>
    <w:rsid w:val="001A1CD7"/>
    <w:rsid w:val="001A2D4B"/>
    <w:rsid w:val="001A42F7"/>
    <w:rsid w:val="001A4C4F"/>
    <w:rsid w:val="001A53C3"/>
    <w:rsid w:val="001B5303"/>
    <w:rsid w:val="001B6715"/>
    <w:rsid w:val="001B7797"/>
    <w:rsid w:val="001C595F"/>
    <w:rsid w:val="001C736A"/>
    <w:rsid w:val="001C7502"/>
    <w:rsid w:val="001D1F6F"/>
    <w:rsid w:val="001D29A2"/>
    <w:rsid w:val="001D7BBF"/>
    <w:rsid w:val="001E195F"/>
    <w:rsid w:val="001E6483"/>
    <w:rsid w:val="001F1D0C"/>
    <w:rsid w:val="001F2585"/>
    <w:rsid w:val="001F2B78"/>
    <w:rsid w:val="001F2C38"/>
    <w:rsid w:val="00210065"/>
    <w:rsid w:val="00211E6F"/>
    <w:rsid w:val="00214845"/>
    <w:rsid w:val="00223F59"/>
    <w:rsid w:val="002312A6"/>
    <w:rsid w:val="00232995"/>
    <w:rsid w:val="00233ABB"/>
    <w:rsid w:val="00241160"/>
    <w:rsid w:val="002455A4"/>
    <w:rsid w:val="002559A7"/>
    <w:rsid w:val="00257B30"/>
    <w:rsid w:val="00261387"/>
    <w:rsid w:val="00262C50"/>
    <w:rsid w:val="00263DC2"/>
    <w:rsid w:val="00263E91"/>
    <w:rsid w:val="002655AF"/>
    <w:rsid w:val="0026623A"/>
    <w:rsid w:val="00267D1F"/>
    <w:rsid w:val="002751EE"/>
    <w:rsid w:val="00281781"/>
    <w:rsid w:val="00282F8E"/>
    <w:rsid w:val="0028490B"/>
    <w:rsid w:val="002849ED"/>
    <w:rsid w:val="002857A1"/>
    <w:rsid w:val="00290099"/>
    <w:rsid w:val="0029281C"/>
    <w:rsid w:val="00296787"/>
    <w:rsid w:val="00296EE7"/>
    <w:rsid w:val="002A0979"/>
    <w:rsid w:val="002A3B1F"/>
    <w:rsid w:val="002A68D4"/>
    <w:rsid w:val="002A6C6A"/>
    <w:rsid w:val="002D6F4B"/>
    <w:rsid w:val="002D7F70"/>
    <w:rsid w:val="002E2E78"/>
    <w:rsid w:val="002E7B8F"/>
    <w:rsid w:val="002F707D"/>
    <w:rsid w:val="002F7895"/>
    <w:rsid w:val="00303BD3"/>
    <w:rsid w:val="0030500B"/>
    <w:rsid w:val="00307550"/>
    <w:rsid w:val="0030763E"/>
    <w:rsid w:val="003241B4"/>
    <w:rsid w:val="00326C64"/>
    <w:rsid w:val="0032729A"/>
    <w:rsid w:val="00333EB9"/>
    <w:rsid w:val="0033434C"/>
    <w:rsid w:val="003347FC"/>
    <w:rsid w:val="00335C56"/>
    <w:rsid w:val="0034486B"/>
    <w:rsid w:val="003504FB"/>
    <w:rsid w:val="00351D51"/>
    <w:rsid w:val="00354A17"/>
    <w:rsid w:val="0035751B"/>
    <w:rsid w:val="00366037"/>
    <w:rsid w:val="00366AC1"/>
    <w:rsid w:val="00370D19"/>
    <w:rsid w:val="003728F8"/>
    <w:rsid w:val="00380490"/>
    <w:rsid w:val="0038562C"/>
    <w:rsid w:val="00386E24"/>
    <w:rsid w:val="003962F3"/>
    <w:rsid w:val="003A4924"/>
    <w:rsid w:val="003A4F2A"/>
    <w:rsid w:val="003A71BA"/>
    <w:rsid w:val="003B6A94"/>
    <w:rsid w:val="003C2917"/>
    <w:rsid w:val="003C367D"/>
    <w:rsid w:val="003C51D8"/>
    <w:rsid w:val="003C5862"/>
    <w:rsid w:val="003C6971"/>
    <w:rsid w:val="003D0425"/>
    <w:rsid w:val="003D13AF"/>
    <w:rsid w:val="003D2D6B"/>
    <w:rsid w:val="003D44D4"/>
    <w:rsid w:val="003D5CA4"/>
    <w:rsid w:val="003D7DEE"/>
    <w:rsid w:val="003E6F03"/>
    <w:rsid w:val="003F230E"/>
    <w:rsid w:val="003F62E5"/>
    <w:rsid w:val="003F6DF1"/>
    <w:rsid w:val="00402C9C"/>
    <w:rsid w:val="00406213"/>
    <w:rsid w:val="0041174F"/>
    <w:rsid w:val="00412920"/>
    <w:rsid w:val="00415CFD"/>
    <w:rsid w:val="004163D2"/>
    <w:rsid w:val="00416593"/>
    <w:rsid w:val="00424844"/>
    <w:rsid w:val="00426EA0"/>
    <w:rsid w:val="00427B2D"/>
    <w:rsid w:val="004427A8"/>
    <w:rsid w:val="00451B6F"/>
    <w:rsid w:val="004536C4"/>
    <w:rsid w:val="004555FB"/>
    <w:rsid w:val="004571AC"/>
    <w:rsid w:val="00464A8E"/>
    <w:rsid w:val="00472332"/>
    <w:rsid w:val="00472866"/>
    <w:rsid w:val="004749B9"/>
    <w:rsid w:val="00475002"/>
    <w:rsid w:val="00481A25"/>
    <w:rsid w:val="004820BE"/>
    <w:rsid w:val="00484D70"/>
    <w:rsid w:val="004A0C56"/>
    <w:rsid w:val="004A2C50"/>
    <w:rsid w:val="004B0E39"/>
    <w:rsid w:val="004B21BA"/>
    <w:rsid w:val="004B26B2"/>
    <w:rsid w:val="004C4168"/>
    <w:rsid w:val="004C6E0B"/>
    <w:rsid w:val="004C72A9"/>
    <w:rsid w:val="004D3E93"/>
    <w:rsid w:val="004D4D0F"/>
    <w:rsid w:val="004D61F4"/>
    <w:rsid w:val="004E4D80"/>
    <w:rsid w:val="004E613C"/>
    <w:rsid w:val="004E790C"/>
    <w:rsid w:val="004F2A91"/>
    <w:rsid w:val="004F4162"/>
    <w:rsid w:val="004F4DEF"/>
    <w:rsid w:val="004F5704"/>
    <w:rsid w:val="00506262"/>
    <w:rsid w:val="00507663"/>
    <w:rsid w:val="0051353A"/>
    <w:rsid w:val="0051443F"/>
    <w:rsid w:val="00517470"/>
    <w:rsid w:val="0052685C"/>
    <w:rsid w:val="00531A1E"/>
    <w:rsid w:val="00531D2C"/>
    <w:rsid w:val="00532A08"/>
    <w:rsid w:val="00534215"/>
    <w:rsid w:val="00536B1C"/>
    <w:rsid w:val="005376B8"/>
    <w:rsid w:val="00541BF7"/>
    <w:rsid w:val="0054447B"/>
    <w:rsid w:val="00547D83"/>
    <w:rsid w:val="00547F89"/>
    <w:rsid w:val="00550FF2"/>
    <w:rsid w:val="00557C19"/>
    <w:rsid w:val="00566E21"/>
    <w:rsid w:val="0057644A"/>
    <w:rsid w:val="0058024E"/>
    <w:rsid w:val="00581A68"/>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309C"/>
    <w:rsid w:val="006031CE"/>
    <w:rsid w:val="0060521C"/>
    <w:rsid w:val="0060759E"/>
    <w:rsid w:val="00610D0A"/>
    <w:rsid w:val="00625A62"/>
    <w:rsid w:val="00636053"/>
    <w:rsid w:val="00636AC1"/>
    <w:rsid w:val="0064005F"/>
    <w:rsid w:val="00642A97"/>
    <w:rsid w:val="006514CF"/>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79D4"/>
    <w:rsid w:val="006A47F9"/>
    <w:rsid w:val="006B128D"/>
    <w:rsid w:val="006B29D1"/>
    <w:rsid w:val="006B6BD2"/>
    <w:rsid w:val="006B758A"/>
    <w:rsid w:val="006C16AB"/>
    <w:rsid w:val="006C2661"/>
    <w:rsid w:val="006C63F9"/>
    <w:rsid w:val="006D0200"/>
    <w:rsid w:val="006D5AFC"/>
    <w:rsid w:val="006D7851"/>
    <w:rsid w:val="006D7CA1"/>
    <w:rsid w:val="006E06F1"/>
    <w:rsid w:val="006E1B63"/>
    <w:rsid w:val="006E3CF2"/>
    <w:rsid w:val="006E5876"/>
    <w:rsid w:val="006F3039"/>
    <w:rsid w:val="006F5748"/>
    <w:rsid w:val="0070643E"/>
    <w:rsid w:val="00713810"/>
    <w:rsid w:val="00721CCB"/>
    <w:rsid w:val="00727CBC"/>
    <w:rsid w:val="00730240"/>
    <w:rsid w:val="00734D02"/>
    <w:rsid w:val="00737F48"/>
    <w:rsid w:val="007401EA"/>
    <w:rsid w:val="00742BB8"/>
    <w:rsid w:val="00743BB1"/>
    <w:rsid w:val="00745613"/>
    <w:rsid w:val="00752D8A"/>
    <w:rsid w:val="00754A98"/>
    <w:rsid w:val="00756DA9"/>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612F1"/>
    <w:rsid w:val="00864C8E"/>
    <w:rsid w:val="00870BD2"/>
    <w:rsid w:val="00871C65"/>
    <w:rsid w:val="00877B6A"/>
    <w:rsid w:val="008866B1"/>
    <w:rsid w:val="008878EC"/>
    <w:rsid w:val="00887FCD"/>
    <w:rsid w:val="00890D9F"/>
    <w:rsid w:val="00891749"/>
    <w:rsid w:val="008922B5"/>
    <w:rsid w:val="008964CF"/>
    <w:rsid w:val="008A3F09"/>
    <w:rsid w:val="008A75B7"/>
    <w:rsid w:val="008B12F2"/>
    <w:rsid w:val="008B3787"/>
    <w:rsid w:val="008B4C98"/>
    <w:rsid w:val="008C0D4A"/>
    <w:rsid w:val="008C125F"/>
    <w:rsid w:val="008C23E2"/>
    <w:rsid w:val="008C49B6"/>
    <w:rsid w:val="008C6B01"/>
    <w:rsid w:val="008D1BE5"/>
    <w:rsid w:val="008E3A8F"/>
    <w:rsid w:val="008E4AEA"/>
    <w:rsid w:val="008F1F12"/>
    <w:rsid w:val="008F5E46"/>
    <w:rsid w:val="0090259B"/>
    <w:rsid w:val="00902C63"/>
    <w:rsid w:val="00911B06"/>
    <w:rsid w:val="00914254"/>
    <w:rsid w:val="00914357"/>
    <w:rsid w:val="00921179"/>
    <w:rsid w:val="00921BB4"/>
    <w:rsid w:val="00925811"/>
    <w:rsid w:val="00927ED9"/>
    <w:rsid w:val="00935324"/>
    <w:rsid w:val="00935808"/>
    <w:rsid w:val="009373E3"/>
    <w:rsid w:val="009420A5"/>
    <w:rsid w:val="00950A3A"/>
    <w:rsid w:val="009530C8"/>
    <w:rsid w:val="0095312A"/>
    <w:rsid w:val="009549D9"/>
    <w:rsid w:val="009637BE"/>
    <w:rsid w:val="009735CB"/>
    <w:rsid w:val="00974636"/>
    <w:rsid w:val="0098100D"/>
    <w:rsid w:val="00982B3F"/>
    <w:rsid w:val="00991715"/>
    <w:rsid w:val="009923AA"/>
    <w:rsid w:val="00994ACF"/>
    <w:rsid w:val="00996FA7"/>
    <w:rsid w:val="009A5F16"/>
    <w:rsid w:val="009A5F41"/>
    <w:rsid w:val="009B0318"/>
    <w:rsid w:val="009B0ABA"/>
    <w:rsid w:val="009B7EEC"/>
    <w:rsid w:val="009C581F"/>
    <w:rsid w:val="009C6CC7"/>
    <w:rsid w:val="009C7EB7"/>
    <w:rsid w:val="009E27E8"/>
    <w:rsid w:val="009F0618"/>
    <w:rsid w:val="009F0F87"/>
    <w:rsid w:val="009F607C"/>
    <w:rsid w:val="00A032AC"/>
    <w:rsid w:val="00A05916"/>
    <w:rsid w:val="00A077BD"/>
    <w:rsid w:val="00A158A3"/>
    <w:rsid w:val="00A16590"/>
    <w:rsid w:val="00A228D2"/>
    <w:rsid w:val="00A22983"/>
    <w:rsid w:val="00A23C52"/>
    <w:rsid w:val="00A257C6"/>
    <w:rsid w:val="00A259A1"/>
    <w:rsid w:val="00A3049F"/>
    <w:rsid w:val="00A35547"/>
    <w:rsid w:val="00A36760"/>
    <w:rsid w:val="00A4023B"/>
    <w:rsid w:val="00A4068D"/>
    <w:rsid w:val="00A449CD"/>
    <w:rsid w:val="00A457AD"/>
    <w:rsid w:val="00A46D29"/>
    <w:rsid w:val="00A51FA6"/>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A24A8"/>
    <w:rsid w:val="00AB0B5D"/>
    <w:rsid w:val="00AB2237"/>
    <w:rsid w:val="00AB31A7"/>
    <w:rsid w:val="00AB3D58"/>
    <w:rsid w:val="00AB5E45"/>
    <w:rsid w:val="00AC3430"/>
    <w:rsid w:val="00AC39CC"/>
    <w:rsid w:val="00AD392F"/>
    <w:rsid w:val="00AD5182"/>
    <w:rsid w:val="00AE1C9F"/>
    <w:rsid w:val="00AE5FAD"/>
    <w:rsid w:val="00AF3D4D"/>
    <w:rsid w:val="00B01DB5"/>
    <w:rsid w:val="00B07C6A"/>
    <w:rsid w:val="00B07D4F"/>
    <w:rsid w:val="00B115F0"/>
    <w:rsid w:val="00B22EF9"/>
    <w:rsid w:val="00B24C11"/>
    <w:rsid w:val="00B26653"/>
    <w:rsid w:val="00B26B8A"/>
    <w:rsid w:val="00B33005"/>
    <w:rsid w:val="00B33109"/>
    <w:rsid w:val="00B35FE2"/>
    <w:rsid w:val="00B37A83"/>
    <w:rsid w:val="00B43EAE"/>
    <w:rsid w:val="00B46623"/>
    <w:rsid w:val="00B46C2C"/>
    <w:rsid w:val="00B5114D"/>
    <w:rsid w:val="00B53AD0"/>
    <w:rsid w:val="00B53E17"/>
    <w:rsid w:val="00B5758B"/>
    <w:rsid w:val="00B57F5A"/>
    <w:rsid w:val="00B62337"/>
    <w:rsid w:val="00B6272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4B5A"/>
    <w:rsid w:val="00BD15B1"/>
    <w:rsid w:val="00BD2C82"/>
    <w:rsid w:val="00BD59C5"/>
    <w:rsid w:val="00BE047E"/>
    <w:rsid w:val="00BE5663"/>
    <w:rsid w:val="00BE73F0"/>
    <w:rsid w:val="00BF0C29"/>
    <w:rsid w:val="00BF1F0C"/>
    <w:rsid w:val="00BF66C9"/>
    <w:rsid w:val="00C001A4"/>
    <w:rsid w:val="00C02BF1"/>
    <w:rsid w:val="00C063F9"/>
    <w:rsid w:val="00C07AEA"/>
    <w:rsid w:val="00C15684"/>
    <w:rsid w:val="00C15AB4"/>
    <w:rsid w:val="00C21034"/>
    <w:rsid w:val="00C2238E"/>
    <w:rsid w:val="00C308D5"/>
    <w:rsid w:val="00C33BA5"/>
    <w:rsid w:val="00C36543"/>
    <w:rsid w:val="00C419D2"/>
    <w:rsid w:val="00C45392"/>
    <w:rsid w:val="00C47109"/>
    <w:rsid w:val="00C5280B"/>
    <w:rsid w:val="00C530BC"/>
    <w:rsid w:val="00C53FCE"/>
    <w:rsid w:val="00C6515B"/>
    <w:rsid w:val="00C769AA"/>
    <w:rsid w:val="00C77143"/>
    <w:rsid w:val="00C80733"/>
    <w:rsid w:val="00C85DE7"/>
    <w:rsid w:val="00CA2E94"/>
    <w:rsid w:val="00CA44DB"/>
    <w:rsid w:val="00CA4EB1"/>
    <w:rsid w:val="00CA662D"/>
    <w:rsid w:val="00CB1B51"/>
    <w:rsid w:val="00CB4B27"/>
    <w:rsid w:val="00CB732C"/>
    <w:rsid w:val="00CC1B45"/>
    <w:rsid w:val="00CC1D24"/>
    <w:rsid w:val="00CC2699"/>
    <w:rsid w:val="00CD14ED"/>
    <w:rsid w:val="00CD15E1"/>
    <w:rsid w:val="00CD2602"/>
    <w:rsid w:val="00CD4AB5"/>
    <w:rsid w:val="00CD7D5B"/>
    <w:rsid w:val="00CE2C51"/>
    <w:rsid w:val="00CF5AA7"/>
    <w:rsid w:val="00CF62B6"/>
    <w:rsid w:val="00D129CD"/>
    <w:rsid w:val="00D144C7"/>
    <w:rsid w:val="00D17A10"/>
    <w:rsid w:val="00D25377"/>
    <w:rsid w:val="00D30260"/>
    <w:rsid w:val="00D30304"/>
    <w:rsid w:val="00D32350"/>
    <w:rsid w:val="00D34ACF"/>
    <w:rsid w:val="00D37B5A"/>
    <w:rsid w:val="00D44682"/>
    <w:rsid w:val="00D46EE8"/>
    <w:rsid w:val="00D56313"/>
    <w:rsid w:val="00D6398B"/>
    <w:rsid w:val="00D64D62"/>
    <w:rsid w:val="00D66E0C"/>
    <w:rsid w:val="00D726AA"/>
    <w:rsid w:val="00D76C3E"/>
    <w:rsid w:val="00D80360"/>
    <w:rsid w:val="00D80F9A"/>
    <w:rsid w:val="00D823BB"/>
    <w:rsid w:val="00D8469F"/>
    <w:rsid w:val="00D95AF7"/>
    <w:rsid w:val="00DA2869"/>
    <w:rsid w:val="00DB3BC1"/>
    <w:rsid w:val="00DB5588"/>
    <w:rsid w:val="00DC627C"/>
    <w:rsid w:val="00DD096E"/>
    <w:rsid w:val="00DD6DC2"/>
    <w:rsid w:val="00DD784F"/>
    <w:rsid w:val="00DE1C98"/>
    <w:rsid w:val="00DE57F3"/>
    <w:rsid w:val="00DE6406"/>
    <w:rsid w:val="00DE72C0"/>
    <w:rsid w:val="00E04AC4"/>
    <w:rsid w:val="00E0630F"/>
    <w:rsid w:val="00E071DE"/>
    <w:rsid w:val="00E140CE"/>
    <w:rsid w:val="00E219F5"/>
    <w:rsid w:val="00E30435"/>
    <w:rsid w:val="00E311ED"/>
    <w:rsid w:val="00E313D4"/>
    <w:rsid w:val="00E32E9D"/>
    <w:rsid w:val="00E3424B"/>
    <w:rsid w:val="00E35B65"/>
    <w:rsid w:val="00E361C6"/>
    <w:rsid w:val="00E41D78"/>
    <w:rsid w:val="00E536F2"/>
    <w:rsid w:val="00E5414A"/>
    <w:rsid w:val="00E54307"/>
    <w:rsid w:val="00E54996"/>
    <w:rsid w:val="00E65BF5"/>
    <w:rsid w:val="00E70E5E"/>
    <w:rsid w:val="00E72FAD"/>
    <w:rsid w:val="00E80ACD"/>
    <w:rsid w:val="00E86DB1"/>
    <w:rsid w:val="00E876FD"/>
    <w:rsid w:val="00E9003D"/>
    <w:rsid w:val="00E908A5"/>
    <w:rsid w:val="00E90FE4"/>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6533"/>
    <w:rsid w:val="00F217EB"/>
    <w:rsid w:val="00F24DF4"/>
    <w:rsid w:val="00F3607F"/>
    <w:rsid w:val="00F466FB"/>
    <w:rsid w:val="00F46EA4"/>
    <w:rsid w:val="00F5055A"/>
    <w:rsid w:val="00F60D53"/>
    <w:rsid w:val="00F6774D"/>
    <w:rsid w:val="00F700AE"/>
    <w:rsid w:val="00F75F44"/>
    <w:rsid w:val="00F82C84"/>
    <w:rsid w:val="00F83B63"/>
    <w:rsid w:val="00F8714D"/>
    <w:rsid w:val="00F912C0"/>
    <w:rsid w:val="00F94558"/>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crf6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nathan.kimmelman@mcgill.c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6311</Words>
  <Characters>35977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71</cp:revision>
  <dcterms:created xsi:type="dcterms:W3CDTF">2023-06-30T21:42:00Z</dcterms:created>
  <dcterms:modified xsi:type="dcterms:W3CDTF">2023-07-02T12:53:00Z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id="8Zv4F0bO"/&gt;&lt;style id="http://www.zotero.org/styles/sage-vancouver" hasBibliography="1" bibliographyStyleHasBeenSet="1"/&gt;&lt;prefs&gt;&lt;pref name="fieldType" value="Field"/&gt;&lt;/prefs&gt;&lt;/data&gt;</vt:lpwstr>
  </property>
</Properties>
</file>