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9E2244C"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00547D83">
        <w:rPr>
          <w:b/>
          <w:bCs/>
        </w:rPr>
        <w:t xml:space="preserve">Phase </w:t>
      </w:r>
      <w:r w:rsidRPr="00871C65">
        <w:rPr>
          <w:b/>
          <w:bCs/>
        </w:rPr>
        <w:t>2 Trial</w:t>
      </w:r>
      <w:r w:rsidR="005A229E">
        <w:rPr>
          <w:b/>
          <w:bCs/>
        </w:rPr>
        <w:t>s</w:t>
      </w:r>
      <w:r w:rsidRPr="00871C65">
        <w:rPr>
          <w:b/>
          <w:bCs/>
        </w:rPr>
        <w:t xml:space="preserve"> in Neurology Drug Development</w:t>
      </w:r>
    </w:p>
    <w:p w14:paraId="1C47DFD7" w14:textId="1E9F7293"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09AB42F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r w:rsidR="00135442">
        <w:rPr>
          <w:rFonts w:ascii="Times New Roman" w:hAnsi="Times New Roman" w:cs="Times New Roman"/>
        </w:rPr>
        <w:t>…</w:t>
      </w:r>
    </w:p>
    <w:p w14:paraId="635E646D" w14:textId="4130ED34"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r w:rsidR="00135442">
        <w:rPr>
          <w:rFonts w:ascii="Times New Roman" w:hAnsi="Times New Roman" w:cs="Times New Roman"/>
        </w:rPr>
        <w:t>…</w:t>
      </w:r>
    </w:p>
    <w:p w14:paraId="0DDF1FD6" w14:textId="330390F0"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r w:rsidR="00135442">
        <w:rPr>
          <w:rFonts w:ascii="Times New Roman" w:hAnsi="Times New Roman" w:cs="Times New Roman"/>
        </w:rPr>
        <w:t>…</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7A275BD5"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Default="001A53C3" w:rsidP="001A53C3">
      <w:pPr>
        <w:spacing w:line="276" w:lineRule="auto"/>
        <w:rPr>
          <w:b/>
          <w:bCs/>
        </w:rPr>
      </w:pPr>
      <w:r>
        <w:rPr>
          <w:b/>
          <w:bCs/>
        </w:rPr>
        <w:lastRenderedPageBreak/>
        <w:t xml:space="preserve">Abstract </w:t>
      </w:r>
    </w:p>
    <w:p w14:paraId="60327781" w14:textId="77777777" w:rsidR="003007C3" w:rsidRPr="00435A16" w:rsidRDefault="00B33413" w:rsidP="001A53C3">
      <w:pPr>
        <w:spacing w:line="276" w:lineRule="auto"/>
      </w:pPr>
      <w:r w:rsidRPr="00435A16">
        <w:t xml:space="preserve">Objective: </w:t>
      </w:r>
    </w:p>
    <w:p w14:paraId="07717B64" w14:textId="6D179355" w:rsidR="00B33413" w:rsidRPr="00435A16" w:rsidRDefault="00B664CF" w:rsidP="001A53C3">
      <w:pPr>
        <w:spacing w:line="276" w:lineRule="auto"/>
      </w:pPr>
      <w:r w:rsidRPr="00435A16">
        <w:t>Our primary objective was t</w:t>
      </w:r>
      <w:r w:rsidR="003007C3" w:rsidRPr="00435A16">
        <w:t xml:space="preserve">o determine the </w:t>
      </w:r>
      <w:r w:rsidRPr="00435A16">
        <w:t>proportion of</w:t>
      </w:r>
      <w:r w:rsidR="003007C3" w:rsidRPr="00435A16">
        <w:t xml:space="preserve"> phase 3 trials in neurology </w:t>
      </w:r>
      <w:r w:rsidRPr="00435A16">
        <w:t>that are</w:t>
      </w:r>
      <w:r w:rsidR="003007C3" w:rsidRPr="00435A16">
        <w:t xml:space="preserve"> started without prior positive efficacy evidence from a phase 2 trial.</w:t>
      </w:r>
      <w:r w:rsidR="00A41AF7" w:rsidRPr="00435A16">
        <w:t xml:space="preserve"> We called this practice “phase 2 bypassing.”</w:t>
      </w:r>
    </w:p>
    <w:p w14:paraId="17AAFE4E" w14:textId="77777777" w:rsidR="003007C3" w:rsidRPr="00435A16" w:rsidRDefault="003007C3" w:rsidP="001A53C3">
      <w:pPr>
        <w:spacing w:line="276" w:lineRule="auto"/>
      </w:pPr>
    </w:p>
    <w:p w14:paraId="2E4690DF" w14:textId="3DFF9D38" w:rsidR="00B33413" w:rsidRPr="00435A16" w:rsidRDefault="00B33413" w:rsidP="001A53C3">
      <w:pPr>
        <w:spacing w:line="276" w:lineRule="auto"/>
      </w:pPr>
      <w:r w:rsidRPr="00435A16">
        <w:t>Methods:</w:t>
      </w:r>
    </w:p>
    <w:p w14:paraId="3AFF5F0F" w14:textId="6AF7FF98" w:rsidR="003007C3" w:rsidRPr="00435A16" w:rsidRDefault="00040FB8" w:rsidP="001A53C3">
      <w:pPr>
        <w:spacing w:line="276" w:lineRule="auto"/>
      </w:pPr>
      <w:r w:rsidRPr="00435A16">
        <w:t xml:space="preserve">We created a sample of phase 3 trials </w:t>
      </w:r>
      <w:r w:rsidR="00B664CF" w:rsidRPr="00435A16">
        <w:t xml:space="preserve">that were completed between 2011 and 2021 using ClinicalTrials.gov registration records and </w:t>
      </w:r>
      <w:r w:rsidRPr="00435A16">
        <w:t xml:space="preserve">investigating treatments for ten neurologic conditions. </w:t>
      </w:r>
      <w:r w:rsidR="003007C3" w:rsidRPr="00435A16">
        <w:t>We then searched backwards to find phase 2 trials investigating the</w:t>
      </w:r>
      <w:r w:rsidR="00A41AF7" w:rsidRPr="00435A16">
        <w:t xml:space="preserve"> same</w:t>
      </w:r>
      <w:r w:rsidR="003007C3" w:rsidRPr="00435A16">
        <w:t xml:space="preserve"> drug-indication pairing</w:t>
      </w:r>
      <w:r w:rsidRPr="00435A16">
        <w:t xml:space="preserve"> and categorized each phase 3 trial based </w:t>
      </w:r>
      <w:proofErr w:type="gramStart"/>
      <w:r w:rsidRPr="00435A16">
        <w:t>off of</w:t>
      </w:r>
      <w:proofErr w:type="gramEnd"/>
      <w:r w:rsidRPr="00435A16">
        <w:t xml:space="preserve"> the type of evidence that was available prior to initiation</w:t>
      </w:r>
      <w:r w:rsidR="003007C3" w:rsidRPr="00435A16">
        <w:t xml:space="preserve">. Finally, we investigated </w:t>
      </w:r>
      <w:r w:rsidRPr="00435A16">
        <w:t>whether</w:t>
      </w:r>
      <w:r w:rsidR="00A41AF7" w:rsidRPr="00435A16">
        <w:t xml:space="preserve"> various</w:t>
      </w:r>
      <w:r w:rsidR="003007C3" w:rsidRPr="00435A16">
        <w:t xml:space="preserve"> trial </w:t>
      </w:r>
      <w:r w:rsidRPr="00435A16">
        <w:t>characteristics</w:t>
      </w:r>
      <w:r w:rsidR="003007C3" w:rsidRPr="00435A16">
        <w:t xml:space="preserve"> </w:t>
      </w:r>
      <w:r w:rsidRPr="00435A16">
        <w:t>were associated phase 2</w:t>
      </w:r>
      <w:r w:rsidR="00A41AF7" w:rsidRPr="00435A16">
        <w:t xml:space="preserve"> bypassing </w:t>
      </w:r>
      <w:r w:rsidRPr="00435A16">
        <w:t>and whether</w:t>
      </w:r>
      <w:r w:rsidR="00A41AF7" w:rsidRPr="00435A16">
        <w:t xml:space="preserve"> </w:t>
      </w:r>
      <w:r w:rsidR="00E5397F" w:rsidRPr="00435A16">
        <w:t>the practice</w:t>
      </w:r>
      <w:r w:rsidR="00A41AF7" w:rsidRPr="00435A16">
        <w:t xml:space="preserve"> was associated with adverse phase 3 trial outcomes.</w:t>
      </w:r>
    </w:p>
    <w:p w14:paraId="06CD0DDB" w14:textId="77777777" w:rsidR="003007C3" w:rsidRPr="00435A16" w:rsidRDefault="003007C3" w:rsidP="001A53C3">
      <w:pPr>
        <w:spacing w:line="276" w:lineRule="auto"/>
      </w:pPr>
    </w:p>
    <w:p w14:paraId="6A28C3DD" w14:textId="28C4C595" w:rsidR="00040FB8" w:rsidRPr="00435A16" w:rsidRDefault="00B33413" w:rsidP="001A53C3">
      <w:pPr>
        <w:spacing w:line="276" w:lineRule="auto"/>
      </w:pPr>
      <w:commentRangeStart w:id="0"/>
      <w:r w:rsidRPr="00435A16">
        <w:t>Results</w:t>
      </w:r>
      <w:commentRangeEnd w:id="0"/>
      <w:r w:rsidR="009C2E1C" w:rsidRPr="00435A16">
        <w:rPr>
          <w:rStyle w:val="CommentReference"/>
          <w:rFonts w:eastAsiaTheme="minorHAnsi"/>
          <w:sz w:val="24"/>
          <w:szCs w:val="24"/>
        </w:rPr>
        <w:commentReference w:id="0"/>
      </w:r>
      <w:r w:rsidRPr="00435A16">
        <w:t>:</w:t>
      </w:r>
    </w:p>
    <w:p w14:paraId="2EEE271A" w14:textId="2B821C1A" w:rsidR="00CA3A3A" w:rsidRPr="00435A16" w:rsidRDefault="00040FB8" w:rsidP="001A53C3">
      <w:pPr>
        <w:spacing w:line="276" w:lineRule="auto"/>
      </w:pPr>
      <w:r w:rsidRPr="00435A16">
        <w:t>We included 113 phase 3 trials in our sample</w:t>
      </w:r>
      <w:r w:rsidR="001206A1" w:rsidRPr="00435A16">
        <w:t>, 47% of which bypassed positive efficacy evidence from a phase 2 trial. Within indications</w:t>
      </w:r>
      <w:r w:rsidR="00CE1DB6" w:rsidRPr="00435A16">
        <w:t xml:space="preserve"> with more than ten trials in our sample</w:t>
      </w:r>
      <w:r w:rsidR="001206A1" w:rsidRPr="00435A16">
        <w:t>, phase 2 bypassing was m</w:t>
      </w:r>
      <w:r w:rsidR="00CE1DB6" w:rsidRPr="00435A16">
        <w:t>ost</w:t>
      </w:r>
      <w:r w:rsidR="001206A1" w:rsidRPr="00435A16">
        <w:t xml:space="preserve"> common in </w:t>
      </w:r>
      <w:r w:rsidR="00CE1DB6" w:rsidRPr="00435A16">
        <w:t>trials investigating treatments for Alzheimer’s</w:t>
      </w:r>
      <w:r w:rsidR="001206A1" w:rsidRPr="00435A16">
        <w:t xml:space="preserve"> disease and least common </w:t>
      </w:r>
      <w:r w:rsidR="00CE1DB6" w:rsidRPr="00435A16">
        <w:t xml:space="preserve">for trials investigated treatments for relapsing-remitting multiple sclerosis. </w:t>
      </w:r>
      <w:r w:rsidR="00CA3A3A" w:rsidRPr="00435A16">
        <w:t xml:space="preserve">Phase 2 bypass </w:t>
      </w:r>
      <w:r w:rsidR="003D1152" w:rsidRPr="00435A16">
        <w:t xml:space="preserve">was </w:t>
      </w:r>
      <w:r w:rsidR="00CA3A3A" w:rsidRPr="00435A16">
        <w:t>not associated with industry funding</w:t>
      </w:r>
      <w:r w:rsidR="00E5397F" w:rsidRPr="00435A16">
        <w:t xml:space="preserve"> or </w:t>
      </w:r>
      <w:r w:rsidR="00CA3A3A" w:rsidRPr="00435A16">
        <w:t>approval of the investigational drug in other indications.</w:t>
      </w:r>
      <w:r w:rsidR="003D1152" w:rsidRPr="00435A16">
        <w:t xml:space="preserve"> Overall, we found that phase 3 trials</w:t>
      </w:r>
      <w:r w:rsidR="00E5397F" w:rsidRPr="00435A16">
        <w:t xml:space="preserve"> in our sample</w:t>
      </w:r>
      <w:r w:rsidR="003D1152" w:rsidRPr="00435A16">
        <w:t xml:space="preserve"> were significantly less likely to be positive on their primary outcome and </w:t>
      </w:r>
      <w:r w:rsidR="00CD739D" w:rsidRPr="00435A16">
        <w:t>non-significantly</w:t>
      </w:r>
      <w:r w:rsidR="003D1152" w:rsidRPr="00435A16">
        <w:t xml:space="preserve"> more likely to</w:t>
      </w:r>
      <w:r w:rsidR="00CD739D" w:rsidRPr="00435A16">
        <w:t xml:space="preserve"> have t</w:t>
      </w:r>
      <w:r w:rsidR="003D1152" w:rsidRPr="00435A16">
        <w:t>erminate</w:t>
      </w:r>
      <w:r w:rsidR="00CD739D" w:rsidRPr="00435A16">
        <w:t>d</w:t>
      </w:r>
      <w:r w:rsidR="003D1152" w:rsidRPr="00435A16">
        <w:t xml:space="preserve"> early due to safety or futility. </w:t>
      </w:r>
    </w:p>
    <w:p w14:paraId="597B8E92" w14:textId="77777777" w:rsidR="00040FB8" w:rsidRPr="00435A16" w:rsidRDefault="00040FB8" w:rsidP="001A53C3">
      <w:pPr>
        <w:spacing w:line="276" w:lineRule="auto"/>
      </w:pPr>
    </w:p>
    <w:p w14:paraId="58D34A6A" w14:textId="32E2DF09" w:rsidR="00B33413" w:rsidRPr="00435A16" w:rsidRDefault="00B33413" w:rsidP="001A53C3">
      <w:pPr>
        <w:spacing w:line="276" w:lineRule="auto"/>
      </w:pPr>
      <w:r w:rsidRPr="00435A16">
        <w:t xml:space="preserve">Conclusion: </w:t>
      </w:r>
    </w:p>
    <w:p w14:paraId="0BFE0AB8" w14:textId="06D7C28B" w:rsidR="001206A1" w:rsidRPr="00435A16" w:rsidRDefault="003C1444" w:rsidP="001A53C3">
      <w:pPr>
        <w:spacing w:line="276" w:lineRule="auto"/>
      </w:pPr>
      <w:r w:rsidRPr="00435A16">
        <w:t>Researchers running p</w:t>
      </w:r>
      <w:r w:rsidR="001206A1" w:rsidRPr="00435A16">
        <w:t>hase 3 trials</w:t>
      </w:r>
      <w:r w:rsidR="00E5397F" w:rsidRPr="00435A16">
        <w:t xml:space="preserve"> in neurology </w:t>
      </w:r>
      <w:r w:rsidR="001206A1" w:rsidRPr="00435A16">
        <w:t>commonly bypassed positive efficacy evidence from phase 2 trials</w:t>
      </w:r>
      <w:r w:rsidR="00B664CF" w:rsidRPr="00435A16">
        <w:t>.</w:t>
      </w:r>
      <w:r w:rsidR="00E5397F" w:rsidRPr="00435A16">
        <w:t xml:space="preserve"> Our findings were inconclusive as to whether </w:t>
      </w:r>
      <w:r w:rsidRPr="00435A16">
        <w:t xml:space="preserve">bypassing </w:t>
      </w:r>
      <w:r w:rsidR="00E5397F" w:rsidRPr="00435A16">
        <w:t xml:space="preserve">phase 2 </w:t>
      </w:r>
      <w:r w:rsidR="00B664CF" w:rsidRPr="00435A16">
        <w:t>trials is an appropriate</w:t>
      </w:r>
      <w:r w:rsidR="00E5397F" w:rsidRPr="00435A16">
        <w:t xml:space="preserve"> practice in </w:t>
      </w:r>
      <w:r w:rsidRPr="00435A16">
        <w:t>neurol</w:t>
      </w:r>
      <w:r w:rsidR="00B664CF" w:rsidRPr="00435A16">
        <w:t xml:space="preserve">ogy </w:t>
      </w:r>
      <w:r w:rsidR="00E5397F" w:rsidRPr="00435A16">
        <w:t>drug development.</w:t>
      </w:r>
    </w:p>
    <w:p w14:paraId="05933492" w14:textId="77777777" w:rsidR="00B33413" w:rsidRDefault="00B33413" w:rsidP="001A53C3">
      <w:pPr>
        <w:spacing w:line="276" w:lineRule="auto"/>
        <w:rPr>
          <w:b/>
          <w:bCs/>
        </w:rPr>
      </w:pPr>
    </w:p>
    <w:p w14:paraId="2B22BEB2" w14:textId="77777777" w:rsidR="00B33413" w:rsidRDefault="00B33413" w:rsidP="001A53C3">
      <w:pPr>
        <w:spacing w:line="276" w:lineRule="auto"/>
        <w:rPr>
          <w:b/>
          <w:bCs/>
        </w:rPr>
      </w:pPr>
    </w:p>
    <w:p w14:paraId="3E1580A9" w14:textId="77777777" w:rsidR="00B33413" w:rsidRDefault="00B33413" w:rsidP="001A53C3">
      <w:pPr>
        <w:spacing w:line="276" w:lineRule="auto"/>
        <w:rPr>
          <w:b/>
          <w:bCs/>
        </w:rPr>
      </w:pPr>
    </w:p>
    <w:p w14:paraId="3FB3579A" w14:textId="77777777" w:rsidR="00B33413" w:rsidRDefault="00B33413" w:rsidP="001A53C3">
      <w:pPr>
        <w:spacing w:line="276" w:lineRule="auto"/>
        <w:rPr>
          <w:b/>
          <w:bCs/>
        </w:rPr>
      </w:pPr>
    </w:p>
    <w:p w14:paraId="1DE3D60D" w14:textId="77777777" w:rsidR="00B33413" w:rsidRDefault="00B33413" w:rsidP="001A53C3">
      <w:pPr>
        <w:spacing w:line="276" w:lineRule="auto"/>
        <w:rPr>
          <w:b/>
          <w:bCs/>
        </w:rPr>
      </w:pPr>
    </w:p>
    <w:p w14:paraId="7510D17F" w14:textId="77777777" w:rsidR="00B33413" w:rsidRDefault="00B33413" w:rsidP="001A53C3">
      <w:pPr>
        <w:spacing w:line="276" w:lineRule="auto"/>
        <w:rPr>
          <w:b/>
          <w:bCs/>
        </w:rPr>
      </w:pPr>
    </w:p>
    <w:p w14:paraId="7762DF52" w14:textId="77777777" w:rsidR="00B33413" w:rsidRDefault="00B33413" w:rsidP="001A53C3">
      <w:pPr>
        <w:spacing w:line="276" w:lineRule="auto"/>
        <w:rPr>
          <w:b/>
          <w:bCs/>
        </w:rPr>
      </w:pPr>
    </w:p>
    <w:p w14:paraId="510F1780" w14:textId="77777777" w:rsidR="00B33413" w:rsidRDefault="00B33413" w:rsidP="001A53C3">
      <w:pPr>
        <w:spacing w:line="276" w:lineRule="auto"/>
        <w:rPr>
          <w:b/>
          <w:bCs/>
        </w:rPr>
      </w:pPr>
    </w:p>
    <w:p w14:paraId="2805FAAF" w14:textId="77777777" w:rsidR="00B33413" w:rsidRDefault="00B33413" w:rsidP="001A53C3">
      <w:pPr>
        <w:spacing w:line="276" w:lineRule="auto"/>
        <w:rPr>
          <w:b/>
          <w:bCs/>
        </w:rPr>
      </w:pPr>
    </w:p>
    <w:p w14:paraId="2138C71F" w14:textId="77777777" w:rsidR="00B33413" w:rsidRDefault="00B33413" w:rsidP="001A53C3">
      <w:pPr>
        <w:spacing w:line="276" w:lineRule="auto"/>
        <w:rPr>
          <w:b/>
          <w:bCs/>
        </w:rPr>
      </w:pPr>
    </w:p>
    <w:p w14:paraId="0077D3A2" w14:textId="77777777" w:rsidR="00B33413" w:rsidRDefault="00B33413" w:rsidP="001A53C3">
      <w:pPr>
        <w:spacing w:line="276" w:lineRule="auto"/>
        <w:rPr>
          <w:b/>
          <w:bCs/>
        </w:rPr>
      </w:pPr>
    </w:p>
    <w:p w14:paraId="02CFBC56" w14:textId="77777777" w:rsidR="00E5397F" w:rsidRDefault="00E5397F" w:rsidP="001A53C3">
      <w:pPr>
        <w:spacing w:line="276" w:lineRule="auto"/>
        <w:rPr>
          <w:b/>
          <w:bCs/>
        </w:rPr>
      </w:pPr>
    </w:p>
    <w:p w14:paraId="1E9DA152" w14:textId="3C81DE1A" w:rsidR="004A2C50" w:rsidRDefault="00E65BF5" w:rsidP="00135442">
      <w:pPr>
        <w:spacing w:line="276" w:lineRule="auto"/>
        <w:rPr>
          <w:b/>
          <w:bCs/>
        </w:rPr>
      </w:pPr>
      <w:r>
        <w:rPr>
          <w:b/>
          <w:bCs/>
        </w:rPr>
        <w:lastRenderedPageBreak/>
        <w:t xml:space="preserve">Introduction </w:t>
      </w:r>
    </w:p>
    <w:p w14:paraId="0C7CF654" w14:textId="632BB6E2" w:rsidR="004571AC" w:rsidRDefault="004571AC" w:rsidP="00EE2099">
      <w:pPr>
        <w:autoSpaceDE w:val="0"/>
        <w:autoSpaceDN w:val="0"/>
        <w:adjustRightInd w:val="0"/>
        <w:rPr>
          <w:rFonts w:eastAsiaTheme="minorHAnsi"/>
        </w:rPr>
      </w:pPr>
      <w:r>
        <w:rPr>
          <w:rFonts w:eastAsiaTheme="minorHAnsi"/>
        </w:rPr>
        <w:t xml:space="preserve">Drug development for neurologic disorders is slow, expensive and failure prone. Many neurological disorders are characterized by heterogenous populations and slow progression, thus necessitating lengthy clinical trials </w:t>
      </w:r>
      <w:r w:rsidR="000C5CFA">
        <w:rPr>
          <w:rFonts w:eastAsiaTheme="minorHAnsi"/>
        </w:rPr>
        <w:t xml:space="preserve">and </w:t>
      </w:r>
      <w:r>
        <w:rPr>
          <w:rFonts w:eastAsiaTheme="minorHAnsi"/>
        </w:rPr>
        <w:t>large populations.</w:t>
      </w:r>
      <w:r w:rsidR="00A37181">
        <w:fldChar w:fldCharType="begin"/>
      </w:r>
      <w:r w:rsidR="00AF36DC">
        <w:instrText xml:space="preserve"> ADDIN ZOTERO_ITEM CSL_CITATION {"citationID":"oqB48ZMa","properties":{"formattedCitation":"\\super 1\\uc0\\u8211{}4\\nosupersub{}","plainCitation":"1–4","noteIndex":0},"citationItems":[{"id":3158,"uris":["http://zotero.org/users/5374610/items/GGBWT5YB"],"itemData":{"id":3158,"type":"chapter","abstract":"This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A37181">
        <w:fldChar w:fldCharType="separate"/>
      </w:r>
      <w:r w:rsidR="00AF36DC" w:rsidRPr="00AF36DC">
        <w:rPr>
          <w:vertAlign w:val="superscript"/>
        </w:rPr>
        <w:t>1–4</w:t>
      </w:r>
      <w:r w:rsidR="00A37181">
        <w:fldChar w:fldCharType="end"/>
      </w:r>
      <w:r>
        <w:rPr>
          <w:rFonts w:eastAsiaTheme="minorHAnsi"/>
        </w:rPr>
        <w:t xml:space="preserve"> Uncertainties surrounding pathophysio</w:t>
      </w:r>
      <w:r w:rsidR="006B758A">
        <w:rPr>
          <w:rFonts w:eastAsiaTheme="minorHAnsi"/>
        </w:rPr>
        <w:t>lo</w:t>
      </w:r>
      <w:r>
        <w:rPr>
          <w:rFonts w:eastAsiaTheme="minorHAnsi"/>
        </w:rPr>
        <w:t>g</w:t>
      </w:r>
      <w:r w:rsidR="000C5CFA">
        <w:rPr>
          <w:rFonts w:eastAsiaTheme="minorHAnsi"/>
        </w:rPr>
        <w:t xml:space="preserve">y </w:t>
      </w:r>
      <w:r>
        <w:rPr>
          <w:rFonts w:eastAsiaTheme="minorHAnsi"/>
        </w:rPr>
        <w:t xml:space="preserve">and the severe limitations of animal models further </w:t>
      </w:r>
      <w:r w:rsidR="000C5CFA">
        <w:rPr>
          <w:rFonts w:eastAsiaTheme="minorHAnsi"/>
        </w:rPr>
        <w:t xml:space="preserve">add to the challenges </w:t>
      </w:r>
      <w:r>
        <w:rPr>
          <w:rFonts w:eastAsiaTheme="minorHAnsi"/>
        </w:rPr>
        <w:t>of developing effective treatments</w:t>
      </w:r>
      <w:r w:rsidR="000C5CFA">
        <w:rPr>
          <w:rFonts w:eastAsiaTheme="minorHAnsi"/>
        </w:rPr>
        <w:t xml:space="preserve"> for neurologic disease</w:t>
      </w:r>
      <w:r w:rsidR="00A37181">
        <w:rPr>
          <w:rFonts w:eastAsiaTheme="minorHAnsi"/>
        </w:rPr>
        <w:t>.</w:t>
      </w:r>
      <w:r w:rsidR="00A37181">
        <w:fldChar w:fldCharType="begin"/>
      </w:r>
      <w:r w:rsidR="00AF36DC">
        <w:instrText xml:space="preserve"> ADDIN ZOTERO_ITEM CSL_CITATION {"citationID":"a1ck3g00jap","properties":{"formattedCitation":"\\super 5\\uc0\\u8211{}7\\nosupersub{}","plainCitation":"5–7","noteIndex":0},"citationItems":[{"id":3301,"uris":["http://zotero.org/users/5374610/items/F6DIIYNP"],"itemData":{"id":3301,"type":"chapter","abstract":"This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A37181">
        <w:fldChar w:fldCharType="separate"/>
      </w:r>
      <w:r w:rsidR="00AF36DC" w:rsidRPr="00AF36DC">
        <w:rPr>
          <w:vertAlign w:val="superscript"/>
        </w:rPr>
        <w:t>5–7</w:t>
      </w:r>
      <w:r w:rsidR="00A37181">
        <w:fldChar w:fldCharType="end"/>
      </w:r>
      <w:r w:rsidR="00B33005">
        <w:rPr>
          <w:rFonts w:eastAsiaTheme="minorHAnsi"/>
        </w:rPr>
        <w:t xml:space="preserve"> </w:t>
      </w:r>
      <w:r w:rsidR="00610D0A">
        <w:rPr>
          <w:rFonts w:eastAsiaTheme="minorHAnsi"/>
        </w:rPr>
        <w:t xml:space="preserve"> </w:t>
      </w:r>
    </w:p>
    <w:p w14:paraId="04988301" w14:textId="77777777" w:rsidR="007F2B73" w:rsidRDefault="007F2B73" w:rsidP="00EE2099">
      <w:pPr>
        <w:autoSpaceDE w:val="0"/>
        <w:autoSpaceDN w:val="0"/>
        <w:adjustRightInd w:val="0"/>
        <w:rPr>
          <w:rFonts w:eastAsiaTheme="minorHAnsi"/>
        </w:rPr>
      </w:pPr>
    </w:p>
    <w:p w14:paraId="1D018CCB" w14:textId="6B8A02AA" w:rsidR="00A35547" w:rsidRPr="00E94066" w:rsidRDefault="007F2B73" w:rsidP="000C5CFA">
      <w:r>
        <w:rPr>
          <w:rFonts w:eastAsiaTheme="minorHAnsi"/>
        </w:rPr>
        <w:t>To reduce the expense and time associated with</w:t>
      </w:r>
      <w:r w:rsidR="000C5CFA">
        <w:rPr>
          <w:rFonts w:eastAsiaTheme="minorHAnsi"/>
        </w:rPr>
        <w:t xml:space="preserve"> testing new neurologic</w:t>
      </w:r>
      <w:r>
        <w:rPr>
          <w:rFonts w:eastAsiaTheme="minorHAnsi"/>
        </w:rPr>
        <w:t xml:space="preserve"> drug</w:t>
      </w:r>
      <w:r w:rsidR="000C5CFA">
        <w:rPr>
          <w:rFonts w:eastAsiaTheme="minorHAnsi"/>
        </w:rPr>
        <w:t>s in patients</w:t>
      </w:r>
      <w:r>
        <w:rPr>
          <w:rFonts w:eastAsiaTheme="minorHAnsi"/>
        </w:rPr>
        <w:t>, sponsors</w:t>
      </w:r>
      <w:r w:rsidR="000C5CFA">
        <w:rPr>
          <w:rFonts w:eastAsiaTheme="minorHAnsi"/>
        </w:rPr>
        <w:t xml:space="preserve"> sometimes</w:t>
      </w:r>
      <w:r>
        <w:rPr>
          <w:rFonts w:eastAsiaTheme="minorHAnsi"/>
        </w:rPr>
        <w:t xml:space="preserve"> truncate </w:t>
      </w:r>
      <w:r w:rsidR="000C5CFA">
        <w:rPr>
          <w:rFonts w:eastAsiaTheme="minorHAnsi"/>
        </w:rPr>
        <w:t>clinical development</w:t>
      </w:r>
      <w:r>
        <w:rPr>
          <w:rFonts w:eastAsiaTheme="minorHAnsi"/>
        </w:rPr>
        <w:t xml:space="preserve"> by skipping or deprioritizing preliminary evaluation</w:t>
      </w:r>
      <w:r w:rsidR="00610D0A">
        <w:rPr>
          <w:rFonts w:eastAsiaTheme="minorHAnsi"/>
        </w:rPr>
        <w:t xml:space="preserve"> </w:t>
      </w:r>
      <w:r>
        <w:rPr>
          <w:rFonts w:eastAsiaTheme="minorHAnsi"/>
        </w:rPr>
        <w:t xml:space="preserve">of a drug’s efficacy in phase </w:t>
      </w:r>
      <w:r w:rsidR="00781173">
        <w:rPr>
          <w:rFonts w:eastAsiaTheme="minorHAnsi"/>
        </w:rPr>
        <w:t>2</w:t>
      </w:r>
      <w:r>
        <w:rPr>
          <w:rFonts w:eastAsiaTheme="minorHAnsi"/>
        </w:rPr>
        <w:t xml:space="preserve"> </w:t>
      </w:r>
      <w:r w:rsidRPr="000F17C8">
        <w:rPr>
          <w:rFonts w:eastAsiaTheme="minorHAnsi"/>
        </w:rPr>
        <w:t>clinical trials. For example</w:t>
      </w:r>
      <w:r w:rsidR="007B3BC9">
        <w:rPr>
          <w:rFonts w:eastAsiaTheme="minorHAnsi"/>
        </w:rPr>
        <w:t xml:space="preserve">, </w:t>
      </w:r>
      <w:r w:rsidR="00DD784F">
        <w:rPr>
          <w:rFonts w:eastAsiaTheme="minorHAnsi"/>
        </w:rPr>
        <w:t xml:space="preserve">investigational </w:t>
      </w:r>
      <w:r w:rsidR="003C51D8">
        <w:rPr>
          <w:rFonts w:eastAsiaTheme="minorHAnsi"/>
        </w:rPr>
        <w:t>Alzheimer’s</w:t>
      </w:r>
      <w:r w:rsidR="00DD784F">
        <w:rPr>
          <w:rFonts w:eastAsiaTheme="minorHAnsi"/>
        </w:rPr>
        <w:t xml:space="preserve"> disease treatments</w:t>
      </w:r>
      <w:r w:rsidR="003C51D8">
        <w:rPr>
          <w:rFonts w:eastAsiaTheme="minorHAnsi"/>
        </w:rPr>
        <w:t xml:space="preserve"> </w:t>
      </w:r>
      <w:r w:rsidR="00C80733" w:rsidRPr="000C5CFA">
        <w:rPr>
          <w:rFonts w:eastAsiaTheme="minorHAnsi"/>
        </w:rPr>
        <w:t>A</w:t>
      </w:r>
      <w:r w:rsidRPr="000F17C8">
        <w:rPr>
          <w:rFonts w:eastAsiaTheme="minorHAnsi"/>
        </w:rPr>
        <w:t>ducanumab</w:t>
      </w:r>
      <w:r w:rsidR="00D8469F">
        <w:rPr>
          <w:rFonts w:eastAsiaTheme="minorHAnsi"/>
        </w:rPr>
        <w:fldChar w:fldCharType="begin"/>
      </w:r>
      <w:r w:rsidR="00AF36DC">
        <w:rPr>
          <w:rFonts w:eastAsiaTheme="minorHAnsi"/>
        </w:rPr>
        <w:instrText xml:space="preserve"> ADDIN ZOTERO_ITEM CSL_CITATION {"citationID":"GQOHtfG0","properties":{"formattedCitation":"\\super 8\\nosupersub{}","plainCitation":"8","noteIndex":0},"citationItems":[{"id":3327,"uris":["http://zotero.org/users/5374610/items/AI8Z2EU4"],"itemData":{"id":3327,"type":"article-journal","abstract":"Alzheimer’s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00D8469F">
        <w:rPr>
          <w:rFonts w:eastAsiaTheme="minorHAnsi"/>
        </w:rPr>
        <w:fldChar w:fldCharType="separate"/>
      </w:r>
      <w:r w:rsidR="00AF36DC" w:rsidRPr="00AF36DC">
        <w:rPr>
          <w:vertAlign w:val="superscript"/>
        </w:rPr>
        <w:t>8</w:t>
      </w:r>
      <w:r w:rsidR="00D8469F">
        <w:rPr>
          <w:rFonts w:eastAsiaTheme="minorHAnsi"/>
        </w:rPr>
        <w:fldChar w:fldCharType="end"/>
      </w:r>
      <w:r w:rsidR="00C80733" w:rsidRPr="000C5CFA">
        <w:rPr>
          <w:rFonts w:eastAsiaTheme="minorHAnsi"/>
        </w:rPr>
        <w:t xml:space="preserve"> </w:t>
      </w:r>
      <w:r w:rsidRPr="000F17C8">
        <w:rPr>
          <w:rFonts w:eastAsiaTheme="minorHAnsi"/>
        </w:rPr>
        <w:t xml:space="preserve">and </w:t>
      </w:r>
      <w:r w:rsidR="003C51D8">
        <w:rPr>
          <w:rFonts w:eastAsiaTheme="minorHAnsi"/>
        </w:rPr>
        <w:t>G</w:t>
      </w:r>
      <w:r w:rsidR="003C51D8" w:rsidRPr="003C51D8">
        <w:rPr>
          <w:rFonts w:eastAsiaTheme="minorHAnsi"/>
        </w:rPr>
        <w:t>antenerumab</w:t>
      </w:r>
      <w:r w:rsidR="003C51D8">
        <w:rPr>
          <w:rFonts w:eastAsiaTheme="minorHAnsi"/>
        </w:rPr>
        <w:fldChar w:fldCharType="begin"/>
      </w:r>
      <w:r w:rsidR="00AF36DC">
        <w:rPr>
          <w:rFonts w:eastAsiaTheme="minorHAnsi"/>
        </w:rPr>
        <w:instrText xml:space="preserve"> ADDIN ZOTERO_ITEM CSL_CITATION {"citationID":"STOdZmEi","properties":{"formattedCitation":"\\super 7\\nosupersub{}","plainCitation":"7","dontUpdate":true,"noteIndex":0},"citationItems":[{"id":2437,"uris":["http://zotero.org/users/5374610/items/MKKVM95M"],"itemData":{"id":2437,"type":"article-journal","abstract":"Background\nGantenerumab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003C51D8">
        <w:rPr>
          <w:rFonts w:eastAsiaTheme="minorHAnsi"/>
        </w:rPr>
        <w:fldChar w:fldCharType="separate"/>
      </w:r>
      <w:r w:rsidR="00AF36DC">
        <w:rPr>
          <w:vertAlign w:val="superscript"/>
        </w:rPr>
        <w:t xml:space="preserve"> </w:t>
      </w:r>
      <w:r w:rsidR="003C51D8">
        <w:rPr>
          <w:rFonts w:eastAsiaTheme="minorHAnsi"/>
        </w:rPr>
        <w:fldChar w:fldCharType="end"/>
      </w:r>
      <w:r w:rsidR="003C51D8">
        <w:rPr>
          <w:rFonts w:eastAsiaTheme="minorHAnsi"/>
        </w:rPr>
        <w:t xml:space="preserve"> </w:t>
      </w:r>
      <w:r w:rsidR="003C51D8" w:rsidRPr="000F17C8">
        <w:rPr>
          <w:rFonts w:eastAsiaTheme="minorHAnsi"/>
        </w:rPr>
        <w:t xml:space="preserve">were </w:t>
      </w:r>
      <w:r w:rsidR="00610D0A">
        <w:rPr>
          <w:rFonts w:eastAsiaTheme="minorHAnsi"/>
        </w:rPr>
        <w:t xml:space="preserve">both </w:t>
      </w:r>
      <w:r w:rsidR="003C51D8" w:rsidRPr="000F17C8">
        <w:rPr>
          <w:rFonts w:eastAsiaTheme="minorHAnsi"/>
        </w:rPr>
        <w:t xml:space="preserve">advanced into pivotal phase </w:t>
      </w:r>
      <w:r w:rsidR="003C51D8" w:rsidRPr="00C42D60">
        <w:rPr>
          <w:rFonts w:eastAsiaTheme="minorHAnsi"/>
        </w:rPr>
        <w:t>3</w:t>
      </w:r>
      <w:r w:rsidR="003C51D8" w:rsidRPr="000F17C8">
        <w:rPr>
          <w:rFonts w:eastAsiaTheme="minorHAnsi"/>
        </w:rPr>
        <w:t xml:space="preserve"> trials based on </w:t>
      </w:r>
      <w:r w:rsidR="003C51D8" w:rsidRPr="00C42D60">
        <w:rPr>
          <w:rFonts w:eastAsiaTheme="minorHAnsi"/>
        </w:rPr>
        <w:t xml:space="preserve">signals from </w:t>
      </w:r>
      <w:r w:rsidR="003C51D8" w:rsidRPr="000F17C8">
        <w:rPr>
          <w:rFonts w:eastAsiaTheme="minorHAnsi"/>
        </w:rPr>
        <w:t xml:space="preserve">phase 1 </w:t>
      </w:r>
      <w:r w:rsidR="003C51D8" w:rsidRPr="00C42D60">
        <w:rPr>
          <w:rFonts w:eastAsiaTheme="minorHAnsi"/>
        </w:rPr>
        <w:t>trial</w:t>
      </w:r>
      <w:r w:rsidR="003C51D8">
        <w:rPr>
          <w:rFonts w:eastAsiaTheme="minorHAnsi"/>
        </w:rPr>
        <w:t>s</w:t>
      </w:r>
      <w:r w:rsidRPr="000F17C8">
        <w:rPr>
          <w:rFonts w:eastAsiaTheme="minorHAnsi"/>
        </w:rPr>
        <w:t>.</w:t>
      </w:r>
      <w:r w:rsidR="00A35547" w:rsidRPr="000F17C8">
        <w:rPr>
          <w:rFonts w:eastAsiaTheme="minorHAnsi"/>
          <w:vertAlign w:val="superscript"/>
        </w:rPr>
        <w:t xml:space="preserve"> </w:t>
      </w:r>
      <w:r w:rsidRPr="000F17C8">
        <w:rPr>
          <w:rFonts w:eastAsiaTheme="minorHAnsi"/>
        </w:rPr>
        <w:t>Such</w:t>
      </w:r>
      <w:r>
        <w:rPr>
          <w:rFonts w:eastAsiaTheme="minorHAnsi"/>
        </w:rPr>
        <w:t xml:space="preserve"> </w:t>
      </w:r>
      <w:r w:rsidR="00E94066">
        <w:rPr>
          <w:rFonts w:eastAsiaTheme="minorHAnsi"/>
        </w:rPr>
        <w:t>avoidance of phase 2 testing</w:t>
      </w:r>
      <w:r>
        <w:rPr>
          <w:rFonts w:eastAsiaTheme="minorHAnsi"/>
        </w:rPr>
        <w:t xml:space="preserve"> </w:t>
      </w:r>
      <w:r w:rsidR="003C51D8">
        <w:rPr>
          <w:rFonts w:eastAsiaTheme="minorHAnsi"/>
        </w:rPr>
        <w:t>may</w:t>
      </w:r>
      <w:del w:id="1" w:author="Hannah Moyer" w:date="2023-07-11T14:01:00Z">
        <w:r w:rsidR="00D0574C" w:rsidDel="00D0574C">
          <w:rPr>
            <w:rFonts w:eastAsiaTheme="minorHAnsi"/>
          </w:rPr>
          <w:fldChar w:fldCharType="begin"/>
        </w:r>
        <w:r w:rsidR="00D0574C" w:rsidDel="00D0574C">
          <w:rPr>
            <w:rFonts w:eastAsiaTheme="minorHAnsi"/>
          </w:rPr>
          <w:delInstrText xml:space="preserve"> ADDIN ZOTERO_ITEM CSL_CITATION {"citationID":"XP2DwMXC","properties":{"formattedCitation":"\\super 10\\nosupersub{}","plainCitation":"10","noteIndex":0},"citationItems":[{"id":3435,"uris":["http://zotero.org/users/5374610/items/39TQYI64"],"itemData":{"id":3435,"type":"article-journal","abstract":"OBJECTIVE: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delInstrText>
        </w:r>
        <w:r w:rsidR="00D0574C" w:rsidDel="00D0574C">
          <w:rPr>
            <w:rFonts w:eastAsiaTheme="minorHAnsi"/>
          </w:rPr>
          <w:fldChar w:fldCharType="separate"/>
        </w:r>
        <w:r w:rsidR="00D0574C" w:rsidRPr="00D0574C" w:rsidDel="00D0574C">
          <w:rPr>
            <w:vertAlign w:val="superscript"/>
          </w:rPr>
          <w:delText>10</w:delText>
        </w:r>
        <w:r w:rsidR="00D0574C" w:rsidDel="00D0574C">
          <w:rPr>
            <w:rFonts w:eastAsiaTheme="minorHAnsi"/>
          </w:rPr>
          <w:fldChar w:fldCharType="end"/>
        </w:r>
      </w:del>
      <w:r w:rsidR="003C51D8">
        <w:rPr>
          <w:rFonts w:eastAsiaTheme="minorHAnsi"/>
        </w:rPr>
        <w:t xml:space="preserve"> </w:t>
      </w:r>
      <w:r w:rsidR="00610D0A">
        <w:rPr>
          <w:rFonts w:eastAsiaTheme="minorHAnsi"/>
        </w:rPr>
        <w:t>help</w:t>
      </w:r>
      <w:r w:rsidR="003C51D8">
        <w:rPr>
          <w:rFonts w:eastAsiaTheme="minorHAnsi"/>
        </w:rPr>
        <w:t xml:space="preserve"> researchers </w:t>
      </w:r>
      <w:r w:rsidR="00281781">
        <w:rPr>
          <w:rFonts w:eastAsiaTheme="minorHAnsi"/>
        </w:rPr>
        <w:t>overcome the</w:t>
      </w:r>
      <w:r w:rsidR="003C51D8">
        <w:rPr>
          <w:rFonts w:eastAsiaTheme="minorHAnsi"/>
        </w:rPr>
        <w:t xml:space="preserve"> </w:t>
      </w:r>
      <w:r>
        <w:rPr>
          <w:rFonts w:eastAsiaTheme="minorHAnsi"/>
        </w:rPr>
        <w:t xml:space="preserve">inherent limitations of statistical powering in phase </w:t>
      </w:r>
      <w:r w:rsidR="007B3BC9">
        <w:rPr>
          <w:rFonts w:eastAsiaTheme="minorHAnsi"/>
        </w:rPr>
        <w:t>2</w:t>
      </w:r>
      <w:r>
        <w:rPr>
          <w:rFonts w:eastAsiaTheme="minorHAnsi"/>
        </w:rPr>
        <w:t xml:space="preserve"> trials</w:t>
      </w:r>
      <w:r w:rsidR="00943360">
        <w:rPr>
          <w:rFonts w:eastAsiaTheme="minorHAnsi"/>
        </w:rPr>
        <w:fldChar w:fldCharType="begin"/>
      </w:r>
      <w:r w:rsidR="00D0574C">
        <w:rPr>
          <w:rFonts w:eastAsiaTheme="minorHAnsi"/>
        </w:rPr>
        <w:instrText xml:space="preserve"> ADDIN ZOTERO_ITEM CSL_CITATION {"citationID":"ztBiuulc","properties":{"formattedCitation":"\\super 11\\nosupersub{}","plainCitation":"11","noteIndex":0},"citationItems":[{"id":3572,"uris":["http://zotero.org/users/5374610/items/CXNZUVGP"],"itemData":{"id":3572,"type":"article-journal","abstract":"The Alzheimer research community is actively pursuing novel biomarker and other biologic measures to characterize disease progression or to use as outcome measures in clinical trials. One product of these efforts has been a large literature reporting","container-title":"Journal of Alzheimer's Disease","DOI":"10.3233/JAD-2011-0062","ISSN":"1387-2877","issue":"s3","language":"en","note":"publisher: IOS Press","page":"369-377","source":"content.iospress.com","title":"Power Calculations for Clinical Trials in Alzheimer's Disease","volume":"26","author":[{"family":"Ard","given":"M. Colin"},{"family":"Edland","given":"Steven D."}],"issued":{"date-parts":[["2011",1,1]]}}}],"schema":"https://github.com/citation-style-language/schema/raw/master/csl-citation.json"} </w:instrText>
      </w:r>
      <w:r w:rsidR="00943360">
        <w:rPr>
          <w:rFonts w:eastAsiaTheme="minorHAnsi"/>
        </w:rPr>
        <w:fldChar w:fldCharType="separate"/>
      </w:r>
      <w:r w:rsidR="00D0574C" w:rsidRPr="00D0574C">
        <w:rPr>
          <w:vertAlign w:val="superscript"/>
        </w:rPr>
        <w:t>11</w:t>
      </w:r>
      <w:r w:rsidR="00943360">
        <w:rPr>
          <w:rFonts w:eastAsiaTheme="minorHAnsi"/>
        </w:rPr>
        <w:fldChar w:fldCharType="end"/>
      </w:r>
      <w:r w:rsidR="007B3BC9">
        <w:rPr>
          <w:rFonts w:eastAsiaTheme="minorHAnsi"/>
        </w:rPr>
        <w:t xml:space="preserve"> and</w:t>
      </w:r>
      <w:r w:rsidR="00C47109">
        <w:rPr>
          <w:rFonts w:eastAsiaTheme="minorHAnsi"/>
        </w:rPr>
        <w:t xml:space="preserve"> </w:t>
      </w:r>
      <w:r w:rsidR="005C5C76">
        <w:t xml:space="preserve">the </w:t>
      </w:r>
      <w:r w:rsidR="00E94066">
        <w:t xml:space="preserve">absence </w:t>
      </w:r>
      <w:r w:rsidR="005C5C76">
        <w:t>of</w:t>
      </w:r>
      <w:r w:rsidR="00E94066">
        <w:t xml:space="preserve"> validated</w:t>
      </w:r>
      <w:r w:rsidR="005C5C76">
        <w:t xml:space="preserve"> surrogate endpoints</w:t>
      </w:r>
      <w:r w:rsidR="00ED66FA">
        <w:t xml:space="preserve"> for many neurologic conditions</w:t>
      </w:r>
      <w:r w:rsidR="007B3BC9">
        <w:t>.</w:t>
      </w:r>
      <w:r w:rsidR="005C5C76" w:rsidRPr="00E94066">
        <w:rPr>
          <w:rFonts w:eastAsiaTheme="minorHAnsi"/>
          <w:vertAlign w:val="superscript"/>
        </w:rPr>
        <w:fldChar w:fldCharType="begin"/>
      </w:r>
      <w:r w:rsidR="00D0574C">
        <w:rPr>
          <w:rFonts w:eastAsiaTheme="minorHAnsi"/>
          <w:vertAlign w:val="superscript"/>
        </w:rPr>
        <w:instrText xml:space="preserve"> ADDIN ZOTERO_ITEM CSL_CITATION {"citationID":"TThMaC2p","properties":{"formattedCitation":"\\super 6,12\\nosupersub{}","plainCitation":"6,12","noteIndex":0},"citationItems":[{"id":2555,"uris":["http://zotero.org/users/5374610/items/3FRTPIYI"],"itemData":{"id":2555,"type":"article-journal","abstract":"An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5C5C76" w:rsidRPr="00E94066">
        <w:rPr>
          <w:rFonts w:eastAsiaTheme="minorHAnsi"/>
          <w:vertAlign w:val="superscript"/>
        </w:rPr>
        <w:fldChar w:fldCharType="separate"/>
      </w:r>
      <w:r w:rsidR="00D0574C" w:rsidRPr="00D0574C">
        <w:rPr>
          <w:vertAlign w:val="superscript"/>
        </w:rPr>
        <w:t>6,12</w:t>
      </w:r>
      <w:r w:rsidR="005C5C76" w:rsidRPr="00E94066">
        <w:rPr>
          <w:rFonts w:eastAsiaTheme="minorHAnsi"/>
          <w:vertAlign w:val="superscript"/>
        </w:rPr>
        <w:fldChar w:fldCharType="end"/>
      </w:r>
      <w:r w:rsidR="000F17C8" w:rsidRPr="00E94066">
        <w:rPr>
          <w:rFonts w:eastAsiaTheme="minorHAnsi"/>
          <w:vertAlign w:val="superscript"/>
        </w:rPr>
        <w:t xml:space="preserve"> </w:t>
      </w:r>
    </w:p>
    <w:p w14:paraId="42CF1EA2" w14:textId="77777777" w:rsidR="00A35547" w:rsidRDefault="00A35547" w:rsidP="00EE2099">
      <w:pPr>
        <w:autoSpaceDE w:val="0"/>
        <w:autoSpaceDN w:val="0"/>
        <w:adjustRightInd w:val="0"/>
        <w:rPr>
          <w:rFonts w:eastAsiaTheme="minorHAnsi"/>
        </w:rPr>
      </w:pPr>
    </w:p>
    <w:p w14:paraId="3EF10B65" w14:textId="2E15F1E4" w:rsidR="00ED66FA" w:rsidRDefault="00A35547" w:rsidP="00ED66FA">
      <w:pPr>
        <w:autoSpaceDE w:val="0"/>
        <w:autoSpaceDN w:val="0"/>
        <w:adjustRightInd w:val="0"/>
        <w:rPr>
          <w:rFonts w:eastAsiaTheme="minorHAnsi"/>
        </w:rPr>
      </w:pPr>
      <w:r>
        <w:rPr>
          <w:rFonts w:eastAsiaTheme="minorHAnsi"/>
        </w:rPr>
        <w:t xml:space="preserve">However, </w:t>
      </w:r>
      <w:r w:rsidR="00C24366">
        <w:rPr>
          <w:rFonts w:eastAsiaTheme="minorHAnsi"/>
        </w:rPr>
        <w:t>avoidance of phase 2 testing is controversial.</w:t>
      </w:r>
      <w:r w:rsidR="00A37181">
        <w:rPr>
          <w:rFonts w:eastAsiaTheme="minorHAnsi"/>
        </w:rPr>
        <w:fldChar w:fldCharType="begin"/>
      </w:r>
      <w:r w:rsidR="00D0574C">
        <w:rPr>
          <w:rFonts w:eastAsiaTheme="minorHAnsi"/>
        </w:rPr>
        <w:instrText xml:space="preserve"> ADDIN ZOTERO_ITEM CSL_CITATION {"citationID":"43Kt5ARw","properties":{"formattedCitation":"\\super 1,13\\uc0\\u8211{}16\\nosupersub{}","plainCitation":"1,13–16","noteIndex":0},"citationItems":[{"id":3158,"uris":["http://zotero.org/users/5374610/items/GGBWT5YB"],"itemData":{"id":3158,"type":"chapter","abstract":"This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A37181">
        <w:rPr>
          <w:rFonts w:eastAsiaTheme="minorHAnsi"/>
        </w:rPr>
        <w:fldChar w:fldCharType="separate"/>
      </w:r>
      <w:r w:rsidR="00D0574C" w:rsidRPr="00D0574C">
        <w:rPr>
          <w:vertAlign w:val="superscript"/>
        </w:rPr>
        <w:t>1,13–16</w:t>
      </w:r>
      <w:r w:rsidR="00A37181">
        <w:rPr>
          <w:rFonts w:eastAsiaTheme="minorHAnsi"/>
        </w:rPr>
        <w:fldChar w:fldCharType="end"/>
      </w:r>
      <w:r w:rsidR="00C24366">
        <w:rPr>
          <w:rFonts w:eastAsiaTheme="minorHAnsi"/>
        </w:rPr>
        <w:t xml:space="preserve"> R</w:t>
      </w:r>
      <w:r w:rsidR="005C5C76">
        <w:rPr>
          <w:rFonts w:eastAsiaTheme="minorHAnsi"/>
        </w:rPr>
        <w:t xml:space="preserve">isk/benefit balance for phase 3 trials may be </w:t>
      </w:r>
      <w:r w:rsidR="009A4475">
        <w:rPr>
          <w:rFonts w:eastAsiaTheme="minorHAnsi"/>
        </w:rPr>
        <w:t xml:space="preserve">degraded </w:t>
      </w:r>
      <w:r w:rsidR="005C5C76">
        <w:rPr>
          <w:rFonts w:eastAsiaTheme="minorHAnsi"/>
        </w:rPr>
        <w:t xml:space="preserve">when they are started </w:t>
      </w:r>
      <w:r w:rsidR="00671B57">
        <w:rPr>
          <w:rFonts w:cs="Segoe UI"/>
          <w:color w:val="000000"/>
          <w:shd w:val="clear" w:color="auto" w:fill="FFFFFF"/>
        </w:rPr>
        <w:t>with</w:t>
      </w:r>
      <w:r w:rsidR="00DE72C0">
        <w:rPr>
          <w:rFonts w:cs="Segoe UI"/>
          <w:color w:val="000000"/>
          <w:shd w:val="clear" w:color="auto" w:fill="FFFFFF"/>
        </w:rPr>
        <w:t xml:space="preserve">out </w:t>
      </w:r>
      <w:r w:rsidR="00E94066">
        <w:rPr>
          <w:rFonts w:cs="Segoe UI"/>
          <w:color w:val="000000"/>
          <w:shd w:val="clear" w:color="auto" w:fill="FFFFFF"/>
        </w:rPr>
        <w:t>supporting</w:t>
      </w:r>
      <w:r w:rsidR="00DE72C0">
        <w:rPr>
          <w:rFonts w:cs="Segoe UI"/>
          <w:color w:val="000000"/>
          <w:shd w:val="clear" w:color="auto" w:fill="FFFFFF"/>
        </w:rPr>
        <w:t xml:space="preserve"> evidence from phase 2 trials. </w:t>
      </w:r>
      <w:r w:rsidR="00C063F9" w:rsidRPr="00E94066">
        <w:rPr>
          <w:rFonts w:cs="Segoe UI"/>
          <w:color w:val="000000" w:themeColor="text1"/>
          <w:shd w:val="clear" w:color="auto" w:fill="FFFFFF"/>
        </w:rPr>
        <w:t>For example</w:t>
      </w:r>
      <w:r w:rsidR="00DE72C0" w:rsidRPr="00E94066">
        <w:rPr>
          <w:rFonts w:cs="Segoe UI"/>
          <w:color w:val="000000" w:themeColor="text1"/>
          <w:shd w:val="clear" w:color="auto" w:fill="FFFFFF"/>
        </w:rPr>
        <w:t>,</w:t>
      </w:r>
      <w:r w:rsidR="00C063F9" w:rsidRPr="00E94066">
        <w:rPr>
          <w:rFonts w:cs="Segoe UI"/>
          <w:color w:val="000000" w:themeColor="text1"/>
          <w:shd w:val="clear" w:color="auto" w:fill="FFFFFF"/>
        </w:rPr>
        <w:t xml:space="preserve"> when</w:t>
      </w:r>
      <w:r w:rsidR="00DE72C0" w:rsidRPr="00E94066">
        <w:rPr>
          <w:rFonts w:cs="Segoe UI"/>
          <w:color w:val="000000" w:themeColor="text1"/>
          <w:shd w:val="clear" w:color="auto" w:fill="FFFFFF"/>
        </w:rPr>
        <w:t xml:space="preserve"> </w:t>
      </w:r>
      <w:r w:rsidR="00E94066">
        <w:rPr>
          <w:rFonts w:cs="Segoe UI"/>
          <w:color w:val="000000" w:themeColor="text1"/>
          <w:shd w:val="clear" w:color="auto" w:fill="FFFFFF"/>
        </w:rPr>
        <w:t>sponsors</w:t>
      </w:r>
      <w:r w:rsidR="00C063F9" w:rsidRPr="00E94066">
        <w:rPr>
          <w:rFonts w:cs="Segoe UI"/>
          <w:color w:val="000000" w:themeColor="text1"/>
          <w:shd w:val="clear" w:color="auto" w:fill="FFFFFF"/>
        </w:rPr>
        <w:t xml:space="preserve"> bypass phase 2, they</w:t>
      </w:r>
      <w:r w:rsidR="00DE72C0" w:rsidRPr="00E94066">
        <w:rPr>
          <w:rFonts w:cs="Segoe UI"/>
          <w:color w:val="000000" w:themeColor="text1"/>
          <w:shd w:val="clear" w:color="auto" w:fill="FFFFFF"/>
        </w:rPr>
        <w:t xml:space="preserve"> have </w:t>
      </w:r>
      <w:r w:rsidR="00671B57" w:rsidRPr="00E94066">
        <w:rPr>
          <w:rFonts w:cs="Segoe UI"/>
          <w:color w:val="000000" w:themeColor="text1"/>
          <w:shd w:val="clear" w:color="auto" w:fill="FFFFFF"/>
        </w:rPr>
        <w:t xml:space="preserve">less </w:t>
      </w:r>
      <w:r w:rsidR="00E94066">
        <w:rPr>
          <w:rFonts w:cs="Segoe UI"/>
          <w:color w:val="000000" w:themeColor="text1"/>
          <w:shd w:val="clear" w:color="auto" w:fill="FFFFFF"/>
        </w:rPr>
        <w:t>information for</w:t>
      </w:r>
      <w:r w:rsidR="00671B57" w:rsidRPr="00E94066">
        <w:rPr>
          <w:rFonts w:cs="Segoe UI"/>
          <w:color w:val="000000" w:themeColor="text1"/>
          <w:shd w:val="clear" w:color="auto" w:fill="FFFFFF"/>
        </w:rPr>
        <w:t xml:space="preserve"> optimiz</w:t>
      </w:r>
      <w:r w:rsidR="00E94066">
        <w:rPr>
          <w:rFonts w:cs="Segoe UI"/>
          <w:color w:val="000000" w:themeColor="text1"/>
          <w:shd w:val="clear" w:color="auto" w:fill="FFFFFF"/>
        </w:rPr>
        <w:t>ing</w:t>
      </w:r>
      <w:r w:rsidR="00671B57" w:rsidRPr="00E94066">
        <w:rPr>
          <w:rFonts w:cs="Segoe UI"/>
          <w:color w:val="000000" w:themeColor="text1"/>
          <w:shd w:val="clear" w:color="auto" w:fill="FFFFFF"/>
        </w:rPr>
        <w:t xml:space="preserve"> </w:t>
      </w:r>
      <w:r w:rsidR="00E94066">
        <w:rPr>
          <w:rFonts w:cs="Segoe UI"/>
          <w:color w:val="000000" w:themeColor="text1"/>
          <w:shd w:val="clear" w:color="auto" w:fill="FFFFFF"/>
        </w:rPr>
        <w:t>variables like dose or</w:t>
      </w:r>
      <w:r w:rsidR="009B0318">
        <w:rPr>
          <w:color w:val="000000" w:themeColor="text1"/>
        </w:rPr>
        <w:t xml:space="preserve"> </w:t>
      </w:r>
      <w:r w:rsidR="00E94066">
        <w:rPr>
          <w:color w:val="000000" w:themeColor="text1"/>
        </w:rPr>
        <w:t>trial eligibility for the phase 3 trial</w:t>
      </w:r>
      <w:r w:rsidR="009A4475">
        <w:rPr>
          <w:color w:val="000000" w:themeColor="text1"/>
        </w:rPr>
        <w:t>.</w:t>
      </w:r>
      <w:r w:rsidR="00671B57" w:rsidRPr="00E94066">
        <w:rPr>
          <w:color w:val="000000" w:themeColor="text1"/>
          <w:vertAlign w:val="superscript"/>
        </w:rPr>
        <w:t>5</w:t>
      </w:r>
      <w:r w:rsidR="00671B57" w:rsidRPr="00E94066">
        <w:rPr>
          <w:rFonts w:cs="Segoe UI"/>
          <w:color w:val="000000" w:themeColor="text1"/>
          <w:shd w:val="clear" w:color="auto" w:fill="FFFFFF"/>
        </w:rPr>
        <w:t xml:space="preserve"> In addition,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 xml:space="preserve">2 trials provide </w:t>
      </w:r>
      <w:r w:rsidR="00E94066">
        <w:rPr>
          <w:rFonts w:cs="Segoe UI"/>
          <w:color w:val="000000" w:themeColor="text1"/>
          <w:shd w:val="clear" w:color="auto" w:fill="FFFFFF"/>
        </w:rPr>
        <w:t>sponsors</w:t>
      </w:r>
      <w:r w:rsidR="00671B57" w:rsidRPr="00E94066">
        <w:rPr>
          <w:rFonts w:cs="Segoe UI"/>
          <w:color w:val="000000" w:themeColor="text1"/>
          <w:shd w:val="clear" w:color="auto" w:fill="FFFFFF"/>
        </w:rPr>
        <w:t xml:space="preserve"> a</w:t>
      </w:r>
      <w:r w:rsidR="00DE72C0" w:rsidRPr="00E94066">
        <w:rPr>
          <w:rFonts w:cs="Segoe UI"/>
          <w:color w:val="000000" w:themeColor="text1"/>
          <w:shd w:val="clear" w:color="auto" w:fill="FFFFFF"/>
        </w:rPr>
        <w:t xml:space="preserve">n opportunity to </w:t>
      </w:r>
      <w:r w:rsidR="00E94066">
        <w:rPr>
          <w:rFonts w:cs="Segoe UI"/>
          <w:color w:val="000000" w:themeColor="text1"/>
          <w:shd w:val="clear" w:color="auto" w:fill="FFFFFF"/>
        </w:rPr>
        <w:t>eliminate</w:t>
      </w:r>
      <w:r w:rsidR="00C24366">
        <w:rPr>
          <w:rFonts w:cs="Segoe UI"/>
          <w:color w:val="000000" w:themeColor="text1"/>
          <w:shd w:val="clear" w:color="auto" w:fill="FFFFFF"/>
        </w:rPr>
        <w:t xml:space="preserve"> flagging</w:t>
      </w:r>
      <w:r w:rsidR="00E94066">
        <w:rPr>
          <w:rFonts w:cs="Segoe UI"/>
          <w:color w:val="000000" w:themeColor="text1"/>
          <w:shd w:val="clear" w:color="auto" w:fill="FFFFFF"/>
        </w:rPr>
        <w:t xml:space="preserve"> drug candidates</w:t>
      </w:r>
      <w:r w:rsidR="00E94066" w:rsidRPr="00E94066">
        <w:rPr>
          <w:rFonts w:cs="Segoe UI"/>
          <w:color w:val="000000" w:themeColor="text1"/>
          <w:shd w:val="clear" w:color="auto" w:fill="FFFFFF"/>
        </w:rPr>
        <w:t xml:space="preserve"> </w:t>
      </w:r>
      <w:r w:rsidR="00E94066">
        <w:rPr>
          <w:rFonts w:cs="Segoe UI"/>
          <w:color w:val="000000" w:themeColor="text1"/>
          <w:shd w:val="clear" w:color="auto" w:fill="FFFFFF"/>
        </w:rPr>
        <w:t xml:space="preserve">before they are </w:t>
      </w:r>
      <w:r w:rsidR="009A4475">
        <w:rPr>
          <w:rFonts w:cs="Segoe UI"/>
          <w:color w:val="000000" w:themeColor="text1"/>
          <w:shd w:val="clear" w:color="auto" w:fill="FFFFFF"/>
        </w:rPr>
        <w:t>evaluated in</w:t>
      </w:r>
      <w:r w:rsidR="009A4475" w:rsidRPr="00E94066">
        <w:rPr>
          <w:rFonts w:cs="Segoe UI"/>
          <w:color w:val="000000" w:themeColor="text1"/>
          <w:shd w:val="clear" w:color="auto" w:fill="FFFFFF"/>
        </w:rPr>
        <w:t xml:space="preserve"> </w:t>
      </w:r>
      <w:r w:rsidR="00671B57" w:rsidRPr="00E94066">
        <w:rPr>
          <w:rFonts w:cs="Segoe UI"/>
          <w:color w:val="000000" w:themeColor="text1"/>
          <w:shd w:val="clear" w:color="auto" w:fill="FFFFFF"/>
        </w:rPr>
        <w:t xml:space="preserve">longer and larger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3 trials.</w:t>
      </w:r>
      <w:r w:rsidR="00ED66FA" w:rsidRPr="00E94066">
        <w:rPr>
          <w:rFonts w:cs="Segoe UI"/>
          <w:color w:val="000000" w:themeColor="text1"/>
          <w:shd w:val="clear" w:color="auto" w:fill="FFFFFF"/>
        </w:rPr>
        <w:t xml:space="preserve"> Therefore,</w:t>
      </w:r>
      <w:r w:rsidR="00671B57" w:rsidRPr="00E94066">
        <w:rPr>
          <w:rFonts w:cs="Segoe UI"/>
          <w:color w:val="000000" w:themeColor="text1"/>
          <w:shd w:val="clear" w:color="auto" w:fill="FFFFFF"/>
        </w:rPr>
        <w:t xml:space="preserve"> </w:t>
      </w:r>
      <w:r w:rsidR="00ED66FA" w:rsidRPr="00E94066">
        <w:rPr>
          <w:rFonts w:eastAsiaTheme="minorHAnsi"/>
          <w:color w:val="000000" w:themeColor="text1"/>
        </w:rPr>
        <w:t xml:space="preserve">efficacy evidence may be important to collect prior to </w:t>
      </w:r>
      <w:r w:rsidR="00047CA3" w:rsidRPr="00E94066">
        <w:rPr>
          <w:rFonts w:eastAsiaTheme="minorHAnsi"/>
          <w:color w:val="000000" w:themeColor="text1"/>
        </w:rPr>
        <w:t xml:space="preserve">phase </w:t>
      </w:r>
      <w:r w:rsidR="00ED66FA" w:rsidRPr="00E94066">
        <w:rPr>
          <w:rFonts w:eastAsiaTheme="minorHAnsi"/>
          <w:color w:val="000000" w:themeColor="text1"/>
        </w:rPr>
        <w:t xml:space="preserve">3 trials in order to </w:t>
      </w:r>
      <w:r w:rsidR="00D307A0" w:rsidRPr="00640506">
        <w:rPr>
          <w:rFonts w:cs="Segoe UI"/>
          <w:color w:val="000000" w:themeColor="text1"/>
          <w:shd w:val="clear" w:color="auto" w:fill="FFFFFF"/>
        </w:rPr>
        <w:t xml:space="preserve">reduce the prospect of </w:t>
      </w:r>
      <w:r w:rsidR="00ED66FA" w:rsidRPr="00E94066">
        <w:rPr>
          <w:rFonts w:eastAsiaTheme="minorHAnsi"/>
          <w:color w:val="000000" w:themeColor="text1"/>
        </w:rPr>
        <w:t>negative outcomes</w:t>
      </w:r>
      <w:r w:rsidR="008E4AEA" w:rsidRPr="00E94066">
        <w:rPr>
          <w:rFonts w:eastAsiaTheme="minorHAnsi"/>
          <w:color w:val="000000" w:themeColor="text1"/>
        </w:rPr>
        <w:t>.</w:t>
      </w:r>
      <w:r w:rsidR="00D307A0" w:rsidRPr="00E94066">
        <w:rPr>
          <w:color w:val="000000" w:themeColor="text1"/>
          <w:vertAlign w:val="superscript"/>
        </w:rPr>
        <w:fldChar w:fldCharType="begin"/>
      </w:r>
      <w:r w:rsidR="00D0574C">
        <w:rPr>
          <w:color w:val="000000" w:themeColor="text1"/>
          <w:vertAlign w:val="superscript"/>
        </w:rPr>
        <w:instrText xml:space="preserve"> ADDIN ZOTERO_ITEM CSL_CITATION {"citationID":"cWs5CIpc","properties":{"formattedCitation":"\\super 15\\uc0\\u8211{}17\\nosupersub{}","plainCitation":"15–17","noteIndex":0},"citationItems":[{"id":2629,"uris":["http://zotero.org/groups/2765074/items/632TNAD3"],"itemData":{"id":2629,"type":"article-journal","container-title":"Clinical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00D307A0" w:rsidRPr="00E94066">
        <w:rPr>
          <w:color w:val="000000" w:themeColor="text1"/>
          <w:vertAlign w:val="superscript"/>
        </w:rPr>
        <w:fldChar w:fldCharType="separate"/>
      </w:r>
      <w:r w:rsidR="00D0574C" w:rsidRPr="00D0574C">
        <w:rPr>
          <w:color w:val="000000"/>
          <w:vertAlign w:val="superscript"/>
        </w:rPr>
        <w:t>15–17</w:t>
      </w:r>
      <w:r w:rsidR="00D307A0" w:rsidRPr="00E94066">
        <w:rPr>
          <w:color w:val="000000" w:themeColor="text1"/>
          <w:vertAlign w:val="superscript"/>
        </w:rPr>
        <w:fldChar w:fldCharType="end"/>
      </w:r>
    </w:p>
    <w:p w14:paraId="44BF7A83" w14:textId="77777777" w:rsidR="00ED66FA" w:rsidRDefault="00ED66FA" w:rsidP="00ED66FA">
      <w:pPr>
        <w:autoSpaceDE w:val="0"/>
        <w:autoSpaceDN w:val="0"/>
        <w:adjustRightInd w:val="0"/>
        <w:rPr>
          <w:rFonts w:eastAsiaTheme="minorHAnsi"/>
        </w:rPr>
      </w:pPr>
    </w:p>
    <w:p w14:paraId="7FEDF7B2" w14:textId="627ADF7D" w:rsidR="00416593" w:rsidRDefault="00E94066" w:rsidP="00416593">
      <w:pPr>
        <w:autoSpaceDE w:val="0"/>
        <w:autoSpaceDN w:val="0"/>
        <w:adjustRightInd w:val="0"/>
        <w:rPr>
          <w:rFonts w:eastAsiaTheme="minorHAnsi"/>
        </w:rPr>
      </w:pPr>
      <w:r>
        <w:rPr>
          <w:rFonts w:eastAsiaTheme="minorHAnsi"/>
        </w:rPr>
        <w:t xml:space="preserve">In what follows, we define “phase 2 bypass” as the launch of phase 3 trials absent phase 2 testing for efficacy, or despite negative outcomes in such testing. </w:t>
      </w:r>
      <w:r w:rsidR="007F2B73">
        <w:rPr>
          <w:rFonts w:eastAsiaTheme="minorHAnsi"/>
        </w:rPr>
        <w:t xml:space="preserve">Our team previously reported that </w:t>
      </w:r>
      <w:r w:rsidR="00ED66FA" w:rsidRPr="00F217EB">
        <w:rPr>
          <w:rFonts w:eastAsiaTheme="minorHAnsi"/>
        </w:rPr>
        <w:t xml:space="preserve">nearly half of phase 3 trials </w:t>
      </w:r>
      <w:r>
        <w:rPr>
          <w:rFonts w:eastAsiaTheme="minorHAnsi"/>
        </w:rPr>
        <w:t>for</w:t>
      </w:r>
      <w:r w:rsidRPr="00F217EB">
        <w:rPr>
          <w:rFonts w:eastAsiaTheme="minorHAnsi"/>
        </w:rPr>
        <w:t xml:space="preserve"> </w:t>
      </w:r>
      <w:r w:rsidR="00ED66FA" w:rsidRPr="00F217EB">
        <w:rPr>
          <w:rFonts w:eastAsiaTheme="minorHAnsi"/>
        </w:rPr>
        <w:t>solid tumor</w:t>
      </w:r>
      <w:r>
        <w:rPr>
          <w:rFonts w:eastAsiaTheme="minorHAnsi"/>
        </w:rPr>
        <w:t xml:space="preserve"> treatment</w:t>
      </w:r>
      <w:r w:rsidR="00ED66FA" w:rsidRPr="00F217EB">
        <w:rPr>
          <w:rFonts w:eastAsiaTheme="minorHAnsi"/>
        </w:rPr>
        <w:t xml:space="preserve">s bypassed </w:t>
      </w:r>
      <w:r w:rsidR="00047CA3">
        <w:rPr>
          <w:rFonts w:eastAsiaTheme="minorHAnsi"/>
        </w:rPr>
        <w:t xml:space="preserve">phase </w:t>
      </w:r>
      <w:r w:rsidR="00ED66FA" w:rsidRPr="00F217EB">
        <w:rPr>
          <w:rFonts w:eastAsiaTheme="minorHAnsi"/>
        </w:rPr>
        <w:t>2</w:t>
      </w:r>
      <w:r w:rsidR="00ED66FA">
        <w:rPr>
          <w:rFonts w:eastAsiaTheme="minorHAnsi"/>
        </w:rPr>
        <w:t xml:space="preserve"> trials</w:t>
      </w:r>
      <w:r w:rsidR="00826802" w:rsidRPr="00826802">
        <w:t xml:space="preserve"> </w:t>
      </w:r>
      <w:r w:rsidR="00826802">
        <w:t xml:space="preserve">and that trials that </w:t>
      </w:r>
      <w:r w:rsidR="00DE72C0">
        <w:t>bypassed</w:t>
      </w:r>
      <w:r w:rsidR="00826802">
        <w:t xml:space="preserve"> had significantly worse </w:t>
      </w:r>
      <w:r w:rsidR="0072582B">
        <w:t xml:space="preserve">efficacy </w:t>
      </w:r>
      <w:r w:rsidR="00826802">
        <w:t>outcomes.</w:t>
      </w:r>
      <w:r w:rsidR="00416593" w:rsidRPr="00F217EB">
        <w:rPr>
          <w:rFonts w:eastAsiaTheme="minorHAnsi"/>
          <w:vertAlign w:val="superscript"/>
        </w:rPr>
        <w:t>8</w:t>
      </w:r>
      <w:r w:rsidR="00416593">
        <w:rPr>
          <w:rFonts w:eastAsiaTheme="minorHAnsi"/>
          <w:vertAlign w:val="superscript"/>
        </w:rPr>
        <w:t xml:space="preserve"> </w:t>
      </w:r>
      <w:r w:rsidR="00416593">
        <w:rPr>
          <w:rFonts w:eastAsiaTheme="minorHAnsi"/>
        </w:rPr>
        <w:t xml:space="preserve">In the present work, we assess the prevalence </w:t>
      </w:r>
      <w:r>
        <w:rPr>
          <w:rFonts w:eastAsiaTheme="minorHAnsi"/>
        </w:rPr>
        <w:t>and impact of</w:t>
      </w:r>
      <w:r w:rsidR="00416593">
        <w:rPr>
          <w:rFonts w:eastAsiaTheme="minorHAnsi"/>
        </w:rPr>
        <w:t xml:space="preserve"> phase 2 </w:t>
      </w:r>
      <w:r>
        <w:rPr>
          <w:rFonts w:eastAsiaTheme="minorHAnsi"/>
        </w:rPr>
        <w:t>bypass in neurologic drug development</w:t>
      </w:r>
      <w:r w:rsidR="00416593">
        <w:rPr>
          <w:rFonts w:eastAsiaTheme="minorHAnsi"/>
        </w:rPr>
        <w:t xml:space="preserve">. </w:t>
      </w:r>
    </w:p>
    <w:p w14:paraId="1107F21B" w14:textId="77777777" w:rsidR="00CB4B27" w:rsidRPr="00F217EB" w:rsidRDefault="00CB4B27" w:rsidP="00EE2099">
      <w:pPr>
        <w:autoSpaceDE w:val="0"/>
        <w:autoSpaceDN w:val="0"/>
        <w:adjustRightInd w:val="0"/>
        <w:rPr>
          <w:rFonts w:eastAsiaTheme="minorHAnsi"/>
          <w:vertAlign w:val="superscript"/>
        </w:rPr>
      </w:pPr>
    </w:p>
    <w:p w14:paraId="50799C12" w14:textId="2E82CB8A" w:rsidR="006C16AB" w:rsidRPr="00366AC1" w:rsidRDefault="001C736A" w:rsidP="001C736A">
      <w:pPr>
        <w:rPr>
          <w:b/>
          <w:bCs/>
        </w:rPr>
      </w:pPr>
      <w:r w:rsidRPr="002274C2">
        <w:rPr>
          <w:b/>
          <w:bCs/>
        </w:rPr>
        <w:t xml:space="preserve">Methods </w:t>
      </w:r>
    </w:p>
    <w:p w14:paraId="408A3D98" w14:textId="3BE02EC5" w:rsidR="001F2B78" w:rsidRDefault="001F2B78" w:rsidP="001C736A">
      <w:pPr>
        <w:rPr>
          <w:u w:val="single"/>
        </w:rPr>
      </w:pPr>
      <w:r>
        <w:rPr>
          <w:u w:val="single"/>
        </w:rPr>
        <w:t>Overview</w:t>
      </w:r>
    </w:p>
    <w:p w14:paraId="0800B0C9" w14:textId="6A79345B" w:rsidR="001F2B78" w:rsidRDefault="001F2B78" w:rsidP="001C736A">
      <w:pPr>
        <w:rPr>
          <w:u w:val="single"/>
        </w:rPr>
      </w:pPr>
      <w:r w:rsidRPr="00C24366">
        <w:t>Our primary goal was to</w:t>
      </w:r>
      <w:r w:rsidR="0054447B" w:rsidRPr="00C24366">
        <w:t xml:space="preserve"> estimate the prevalence of </w:t>
      </w:r>
      <w:r w:rsidR="00047CA3">
        <w:t xml:space="preserve">phase </w:t>
      </w:r>
      <w:r w:rsidR="0054447B" w:rsidRPr="00C24366">
        <w:t xml:space="preserve">2 bypass in ten neurological diseases </w:t>
      </w:r>
      <w:r w:rsidR="00890D9F" w:rsidRPr="00C24366">
        <w:t>for</w:t>
      </w:r>
      <w:r w:rsidR="0054447B" w:rsidRPr="00C24366">
        <w:t xml:space="preserve"> a decade of </w:t>
      </w:r>
      <w:r w:rsidR="00047CA3">
        <w:t xml:space="preserve">phase </w:t>
      </w:r>
      <w:r w:rsidR="0054447B" w:rsidRPr="00C24366">
        <w:t xml:space="preserve">3 trials. </w:t>
      </w:r>
      <w:r w:rsidRPr="00C24366">
        <w:t xml:space="preserve">We defined </w:t>
      </w:r>
      <w:r w:rsidR="00047CA3">
        <w:t xml:space="preserve">phase </w:t>
      </w:r>
      <w:r w:rsidRPr="00C24366">
        <w:t xml:space="preserve">2 bypass as </w:t>
      </w:r>
      <w:r w:rsidR="0054447B" w:rsidRPr="00C24366">
        <w:t>any case in which</w:t>
      </w:r>
      <w:r w:rsidR="0054447B">
        <w:rPr>
          <w:u w:val="single"/>
        </w:rPr>
        <w:t xml:space="preserve"> </w:t>
      </w:r>
      <w:r w:rsidR="0054447B" w:rsidRPr="00F217EB">
        <w:rPr>
          <w:rFonts w:eastAsiaTheme="minorHAnsi"/>
        </w:rPr>
        <w:t>researchers initiate</w:t>
      </w:r>
      <w:r w:rsidR="0054447B">
        <w:rPr>
          <w:rFonts w:eastAsiaTheme="minorHAnsi"/>
        </w:rPr>
        <w:t>d a</w:t>
      </w:r>
      <w:r w:rsidR="0054447B" w:rsidRPr="00F217EB">
        <w:rPr>
          <w:rFonts w:eastAsiaTheme="minorHAnsi"/>
        </w:rPr>
        <w:t xml:space="preserve"> phase 3 trial without positive surrogate or clinical evidence from a </w:t>
      </w:r>
      <w:r w:rsidR="0054447B">
        <w:rPr>
          <w:rFonts w:eastAsiaTheme="minorHAnsi"/>
        </w:rPr>
        <w:t xml:space="preserve">phase </w:t>
      </w:r>
      <w:r w:rsidR="0054447B" w:rsidRPr="00F217EB">
        <w:rPr>
          <w:rFonts w:eastAsiaTheme="minorHAnsi"/>
        </w:rPr>
        <w:t>2 trial</w:t>
      </w:r>
      <w:r w:rsidR="0054447B">
        <w:rPr>
          <w:rFonts w:eastAsiaTheme="minorHAnsi"/>
        </w:rPr>
        <w:t xml:space="preserve"> in the same indication.</w:t>
      </w:r>
      <w:r w:rsidR="0054447B" w:rsidRPr="00F217EB">
        <w:rPr>
          <w:rFonts w:eastAsiaTheme="minorHAnsi"/>
          <w:vertAlign w:val="superscript"/>
        </w:rPr>
        <w:t>8</w:t>
      </w:r>
      <w:r w:rsidR="0054447B">
        <w:rPr>
          <w:rFonts w:eastAsiaTheme="minorHAnsi"/>
        </w:rPr>
        <w:t xml:space="preserve"> </w:t>
      </w:r>
      <w:r w:rsidR="00890D9F">
        <w:rPr>
          <w:rFonts w:eastAsiaTheme="minorHAnsi"/>
        </w:rPr>
        <w:t>Our secondary goal</w:t>
      </w:r>
      <w:r w:rsidR="00C530BC">
        <w:rPr>
          <w:rFonts w:eastAsiaTheme="minorHAnsi"/>
        </w:rPr>
        <w:t>s were</w:t>
      </w:r>
      <w:r w:rsidR="00890D9F">
        <w:rPr>
          <w:rFonts w:eastAsiaTheme="minorHAnsi"/>
        </w:rPr>
        <w:t xml:space="preserve"> </w:t>
      </w:r>
      <w:r w:rsidR="00C530BC">
        <w:rPr>
          <w:rFonts w:eastAsiaTheme="minorHAnsi"/>
        </w:rPr>
        <w:t>to present the proportion of phase 3 trials initiated with</w:t>
      </w:r>
      <w:r w:rsidR="00890D9F">
        <w:rPr>
          <w:rFonts w:eastAsiaTheme="minorHAnsi"/>
        </w:rPr>
        <w:t xml:space="preserve"> </w:t>
      </w:r>
      <w:r w:rsidR="006C2661">
        <w:rPr>
          <w:rFonts w:eastAsiaTheme="minorHAnsi"/>
        </w:rPr>
        <w:t>three</w:t>
      </w:r>
      <w:r w:rsidR="00C530BC">
        <w:rPr>
          <w:rFonts w:eastAsiaTheme="minorHAnsi"/>
        </w:rPr>
        <w:t xml:space="preserve"> </w:t>
      </w:r>
      <w:r w:rsidR="00C24366">
        <w:rPr>
          <w:rFonts w:eastAsiaTheme="minorHAnsi"/>
        </w:rPr>
        <w:t xml:space="preserve">types of </w:t>
      </w:r>
      <w:proofErr w:type="gramStart"/>
      <w:r w:rsidR="00C24366">
        <w:rPr>
          <w:rFonts w:eastAsiaTheme="minorHAnsi"/>
        </w:rPr>
        <w:t>phase</w:t>
      </w:r>
      <w:proofErr w:type="gramEnd"/>
      <w:r w:rsidR="00C24366">
        <w:rPr>
          <w:rFonts w:eastAsiaTheme="minorHAnsi"/>
        </w:rPr>
        <w:t xml:space="preserve"> 2 bypass</w:t>
      </w:r>
      <w:r w:rsidR="00C530BC">
        <w:rPr>
          <w:rFonts w:eastAsiaTheme="minorHAnsi"/>
        </w:rPr>
        <w:t xml:space="preserve">, </w:t>
      </w:r>
      <w:r w:rsidR="00C24366">
        <w:rPr>
          <w:rFonts w:eastAsiaTheme="minorHAnsi"/>
        </w:rPr>
        <w:t>identify factors</w:t>
      </w:r>
      <w:r w:rsidR="00FB1AB8">
        <w:rPr>
          <w:rFonts w:eastAsiaTheme="minorHAnsi"/>
        </w:rPr>
        <w:t xml:space="preserve"> associated with</w:t>
      </w:r>
      <w:r w:rsidR="00890D9F">
        <w:rPr>
          <w:rFonts w:eastAsiaTheme="minorHAnsi"/>
        </w:rPr>
        <w:t xml:space="preserve"> </w:t>
      </w:r>
      <w:r w:rsidR="00047CA3">
        <w:t xml:space="preserve">phase </w:t>
      </w:r>
      <w:r w:rsidR="00890D9F">
        <w:rPr>
          <w:rFonts w:eastAsiaTheme="minorHAnsi"/>
        </w:rPr>
        <w:t>2 bypass</w:t>
      </w:r>
      <w:r w:rsidR="00C530BC">
        <w:rPr>
          <w:rFonts w:eastAsiaTheme="minorHAnsi"/>
        </w:rPr>
        <w:t>,</w:t>
      </w:r>
      <w:r w:rsidR="00890D9F">
        <w:rPr>
          <w:rFonts w:eastAsiaTheme="minorHAnsi"/>
        </w:rPr>
        <w:t xml:space="preserve"> and </w:t>
      </w:r>
      <w:r w:rsidR="00C530BC">
        <w:rPr>
          <w:rFonts w:eastAsiaTheme="minorHAnsi"/>
        </w:rPr>
        <w:t xml:space="preserve">to investigate </w:t>
      </w:r>
      <w:r w:rsidR="00890D9F">
        <w:rPr>
          <w:rFonts w:eastAsiaTheme="minorHAnsi"/>
        </w:rPr>
        <w:t xml:space="preserve">whether </w:t>
      </w:r>
      <w:r w:rsidR="00047CA3">
        <w:t xml:space="preserve">phase </w:t>
      </w:r>
      <w:r w:rsidR="00890D9F">
        <w:rPr>
          <w:rFonts w:eastAsiaTheme="minorHAnsi"/>
        </w:rPr>
        <w:t xml:space="preserve">2 bypass </w:t>
      </w:r>
      <w:r w:rsidR="00C24366">
        <w:rPr>
          <w:rFonts w:eastAsiaTheme="minorHAnsi"/>
        </w:rPr>
        <w:t xml:space="preserve">affected </w:t>
      </w:r>
      <w:r w:rsidR="00047CA3">
        <w:t xml:space="preserve">phase </w:t>
      </w:r>
      <w:r w:rsidR="00890D9F">
        <w:rPr>
          <w:rFonts w:eastAsiaTheme="minorHAnsi"/>
        </w:rPr>
        <w:t xml:space="preserve">3 trial outcomes. </w:t>
      </w:r>
    </w:p>
    <w:p w14:paraId="2C37915B" w14:textId="77777777" w:rsidR="007E2DC1" w:rsidRDefault="007E2DC1" w:rsidP="001C736A">
      <w:pPr>
        <w:rPr>
          <w:u w:val="single"/>
        </w:rPr>
      </w:pPr>
    </w:p>
    <w:p w14:paraId="6A99EC3C" w14:textId="1269B9F4" w:rsidR="001C736A" w:rsidRDefault="00671819" w:rsidP="001C736A">
      <w:pPr>
        <w:rPr>
          <w:u w:val="single"/>
        </w:rPr>
      </w:pPr>
      <w:r>
        <w:rPr>
          <w:u w:val="single"/>
        </w:rPr>
        <w:t>P</w:t>
      </w:r>
      <w:r w:rsidR="0028490B">
        <w:rPr>
          <w:u w:val="single"/>
        </w:rPr>
        <w:t>hase 3</w:t>
      </w:r>
      <w:r w:rsidR="001C736A" w:rsidRPr="002274C2">
        <w:rPr>
          <w:u w:val="single"/>
        </w:rPr>
        <w:t xml:space="preserve"> Trial Sample </w:t>
      </w:r>
    </w:p>
    <w:p w14:paraId="06AE6E4A" w14:textId="531B7897" w:rsidR="006C16AB" w:rsidRDefault="008A3F09" w:rsidP="00DA2869">
      <w:r>
        <w:t>W</w:t>
      </w:r>
      <w:r w:rsidR="00AF3D4D" w:rsidRPr="00AF3D4D">
        <w:t>e created</w:t>
      </w:r>
      <w:r>
        <w:t xml:space="preserve"> our</w:t>
      </w:r>
      <w:r w:rsidR="00AF3D4D" w:rsidRPr="00AF3D4D">
        <w:t xml:space="preserve"> sample of </w:t>
      </w:r>
      <w:r w:rsidR="00547D83">
        <w:t>phase 3</w:t>
      </w:r>
      <w:r w:rsidR="00AF3D4D" w:rsidRPr="00AF3D4D">
        <w:t xml:space="preserve">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w:t>
      </w:r>
      <w:r w:rsidR="006C2661">
        <w:rPr>
          <w:rFonts w:cstheme="minorHAnsi"/>
        </w:rPr>
        <w:t>a</w:t>
      </w:r>
      <w:r w:rsidR="00DA2869" w:rsidRPr="00680012">
        <w:rPr>
          <w:rFonts w:cstheme="minorHAnsi"/>
        </w:rPr>
        <w:t xml:space="preserve">myotrophic lateral sclerosis, Huntington's disease, </w:t>
      </w:r>
      <w:r w:rsidR="006C2661">
        <w:rPr>
          <w:rFonts w:cstheme="minorHAnsi"/>
        </w:rPr>
        <w:t>r</w:t>
      </w:r>
      <w:r w:rsidR="0014773E">
        <w:rPr>
          <w:rFonts w:cstheme="minorHAnsi"/>
        </w:rPr>
        <w:t xml:space="preserve">elapsing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Pr>
          <w:rFonts w:cstheme="minorHAnsi"/>
        </w:rPr>
        <w:t xml:space="preserve"> </w:t>
      </w:r>
      <w:r w:rsidR="006C2661">
        <w:rPr>
          <w:rFonts w:cstheme="minorHAnsi"/>
        </w:rPr>
        <w:t>p</w:t>
      </w:r>
      <w:r w:rsidR="0014773E">
        <w:rPr>
          <w:rFonts w:cstheme="minorHAnsi"/>
        </w:rPr>
        <w:t xml:space="preserve">rogressive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sidRPr="00680012">
        <w:rPr>
          <w:rFonts w:cstheme="minorHAnsi"/>
        </w:rPr>
        <w:t xml:space="preserve"> </w:t>
      </w:r>
      <w:r w:rsidR="006C2661">
        <w:rPr>
          <w:rFonts w:cstheme="minorHAnsi"/>
        </w:rPr>
        <w:t>h</w:t>
      </w:r>
      <w:r w:rsidR="00DA2869" w:rsidRPr="00680012">
        <w:rPr>
          <w:rFonts w:cstheme="minorHAnsi"/>
        </w:rPr>
        <w:t xml:space="preserve">eadache, </w:t>
      </w:r>
      <w:r w:rsidR="006C2661">
        <w:rPr>
          <w:rFonts w:cstheme="minorHAnsi"/>
        </w:rPr>
        <w:t>e</w:t>
      </w:r>
      <w:r w:rsidR="00DA2869" w:rsidRPr="00680012">
        <w:rPr>
          <w:rFonts w:cstheme="minorHAnsi"/>
        </w:rPr>
        <w:t xml:space="preserve">pilepsy, </w:t>
      </w:r>
      <w:r w:rsidR="006C2661">
        <w:rPr>
          <w:rFonts w:cstheme="minorHAnsi"/>
        </w:rPr>
        <w:t>traumatic brain injury,</w:t>
      </w:r>
      <w:r w:rsidR="006C2661" w:rsidRPr="00680012">
        <w:rPr>
          <w:rFonts w:cstheme="minorHAnsi"/>
        </w:rPr>
        <w:t xml:space="preserve"> </w:t>
      </w:r>
      <w:r w:rsidR="00DA2869" w:rsidRPr="00680012">
        <w:rPr>
          <w:rFonts w:cstheme="minorHAnsi"/>
        </w:rPr>
        <w:t xml:space="preserve">and </w:t>
      </w:r>
      <w:r w:rsidR="006C2661">
        <w:rPr>
          <w:rFonts w:cstheme="minorHAnsi"/>
        </w:rPr>
        <w:t>s</w:t>
      </w:r>
      <w:r w:rsidR="00DA2869" w:rsidRPr="00680012">
        <w:rPr>
          <w:rFonts w:cstheme="minorHAnsi"/>
        </w:rPr>
        <w:t>troke</w:t>
      </w:r>
      <w:r w:rsidR="006C2661">
        <w:rPr>
          <w:rFonts w:cstheme="minorHAnsi"/>
        </w:rPr>
        <w:t xml:space="preserve"> recurrence or recovery</w:t>
      </w:r>
      <w:r w:rsidR="00DA2869">
        <w:rPr>
          <w:rFonts w:cstheme="minorHAnsi"/>
        </w:rPr>
        <w:t>.</w:t>
      </w:r>
      <w:r w:rsidR="00EE3497">
        <w:rPr>
          <w:rFonts w:cstheme="minorHAnsi"/>
        </w:rPr>
        <w:t xml:space="preserve"> </w:t>
      </w:r>
      <w:r w:rsidR="00EE3497" w:rsidRPr="00DC627C">
        <w:rPr>
          <w:rFonts w:cstheme="minorHAnsi"/>
        </w:rPr>
        <w:t xml:space="preserve">We chose these </w:t>
      </w:r>
      <w:r w:rsidR="00752D8A">
        <w:rPr>
          <w:rFonts w:cstheme="minorHAnsi"/>
        </w:rPr>
        <w:t>conditions</w:t>
      </w:r>
      <w:r w:rsidR="00EE3497" w:rsidRPr="00DC627C">
        <w:rPr>
          <w:rFonts w:cstheme="minorHAnsi"/>
        </w:rPr>
        <w:t xml:space="preserve"> </w:t>
      </w:r>
      <w:r w:rsidR="00752D8A">
        <w:rPr>
          <w:rFonts w:cstheme="minorHAnsi"/>
        </w:rPr>
        <w:t>based on the relatively high</w:t>
      </w:r>
      <w:r w:rsidR="00DC627C" w:rsidRPr="00DC627C">
        <w:rPr>
          <w:rFonts w:cstheme="minorHAnsi"/>
        </w:rPr>
        <w:t xml:space="preserve"> </w:t>
      </w:r>
      <w:r w:rsidR="00EE3497" w:rsidRPr="00DC627C">
        <w:rPr>
          <w:rFonts w:cstheme="minorHAnsi"/>
        </w:rPr>
        <w:t xml:space="preserve">volume of clinical </w:t>
      </w:r>
      <w:r w:rsidR="00752D8A">
        <w:rPr>
          <w:rFonts w:cstheme="minorHAnsi"/>
        </w:rPr>
        <w:t>trialing in each area.</w:t>
      </w:r>
      <w:r w:rsidR="00752D8A" w:rsidRPr="00DC627C">
        <w:rPr>
          <w:rFonts w:cstheme="minorHAnsi"/>
        </w:rPr>
        <w:t xml:space="preserve"> </w:t>
      </w:r>
      <w:r w:rsidR="00DA2869" w:rsidRPr="00DC627C">
        <w:rPr>
          <w:rFonts w:cstheme="minorHAnsi"/>
        </w:rPr>
        <w:t>All</w:t>
      </w:r>
      <w:r w:rsidR="00DA2869" w:rsidRPr="00506BB0">
        <w:rPr>
          <w:rFonts w:cstheme="minorHAnsi"/>
        </w:rPr>
        <w:t xml:space="preserve"> </w:t>
      </w:r>
      <w:r w:rsidR="00547D83">
        <w:rPr>
          <w:rFonts w:cstheme="minorHAnsi"/>
        </w:rPr>
        <w:t>phase 3</w:t>
      </w:r>
      <w:r w:rsidR="007B690A">
        <w:rPr>
          <w:rFonts w:cstheme="minorHAnsi"/>
        </w:rPr>
        <w:t xml:space="preserve"> and </w:t>
      </w:r>
      <w:r w:rsidR="00547D83">
        <w:rPr>
          <w:rFonts w:cstheme="minorHAnsi"/>
        </w:rPr>
        <w:t xml:space="preserve">phase </w:t>
      </w:r>
      <w:r w:rsidR="007B690A">
        <w:rPr>
          <w:rFonts w:cstheme="minorHAnsi"/>
        </w:rPr>
        <w:t>2 / 3</w:t>
      </w:r>
      <w:r w:rsidR="00DA2869" w:rsidRPr="00506BB0">
        <w:rPr>
          <w:rFonts w:cstheme="minorHAnsi"/>
        </w:rPr>
        <w:t xml:space="preserve"> trials</w:t>
      </w:r>
      <w:r w:rsidR="00DA2869">
        <w:t xml:space="preserve"> </w:t>
      </w:r>
      <w:r w:rsidR="00DA2869" w:rsidRPr="00AE33DD">
        <w:t xml:space="preserve">with primary completion dates </w:t>
      </w:r>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w:t>
      </w:r>
      <w:r w:rsidR="00223F59">
        <w:t>om</w:t>
      </w:r>
      <w:r w:rsidR="00DA2869" w:rsidRPr="00AE33DD">
        <w:t xml:space="preserve"> ClinicalTrials.gov for screening</w:t>
      </w:r>
      <w:r w:rsidR="00DA2869">
        <w:t xml:space="preserve">. </w:t>
      </w:r>
    </w:p>
    <w:p w14:paraId="10617811" w14:textId="77777777" w:rsidR="006C16AB" w:rsidRDefault="006C16AB" w:rsidP="00DA2869">
      <w:pPr>
        <w:rPr>
          <w:rFonts w:cstheme="minorHAnsi"/>
        </w:rPr>
      </w:pPr>
    </w:p>
    <w:p w14:paraId="501D759E" w14:textId="428732AE" w:rsidR="00DA2869" w:rsidRPr="008A1EB1" w:rsidRDefault="00752D8A" w:rsidP="00DA2869">
      <w:r>
        <w:rPr>
          <w:rFonts w:cstheme="minorHAnsi"/>
        </w:rPr>
        <w:t>We included trials that</w:t>
      </w:r>
      <w:r w:rsidR="00C6515B">
        <w:rPr>
          <w:rFonts w:cstheme="minorHAnsi"/>
        </w:rPr>
        <w:t>:</w:t>
      </w:r>
      <w:r>
        <w:rPr>
          <w:rFonts w:cstheme="minorHAnsi"/>
        </w:rPr>
        <w:t xml:space="preserve"> </w:t>
      </w:r>
      <w:r w:rsidR="006C16AB">
        <w:t>a)</w:t>
      </w:r>
      <w:r w:rsidR="00DA2869" w:rsidRPr="008A1EB1">
        <w:t xml:space="preserve"> </w:t>
      </w:r>
      <w:r>
        <w:t>tested</w:t>
      </w:r>
      <w:r w:rsidR="00135442">
        <w:t xml:space="preserve"> </w:t>
      </w:r>
      <w:r w:rsidR="00DA2869" w:rsidRPr="008A1EB1">
        <w:t>a drug or biologic</w:t>
      </w:r>
      <w:r w:rsidR="00C6515B">
        <w:t>;</w:t>
      </w:r>
      <w:r w:rsidR="00047CE5">
        <w:t xml:space="preserve"> b</w:t>
      </w:r>
      <w:r w:rsidR="000D256D">
        <w:t>)</w:t>
      </w:r>
      <w:r w:rsidR="00DA2869" w:rsidRPr="008A1EB1">
        <w:t xml:space="preserve"> </w:t>
      </w:r>
      <w:r>
        <w:t xml:space="preserve">had </w:t>
      </w:r>
      <w:r w:rsidR="00DA2869" w:rsidRPr="008A1EB1">
        <w:t>at least one</w:t>
      </w:r>
      <w:r w:rsidR="00870BD2">
        <w:t xml:space="preserve"> research site in</w:t>
      </w:r>
      <w:r w:rsidR="00DA2869" w:rsidRPr="008A1EB1">
        <w:t xml:space="preserve"> US</w:t>
      </w:r>
      <w:r w:rsidR="00870BD2">
        <w:t>,</w:t>
      </w:r>
      <w:r w:rsidR="00DA2869">
        <w:t xml:space="preserve"> </w:t>
      </w:r>
      <w:r w:rsidR="00870BD2">
        <w:t>Canada</w:t>
      </w:r>
      <w:r w:rsidR="00DA2869">
        <w:t xml:space="preserve">, EU, UK, </w:t>
      </w:r>
      <w:r w:rsidR="00870BD2">
        <w:t xml:space="preserve">or </w:t>
      </w:r>
      <w:r w:rsidR="00DA2869">
        <w:t>Australia</w:t>
      </w:r>
      <w:r w:rsidR="00C6515B">
        <w:t>;</w:t>
      </w:r>
      <w:r w:rsidR="00DA2869">
        <w:t xml:space="preserve"> </w:t>
      </w:r>
      <w:r w:rsidR="006C16AB">
        <w:t xml:space="preserve">and </w:t>
      </w:r>
      <w:r w:rsidR="007B690A">
        <w:t>c</w:t>
      </w:r>
      <w:r w:rsidR="00DA2869">
        <w:t>)</w:t>
      </w:r>
      <w:r w:rsidR="00135442">
        <w:t xml:space="preserve"> </w:t>
      </w:r>
      <w:r w:rsidR="00870BD2">
        <w:t>involv</w:t>
      </w:r>
      <w:r>
        <w:t>ed</w:t>
      </w:r>
      <w:r w:rsidR="00870BD2">
        <w:t xml:space="preserve"> an intervention that </w:t>
      </w:r>
      <w:r>
        <w:t xml:space="preserve">was </w:t>
      </w:r>
      <w:r w:rsidR="00870BD2">
        <w:t xml:space="preserve">purportedly </w:t>
      </w:r>
      <w:r w:rsidR="008A3F09">
        <w:t xml:space="preserve">disease modifying </w:t>
      </w:r>
      <w:r w:rsidR="00DA2869">
        <w:t>or</w:t>
      </w:r>
      <w:r w:rsidR="00870BD2">
        <w:t xml:space="preserve"> that</w:t>
      </w:r>
      <w:r w:rsidR="008A3F09">
        <w:t xml:space="preserve"> target</w:t>
      </w:r>
      <w:r>
        <w:t>ed</w:t>
      </w:r>
      <w:r w:rsidR="00DA2869">
        <w:t xml:space="preserve"> </w:t>
      </w:r>
      <w:r w:rsidR="00DA2869" w:rsidRPr="008A1EB1">
        <w:t xml:space="preserve">a symptom </w:t>
      </w:r>
      <w:r w:rsidR="00870BD2">
        <w:t>regarded</w:t>
      </w:r>
      <w:r w:rsidR="00DA2869" w:rsidRPr="00680012">
        <w:t xml:space="preserve"> as </w:t>
      </w:r>
      <w:r w:rsidR="00870BD2">
        <w:t>a proxy for</w:t>
      </w:r>
      <w:r w:rsidR="00870BD2" w:rsidRPr="00680012">
        <w:t xml:space="preserve"> </w:t>
      </w:r>
      <w:r w:rsidR="00DA2869" w:rsidRPr="00680012">
        <w:t>disease modification</w:t>
      </w:r>
      <w:r w:rsidR="007D23EA">
        <w:t xml:space="preserve"> </w:t>
      </w:r>
      <w:r w:rsidR="007D23EA" w:rsidRPr="00E72D22">
        <w:t xml:space="preserve">typically used as a </w:t>
      </w:r>
      <w:r w:rsidR="006C2661" w:rsidRPr="00E72D22">
        <w:t xml:space="preserve">primary outcome </w:t>
      </w:r>
      <w:r w:rsidR="006C2661">
        <w:t xml:space="preserve">in </w:t>
      </w:r>
      <w:r w:rsidR="007D23EA" w:rsidRPr="00E72D22">
        <w:t>P3 trial</w:t>
      </w:r>
      <w:r w:rsidR="006C2661">
        <w:t>s</w:t>
      </w:r>
      <w:r w:rsidR="00DA2869">
        <w:t xml:space="preserve">. </w:t>
      </w:r>
      <w:r w:rsidR="00047CE5">
        <w:t xml:space="preserve">We excluded trials </w:t>
      </w:r>
      <w:r w:rsidR="007B690A">
        <w:t>wher</w:t>
      </w:r>
      <w:r w:rsidR="006C2661">
        <w:t>e</w:t>
      </w:r>
      <w:r w:rsidR="00C6515B">
        <w:t>:</w:t>
      </w:r>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C6515B">
        <w:t>;</w:t>
      </w:r>
      <w:r w:rsidR="006C2661">
        <w:t xml:space="preserve"> or </w:t>
      </w:r>
      <w:r w:rsidR="006C16AB">
        <w:t>b</w:t>
      </w:r>
      <w:r w:rsidR="00DA2869" w:rsidRPr="008A1EB1">
        <w:t xml:space="preserve">) </w:t>
      </w:r>
      <w:r w:rsidR="007B690A">
        <w:t xml:space="preserve">trials </w:t>
      </w:r>
      <w:r w:rsidR="00047CE5">
        <w:t xml:space="preserve">were preceded by a </w:t>
      </w:r>
      <w:r w:rsidR="00547D83">
        <w:t>phase 3</w:t>
      </w:r>
      <w:r w:rsidR="00870BD2">
        <w:t xml:space="preserve"> or 4 </w:t>
      </w:r>
      <w:r w:rsidR="00047CE5">
        <w:t xml:space="preserve">trial that started </w:t>
      </w:r>
      <w:r w:rsidR="007B690A">
        <w:t>&gt;1</w:t>
      </w:r>
      <w:r w:rsidR="00047CE5">
        <w:t xml:space="preserve"> year </w:t>
      </w:r>
      <w:r w:rsidR="007B690A">
        <w:t>earlier</w:t>
      </w:r>
      <w:r w:rsidR="00D307A0">
        <w:t>.</w:t>
      </w:r>
    </w:p>
    <w:p w14:paraId="7B4A47CD" w14:textId="34E4D8FC" w:rsidR="001C736A" w:rsidRDefault="001C736A" w:rsidP="001C736A"/>
    <w:p w14:paraId="4A650979" w14:textId="0C08E21A" w:rsidR="00DA2869" w:rsidRPr="002274C2" w:rsidRDefault="008A3F09" w:rsidP="001C736A">
      <w:r>
        <w:rPr>
          <w:rFonts w:cstheme="minorHAnsi"/>
        </w:rPr>
        <w:t xml:space="preserve">We searched for </w:t>
      </w:r>
      <w:r w:rsidR="00547D83">
        <w:rPr>
          <w:rFonts w:cstheme="minorHAnsi"/>
        </w:rPr>
        <w:t>phase 3</w:t>
      </w:r>
      <w:r w:rsidR="00DA2869">
        <w:rPr>
          <w:rFonts w:cstheme="minorHAnsi"/>
        </w:rPr>
        <w:t xml:space="preserve">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52D8A">
        <w:rPr>
          <w:rFonts w:cstheme="minorHAnsi"/>
        </w:rPr>
        <w:t xml:space="preserve">, </w:t>
      </w:r>
      <w:r w:rsidR="00DA2869" w:rsidRPr="00960903">
        <w:rPr>
          <w:rFonts w:cstheme="minorHAnsi"/>
        </w:rPr>
        <w:t>Google Scholar</w:t>
      </w:r>
      <w:r w:rsidR="00752D8A">
        <w:rPr>
          <w:rFonts w:cstheme="minorHAnsi"/>
        </w:rPr>
        <w:t>,</w:t>
      </w:r>
      <w:r w:rsidR="00DA2869" w:rsidRPr="00960903">
        <w:rPr>
          <w:rFonts w:cstheme="minorHAnsi"/>
        </w:rPr>
        <w:t xml:space="preserve"> </w:t>
      </w:r>
      <w:r>
        <w:rPr>
          <w:rFonts w:cstheme="minorHAnsi"/>
        </w:rPr>
        <w:t>MEDLINE and EMBASE</w:t>
      </w:r>
      <w:r w:rsidR="00DA2869" w:rsidRPr="00960903">
        <w:rPr>
          <w:rFonts w:cstheme="minorHAnsi"/>
        </w:rPr>
        <w:t>.</w:t>
      </w:r>
      <w:r>
        <w:rPr>
          <w:rFonts w:cstheme="minorHAnsi"/>
        </w:rPr>
        <w:t xml:space="preserve"> </w:t>
      </w:r>
      <w:r w:rsidR="001556A3">
        <w:rPr>
          <w:rFonts w:cstheme="minorHAnsi"/>
        </w:rPr>
        <w:t>I</w:t>
      </w:r>
      <w:r>
        <w:rPr>
          <w:rFonts w:cstheme="minorHAnsi"/>
        </w:rPr>
        <w:t>f we were unable to find any publication, we used results deposited on ClinicalTrials.gov</w:t>
      </w:r>
      <w:r w:rsidR="00752D8A">
        <w:rPr>
          <w:rFonts w:cstheme="minorHAnsi"/>
        </w:rPr>
        <w:t xml:space="preserve"> for our analysis</w:t>
      </w:r>
      <w:r>
        <w:rPr>
          <w:rFonts w:cstheme="minorHAnsi"/>
        </w:rPr>
        <w:t xml:space="preserve">. </w:t>
      </w:r>
      <w:r w:rsidR="00DA2869" w:rsidRPr="00960903">
        <w:rPr>
          <w:rFonts w:cstheme="minorHAnsi"/>
        </w:rPr>
        <w:br/>
      </w:r>
    </w:p>
    <w:p w14:paraId="0789CC6F" w14:textId="19D74EBA" w:rsidR="00727CBC" w:rsidRDefault="001C736A" w:rsidP="00727CBC">
      <w:pPr>
        <w:rPr>
          <w:u w:val="single"/>
        </w:rPr>
      </w:pPr>
      <w:r w:rsidRPr="002274C2">
        <w:rPr>
          <w:u w:val="single"/>
        </w:rPr>
        <w:t xml:space="preserve">Matching </w:t>
      </w:r>
      <w:r w:rsidR="00547D83">
        <w:rPr>
          <w:u w:val="single"/>
        </w:rPr>
        <w:t>Phase 3</w:t>
      </w:r>
      <w:r w:rsidRPr="002274C2">
        <w:rPr>
          <w:u w:val="single"/>
        </w:rPr>
        <w:t xml:space="preserve"> Trials to Prior </w:t>
      </w:r>
      <w:r w:rsidR="00547D83">
        <w:rPr>
          <w:u w:val="single"/>
        </w:rPr>
        <w:t xml:space="preserve">Phase </w:t>
      </w:r>
      <w:r w:rsidRPr="002274C2">
        <w:rPr>
          <w:u w:val="single"/>
        </w:rPr>
        <w:t xml:space="preserve">2 Trials </w:t>
      </w:r>
    </w:p>
    <w:p w14:paraId="40817A1B" w14:textId="5D12F29E" w:rsidR="00911B06" w:rsidRDefault="00911B06" w:rsidP="00727CBC">
      <w:pPr>
        <w:rPr>
          <w:rFonts w:cstheme="minorHAnsi"/>
        </w:rPr>
      </w:pPr>
      <w:r>
        <w:rPr>
          <w:rFonts w:cstheme="minorHAnsi"/>
        </w:rPr>
        <w:t xml:space="preserve">For every </w:t>
      </w:r>
      <w:r w:rsidR="00547D83">
        <w:rPr>
          <w:rFonts w:cstheme="minorHAnsi"/>
        </w:rPr>
        <w:t>phase 3</w:t>
      </w:r>
      <w:r>
        <w:rPr>
          <w:rFonts w:cstheme="minorHAnsi"/>
        </w:rPr>
        <w:t xml:space="preserve"> trial in our sample, we searched for “matched” </w:t>
      </w:r>
      <w:r w:rsidR="00547D83">
        <w:rPr>
          <w:rFonts w:cstheme="minorHAnsi"/>
        </w:rPr>
        <w:t xml:space="preserve">phase </w:t>
      </w:r>
      <w:r>
        <w:rPr>
          <w:rFonts w:cstheme="minorHAnsi"/>
        </w:rPr>
        <w:t>2 trials</w:t>
      </w:r>
      <w:r w:rsidR="00752D8A">
        <w:rPr>
          <w:rFonts w:cstheme="minorHAnsi"/>
        </w:rPr>
        <w:t xml:space="preserve"> using references in published phase 3 trial</w:t>
      </w:r>
      <w:r w:rsidR="007E2DC1">
        <w:rPr>
          <w:rFonts w:cstheme="minorHAnsi"/>
        </w:rPr>
        <w:t xml:space="preserve">s, </w:t>
      </w:r>
      <w:r w:rsidR="00752D8A">
        <w:rPr>
          <w:rFonts w:cstheme="minorHAnsi"/>
        </w:rPr>
        <w:t>search</w:t>
      </w:r>
      <w:r w:rsidR="0050761D">
        <w:rPr>
          <w:rFonts w:cstheme="minorHAnsi"/>
        </w:rPr>
        <w:t>es of</w:t>
      </w:r>
      <w:r w:rsidR="00752D8A">
        <w:rPr>
          <w:rFonts w:cstheme="minorHAnsi"/>
        </w:rPr>
        <w:t xml:space="preserve"> </w:t>
      </w:r>
      <w:r w:rsidR="00752D8A" w:rsidRPr="00DA30D1">
        <w:rPr>
          <w:rFonts w:cstheme="minorHAnsi"/>
        </w:rPr>
        <w:t>ClinicalTrials.gov</w:t>
      </w:r>
      <w:r w:rsidR="00752D8A">
        <w:rPr>
          <w:rFonts w:cstheme="minorHAnsi"/>
        </w:rPr>
        <w:t>, and</w:t>
      </w:r>
      <w:r w:rsidR="007E2DC1">
        <w:rPr>
          <w:rFonts w:cstheme="minorHAnsi"/>
        </w:rPr>
        <w:t xml:space="preserve"> using</w:t>
      </w:r>
      <w:r w:rsidR="00752D8A">
        <w:rPr>
          <w:rFonts w:cstheme="minorHAnsi"/>
        </w:rPr>
        <w:t xml:space="preserve"> </w:t>
      </w:r>
      <w:proofErr w:type="spellStart"/>
      <w:r w:rsidR="00B33109">
        <w:rPr>
          <w:rFonts w:cstheme="minorHAnsi"/>
        </w:rPr>
        <w:t>Drugs</w:t>
      </w:r>
      <w:r w:rsidR="00752D8A">
        <w:rPr>
          <w:rFonts w:cstheme="minorHAnsi"/>
        </w:rPr>
        <w:t>@FDA</w:t>
      </w:r>
      <w:proofErr w:type="spellEnd"/>
      <w:r w:rsidR="00752D8A" w:rsidRPr="00DA30D1">
        <w:rPr>
          <w:rFonts w:cstheme="minorHAnsi"/>
        </w:rPr>
        <w:t xml:space="preserve"> </w:t>
      </w:r>
      <w:r w:rsidR="00752D8A">
        <w:rPr>
          <w:rFonts w:cstheme="minorHAnsi"/>
        </w:rPr>
        <w:t>(for drugs that received approval).</w:t>
      </w:r>
      <w:r>
        <w:rPr>
          <w:rFonts w:cstheme="minorHAnsi"/>
        </w:rPr>
        <w:t xml:space="preserve"> </w:t>
      </w:r>
      <w:r w:rsidR="0050761D">
        <w:rPr>
          <w:rFonts w:cstheme="minorHAnsi"/>
        </w:rPr>
        <w:t>P</w:t>
      </w:r>
      <w:r w:rsidR="0028490B">
        <w:rPr>
          <w:rFonts w:cstheme="minorHAnsi"/>
        </w:rPr>
        <w:t xml:space="preserve">hase </w:t>
      </w:r>
      <w:r w:rsidR="002F707D">
        <w:rPr>
          <w:rFonts w:cstheme="minorHAnsi"/>
        </w:rPr>
        <w:t>2</w:t>
      </w:r>
      <w:r w:rsidRPr="00DA30D1">
        <w:rPr>
          <w:rFonts w:cstheme="minorHAnsi"/>
        </w:rPr>
        <w:t xml:space="preserve"> trial</w:t>
      </w:r>
      <w:r w:rsidR="0050761D">
        <w:rPr>
          <w:rFonts w:cstheme="minorHAnsi"/>
        </w:rPr>
        <w:t>s</w:t>
      </w:r>
      <w:r w:rsidRPr="00DA30D1">
        <w:rPr>
          <w:rFonts w:cstheme="minorHAnsi"/>
        </w:rPr>
        <w:t xml:space="preserve"> </w:t>
      </w:r>
      <w:r w:rsidR="0050761D">
        <w:rPr>
          <w:rFonts w:cstheme="minorHAnsi"/>
        </w:rPr>
        <w:t xml:space="preserve">were </w:t>
      </w:r>
      <w:r w:rsidR="00B26653">
        <w:rPr>
          <w:rFonts w:cstheme="minorHAnsi"/>
        </w:rPr>
        <w:t xml:space="preserve">considered to </w:t>
      </w:r>
      <w:r w:rsidRPr="00DA30D1">
        <w:rPr>
          <w:rFonts w:cstheme="minorHAnsi"/>
        </w:rPr>
        <w:t>match</w:t>
      </w:r>
      <w:r>
        <w:rPr>
          <w:rFonts w:cstheme="minorHAnsi"/>
        </w:rPr>
        <w:t xml:space="preserve"> </w:t>
      </w:r>
      <w:r w:rsidR="002F707D">
        <w:rPr>
          <w:rFonts w:cstheme="minorHAnsi"/>
        </w:rPr>
        <w:t xml:space="preserve">a phase 3 trial in our sample </w:t>
      </w:r>
      <w:r w:rsidR="00B26653">
        <w:rPr>
          <w:rFonts w:cstheme="minorHAnsi"/>
        </w:rPr>
        <w:t>if</w:t>
      </w:r>
      <w:r w:rsidR="00BA3621">
        <w:rPr>
          <w:rFonts w:cstheme="minorHAnsi"/>
        </w:rPr>
        <w:t xml:space="preserve">: </w:t>
      </w:r>
      <w:r w:rsidR="00E04AC4">
        <w:rPr>
          <w:rFonts w:cstheme="minorHAnsi"/>
        </w:rPr>
        <w:t>1)</w:t>
      </w:r>
      <w:r w:rsidR="00223F59" w:rsidRPr="00223F59">
        <w:rPr>
          <w:rFonts w:cstheme="minorHAnsi"/>
        </w:rPr>
        <w:t xml:space="preserve"> </w:t>
      </w:r>
      <w:r w:rsidR="0050761D">
        <w:rPr>
          <w:rFonts w:cstheme="minorHAnsi"/>
        </w:rPr>
        <w:t xml:space="preserve">they </w:t>
      </w:r>
      <w:r w:rsidR="00223F59">
        <w:rPr>
          <w:rFonts w:cstheme="minorHAnsi"/>
        </w:rPr>
        <w:t>investigate</w:t>
      </w:r>
      <w:r w:rsidR="00752D8A">
        <w:rPr>
          <w:rFonts w:cstheme="minorHAnsi"/>
        </w:rPr>
        <w:t>d</w:t>
      </w:r>
      <w:r w:rsidR="00223F59">
        <w:rPr>
          <w:rFonts w:cstheme="minorHAnsi"/>
        </w:rPr>
        <w:t xml:space="preserve"> the same treatment in the same condition</w:t>
      </w:r>
      <w:r>
        <w:rPr>
          <w:rFonts w:cstheme="minorHAnsi"/>
        </w:rPr>
        <w:t xml:space="preserve"> and</w:t>
      </w:r>
      <w:r w:rsidR="00E04AC4">
        <w:rPr>
          <w:rFonts w:cstheme="minorHAnsi"/>
        </w:rPr>
        <w:t xml:space="preserve"> 2)</w:t>
      </w:r>
      <w:r>
        <w:rPr>
          <w:rFonts w:cstheme="minorHAnsi"/>
        </w:rPr>
        <w:t xml:space="preserve"> </w:t>
      </w:r>
      <w:r w:rsidR="00223F59">
        <w:rPr>
          <w:rFonts w:cstheme="minorHAnsi"/>
        </w:rPr>
        <w:t xml:space="preserve">the </w:t>
      </w:r>
      <w:r w:rsidR="00547D83">
        <w:rPr>
          <w:rFonts w:cstheme="minorHAnsi"/>
        </w:rPr>
        <w:t xml:space="preserve">phase </w:t>
      </w:r>
      <w:r w:rsidR="00223F59">
        <w:rPr>
          <w:rFonts w:cstheme="minorHAnsi"/>
        </w:rPr>
        <w:t>2</w:t>
      </w:r>
      <w:r w:rsidR="00752D8A">
        <w:rPr>
          <w:rFonts w:cstheme="minorHAnsi"/>
        </w:rPr>
        <w:t xml:space="preserve"> trial</w:t>
      </w:r>
      <w:r w:rsidR="00223F59">
        <w:rPr>
          <w:rFonts w:cstheme="minorHAnsi"/>
        </w:rPr>
        <w:t xml:space="preserve"> started at least one year earlier than</w:t>
      </w:r>
      <w:r w:rsidR="00223F59" w:rsidRPr="00DA30D1">
        <w:rPr>
          <w:rFonts w:cstheme="minorHAnsi"/>
        </w:rPr>
        <w:t xml:space="preserve"> the </w:t>
      </w:r>
      <w:r w:rsidR="0028490B">
        <w:rPr>
          <w:rFonts w:cstheme="minorHAnsi"/>
        </w:rPr>
        <w:t>phase 3</w:t>
      </w:r>
      <w:r w:rsidR="00223F59" w:rsidRPr="00DA30D1">
        <w:rPr>
          <w:rFonts w:cstheme="minorHAnsi"/>
        </w:rPr>
        <w:t xml:space="preserve"> </w:t>
      </w:r>
      <w:r w:rsidR="00223F59">
        <w:rPr>
          <w:rFonts w:cstheme="minorHAnsi"/>
        </w:rPr>
        <w:t>trial</w:t>
      </w:r>
      <w:r w:rsidR="00752D8A">
        <w:rPr>
          <w:rFonts w:cstheme="minorHAnsi"/>
        </w:rPr>
        <w:t>.</w:t>
      </w:r>
      <w:r w:rsidR="00223F59" w:rsidDel="00223F59">
        <w:rPr>
          <w:rFonts w:cstheme="minorHAnsi"/>
        </w:rPr>
        <w:t xml:space="preserve"> </w:t>
      </w:r>
      <w:r>
        <w:rPr>
          <w:rFonts w:cstheme="minorHAnsi"/>
        </w:rPr>
        <w:t xml:space="preserve"> When we could not find any matched </w:t>
      </w:r>
      <w:r w:rsidR="00547D83">
        <w:rPr>
          <w:rFonts w:cstheme="minorHAnsi"/>
        </w:rPr>
        <w:t xml:space="preserve">phase </w:t>
      </w:r>
      <w:r>
        <w:rPr>
          <w:rFonts w:cstheme="minorHAnsi"/>
        </w:rPr>
        <w:t>2 trials</w:t>
      </w:r>
      <w:r w:rsidR="00727CBC">
        <w:rPr>
          <w:rFonts w:cstheme="minorHAnsi"/>
        </w:rPr>
        <w:t xml:space="preserve">, corresponding authors </w:t>
      </w:r>
      <w:r w:rsidR="00091305">
        <w:rPr>
          <w:rFonts w:cstheme="minorHAnsi"/>
        </w:rPr>
        <w:t xml:space="preserve">of </w:t>
      </w:r>
      <w:r w:rsidR="0028490B">
        <w:rPr>
          <w:rFonts w:cstheme="minorHAnsi"/>
        </w:rPr>
        <w:t>phase 3</w:t>
      </w:r>
      <w:r w:rsidR="00091305">
        <w:rPr>
          <w:rFonts w:cstheme="minorHAnsi"/>
        </w:rPr>
        <w:t xml:space="preserve">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r w:rsidR="00752D8A">
        <w:rPr>
          <w:rFonts w:cstheme="minorHAnsi"/>
        </w:rPr>
        <w:t xml:space="preserve"> by email</w:t>
      </w:r>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57D7B4F1" w14:textId="53D2596C" w:rsidR="0028490B" w:rsidRDefault="0028490B" w:rsidP="0028490B">
      <w:r>
        <w:rPr>
          <w:rFonts w:cstheme="minorHAnsi"/>
        </w:rPr>
        <w:t xml:space="preserve">We extracted </w:t>
      </w:r>
      <w:r w:rsidR="006D5AFC">
        <w:rPr>
          <w:rFonts w:cstheme="minorHAnsi"/>
        </w:rPr>
        <w:t>the following item</w:t>
      </w:r>
      <w:r w:rsidR="007E2DC1">
        <w:rPr>
          <w:rFonts w:cstheme="minorHAnsi"/>
        </w:rPr>
        <w:t>s</w:t>
      </w:r>
      <w:r w:rsidR="006D5AFC">
        <w:rPr>
          <w:rFonts w:cstheme="minorHAnsi"/>
        </w:rPr>
        <w:t xml:space="preserve"> from </w:t>
      </w:r>
      <w:r>
        <w:rPr>
          <w:rFonts w:cstheme="minorHAnsi"/>
        </w:rPr>
        <w:t xml:space="preserve">phase 3 </w:t>
      </w:r>
      <w:r w:rsidR="006D5AFC">
        <w:rPr>
          <w:rFonts w:cstheme="minorHAnsi"/>
        </w:rPr>
        <w:t>trials:</w:t>
      </w:r>
      <w:r w:rsidR="00C6515B">
        <w:t xml:space="preserve"> a) </w:t>
      </w:r>
      <w:r>
        <w:t>completion</w:t>
      </w:r>
      <w:r w:rsidRPr="00B64507">
        <w:t xml:space="preserve"> status</w:t>
      </w:r>
      <w:r w:rsidR="00C6515B">
        <w:t>; b) the outcome on the primary endpoint; c)</w:t>
      </w:r>
      <w:r w:rsidRPr="00B64507">
        <w:t xml:space="preserve"> </w:t>
      </w:r>
      <w:r>
        <w:t xml:space="preserve">the proportion of patients who </w:t>
      </w:r>
      <w:r w:rsidRPr="00B64507">
        <w:t>withdr</w:t>
      </w:r>
      <w:r>
        <w:t>ew</w:t>
      </w:r>
      <w:r w:rsidRPr="00B64507">
        <w:t xml:space="preserve"> due </w:t>
      </w:r>
      <w:r>
        <w:t>adverse event</w:t>
      </w:r>
      <w:r w:rsidRPr="00B64507">
        <w:t>s</w:t>
      </w:r>
      <w:r>
        <w:t xml:space="preserve"> in each arm</w:t>
      </w:r>
      <w:r w:rsidR="00C6515B">
        <w:t>; d)</w:t>
      </w:r>
      <w:r w:rsidRPr="00B64507">
        <w:t xml:space="preserve"> </w:t>
      </w:r>
      <w:r w:rsidR="00C6515B">
        <w:t xml:space="preserve">the </w:t>
      </w:r>
      <w:r>
        <w:t>a</w:t>
      </w:r>
      <w:r w:rsidRPr="00B64507">
        <w:t>pproval status</w:t>
      </w:r>
      <w:r>
        <w:t xml:space="preserve"> </w:t>
      </w:r>
      <w:r w:rsidR="00C6515B">
        <w:t xml:space="preserve">of the experimental treatment in </w:t>
      </w:r>
      <w:r>
        <w:t>any indication at the time of trial indication</w:t>
      </w:r>
      <w:r w:rsidR="00C6515B">
        <w:t>;</w:t>
      </w:r>
      <w:r w:rsidRPr="00B64507">
        <w:t xml:space="preserve"> </w:t>
      </w:r>
      <w:r w:rsidR="00C6515B">
        <w:t xml:space="preserve">e) </w:t>
      </w:r>
      <w:r>
        <w:t>f</w:t>
      </w:r>
      <w:r w:rsidRPr="00B64507">
        <w:t xml:space="preserve">unding (industry </w:t>
      </w:r>
      <w:r w:rsidR="00C6515B">
        <w:t>or</w:t>
      </w:r>
      <w:r w:rsidR="00C6515B" w:rsidRPr="00B64507">
        <w:t xml:space="preserve"> </w:t>
      </w:r>
      <w:r w:rsidRPr="00B64507">
        <w:t>non</w:t>
      </w:r>
      <w:r>
        <w:t>-</w:t>
      </w:r>
      <w:r w:rsidRPr="00B64507">
        <w:t>industry)</w:t>
      </w:r>
      <w:r w:rsidR="00C6515B">
        <w:t>;</w:t>
      </w:r>
      <w:r w:rsidRPr="00B64507">
        <w:t xml:space="preserve"> </w:t>
      </w:r>
      <w:r>
        <w:t>and</w:t>
      </w:r>
      <w:r w:rsidR="00C6515B">
        <w:t xml:space="preserve"> f)</w:t>
      </w:r>
      <w:r>
        <w:t xml:space="preserve"> phase</w:t>
      </w:r>
      <w:r w:rsidR="00EE3497">
        <w:t xml:space="preserve"> (2/3 or 3)</w:t>
      </w:r>
      <w:r w:rsidR="00EE3497">
        <w:rPr>
          <w:rStyle w:val="CommentReference"/>
          <w:rFonts w:asciiTheme="minorHAnsi" w:eastAsiaTheme="minorHAnsi" w:hAnsiTheme="minorHAnsi" w:cstheme="minorBidi"/>
        </w:rPr>
        <w:t>.</w:t>
      </w:r>
      <w:r>
        <w:t xml:space="preserve"> </w:t>
      </w:r>
    </w:p>
    <w:p w14:paraId="117ABAD6" w14:textId="77777777" w:rsidR="0028490B" w:rsidRDefault="0028490B" w:rsidP="004427A8">
      <w:pPr>
        <w:rPr>
          <w:u w:val="single"/>
        </w:rPr>
      </w:pPr>
    </w:p>
    <w:p w14:paraId="1FB26959" w14:textId="1B1305DB" w:rsidR="004427A8" w:rsidRPr="00E04AC4" w:rsidRDefault="0058024E" w:rsidP="004427A8">
      <w:r>
        <w:t>We extracted the following items from all</w:t>
      </w:r>
      <w:r w:rsidR="0030763E">
        <w:t xml:space="preserve"> matched</w:t>
      </w:r>
      <w:r w:rsidR="00047CE5">
        <w:t xml:space="preserve"> </w:t>
      </w:r>
      <w:r w:rsidR="00233ABB">
        <w:t>phase 2</w:t>
      </w:r>
      <w:r w:rsidR="00047CE5">
        <w:t xml:space="preserve"> trial</w:t>
      </w:r>
      <w:r>
        <w:t>s:</w:t>
      </w:r>
      <w:r w:rsidR="00047CE5">
        <w:t xml:space="preserve"> </w:t>
      </w:r>
      <w:r w:rsidR="00C6515B">
        <w:t>a)</w:t>
      </w:r>
      <w:r w:rsidR="00073549">
        <w:t xml:space="preserve"> </w:t>
      </w:r>
      <w:r w:rsidR="00BA33CF">
        <w:t>whether the primary endpoint was a clinical or a reasonably validated efficacy surrogate endpoint</w:t>
      </w:r>
      <w:r w:rsidR="00C6515B">
        <w:t>;</w:t>
      </w:r>
      <w:r w:rsidR="00BA33CF">
        <w:t xml:space="preserve"> and b) </w:t>
      </w:r>
      <w:r w:rsidR="00C6515B">
        <w:t xml:space="preserve">the </w:t>
      </w:r>
      <w:r w:rsidR="00073549">
        <w:t>outcome on the primary endpoint</w:t>
      </w:r>
      <w:r w:rsidR="00BA33CF">
        <w:t xml:space="preserve">. </w:t>
      </w:r>
      <w:r>
        <w:rPr>
          <w:color w:val="000000"/>
        </w:rPr>
        <w:t>N</w:t>
      </w:r>
      <w:r w:rsidR="005D1B8A" w:rsidRPr="00427B2D">
        <w:rPr>
          <w:color w:val="000000"/>
        </w:rPr>
        <w:t>eurologist co-authors</w:t>
      </w:r>
      <w:r>
        <w:rPr>
          <w:color w:val="000000"/>
        </w:rPr>
        <w:t xml:space="preserve"> (</w:t>
      </w:r>
      <w:r w:rsidR="00BA33CF">
        <w:rPr>
          <w:color w:val="000000"/>
        </w:rPr>
        <w:t>EA and LS</w:t>
      </w:r>
      <w:r>
        <w:rPr>
          <w:color w:val="000000"/>
        </w:rPr>
        <w:t>)</w:t>
      </w:r>
      <w:r w:rsidR="005D1B8A" w:rsidRPr="00427B2D">
        <w:rPr>
          <w:color w:val="000000"/>
        </w:rPr>
        <w:t xml:space="preserve"> and additional neurologists </w:t>
      </w:r>
      <w:r>
        <w:rPr>
          <w:color w:val="000000"/>
        </w:rPr>
        <w:t xml:space="preserve">provided input on </w:t>
      </w:r>
      <w:r w:rsidR="00EE3497">
        <w:rPr>
          <w:color w:val="000000"/>
        </w:rPr>
        <w:t>whether</w:t>
      </w:r>
      <w:r w:rsidR="005D1B8A" w:rsidRPr="00427B2D">
        <w:rPr>
          <w:color w:val="000000"/>
        </w:rPr>
        <w:t xml:space="preserve"> surrogates were reasonably validated.</w:t>
      </w:r>
      <w:r w:rsidR="00427B2D" w:rsidRPr="00427B2D">
        <w:rPr>
          <w:color w:val="000000"/>
        </w:rPr>
        <w:t xml:space="preserve"> </w:t>
      </w:r>
    </w:p>
    <w:p w14:paraId="5BF8D7FE" w14:textId="77777777" w:rsidR="00FE0575" w:rsidRDefault="00FE0575" w:rsidP="004427A8"/>
    <w:p w14:paraId="6940587E" w14:textId="01E95CC2" w:rsidR="00FE0575" w:rsidRPr="00FE0575" w:rsidRDefault="002849ED" w:rsidP="004427A8">
      <w:pPr>
        <w:rPr>
          <w:u w:val="single"/>
        </w:rPr>
      </w:pPr>
      <w:r>
        <w:rPr>
          <w:u w:val="single"/>
        </w:rPr>
        <w:t xml:space="preserve">Prevalence of </w:t>
      </w:r>
      <w:r w:rsidR="0028490B">
        <w:rPr>
          <w:u w:val="single"/>
        </w:rPr>
        <w:t>Phase 3</w:t>
      </w:r>
      <w:r>
        <w:rPr>
          <w:u w:val="single"/>
        </w:rPr>
        <w:t xml:space="preserve"> Bypass</w:t>
      </w:r>
    </w:p>
    <w:p w14:paraId="77F135D1" w14:textId="7125CE0B" w:rsidR="00D80360" w:rsidRPr="009735CB" w:rsidRDefault="004427A8" w:rsidP="009373E3">
      <w:pPr>
        <w:spacing w:after="30"/>
      </w:pPr>
      <w:r>
        <w:t>Our primary outcome was the</w:t>
      </w:r>
      <w:r w:rsidR="00D80360" w:rsidRPr="009735CB">
        <w:t xml:space="preserve"> prevalence of</w:t>
      </w:r>
      <w:r w:rsidR="00D44682">
        <w:t xml:space="preserve"> </w:t>
      </w:r>
      <w:r w:rsidR="00233ABB">
        <w:t>phase 2</w:t>
      </w:r>
      <w:r w:rsidR="00D80360" w:rsidRPr="009735CB">
        <w:t xml:space="preserve"> bypass</w:t>
      </w:r>
      <w:r w:rsidR="00E04AC4">
        <w:t xml:space="preserve"> across </w:t>
      </w:r>
      <w:r w:rsidR="00D44682">
        <w:t xml:space="preserve">all </w:t>
      </w:r>
      <w:r w:rsidR="00E04AC4">
        <w:t>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w:t>
      </w:r>
      <w:r w:rsidR="0028490B">
        <w:t>phase 3</w:t>
      </w:r>
      <w:r w:rsidR="00D80360" w:rsidRPr="009735CB">
        <w:t xml:space="preserve"> trials that were launched using </w:t>
      </w:r>
      <w:r w:rsidR="00EE3497">
        <w:t>three</w:t>
      </w:r>
      <w:r w:rsidR="00EE3497" w:rsidRPr="009735CB">
        <w:t xml:space="preserve"> </w:t>
      </w:r>
      <w:r w:rsidR="00D80360" w:rsidRPr="009735CB">
        <w:t>different</w:t>
      </w:r>
      <w:r w:rsidR="002849ED">
        <w:t xml:space="preserve"> </w:t>
      </w:r>
      <w:r w:rsidR="00BA0B98">
        <w:t xml:space="preserve">levels of </w:t>
      </w:r>
      <w:r w:rsidR="00233ABB">
        <w:t>phase 2</w:t>
      </w:r>
      <w:r w:rsidR="00A457AD">
        <w:t xml:space="preserve"> </w:t>
      </w:r>
      <w:r w:rsidR="0050761D">
        <w:t>support</w:t>
      </w:r>
      <w:r w:rsidR="00730240">
        <w:t>: 1)</w:t>
      </w:r>
      <w:r w:rsidR="00FF11E8">
        <w:t xml:space="preserve"> </w:t>
      </w:r>
      <w:r w:rsidR="00BA1D3E">
        <w:t>p</w:t>
      </w:r>
      <w:r w:rsidR="00D80360" w:rsidRPr="009735CB">
        <w:t xml:space="preserve">receded by a </w:t>
      </w:r>
      <w:r w:rsidR="00233ABB">
        <w:t>phase 2</w:t>
      </w:r>
      <w:r w:rsidR="00FF11E8">
        <w:t xml:space="preserve"> trial that was positive </w:t>
      </w:r>
      <w:r w:rsidR="00FF11E8" w:rsidRPr="009735CB">
        <w:t>on a primary clinical or validated surrogate endpoint</w:t>
      </w:r>
      <w:r w:rsidR="00A457AD">
        <w:t xml:space="preserve"> (“non</w:t>
      </w:r>
      <w:r w:rsidR="001C595F">
        <w:t>-</w:t>
      </w:r>
      <w:r w:rsidR="00A457AD">
        <w:t>bypass”)</w:t>
      </w:r>
      <w:r w:rsidR="007818AF">
        <w:t>;</w:t>
      </w:r>
      <w:r w:rsidR="00FF11E8">
        <w:t xml:space="preserve"> 2) </w:t>
      </w:r>
      <w:r w:rsidR="00BA1D3E">
        <w:t>p</w:t>
      </w:r>
      <w:r w:rsidR="00D80360" w:rsidRPr="009735CB">
        <w:t>receded by a</w:t>
      </w:r>
      <w:r w:rsidR="007209F2">
        <w:t xml:space="preserve"> </w:t>
      </w:r>
      <w:r w:rsidR="00233ABB">
        <w:t>phase 2</w:t>
      </w:r>
      <w:r w:rsidR="00D80360" w:rsidRPr="009735CB">
        <w:t xml:space="preserve"> that provided evidence other than </w:t>
      </w:r>
      <w:r w:rsidR="005B1D50">
        <w:t xml:space="preserve">that from </w:t>
      </w:r>
      <w:r w:rsidR="00D80360" w:rsidRPr="009735CB">
        <w:t>primary efficacy</w:t>
      </w:r>
      <w:r w:rsidR="005B1D50">
        <w:t xml:space="preserve"> result</w:t>
      </w:r>
      <w:r w:rsidR="00EA25CD">
        <w:t xml:space="preserve"> (</w:t>
      </w:r>
      <w:r w:rsidR="00A457AD">
        <w:t>“a</w:t>
      </w:r>
      <w:r w:rsidR="00CE2C51">
        <w:t>mbiguous</w:t>
      </w:r>
      <w:r w:rsidR="00A457AD">
        <w:t>”</w:t>
      </w:r>
      <w:r w:rsidR="00EA25CD">
        <w:t>)</w:t>
      </w:r>
      <w:r w:rsidR="007818AF">
        <w:t xml:space="preserve">. </w:t>
      </w:r>
      <w:r w:rsidR="000D256D">
        <w:t xml:space="preserve">This </w:t>
      </w:r>
      <w:r w:rsidR="00CE2C51">
        <w:t>category</w:t>
      </w:r>
      <w:r w:rsidR="0095312A" w:rsidRPr="009735CB">
        <w:t xml:space="preserve"> </w:t>
      </w:r>
      <w:r w:rsidR="000D256D">
        <w:t xml:space="preserve">was split </w:t>
      </w:r>
      <w:proofErr w:type="gramStart"/>
      <w:r w:rsidR="000D256D">
        <w:t>into:</w:t>
      </w:r>
      <w:proofErr w:type="gramEnd"/>
      <w:r w:rsidR="00D80360" w:rsidRPr="009735CB">
        <w:t xml:space="preserve"> a) </w:t>
      </w:r>
      <w:r w:rsidR="00BA1D3E">
        <w:t>p</w:t>
      </w:r>
      <w:r w:rsidR="00D80360" w:rsidRPr="009735CB">
        <w:t xml:space="preserve">receded by a </w:t>
      </w:r>
      <w:r w:rsidR="00233ABB">
        <w:t>phase 2</w:t>
      </w:r>
      <w:r w:rsidR="00D80360" w:rsidRPr="009735CB">
        <w:t xml:space="preserve"> trial that was non-positive on clinical or validated surrogate endpoints</w:t>
      </w:r>
      <w:r w:rsidR="00BA1D3E">
        <w:t xml:space="preserve"> (non-positive);</w:t>
      </w:r>
      <w:r w:rsidR="007818AF">
        <w:t xml:space="preserve"> and </w:t>
      </w:r>
      <w:r w:rsidR="00D80360" w:rsidRPr="009735CB">
        <w:t xml:space="preserve">b) </w:t>
      </w:r>
      <w:r w:rsidR="00BA1D3E">
        <w:t>p</w:t>
      </w:r>
      <w:r w:rsidR="00D80360" w:rsidRPr="009735CB">
        <w:t xml:space="preserve">receded by a </w:t>
      </w:r>
      <w:r w:rsidR="00233ABB">
        <w:t>phase 2</w:t>
      </w:r>
      <w:r w:rsidR="00D80360" w:rsidRPr="009735CB">
        <w:t xml:space="preserve"> trial that investigated proof of concept endpoints, only investigated safety, or used non-validated surrogate endpoints</w:t>
      </w:r>
      <w:r w:rsidR="00BA1D3E">
        <w:t xml:space="preserve"> (“not efficacy</w:t>
      </w:r>
      <w:r w:rsidR="0050761D">
        <w:t>-centered</w:t>
      </w:r>
      <w:r w:rsidR="00BA1D3E">
        <w:t xml:space="preserve">”). The final category was: 3) </w:t>
      </w:r>
      <w:r w:rsidR="00D80360" w:rsidRPr="009735CB">
        <w:t xml:space="preserve">not preceded by a </w:t>
      </w:r>
      <w:r w:rsidR="00233ABB">
        <w:t>phase 2</w:t>
      </w:r>
      <w:r w:rsidR="00D80360" w:rsidRPr="009735CB">
        <w:t xml:space="preserve"> trial in the same indication with the same drug</w:t>
      </w:r>
      <w:r w:rsidR="00CE2C51">
        <w:t xml:space="preserve"> (</w:t>
      </w:r>
      <w:r w:rsidR="007818AF">
        <w:t>“</w:t>
      </w:r>
      <w:r w:rsidR="00804F39">
        <w:t xml:space="preserve">full </w:t>
      </w:r>
      <w:r w:rsidR="001C595F">
        <w:t>b</w:t>
      </w:r>
      <w:r w:rsidR="00CE2C51">
        <w:t>ypass</w:t>
      </w:r>
      <w:r w:rsidR="007818AF">
        <w:t>”</w:t>
      </w:r>
      <w:r w:rsidR="00CE2C51">
        <w:t>)</w:t>
      </w:r>
      <w:r w:rsidR="009735CB">
        <w:t>.</w:t>
      </w:r>
      <w:r w:rsidR="00687E52" w:rsidRPr="00687E52">
        <w:t xml:space="preserve"> </w:t>
      </w:r>
      <w:r w:rsidR="00CE2C51">
        <w:t xml:space="preserve">For our purposes, all trials that were not in the first category were deemed to have bypassed </w:t>
      </w:r>
      <w:r w:rsidR="00233ABB">
        <w:t>phase 2</w:t>
      </w:r>
      <w:r w:rsidR="00CE2C51">
        <w:t>.</w:t>
      </w:r>
    </w:p>
    <w:p w14:paraId="2749E382" w14:textId="77777777" w:rsidR="009735CB" w:rsidRDefault="009735CB" w:rsidP="009735CB"/>
    <w:p w14:paraId="58A9CC37" w14:textId="0E621BC2" w:rsidR="009735CB" w:rsidRDefault="00D44682" w:rsidP="009735CB">
      <w:r>
        <w:t>W</w:t>
      </w:r>
      <w:r w:rsidR="004427A8">
        <w:t>e</w:t>
      </w:r>
      <w:r w:rsidR="009735CB">
        <w:t xml:space="preserve"> </w:t>
      </w:r>
      <w:r>
        <w:t xml:space="preserve">also tested </w:t>
      </w:r>
      <w:r w:rsidR="009735CB">
        <w:t xml:space="preserve">whether </w:t>
      </w:r>
      <w:r w:rsidR="00233ABB">
        <w:t>phase 2</w:t>
      </w:r>
      <w:r w:rsidR="009735CB">
        <w:t xml:space="preserve"> bypass was associated with</w:t>
      </w:r>
      <w:r w:rsidR="000D256D">
        <w:t xml:space="preserve"> </w:t>
      </w:r>
      <w:r w:rsidR="00804F39">
        <w:t xml:space="preserve">the following characteristics of phase 3 trials: </w:t>
      </w:r>
      <w:r w:rsidR="00047CE5">
        <w:t>industry funding</w:t>
      </w:r>
      <w:r w:rsidR="00054BCD">
        <w:t>,</w:t>
      </w:r>
      <w:r w:rsidR="00996FA7">
        <w:t xml:space="preserve"> </w:t>
      </w:r>
      <w:r w:rsidR="00047CE5">
        <w:t>the approval status of the experimental treatment</w:t>
      </w:r>
      <w:r w:rsidR="00804F39">
        <w:t xml:space="preserve"> in a different </w:t>
      </w:r>
      <w:r w:rsidR="00804F39">
        <w:lastRenderedPageBreak/>
        <w:t>indication</w:t>
      </w:r>
      <w:r w:rsidR="00047CE5">
        <w:t xml:space="preserve"> </w:t>
      </w:r>
      <w:r w:rsidR="000D256D">
        <w:t>at the time of</w:t>
      </w:r>
      <w:r w:rsidR="00804F39">
        <w:t xml:space="preserve"> </w:t>
      </w:r>
      <w:r w:rsidR="000D256D">
        <w:t xml:space="preserve">trial </w:t>
      </w:r>
      <w:r w:rsidR="00054BCD">
        <w:t>initiation, or</w:t>
      </w:r>
      <w:r w:rsidR="003C6971">
        <w:t xml:space="preserve"> primarily</w:t>
      </w:r>
      <w:r w:rsidR="00054BCD">
        <w:t xml:space="preserve"> degenerative conditions</w:t>
      </w:r>
      <w:r w:rsidR="003C6971">
        <w:t xml:space="preserve"> (</w:t>
      </w:r>
      <w:r w:rsidR="006C2661" w:rsidRPr="00680012">
        <w:rPr>
          <w:rFonts w:cstheme="minorHAnsi"/>
        </w:rPr>
        <w:t>Alzheimer</w:t>
      </w:r>
      <w:r w:rsidR="009574F5">
        <w:rPr>
          <w:rFonts w:cstheme="minorHAnsi"/>
        </w:rPr>
        <w:t>’</w:t>
      </w:r>
      <w:r w:rsidR="006C2661" w:rsidRPr="00680012">
        <w:rPr>
          <w:rFonts w:cstheme="minorHAnsi"/>
        </w:rPr>
        <w:t xml:space="preserve">s disease, Parkinson disease, </w:t>
      </w:r>
      <w:r w:rsidR="00351D51">
        <w:rPr>
          <w:rFonts w:cstheme="minorHAnsi"/>
        </w:rPr>
        <w:t>a</w:t>
      </w:r>
      <w:r w:rsidR="006C2661" w:rsidRPr="00680012">
        <w:rPr>
          <w:rFonts w:cstheme="minorHAnsi"/>
        </w:rPr>
        <w:t>myotrophic lateral sclerosis, Huntington</w:t>
      </w:r>
      <w:r w:rsidR="009574F5">
        <w:rPr>
          <w:rFonts w:cstheme="minorHAnsi"/>
        </w:rPr>
        <w:t>’</w:t>
      </w:r>
      <w:r w:rsidR="006C2661" w:rsidRPr="00680012">
        <w:rPr>
          <w:rFonts w:cstheme="minorHAnsi"/>
        </w:rPr>
        <w:t xml:space="preserve">s disease, </w:t>
      </w:r>
      <w:r w:rsidR="006C2661">
        <w:rPr>
          <w:rFonts w:cstheme="minorHAnsi"/>
        </w:rPr>
        <w:t xml:space="preserve">and </w:t>
      </w:r>
      <w:r w:rsidR="00351D51">
        <w:rPr>
          <w:rFonts w:cstheme="minorHAnsi"/>
        </w:rPr>
        <w:t>p</w:t>
      </w:r>
      <w:r w:rsidR="006C2661">
        <w:rPr>
          <w:rFonts w:cstheme="minorHAnsi"/>
        </w:rPr>
        <w:t>rogressive multiple sclerosis</w:t>
      </w:r>
      <w:r w:rsidR="003C6971">
        <w:t>)</w:t>
      </w:r>
      <w:r w:rsidR="00804F39">
        <w:t xml:space="preserve">. </w:t>
      </w:r>
      <w:r w:rsidR="00153677">
        <w:t xml:space="preserve">We included two additional post-hoc analyses </w:t>
      </w:r>
      <w:r w:rsidR="006979D4">
        <w:t>investigat</w:t>
      </w:r>
      <w:r w:rsidR="00153677">
        <w:t>ing</w:t>
      </w:r>
      <w:r w:rsidR="006979D4">
        <w:t xml:space="preserve"> whether phase 3 sample size or trial duration were </w:t>
      </w:r>
      <w:r w:rsidR="00153677">
        <w:t>greater</w:t>
      </w:r>
      <w:r w:rsidR="006979D4">
        <w:t xml:space="preserve"> in</w:t>
      </w:r>
      <w:r w:rsidR="00153677">
        <w:t xml:space="preserve"> phase 3</w:t>
      </w:r>
      <w:r w:rsidR="006979D4">
        <w:t xml:space="preserve"> trials that bypassed</w:t>
      </w:r>
      <w:r w:rsidR="00536B1C">
        <w:t xml:space="preserve"> </w:t>
      </w:r>
      <w:r w:rsidR="00153677">
        <w:t>phase 2.</w:t>
      </w:r>
      <w:r w:rsidR="00804418">
        <w:t xml:space="preserve"> </w:t>
      </w:r>
    </w:p>
    <w:p w14:paraId="791E6209" w14:textId="77777777" w:rsidR="001C736A" w:rsidRPr="002274C2" w:rsidRDefault="001C736A" w:rsidP="001C736A">
      <w:pPr>
        <w:rPr>
          <w:u w:val="single"/>
        </w:rPr>
      </w:pPr>
    </w:p>
    <w:p w14:paraId="1DA3F486" w14:textId="32D935A0" w:rsidR="001C736A" w:rsidRDefault="001C736A" w:rsidP="001C736A">
      <w:pPr>
        <w:rPr>
          <w:u w:val="single"/>
        </w:rPr>
      </w:pPr>
      <w:r w:rsidRPr="002274C2">
        <w:rPr>
          <w:u w:val="single"/>
        </w:rPr>
        <w:t xml:space="preserve">Impact of Bypass on </w:t>
      </w:r>
      <w:r w:rsidR="0028490B">
        <w:rPr>
          <w:u w:val="single"/>
        </w:rPr>
        <w:t>Phase</w:t>
      </w:r>
      <w:r w:rsidR="00547D83">
        <w:rPr>
          <w:u w:val="single"/>
        </w:rPr>
        <w:t xml:space="preserve"> 3</w:t>
      </w:r>
      <w:r w:rsidR="00047CE5">
        <w:rPr>
          <w:u w:val="single"/>
        </w:rPr>
        <w:t xml:space="preserve"> Trial </w:t>
      </w:r>
      <w:r w:rsidR="00804F39">
        <w:rPr>
          <w:u w:val="single"/>
        </w:rPr>
        <w:t xml:space="preserve">Outcomes </w:t>
      </w:r>
    </w:p>
    <w:p w14:paraId="5355973C" w14:textId="478D2060" w:rsidR="004A508A" w:rsidRDefault="00D44682" w:rsidP="001C736A">
      <w:r>
        <w:t xml:space="preserve">As </w:t>
      </w:r>
      <w:r w:rsidR="00047CE5">
        <w:t>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w:t>
      </w:r>
      <w:r w:rsidR="00233ABB">
        <w:t>phase 2</w:t>
      </w:r>
      <w:r w:rsidR="001F2B78">
        <w:t xml:space="preserve"> </w:t>
      </w:r>
      <w:r w:rsidR="004427A8" w:rsidRPr="004427A8">
        <w:t xml:space="preserve">bypass </w:t>
      </w:r>
      <w:r w:rsidR="00B24C11">
        <w:t>was associated with</w:t>
      </w:r>
      <w:r w:rsidR="001F2B78">
        <w:t xml:space="preserve"> three </w:t>
      </w:r>
      <w:proofErr w:type="spellStart"/>
      <w:r w:rsidR="00804F39">
        <w:t>unfavourable</w:t>
      </w:r>
      <w:proofErr w:type="spellEnd"/>
      <w:r w:rsidR="00804F39">
        <w:t xml:space="preserve"> </w:t>
      </w:r>
      <w:commentRangeStart w:id="2"/>
      <w:commentRangeStart w:id="3"/>
      <w:commentRangeStart w:id="4"/>
      <w:r w:rsidR="001F2B78">
        <w:t>outcomes</w:t>
      </w:r>
      <w:commentRangeEnd w:id="2"/>
      <w:r w:rsidR="00D726AA">
        <w:rPr>
          <w:rStyle w:val="CommentReference"/>
          <w:rFonts w:asciiTheme="minorHAnsi" w:eastAsiaTheme="minorHAnsi" w:hAnsiTheme="minorHAnsi" w:cstheme="minorBidi"/>
        </w:rPr>
        <w:commentReference w:id="2"/>
      </w:r>
      <w:commentRangeEnd w:id="3"/>
      <w:r w:rsidR="009A4475">
        <w:rPr>
          <w:rStyle w:val="CommentReference"/>
          <w:rFonts w:asciiTheme="minorHAnsi" w:eastAsiaTheme="minorHAnsi" w:hAnsiTheme="minorHAnsi" w:cstheme="minorBidi"/>
        </w:rPr>
        <w:commentReference w:id="3"/>
      </w:r>
      <w:commentRangeEnd w:id="4"/>
      <w:r w:rsidR="007209F2">
        <w:rPr>
          <w:rStyle w:val="CommentReference"/>
          <w:rFonts w:asciiTheme="minorHAnsi" w:eastAsiaTheme="minorHAnsi" w:hAnsiTheme="minorHAnsi" w:cstheme="minorBidi"/>
        </w:rPr>
        <w:commentReference w:id="4"/>
      </w:r>
      <w:r w:rsidR="001F2B78">
        <w:t xml:space="preserve">: </w:t>
      </w:r>
      <w:r w:rsidR="008A75B7">
        <w:t>1)</w:t>
      </w:r>
      <w:r w:rsidR="001F2B78">
        <w:t xml:space="preserve"> </w:t>
      </w:r>
      <w:r w:rsidR="006E06F1">
        <w:t xml:space="preserve">a </w:t>
      </w:r>
      <w:r w:rsidR="001F2B78">
        <w:t xml:space="preserve">diminished </w:t>
      </w:r>
      <w:r w:rsidR="008A75B7">
        <w:t>proportion</w:t>
      </w:r>
      <w:r w:rsidR="001F2B78">
        <w:t xml:space="preserve"> of positive</w:t>
      </w:r>
      <w:r w:rsidR="00B24C11">
        <w:t xml:space="preserve"> </w:t>
      </w:r>
      <w:r w:rsidR="0028490B">
        <w:t>phase 3</w:t>
      </w:r>
      <w:r w:rsidR="004427A8" w:rsidRPr="004427A8">
        <w:t xml:space="preserve"> trial</w:t>
      </w:r>
      <w:r w:rsidR="00B24C11">
        <w:t xml:space="preserve"> results</w:t>
      </w:r>
      <w:r w:rsidR="008A75B7">
        <w:t>; 2)</w:t>
      </w:r>
      <w:r w:rsidR="00D726AA">
        <w:t xml:space="preserve"> </w:t>
      </w:r>
      <w:r w:rsidR="00EE0496">
        <w:t xml:space="preserve">an </w:t>
      </w:r>
      <w:r w:rsidR="00D726AA">
        <w:t>increased</w:t>
      </w:r>
      <w:r w:rsidR="00B115F0">
        <w:t xml:space="preserve"> proportion </w:t>
      </w:r>
      <w:r w:rsidR="00D726AA">
        <w:t>of phase 3</w:t>
      </w:r>
      <w:r w:rsidR="00804F39">
        <w:t xml:space="preserve"> trials</w:t>
      </w:r>
      <w:r w:rsidR="00D726AA">
        <w:t xml:space="preserve"> </w:t>
      </w:r>
      <w:r w:rsidR="004B21BA">
        <w:t xml:space="preserve">that are </w:t>
      </w:r>
      <w:r w:rsidR="00D726AA">
        <w:t>termina</w:t>
      </w:r>
      <w:r w:rsidR="004B21BA">
        <w:t>ted</w:t>
      </w:r>
      <w:r w:rsidR="00D726AA">
        <w:t xml:space="preserve"> due safety or futility</w:t>
      </w:r>
      <w:r w:rsidR="008A75B7">
        <w:t>; and 3)</w:t>
      </w:r>
      <w:r w:rsidR="00D726AA">
        <w:t xml:space="preserve"> increased risk to patients</w:t>
      </w:r>
      <w:r w:rsidR="00804F39">
        <w:t>,</w:t>
      </w:r>
      <w:r w:rsidR="00BF1F0C">
        <w:t xml:space="preserve"> </w:t>
      </w:r>
      <w:r w:rsidR="00EE0496">
        <w:t xml:space="preserve">using </w:t>
      </w:r>
      <w:r w:rsidR="001732E9">
        <w:t xml:space="preserve">within trial </w:t>
      </w:r>
      <w:r w:rsidR="00EE0496">
        <w:t>risk ratios (</w:t>
      </w:r>
      <w:r w:rsidR="00EE0496" w:rsidRPr="008A1EB1">
        <w:t>RR</w:t>
      </w:r>
      <w:r w:rsidR="00EE0496">
        <w:t>)</w:t>
      </w:r>
      <w:r w:rsidR="00EE0496" w:rsidRPr="008A1EB1">
        <w:t xml:space="preserve"> for withdrawal</w:t>
      </w:r>
      <w:r w:rsidR="00EE0496">
        <w:t>-</w:t>
      </w:r>
      <w:r w:rsidR="00EE0496" w:rsidRPr="008A1EB1">
        <w:t>related adverse events</w:t>
      </w:r>
      <w:r w:rsidR="00EE0496">
        <w:t xml:space="preserve"> (</w:t>
      </w:r>
      <w:proofErr w:type="spellStart"/>
      <w:r w:rsidR="00EE0496">
        <w:t>WdAEs</w:t>
      </w:r>
      <w:proofErr w:type="spellEnd"/>
      <w:r w:rsidR="00EE0496">
        <w:t xml:space="preserve">)). </w:t>
      </w:r>
      <w:r w:rsidR="009A4475">
        <w:t>As a post hoc sensitivity analysis to further probe the impact of phase 2 bypass, we tested</w:t>
      </w:r>
      <w:r w:rsidR="004A508A">
        <w:t xml:space="preserve"> whether phase 2 bypass was associated with </w:t>
      </w:r>
      <w:r w:rsidR="0091071C">
        <w:t>phase 3 positivity when we exclude indications with near universal nonpositive (&lt;15%) or positive (&gt;85%)</w:t>
      </w:r>
      <w:r w:rsidR="0091071C" w:rsidRPr="0091071C">
        <w:t xml:space="preserve"> </w:t>
      </w:r>
      <w:r w:rsidR="0091071C">
        <w:t>results.</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Statistical Analysis</w:t>
      </w:r>
    </w:p>
    <w:p w14:paraId="3B2A9365" w14:textId="64CF9014" w:rsidR="009F0F87" w:rsidRDefault="004D61F4" w:rsidP="001C736A">
      <w:r>
        <w:t xml:space="preserve">We used </w:t>
      </w:r>
      <w:r w:rsidR="00CA662D">
        <w:t>Fisher-exact tests</w:t>
      </w:r>
      <w:r w:rsidR="0095312A">
        <w:t xml:space="preserve"> </w:t>
      </w:r>
      <w:r>
        <w:t xml:space="preserve">to investigate whether </w:t>
      </w:r>
      <w:r w:rsidR="00153677">
        <w:t xml:space="preserve">three </w:t>
      </w:r>
      <w:r>
        <w:t xml:space="preserve">P3 trial characteristics and two P3 trial results were associated with </w:t>
      </w:r>
      <w:r w:rsidR="00233ABB">
        <w:t>phase 2</w:t>
      </w:r>
      <w:r>
        <w:t xml:space="preserve"> bypass. </w:t>
      </w:r>
      <w:r w:rsidR="00153677">
        <w:t xml:space="preserve">In addition, we compared P3 trial sample sizes and trial duration </w:t>
      </w:r>
      <w:r w:rsidR="00146B99">
        <w:t xml:space="preserve">between trials that bypassed and those that did not </w:t>
      </w:r>
      <w:r w:rsidR="00153677">
        <w:t xml:space="preserve">using paired t-tests. </w:t>
      </w:r>
      <w:r w:rsidR="00D76C3E">
        <w:t>T</w:t>
      </w:r>
      <w:r w:rsidR="00366037" w:rsidRPr="0026623A">
        <w:t xml:space="preserve">o compare whether risk of withdrawal due to adverse events </w:t>
      </w:r>
      <w:r w:rsidR="008C49B6" w:rsidRPr="0026623A">
        <w:t>was</w:t>
      </w:r>
      <w:r w:rsidR="00366037" w:rsidRPr="0026623A">
        <w:t xml:space="preserve"> impacted by bypassing, </w:t>
      </w:r>
      <w:r>
        <w:t>w</w:t>
      </w:r>
      <w:r w:rsidR="00F16533">
        <w:t xml:space="preserve">e </w:t>
      </w:r>
      <w:r w:rsidR="001732E9" w:rsidRPr="002E2E81">
        <w:t xml:space="preserve">pooled </w:t>
      </w:r>
      <w:r w:rsidR="001732E9">
        <w:t xml:space="preserve">RRs in a </w:t>
      </w:r>
      <w:proofErr w:type="gramStart"/>
      <w:r w:rsidR="001732E9" w:rsidRPr="002E2E81">
        <w:t>meta-analys</w:t>
      </w:r>
      <w:r w:rsidR="001732E9">
        <w:t>e</w:t>
      </w:r>
      <w:r w:rsidR="001732E9" w:rsidRPr="002E2E81">
        <w:t>s</w:t>
      </w:r>
      <w:proofErr w:type="gramEnd"/>
      <w:r w:rsidR="001732E9">
        <w:t xml:space="preserve"> </w:t>
      </w:r>
      <w:r w:rsidR="001732E9" w:rsidRPr="002E2E81">
        <w:t>with subgroup contrast</w:t>
      </w:r>
      <w:r w:rsidR="001732E9">
        <w:t>s</w:t>
      </w:r>
      <w:r w:rsidR="001732E9" w:rsidRPr="008C49B6">
        <w:t xml:space="preserve"> </w:t>
      </w:r>
      <w:r w:rsidR="001732E9">
        <w:t xml:space="preserve">between phase 3 trials that bypassed and those that did not. We used </w:t>
      </w:r>
      <w:r w:rsidR="008C49B6" w:rsidRPr="008C49B6">
        <w:t>the two-tailed </w:t>
      </w:r>
      <w:r w:rsidR="008C49B6">
        <w:rPr>
          <w:i/>
          <w:iCs/>
        </w:rPr>
        <w:t>p-</w:t>
      </w:r>
      <w:r w:rsidR="008C49B6" w:rsidRPr="008C49B6">
        <w:t>value of Cochran</w:t>
      </w:r>
      <w:r w:rsidR="009574F5">
        <w:t>’</w:t>
      </w:r>
      <w:r w:rsidR="008C49B6" w:rsidRPr="008C49B6">
        <w:t xml:space="preserve">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g.</w:t>
      </w:r>
      <w:r>
        <w:t xml:space="preserve"> We determined significance using a </w:t>
      </w:r>
      <w:r w:rsidRPr="0095312A">
        <w:t>nominal significance level of 0.05 for all analys</w:t>
      </w:r>
      <w:r>
        <w:t>e</w:t>
      </w:r>
      <w:r w:rsidRPr="0095312A">
        <w:t>s.</w:t>
      </w:r>
    </w:p>
    <w:p w14:paraId="2D65B609" w14:textId="77777777" w:rsidR="009F0F87" w:rsidRDefault="009F0F87" w:rsidP="001C736A"/>
    <w:p w14:paraId="04687600" w14:textId="6922300E" w:rsidR="009373E3" w:rsidRPr="00366037" w:rsidRDefault="00D307A0" w:rsidP="001C736A">
      <w:r>
        <w:rPr>
          <w:rFonts w:cstheme="minorHAnsi"/>
        </w:rPr>
        <w:t xml:space="preserve">Our protocol was registered at </w:t>
      </w:r>
      <w:hyperlink r:id="rId13" w:history="1">
        <w:r w:rsidRPr="00F162EA">
          <w:rPr>
            <w:rStyle w:val="Hyperlink"/>
            <w:rFonts w:cstheme="minorHAnsi"/>
          </w:rPr>
          <w:t>https://osf.io/crf62/</w:t>
        </w:r>
      </w:hyperlink>
      <w:r>
        <w:t xml:space="preserve">. </w:t>
      </w:r>
      <w:r w:rsidR="009373E3">
        <w:rPr>
          <w:rFonts w:cstheme="minorHAnsi"/>
        </w:rPr>
        <w:t>See supplement for more methodological details</w:t>
      </w:r>
      <w:r>
        <w:rPr>
          <w:rFonts w:cstheme="minorHAnsi"/>
        </w:rPr>
        <w:t xml:space="preserve">, screening criteria, and </w:t>
      </w:r>
      <w:r w:rsidR="00FE0575">
        <w:rPr>
          <w:rFonts w:cstheme="minorHAnsi"/>
        </w:rPr>
        <w:t>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7244BA7B" w:rsidR="003D44D4" w:rsidRDefault="003D44D4" w:rsidP="003D44D4">
      <w:pPr>
        <w:rPr>
          <w:u w:val="single"/>
        </w:rPr>
      </w:pPr>
      <w:r w:rsidRPr="002274C2">
        <w:rPr>
          <w:u w:val="single"/>
        </w:rPr>
        <w:t xml:space="preserve">Sample of Index </w:t>
      </w:r>
      <w:r w:rsidR="0028490B">
        <w:rPr>
          <w:u w:val="single"/>
        </w:rPr>
        <w:t>Phase</w:t>
      </w:r>
      <w:r w:rsidR="00547D83">
        <w:rPr>
          <w:u w:val="single"/>
        </w:rPr>
        <w:t xml:space="preserve"> 3</w:t>
      </w:r>
      <w:r w:rsidRPr="002274C2">
        <w:rPr>
          <w:u w:val="single"/>
        </w:rPr>
        <w:t xml:space="preserve"> trials</w:t>
      </w:r>
    </w:p>
    <w:p w14:paraId="37D39434" w14:textId="529D0B66" w:rsidR="003D44D4" w:rsidRPr="002D7F70" w:rsidRDefault="003D44D4" w:rsidP="003D44D4">
      <w:r>
        <w:t xml:space="preserve">A total of 113 </w:t>
      </w:r>
      <w:r w:rsidR="001F2B78">
        <w:t xml:space="preserve">phase 3 </w:t>
      </w:r>
      <w:r>
        <w:t>trials were included (</w:t>
      </w:r>
      <w:r w:rsidRPr="002D7F70">
        <w:rPr>
          <w:b/>
          <w:bCs/>
        </w:rPr>
        <w:t>Figure 1</w:t>
      </w:r>
      <w:r>
        <w:t>). Together, Alzheimer’s disease (</w:t>
      </w:r>
      <w:r w:rsidR="00D37B5A">
        <w:t xml:space="preserve">n = </w:t>
      </w:r>
      <w:r w:rsidR="000B5075">
        <w:t>30</w:t>
      </w:r>
      <w:r w:rsidR="00D37B5A">
        <w:t xml:space="preserve">, </w:t>
      </w:r>
      <w:r>
        <w:t>27%), and headache (</w:t>
      </w:r>
      <w:r w:rsidR="00D37B5A">
        <w:t xml:space="preserve">n = </w:t>
      </w:r>
      <w:r w:rsidR="000B5075">
        <w:t>26</w:t>
      </w:r>
      <w:r w:rsidR="00D37B5A">
        <w:t xml:space="preserve">, </w:t>
      </w:r>
      <w:r>
        <w:t xml:space="preserve">23%) accounted for </w:t>
      </w:r>
      <w:proofErr w:type="gramStart"/>
      <w:r>
        <w:t>the majority of</w:t>
      </w:r>
      <w:proofErr w:type="gramEnd"/>
      <w:r>
        <w:t xml:space="preserve"> trials. Most trials were funded by industry (</w:t>
      </w:r>
      <w:r w:rsidR="00D37B5A">
        <w:t xml:space="preserve">n = </w:t>
      </w:r>
      <w:r w:rsidR="000B5075">
        <w:t>94</w:t>
      </w:r>
      <w:r w:rsidR="00D37B5A">
        <w:t xml:space="preserve">, </w:t>
      </w:r>
      <w:r>
        <w:t>83%) and were investigating treatments that were not approved in any indication (</w:t>
      </w:r>
      <w:r w:rsidR="00D37B5A">
        <w:t xml:space="preserve">n = </w:t>
      </w:r>
      <w:r w:rsidR="000B5075">
        <w:t>92</w:t>
      </w:r>
      <w:r w:rsidR="00D37B5A">
        <w:t xml:space="preserve">, </w:t>
      </w:r>
      <w:r>
        <w:t>81%) at the time of trial initiation (</w:t>
      </w:r>
      <w:r w:rsidRPr="002E2E78">
        <w:rPr>
          <w:b/>
          <w:bCs/>
        </w:rPr>
        <w:t>See Table 1</w:t>
      </w:r>
      <w:r>
        <w:rPr>
          <w:b/>
          <w:bCs/>
        </w:rPr>
        <w:t>).</w:t>
      </w:r>
    </w:p>
    <w:p w14:paraId="4AE9595E" w14:textId="77777777" w:rsidR="003D44D4" w:rsidRDefault="003D44D4" w:rsidP="003D44D4"/>
    <w:p w14:paraId="46A81833" w14:textId="704A7283" w:rsidR="007D23EA" w:rsidRPr="00E72D22" w:rsidRDefault="007D23EA" w:rsidP="007D23EA">
      <w:pPr>
        <w:rPr>
          <w:u w:val="single"/>
        </w:rPr>
      </w:pPr>
      <w:r w:rsidRPr="00E72D22">
        <w:rPr>
          <w:u w:val="single"/>
        </w:rPr>
        <w:t>Prevalence of</w:t>
      </w:r>
      <w:r w:rsidR="00233ABB">
        <w:rPr>
          <w:u w:val="single"/>
        </w:rPr>
        <w:t xml:space="preserve"> Phase 2</w:t>
      </w:r>
      <w:r w:rsidRPr="00E72D22">
        <w:rPr>
          <w:u w:val="single"/>
        </w:rPr>
        <w:t xml:space="preserve"> Bypass </w:t>
      </w:r>
    </w:p>
    <w:p w14:paraId="3A924C8A" w14:textId="23F3C190" w:rsidR="006979D4" w:rsidRDefault="007D23EA" w:rsidP="007D23EA">
      <w:r w:rsidRPr="00E72D22">
        <w:t xml:space="preserve">Overall, 53 phase 3 trials (47%) were scored as having bypassed positive efficacy results from a phase 2 trial. The most common form of bypass was </w:t>
      </w:r>
      <w:r w:rsidR="00D50C87">
        <w:t>full</w:t>
      </w:r>
      <w:r w:rsidR="00D50C87" w:rsidRPr="00E72D22">
        <w:t xml:space="preserve"> </w:t>
      </w:r>
      <w:r w:rsidRPr="00E72D22">
        <w:t>bypass (n = 2</w:t>
      </w:r>
      <w:r w:rsidR="0017176E">
        <w:t>0</w:t>
      </w:r>
      <w:r w:rsidRPr="00E72D22">
        <w:t>, 1</w:t>
      </w:r>
      <w:r w:rsidR="0017176E">
        <w:t>8</w:t>
      </w:r>
      <w:r w:rsidRPr="00E72D22">
        <w:t xml:space="preserve">%). Among disease areas with more than ten trials in our sample, </w:t>
      </w:r>
      <w:r w:rsidR="00233ABB">
        <w:t>phase 2</w:t>
      </w:r>
      <w:r w:rsidRPr="00E72D22">
        <w:t xml:space="preserve"> </w:t>
      </w:r>
      <w:r w:rsidR="00066C4A">
        <w:t>b</w:t>
      </w:r>
      <w:r w:rsidRPr="00E72D22">
        <w:t>ypass was most common in Alzheimer’s disease trials (n= 19, 63%) and least common in trials investigating treatments for relapsing multiple sclerosis (n=1, 6%) (</w:t>
      </w:r>
      <w:r w:rsidRPr="00E72D22">
        <w:rPr>
          <w:b/>
          <w:bCs/>
        </w:rPr>
        <w:t>see</w:t>
      </w:r>
      <w:r w:rsidRPr="00E72D22">
        <w:t xml:space="preserve"> </w:t>
      </w:r>
      <w:r w:rsidRPr="00E72D22">
        <w:rPr>
          <w:b/>
          <w:bCs/>
        </w:rPr>
        <w:t>Table 2).</w:t>
      </w:r>
      <w:r w:rsidRPr="00E72D22">
        <w:t xml:space="preserve"> </w:t>
      </w:r>
    </w:p>
    <w:p w14:paraId="6F0843AE" w14:textId="77777777" w:rsidR="00D50C87" w:rsidRDefault="00D50C87" w:rsidP="007D23EA"/>
    <w:p w14:paraId="39B53B76" w14:textId="737411E3" w:rsidR="007D23EA" w:rsidRPr="00E72D22" w:rsidRDefault="00066C4A" w:rsidP="007D23EA">
      <w:r>
        <w:t>P</w:t>
      </w:r>
      <w:proofErr w:type="spellStart"/>
      <w:r w:rsidR="00233ABB">
        <w:rPr>
          <w:lang w:val="en-CA"/>
        </w:rPr>
        <w:t>hase</w:t>
      </w:r>
      <w:proofErr w:type="spellEnd"/>
      <w:r w:rsidR="00233ABB">
        <w:rPr>
          <w:lang w:val="en-CA"/>
        </w:rPr>
        <w:t xml:space="preserve"> 2</w:t>
      </w:r>
      <w:r w:rsidR="007D23EA" w:rsidRPr="00E72D22">
        <w:rPr>
          <w:u w:val="single"/>
          <w:lang w:val="en-CA"/>
        </w:rPr>
        <w:t xml:space="preserve"> </w:t>
      </w:r>
      <w:r w:rsidR="007D23EA" w:rsidRPr="00E72D22">
        <w:t xml:space="preserve">bypass was not significantly associated with industry funding: 77% (n=40) of trials that bypassed </w:t>
      </w:r>
      <w:r w:rsidR="00233ABB">
        <w:t>phase 2</w:t>
      </w:r>
      <w:r w:rsidR="007D23EA" w:rsidRPr="00E72D22">
        <w:t xml:space="preserve"> were funded by industry compared to 89% (n=54) in trials that were preceded by </w:t>
      </w:r>
      <w:r w:rsidR="00233ABB">
        <w:t>phase 2</w:t>
      </w:r>
      <w:r w:rsidR="007D23EA" w:rsidRPr="00E72D22">
        <w:t xml:space="preserve"> trials (p=0.13). Similarly, </w:t>
      </w:r>
      <w:r w:rsidR="00233ABB">
        <w:t>phase 2</w:t>
      </w:r>
      <w:r w:rsidR="007D23EA" w:rsidRPr="00E72D22">
        <w:t xml:space="preserve"> bypass was not significantly associated with the investigational drug’s approval status: 23% (n=12) of trials that bypassed were approved in </w:t>
      </w:r>
      <w:r w:rsidR="007D23EA" w:rsidRPr="00E72D22">
        <w:lastRenderedPageBreak/>
        <w:t xml:space="preserve">different indications compared to 15% (n=9) of trials that were preceded by </w:t>
      </w:r>
      <w:r w:rsidR="00233ABB">
        <w:t>phase 2</w:t>
      </w:r>
      <w:r w:rsidR="007D23EA" w:rsidRPr="00E72D22">
        <w:t xml:space="preserve"> (p=0.33)</w:t>
      </w:r>
      <w:r w:rsidR="00054BCD">
        <w:t xml:space="preserve">. </w:t>
      </w:r>
      <w:commentRangeStart w:id="5"/>
      <w:r>
        <w:t>P</w:t>
      </w:r>
      <w:r w:rsidR="00233ABB">
        <w:t>hase 2</w:t>
      </w:r>
      <w:r w:rsidR="00054BCD" w:rsidRPr="00E35B65">
        <w:t xml:space="preserve"> bypass was significantly </w:t>
      </w:r>
      <w:r w:rsidR="003C6971" w:rsidRPr="00640506">
        <w:t>associated with primarily</w:t>
      </w:r>
      <w:r w:rsidR="00054BCD" w:rsidRPr="00E35B65">
        <w:t xml:space="preserve"> degenerative </w:t>
      </w:r>
      <w:r>
        <w:t>conditions</w:t>
      </w:r>
      <w:r w:rsidR="00054BCD" w:rsidRPr="00E35B65">
        <w:t xml:space="preserve">: </w:t>
      </w:r>
      <w:r w:rsidR="00A51FA6" w:rsidRPr="00640506">
        <w:t>62</w:t>
      </w:r>
      <w:r w:rsidR="00054BCD" w:rsidRPr="00E35B65">
        <w:t>% (n=</w:t>
      </w:r>
      <w:r w:rsidR="0070643E" w:rsidRPr="00640506">
        <w:t>32</w:t>
      </w:r>
      <w:r w:rsidR="00054BCD" w:rsidRPr="00E35B65">
        <w:t xml:space="preserve">) of trials that bypassed were </w:t>
      </w:r>
      <w:r w:rsidR="00A51FA6" w:rsidRPr="00640506">
        <w:t xml:space="preserve">investigating primarily </w:t>
      </w:r>
      <w:r w:rsidR="00054BCD" w:rsidRPr="00E35B65">
        <w:t xml:space="preserve">degenerative diseases compared to </w:t>
      </w:r>
      <w:r w:rsidR="0070643E" w:rsidRPr="00640506">
        <w:t>34</w:t>
      </w:r>
      <w:r w:rsidR="00054BCD" w:rsidRPr="00E35B65">
        <w:t>% (n=</w:t>
      </w:r>
      <w:r w:rsidR="0070643E" w:rsidRPr="00640506">
        <w:t>21</w:t>
      </w:r>
      <w:r w:rsidR="00054BCD" w:rsidRPr="00E35B65">
        <w:t>) of trials that did not bypass</w:t>
      </w:r>
      <w:r w:rsidR="00E35B65" w:rsidRPr="00640506">
        <w:t xml:space="preserve"> (p=&lt;0.001</w:t>
      </w:r>
      <w:commentRangeEnd w:id="5"/>
      <w:r w:rsidR="003D1152">
        <w:rPr>
          <w:rStyle w:val="CommentReference"/>
          <w:rFonts w:asciiTheme="minorHAnsi" w:eastAsiaTheme="minorHAnsi" w:hAnsiTheme="minorHAnsi" w:cstheme="minorBidi"/>
        </w:rPr>
        <w:commentReference w:id="5"/>
      </w:r>
      <w:r w:rsidR="00E35B65" w:rsidRPr="00640506">
        <w:t>)</w:t>
      </w:r>
      <w:r w:rsidR="00054BCD" w:rsidRPr="00E35B65">
        <w:t>.</w:t>
      </w:r>
      <w:r w:rsidR="006979D4">
        <w:t xml:space="preserve"> </w:t>
      </w:r>
      <w:r w:rsidR="006979D4" w:rsidRPr="00B33109">
        <w:t xml:space="preserve">Mean phase 3 trial sample size </w:t>
      </w:r>
      <w:r w:rsidR="00233ABB" w:rsidRPr="00640506">
        <w:t xml:space="preserve">and duration were </w:t>
      </w:r>
      <w:r w:rsidR="006979D4" w:rsidRPr="00B33109">
        <w:t>not significantly different between trials that bypassed and those that did not (</w:t>
      </w:r>
      <w:r w:rsidR="00233ABB" w:rsidRPr="00640506">
        <w:t>Sample size-</w:t>
      </w:r>
      <w:r w:rsidR="006979D4" w:rsidRPr="00B33109">
        <w:t>132</w:t>
      </w:r>
      <w:r w:rsidR="00CC2699" w:rsidRPr="00B33109">
        <w:t>2</w:t>
      </w:r>
      <w:r w:rsidR="006979D4" w:rsidRPr="00B33109">
        <w:t xml:space="preserve"> vs</w:t>
      </w:r>
      <w:r w:rsidR="00CC2699" w:rsidRPr="00B33109">
        <w:t xml:space="preserve"> 1058 patients</w:t>
      </w:r>
      <w:r w:rsidR="00233ABB" w:rsidRPr="00640506">
        <w:t xml:space="preserve"> respectively</w:t>
      </w:r>
      <w:r w:rsidR="00CC2699" w:rsidRPr="00B33109">
        <w:t>, p=0.12</w:t>
      </w:r>
      <w:r w:rsidR="00233ABB" w:rsidRPr="00640506">
        <w:t>; Duration-</w:t>
      </w:r>
      <w:r w:rsidR="00CC2699" w:rsidRPr="00B33109">
        <w:t>1049 vs 931 days</w:t>
      </w:r>
      <w:r w:rsidR="00233ABB" w:rsidRPr="00640506">
        <w:t xml:space="preserve"> </w:t>
      </w:r>
      <w:r w:rsidRPr="00E72D22">
        <w:rPr>
          <w:lang w:val="en-CA"/>
        </w:rPr>
        <w:t>respectively</w:t>
      </w:r>
      <w:r w:rsidR="00CC2699" w:rsidRPr="00B33109">
        <w:t>, p=0.63</w:t>
      </w:r>
      <w:r w:rsidR="00B33109" w:rsidRPr="00640506">
        <w:t>)</w:t>
      </w:r>
      <w:r w:rsidR="00CC2699" w:rsidRPr="00B33109">
        <w:t>.</w:t>
      </w:r>
    </w:p>
    <w:p w14:paraId="78B6FD06" w14:textId="77777777" w:rsidR="007D23EA" w:rsidRPr="00E72D22" w:rsidRDefault="007D23EA" w:rsidP="007D23EA">
      <w:pPr>
        <w:rPr>
          <w:lang w:val="en-CA"/>
        </w:rPr>
      </w:pPr>
    </w:p>
    <w:p w14:paraId="1F15C33F" w14:textId="6F43CF92" w:rsidR="007D23EA" w:rsidRPr="00E72D22" w:rsidRDefault="007D23EA" w:rsidP="007D23EA">
      <w:pPr>
        <w:rPr>
          <w:u w:val="single"/>
        </w:rPr>
      </w:pPr>
      <w:r w:rsidRPr="00E72D22">
        <w:rPr>
          <w:u w:val="single"/>
        </w:rPr>
        <w:t xml:space="preserve">Patient Risk and Benefit of </w:t>
      </w:r>
      <w:r w:rsidR="00233ABB">
        <w:rPr>
          <w:u w:val="single"/>
        </w:rPr>
        <w:t>Phase 2</w:t>
      </w:r>
      <w:r w:rsidRPr="00E72D22">
        <w:rPr>
          <w:u w:val="single"/>
        </w:rPr>
        <w:t xml:space="preserve"> Bypassing</w:t>
      </w:r>
    </w:p>
    <w:p w14:paraId="0D733CD9" w14:textId="79029344" w:rsidR="003D44D4" w:rsidRDefault="007D23EA" w:rsidP="003D44D4">
      <w:pPr>
        <w:rPr>
          <w:b/>
          <w:bCs/>
        </w:rPr>
      </w:pPr>
      <w:r w:rsidRPr="00E72D22">
        <w:rPr>
          <w:lang w:val="en-CA"/>
        </w:rPr>
        <w:t xml:space="preserve">Phase 3 trials that bypassed </w:t>
      </w:r>
      <w:r w:rsidR="00233ABB">
        <w:rPr>
          <w:lang w:val="en-CA"/>
        </w:rPr>
        <w:t>phase 2</w:t>
      </w:r>
      <w:r w:rsidRPr="00E72D22">
        <w:rPr>
          <w:lang w:val="en-CA"/>
        </w:rPr>
        <w:t xml:space="preserve"> were significantly less likely to be positive on their primary outcome than trials that were preceded by positive efficacy evidence from a </w:t>
      </w:r>
      <w:r w:rsidR="00233ABB">
        <w:rPr>
          <w:lang w:val="en-CA"/>
        </w:rPr>
        <w:t>phase 2</w:t>
      </w:r>
      <w:r w:rsidRPr="00E72D22">
        <w:rPr>
          <w:lang w:val="en-CA"/>
        </w:rPr>
        <w:t xml:space="preserve"> (31%, </w:t>
      </w:r>
      <w:r w:rsidRPr="00E72D22">
        <w:t xml:space="preserve">n=15 </w:t>
      </w:r>
      <w:r w:rsidRPr="00E72D22">
        <w:rPr>
          <w:lang w:val="en-CA"/>
        </w:rPr>
        <w:t>vs 57%,</w:t>
      </w:r>
      <w:r w:rsidRPr="00E72D22">
        <w:t xml:space="preserve"> n=34</w:t>
      </w:r>
      <w:r w:rsidRPr="00E72D22">
        <w:rPr>
          <w:lang w:val="en-CA"/>
        </w:rPr>
        <w:t xml:space="preserve"> respectively</w:t>
      </w:r>
      <w:r w:rsidR="007905CC">
        <w:rPr>
          <w:lang w:val="en-CA"/>
        </w:rPr>
        <w:t xml:space="preserve">, </w:t>
      </w:r>
      <w:r w:rsidRPr="00E72D22">
        <w:t>p=0.01).</w:t>
      </w:r>
      <w:r w:rsidRPr="00E72D22">
        <w:rPr>
          <w:lang w:val="en-CA"/>
        </w:rPr>
        <w:t xml:space="preserve"> </w:t>
      </w:r>
      <w:r w:rsidR="0091071C">
        <w:rPr>
          <w:lang w:val="en-CA"/>
        </w:rPr>
        <w:t xml:space="preserve">When we excluded indications with near universal </w:t>
      </w:r>
      <w:r w:rsidR="00DA107E">
        <w:rPr>
          <w:lang w:val="en-CA"/>
        </w:rPr>
        <w:t>positivity (RMS</w:t>
      </w:r>
      <w:r w:rsidR="00AE47EF">
        <w:rPr>
          <w:lang w:val="en-CA"/>
        </w:rPr>
        <w:t xml:space="preserve"> and</w:t>
      </w:r>
      <w:r w:rsidR="00290E03">
        <w:rPr>
          <w:lang w:val="en-CA"/>
        </w:rPr>
        <w:t xml:space="preserve"> PMS</w:t>
      </w:r>
      <w:r w:rsidR="00DA107E">
        <w:rPr>
          <w:lang w:val="en-CA"/>
        </w:rPr>
        <w:t xml:space="preserve">) or non-positivity (Stroke, TBI, </w:t>
      </w:r>
      <w:r w:rsidR="00290E03">
        <w:rPr>
          <w:lang w:val="en-CA"/>
        </w:rPr>
        <w:t xml:space="preserve">HD, </w:t>
      </w:r>
      <w:r w:rsidR="00DA107E">
        <w:rPr>
          <w:lang w:val="en-CA"/>
        </w:rPr>
        <w:t>and AD)</w:t>
      </w:r>
      <w:r w:rsidR="0091071C">
        <w:rPr>
          <w:lang w:val="en-CA"/>
        </w:rPr>
        <w:t xml:space="preserve">, this effect </w:t>
      </w:r>
      <w:r w:rsidR="00AE47EF">
        <w:rPr>
          <w:lang w:val="en-CA"/>
        </w:rPr>
        <w:t>was not present</w:t>
      </w:r>
      <w:r w:rsidR="00DA107E">
        <w:rPr>
          <w:lang w:val="en-CA"/>
        </w:rPr>
        <w:t xml:space="preserve"> (</w:t>
      </w:r>
      <w:r w:rsidR="009574F5">
        <w:rPr>
          <w:lang w:val="en-CA"/>
        </w:rPr>
        <w:t>Bypass=61%, n=11 vs Non-bypass=61%, n=</w:t>
      </w:r>
      <w:proofErr w:type="gramStart"/>
      <w:r w:rsidR="009574F5">
        <w:rPr>
          <w:lang w:val="en-CA"/>
        </w:rPr>
        <w:t xml:space="preserve">17,  </w:t>
      </w:r>
      <w:r w:rsidR="00DA107E">
        <w:rPr>
          <w:lang w:val="en-CA"/>
        </w:rPr>
        <w:t>&gt;</w:t>
      </w:r>
      <w:proofErr w:type="gramEnd"/>
      <w:r w:rsidR="00DA107E">
        <w:rPr>
          <w:lang w:val="en-CA"/>
        </w:rPr>
        <w:t xml:space="preserve">.99). </w:t>
      </w:r>
      <w:r w:rsidR="00087E9B">
        <w:rPr>
          <w:lang w:val="en-CA"/>
        </w:rPr>
        <w:t>The</w:t>
      </w:r>
      <w:r w:rsidR="00E3424B" w:rsidRPr="008C6B01">
        <w:t xml:space="preserve"> </w:t>
      </w:r>
      <w:r w:rsidR="00E3424B">
        <w:t>frequency</w:t>
      </w:r>
      <w:r w:rsidR="00E3424B" w:rsidRPr="008C6B01">
        <w:t xml:space="preserve"> of </w:t>
      </w:r>
      <w:r w:rsidR="00E3424B">
        <w:t>phase 3</w:t>
      </w:r>
      <w:r w:rsidR="00E3424B" w:rsidRPr="008C6B01">
        <w:t xml:space="preserve"> trial termination </w:t>
      </w:r>
      <w:r w:rsidR="00E3424B">
        <w:t xml:space="preserve">due to safety or futility </w:t>
      </w:r>
      <w:r w:rsidR="00E3424B" w:rsidRPr="008C6B01">
        <w:t xml:space="preserve">was non-significantly </w:t>
      </w:r>
      <w:r w:rsidR="00E3424B">
        <w:t xml:space="preserve">higher in the group that bypassed </w:t>
      </w:r>
      <w:r w:rsidR="00233ABB">
        <w:t xml:space="preserve">phase </w:t>
      </w:r>
      <w:r w:rsidR="00E3424B">
        <w:t xml:space="preserve">2 </w:t>
      </w:r>
      <w:r w:rsidRPr="00E72D22">
        <w:t>(29%,</w:t>
      </w:r>
      <w:r w:rsidR="00066C4A" w:rsidRPr="00066C4A">
        <w:t xml:space="preserve"> </w:t>
      </w:r>
      <w:r w:rsidR="00066C4A" w:rsidRPr="00E72D22">
        <w:t>n=15</w:t>
      </w:r>
      <w:r w:rsidR="00B10B17">
        <w:t xml:space="preserve"> for P2 bypass vs.</w:t>
      </w:r>
      <w:r w:rsidR="007905CC">
        <w:t xml:space="preserve"> </w:t>
      </w:r>
      <w:r w:rsidRPr="00E72D22">
        <w:t>15%,</w:t>
      </w:r>
      <w:r w:rsidR="00066C4A" w:rsidRPr="00066C4A">
        <w:t xml:space="preserve"> </w:t>
      </w:r>
      <w:r w:rsidR="00066C4A" w:rsidRPr="00E72D22">
        <w:t>n=9</w:t>
      </w:r>
      <w:r w:rsidR="00B10B17">
        <w:t xml:space="preserve"> for P2 non-bypass</w:t>
      </w:r>
      <w:r w:rsidR="007905CC">
        <w:t>,</w:t>
      </w:r>
      <w:r w:rsidRPr="00E72D22">
        <w:t xml:space="preserve"> p=0.11)</w:t>
      </w:r>
      <w:r w:rsidRPr="00E72D22">
        <w:rPr>
          <w:b/>
          <w:bCs/>
        </w:rPr>
        <w:t xml:space="preserve"> (see</w:t>
      </w:r>
      <w:r w:rsidRPr="00E72D22">
        <w:t xml:space="preserve"> </w:t>
      </w:r>
      <w:r w:rsidRPr="00E72D22">
        <w:rPr>
          <w:b/>
          <w:bCs/>
        </w:rPr>
        <w:t>Table 3</w:t>
      </w:r>
      <w:r w:rsidR="0091071C">
        <w:rPr>
          <w:b/>
          <w:bCs/>
        </w:rPr>
        <w:t xml:space="preserve"> </w:t>
      </w:r>
      <w:r w:rsidR="0091071C" w:rsidRPr="0091071C">
        <w:t xml:space="preserve">and </w:t>
      </w:r>
      <w:proofErr w:type="spellStart"/>
      <w:r w:rsidR="00A52B5A">
        <w:rPr>
          <w:b/>
          <w:bCs/>
        </w:rPr>
        <w:t>e</w:t>
      </w:r>
      <w:r w:rsidR="0091071C" w:rsidRPr="00F159C4">
        <w:rPr>
          <w:b/>
          <w:bCs/>
        </w:rPr>
        <w:t>Table</w:t>
      </w:r>
      <w:proofErr w:type="spellEnd"/>
      <w:r w:rsidR="0091071C" w:rsidRPr="00F159C4">
        <w:rPr>
          <w:b/>
          <w:bCs/>
        </w:rPr>
        <w:t xml:space="preserve"> 1</w:t>
      </w:r>
      <w:r w:rsidR="0091071C" w:rsidRPr="0091071C">
        <w:t xml:space="preserve"> for indication specific results</w:t>
      </w:r>
      <w:r w:rsidRPr="0091071C">
        <w:t>).</w:t>
      </w:r>
      <w:r w:rsidR="005B1C74" w:rsidRPr="00640506">
        <w:rPr>
          <w:lang w:val="en-CA"/>
        </w:rPr>
        <w:t xml:space="preserve"> </w:t>
      </w:r>
      <w:r w:rsidRPr="003C367D">
        <w:t>Pooled</w:t>
      </w:r>
      <w:r w:rsidRPr="00E72D22">
        <w:t xml:space="preserve"> RRs for withdrawals due to adverse events were not significantly different between trials that bypassed and those that did not (RR=1.46 vs RR=1.36 respectively</w:t>
      </w:r>
      <w:r w:rsidR="007905CC">
        <w:t xml:space="preserve">, </w:t>
      </w:r>
      <w:r w:rsidRPr="00E72D22">
        <w:t>p=0.65) (</w:t>
      </w:r>
      <w:r w:rsidRPr="00E72D22">
        <w:rPr>
          <w:b/>
          <w:bCs/>
        </w:rPr>
        <w:t>see</w:t>
      </w:r>
      <w:r w:rsidRPr="00E72D22">
        <w:t xml:space="preserve"> </w:t>
      </w:r>
      <w:proofErr w:type="spellStart"/>
      <w:r w:rsidR="00A52B5A">
        <w:rPr>
          <w:b/>
          <w:bCs/>
        </w:rPr>
        <w:t>e</w:t>
      </w:r>
      <w:r w:rsidRPr="00E72D22">
        <w:rPr>
          <w:b/>
          <w:bCs/>
        </w:rPr>
        <w:t>Figure</w:t>
      </w:r>
      <w:proofErr w:type="spellEnd"/>
      <w:r w:rsidRPr="00E72D22">
        <w:rPr>
          <w:b/>
          <w:bCs/>
        </w:rPr>
        <w:t xml:space="preserve"> </w:t>
      </w:r>
      <w:r w:rsidR="00F159C4">
        <w:rPr>
          <w:b/>
          <w:bCs/>
        </w:rPr>
        <w:t>1</w:t>
      </w:r>
      <w:r w:rsidRPr="00E72D22">
        <w:rPr>
          <w:b/>
          <w:bCs/>
        </w:rPr>
        <w:t>).</w:t>
      </w:r>
      <w:r w:rsidR="00AA24A8">
        <w:rPr>
          <w:u w:val="single"/>
          <w:lang w:val="en-CA"/>
        </w:rPr>
        <w:t xml:space="preserve"> </w:t>
      </w:r>
    </w:p>
    <w:p w14:paraId="711743AA" w14:textId="77777777" w:rsidR="009F0F87" w:rsidRPr="008E3A8F" w:rsidRDefault="009F0F87" w:rsidP="008B12F2">
      <w:pPr>
        <w:rPr>
          <w:b/>
          <w:bCs/>
        </w:rPr>
      </w:pPr>
    </w:p>
    <w:p w14:paraId="5D8311E1" w14:textId="20054048" w:rsidR="000D788F" w:rsidRDefault="002A6C6A" w:rsidP="00E500EA">
      <w:pPr>
        <w:rPr>
          <w:b/>
          <w:bCs/>
        </w:rPr>
      </w:pPr>
      <w:r>
        <w:rPr>
          <w:b/>
          <w:bCs/>
        </w:rPr>
        <w:t>Discussion:</w:t>
      </w:r>
    </w:p>
    <w:p w14:paraId="2307DF8D" w14:textId="33B07FE3" w:rsidR="00285A52" w:rsidRDefault="00E500EA" w:rsidP="00994FE8">
      <w:r w:rsidRPr="0070564D">
        <w:t>P</w:t>
      </w:r>
      <w:r>
        <w:t>hase 2</w:t>
      </w:r>
      <w:r w:rsidRPr="0070564D">
        <w:t xml:space="preserve"> bypass was common (47%)</w:t>
      </w:r>
      <w:r>
        <w:t xml:space="preserve"> i</w:t>
      </w:r>
      <w:r w:rsidRPr="0070564D">
        <w:t xml:space="preserve">n our sample of </w:t>
      </w:r>
      <w:r>
        <w:t xml:space="preserve">phase </w:t>
      </w:r>
      <w:r w:rsidRPr="0070564D">
        <w:t>3 trials investigating treatments for neurologic conditions</w:t>
      </w:r>
      <w:r>
        <w:t xml:space="preserve">. </w:t>
      </w:r>
      <w:r w:rsidR="00B664CF">
        <w:t>P</w:t>
      </w:r>
      <w:r w:rsidR="00C72BD4">
        <w:t xml:space="preserve">hase 3 trials for primarily degenerative diseases were more likely than not to bypass phase 2 trials. </w:t>
      </w:r>
      <w:r w:rsidR="0060330F">
        <w:t xml:space="preserve">In contrast, </w:t>
      </w:r>
      <w:proofErr w:type="gramStart"/>
      <w:r w:rsidR="0060330F">
        <w:t>In</w:t>
      </w:r>
      <w:proofErr w:type="gramEnd"/>
      <w:r w:rsidR="0060330F">
        <w:t xml:space="preserve"> contrast, phase 3 trials in relapsing-remitting multiple sclerosis rarely employed phase 2 bypass.</w:t>
      </w:r>
    </w:p>
    <w:p w14:paraId="02670F86" w14:textId="77777777" w:rsidR="00285A52" w:rsidRDefault="00285A52" w:rsidP="00994FE8"/>
    <w:p w14:paraId="427D6431" w14:textId="62CD211E" w:rsidR="00285A52" w:rsidRDefault="00285A52" w:rsidP="00994FE8">
      <w:r>
        <w:t xml:space="preserve">Phase 2 trials play a crucial role in providing a scientific and ethical justification for phase 3 </w:t>
      </w:r>
      <w:r w:rsidR="00F52E31">
        <w:t>tes</w:t>
      </w:r>
      <w:r w:rsidR="002178F3">
        <w:t>t</w:t>
      </w:r>
      <w:r w:rsidR="00F52E31">
        <w:t>ing</w:t>
      </w:r>
      <w:r>
        <w:t xml:space="preserve">. They provide opportunities for sponsors to </w:t>
      </w:r>
      <w:r w:rsidR="00F52E31">
        <w:t>find</w:t>
      </w:r>
      <w:r>
        <w:t xml:space="preserve"> dosing or patient populations </w:t>
      </w:r>
      <w:r w:rsidR="00F52E31">
        <w:t>that</w:t>
      </w:r>
      <w:r>
        <w:t xml:space="preserve"> maximize the prospect of attaining a positive r</w:t>
      </w:r>
      <w:r w:rsidR="00F52E31">
        <w:t>e</w:t>
      </w:r>
      <w:r>
        <w:t xml:space="preserve">sult in </w:t>
      </w:r>
      <w:r w:rsidR="00F52E31">
        <w:t>pivotal</w:t>
      </w:r>
      <w:r>
        <w:t xml:space="preserve"> trials. By probing efficacy, they </w:t>
      </w:r>
      <w:r w:rsidR="0060330F">
        <w:t xml:space="preserve">may </w:t>
      </w:r>
      <w:r>
        <w:t xml:space="preserve">also play a key role in </w:t>
      </w:r>
      <w:r w:rsidR="00F52E31">
        <w:t>increasing</w:t>
      </w:r>
      <w:r>
        <w:t xml:space="preserve"> the p</w:t>
      </w:r>
      <w:r w:rsidR="00F52E31">
        <w:t>rior p</w:t>
      </w:r>
      <w:r>
        <w:t>robability that a phase 3 trial will produce a positive result. Ethically, phase 2 trials help establish the basis for clinical equipoise in phase 3 trials</w:t>
      </w:r>
      <w:r w:rsidR="00F52E31">
        <w:t>, and minimize the prospect that patients receive prolonged exposure to a futile drug</w:t>
      </w:r>
      <w:r>
        <w:t>.</w:t>
      </w:r>
    </w:p>
    <w:p w14:paraId="1EF8ADCA" w14:textId="77777777" w:rsidR="00285A52" w:rsidRDefault="00285A52" w:rsidP="00994FE8"/>
    <w:p w14:paraId="56FA31F0" w14:textId="69450A5C" w:rsidR="00285A52" w:rsidRDefault="00285A52" w:rsidP="00994FE8">
      <w:r>
        <w:t xml:space="preserve">However, </w:t>
      </w:r>
      <w:r w:rsidR="003814E4">
        <w:t xml:space="preserve">sponsors might defend </w:t>
      </w:r>
      <w:r>
        <w:t>phase 2</w:t>
      </w:r>
      <w:r w:rsidR="003814E4">
        <w:t xml:space="preserve"> bypass in three ways. </w:t>
      </w:r>
      <w:r>
        <w:t xml:space="preserve"> </w:t>
      </w:r>
      <w:r w:rsidR="003814E4">
        <w:t>First, s</w:t>
      </w:r>
      <w:r w:rsidR="00F52E31">
        <w:t xml:space="preserve">ponsors may prefer to </w:t>
      </w:r>
      <w:r w:rsidR="00730909">
        <w:t>put</w:t>
      </w:r>
      <w:r w:rsidR="00F52E31">
        <w:t xml:space="preserve"> a</w:t>
      </w:r>
      <w:r w:rsidR="00730909">
        <w:t xml:space="preserve"> drug</w:t>
      </w:r>
      <w:r w:rsidR="00F52E31">
        <w:t xml:space="preserve"> candidate directly into phase 3 testing </w:t>
      </w:r>
      <w:proofErr w:type="gramStart"/>
      <w:r w:rsidR="00F52E31">
        <w:t>in order to</w:t>
      </w:r>
      <w:proofErr w:type="gramEnd"/>
      <w:r w:rsidR="00F52E31">
        <w:t xml:space="preserve"> reduce the costs and time needed to obtain regulatory approval. </w:t>
      </w:r>
      <w:r w:rsidR="003814E4">
        <w:t xml:space="preserve">Second, sponsors might argue that phase 2 testing is not necessary for trials testing repurposed drugs. In such circumstances, </w:t>
      </w:r>
      <w:r w:rsidR="0060330F">
        <w:t xml:space="preserve">researchers may be able to use evidence from other indications to </w:t>
      </w:r>
      <w:r w:rsidR="003814E4">
        <w:t>establish safety and target engagement. Third, sponsors might defend phase 2 bypass by appealing to</w:t>
      </w:r>
      <w:r w:rsidR="00730909">
        <w:t xml:space="preserve"> scientific feasibility</w:t>
      </w:r>
      <w:r w:rsidR="00F52E31">
        <w:t xml:space="preserve">. </w:t>
      </w:r>
      <w:r w:rsidR="0060330F">
        <w:t>For example, i</w:t>
      </w:r>
      <w:r w:rsidR="00F52E31">
        <w:t>n research areas where there are no validated surrogate endpoints, sponsors may face difficulty designing phase 2 trials that are smaller and shorter than a phase 3 study, but that is adequately powered to detect efficacy.</w:t>
      </w:r>
      <w:r w:rsidR="00730909">
        <w:t xml:space="preserve"> In such cases, sponsors may opt to use interim analysis in a phase 3 trial as a substitute for phase 2 trials.</w:t>
      </w:r>
      <w:r w:rsidR="003814E4">
        <w:t xml:space="preserve"> </w:t>
      </w:r>
    </w:p>
    <w:p w14:paraId="21E3B9B6" w14:textId="77777777" w:rsidR="00AE5ECC" w:rsidRDefault="00AE5ECC" w:rsidP="00994FE8"/>
    <w:p w14:paraId="7BF260E9" w14:textId="49E5F7BF" w:rsidR="002953A4" w:rsidRDefault="00AE5ECC" w:rsidP="002953A4">
      <w:pPr>
        <w:rPr>
          <w:rFonts w:eastAsiaTheme="minorHAnsi"/>
        </w:rPr>
      </w:pPr>
      <w:r>
        <w:t>Our findings do not suggest that any of the above explanations predominate. To the argument for cost reduction, we found no relationship between</w:t>
      </w:r>
      <w:r w:rsidR="002953A4">
        <w:t xml:space="preserve"> phase 2 bypass and industry sponsorship. Nor was bypass more prevalent with repurposed drugs. Scientific feasibility for indications in our </w:t>
      </w:r>
      <w:r w:rsidR="002953A4">
        <w:lastRenderedPageBreak/>
        <w:t xml:space="preserve">sample is suggested by the fact that, </w:t>
      </w:r>
      <w:r w:rsidR="002953A4">
        <w:rPr>
          <w:rFonts w:eastAsiaTheme="minorHAnsi"/>
        </w:rPr>
        <w:t xml:space="preserve">in all indications, there were at least some phase 3 trials that were preceded by positive phase 2 trials. The scientific feasibility of running phase 2 trials in the indication areas we surveyed is also underscored by the fact that phase 2 bypass was not more prevalent in indication areas that involve larger sample sizes or greater duration for phase 3 trials. </w:t>
      </w:r>
    </w:p>
    <w:p w14:paraId="3EA2EA99" w14:textId="77777777" w:rsidR="003814E4" w:rsidRDefault="003814E4" w:rsidP="00F52E31">
      <w:pPr>
        <w:rPr>
          <w:rFonts w:eastAsiaTheme="minorHAnsi"/>
        </w:rPr>
      </w:pPr>
    </w:p>
    <w:p w14:paraId="67AF61FD" w14:textId="705C487D" w:rsidR="00994FE8" w:rsidRPr="00994FE8" w:rsidRDefault="00730909" w:rsidP="00BB2DA2">
      <w:pPr>
        <w:rPr>
          <w:rFonts w:eastAsiaTheme="minorHAnsi"/>
        </w:rPr>
      </w:pPr>
      <w:r>
        <w:rPr>
          <w:rFonts w:eastAsiaTheme="minorHAnsi"/>
        </w:rPr>
        <w:t xml:space="preserve">However, our findings are equivocal as to whether current practices </w:t>
      </w:r>
      <w:r w:rsidR="0060330F">
        <w:rPr>
          <w:rFonts w:eastAsiaTheme="minorHAnsi"/>
        </w:rPr>
        <w:t xml:space="preserve">of </w:t>
      </w:r>
      <w:r>
        <w:rPr>
          <w:rFonts w:eastAsiaTheme="minorHAnsi"/>
        </w:rPr>
        <w:t>phase 2 bypass</w:t>
      </w:r>
      <w:r w:rsidR="0060330F">
        <w:rPr>
          <w:rFonts w:eastAsiaTheme="minorHAnsi"/>
        </w:rPr>
        <w:t xml:space="preserve"> are</w:t>
      </w:r>
      <w:r>
        <w:rPr>
          <w:rFonts w:eastAsiaTheme="minorHAnsi"/>
        </w:rPr>
        <w:t xml:space="preserve"> </w:t>
      </w:r>
      <w:r w:rsidR="00513ECA">
        <w:rPr>
          <w:rFonts w:eastAsiaTheme="minorHAnsi"/>
        </w:rPr>
        <w:t>harmful</w:t>
      </w:r>
      <w:r>
        <w:rPr>
          <w:rFonts w:eastAsiaTheme="minorHAnsi"/>
        </w:rPr>
        <w:t xml:space="preserve">. On the one hand, our </w:t>
      </w:r>
      <w:r w:rsidR="002D5B5F">
        <w:t>analyses suggest</w:t>
      </w:r>
      <w:r>
        <w:t>s</w:t>
      </w:r>
      <w:r w:rsidR="002D5B5F">
        <w:t xml:space="preserve"> that p</w:t>
      </w:r>
      <w:r w:rsidR="00804A99">
        <w:rPr>
          <w:rFonts w:eastAsiaTheme="minorHAnsi"/>
        </w:rPr>
        <w:t xml:space="preserve">hase </w:t>
      </w:r>
      <w:r w:rsidR="00804A99" w:rsidRPr="0070564D">
        <w:rPr>
          <w:rFonts w:eastAsiaTheme="minorHAnsi"/>
        </w:rPr>
        <w:t>3 trial</w:t>
      </w:r>
      <w:r w:rsidR="00804A99">
        <w:rPr>
          <w:rFonts w:eastAsiaTheme="minorHAnsi"/>
        </w:rPr>
        <w:t>s</w:t>
      </w:r>
      <w:r w:rsidR="00804A99" w:rsidRPr="0070564D">
        <w:rPr>
          <w:rFonts w:eastAsiaTheme="minorHAnsi"/>
        </w:rPr>
        <w:t xml:space="preserve"> </w:t>
      </w:r>
      <w:r w:rsidR="00804A99">
        <w:rPr>
          <w:rFonts w:eastAsiaTheme="minorHAnsi"/>
        </w:rPr>
        <w:t xml:space="preserve">launched </w:t>
      </w:r>
      <w:r w:rsidR="00804A99" w:rsidRPr="0070564D">
        <w:rPr>
          <w:rFonts w:eastAsiaTheme="minorHAnsi"/>
        </w:rPr>
        <w:t xml:space="preserve">without positive clinical or validated surrogate evidence from </w:t>
      </w:r>
      <w:r w:rsidR="00804A99">
        <w:rPr>
          <w:rFonts w:eastAsiaTheme="minorHAnsi"/>
        </w:rPr>
        <w:t xml:space="preserve">phase </w:t>
      </w:r>
      <w:r w:rsidR="00804A99" w:rsidRPr="0070564D">
        <w:rPr>
          <w:rFonts w:eastAsiaTheme="minorHAnsi"/>
        </w:rPr>
        <w:t>2 trial</w:t>
      </w:r>
      <w:r w:rsidR="00804A99">
        <w:rPr>
          <w:rFonts w:eastAsiaTheme="minorHAnsi"/>
        </w:rPr>
        <w:t>s</w:t>
      </w:r>
      <w:r w:rsidR="002D5B5F">
        <w:rPr>
          <w:rFonts w:eastAsiaTheme="minorHAnsi"/>
        </w:rPr>
        <w:t xml:space="preserve"> have more adverse outcomes, as indicated by greater prospect of early termination and </w:t>
      </w:r>
      <w:r>
        <w:rPr>
          <w:rFonts w:eastAsiaTheme="minorHAnsi"/>
        </w:rPr>
        <w:t xml:space="preserve">significantly greater prospect of </w:t>
      </w:r>
      <w:r w:rsidR="002D5B5F">
        <w:rPr>
          <w:rFonts w:eastAsiaTheme="minorHAnsi"/>
        </w:rPr>
        <w:t>negative primary outcomes.</w:t>
      </w:r>
      <w:r w:rsidR="00804A99" w:rsidRPr="0070564D">
        <w:rPr>
          <w:rFonts w:eastAsiaTheme="minorHAnsi"/>
        </w:rPr>
        <w:t xml:space="preserve"> </w:t>
      </w:r>
      <w:r w:rsidRPr="00BB2DA2">
        <w:rPr>
          <w:rFonts w:eastAsiaTheme="minorHAnsi"/>
        </w:rPr>
        <w:t>However, t</w:t>
      </w:r>
      <w:r w:rsidR="002D5B5F" w:rsidRPr="00BB2DA2">
        <w:rPr>
          <w:rFonts w:eastAsiaTheme="minorHAnsi"/>
        </w:rPr>
        <w:t>he patterns we observe may</w:t>
      </w:r>
      <w:r w:rsidR="00BB2DA2" w:rsidRPr="00BB2DA2">
        <w:rPr>
          <w:rFonts w:eastAsiaTheme="minorHAnsi"/>
        </w:rPr>
        <w:t xml:space="preserve"> represent the confounding effect of indications in our sample. </w:t>
      </w:r>
      <w:r w:rsidR="00226FA3" w:rsidRPr="00435A16">
        <w:rPr>
          <w:rFonts w:eastAsiaTheme="minorHAnsi"/>
        </w:rPr>
        <w:t>For example,</w:t>
      </w:r>
      <w:r w:rsidR="00191631" w:rsidRPr="00BB2DA2">
        <w:rPr>
          <w:rFonts w:eastAsiaTheme="minorHAnsi"/>
        </w:rPr>
        <w:t xml:space="preserve"> trials for Alzheimer’s disease accounted for 37% of phase 3 trials </w:t>
      </w:r>
      <w:r w:rsidR="00BB2DA2">
        <w:rPr>
          <w:rFonts w:eastAsiaTheme="minorHAnsi"/>
        </w:rPr>
        <w:t xml:space="preserve">that bypassed </w:t>
      </w:r>
      <w:r w:rsidR="00191631" w:rsidRPr="00BB2DA2">
        <w:rPr>
          <w:rFonts w:eastAsiaTheme="minorHAnsi"/>
        </w:rPr>
        <w:t>in our sample</w:t>
      </w:r>
      <w:r w:rsidR="00BB2DA2">
        <w:rPr>
          <w:rFonts w:eastAsiaTheme="minorHAnsi"/>
        </w:rPr>
        <w:t>. Drug development for Alzheimer’s disease lack validated surrogate endpoints for phase 2 trials and phase 3 trials are almost all negative on their primary outcome.</w:t>
      </w:r>
      <w:r w:rsidR="00A65E49">
        <w:rPr>
          <w:rFonts w:eastAsiaTheme="minorHAnsi"/>
        </w:rPr>
        <w:t xml:space="preserve"> </w:t>
      </w:r>
      <w:r w:rsidR="003814E4">
        <w:rPr>
          <w:rFonts w:eastAsiaTheme="minorHAnsi"/>
        </w:rPr>
        <w:t>Indee</w:t>
      </w:r>
      <w:r w:rsidR="00C8472A">
        <w:rPr>
          <w:rFonts w:eastAsiaTheme="minorHAnsi"/>
        </w:rPr>
        <w:t xml:space="preserve">d, </w:t>
      </w:r>
      <w:r w:rsidR="003814E4">
        <w:rPr>
          <w:rFonts w:eastAsiaTheme="minorHAnsi"/>
        </w:rPr>
        <w:t xml:space="preserve">when </w:t>
      </w:r>
      <w:r w:rsidR="00C8472A">
        <w:rPr>
          <w:rFonts w:eastAsiaTheme="minorHAnsi"/>
        </w:rPr>
        <w:t xml:space="preserve">we performed an analysis to isolate the effect of bypassing on phase 3 trial positivity, </w:t>
      </w:r>
      <w:r w:rsidR="00435A16">
        <w:rPr>
          <w:rFonts w:eastAsiaTheme="minorHAnsi"/>
        </w:rPr>
        <w:t>the</w:t>
      </w:r>
      <w:r w:rsidR="00C8472A">
        <w:rPr>
          <w:rFonts w:eastAsiaTheme="minorHAnsi"/>
        </w:rPr>
        <w:t xml:space="preserve"> </w:t>
      </w:r>
      <w:r w:rsidR="00435A16">
        <w:rPr>
          <w:rFonts w:eastAsiaTheme="minorHAnsi"/>
        </w:rPr>
        <w:t>association</w:t>
      </w:r>
      <w:r w:rsidR="00C8472A">
        <w:rPr>
          <w:rFonts w:eastAsiaTheme="minorHAnsi"/>
        </w:rPr>
        <w:t xml:space="preserve"> </w:t>
      </w:r>
      <w:r w:rsidR="00392853">
        <w:rPr>
          <w:rFonts w:eastAsiaTheme="minorHAnsi"/>
        </w:rPr>
        <w:t>disappeared</w:t>
      </w:r>
      <w:r w:rsidR="003814E4">
        <w:rPr>
          <w:rFonts w:eastAsiaTheme="minorHAnsi"/>
        </w:rPr>
        <w:t xml:space="preserve">. </w:t>
      </w:r>
    </w:p>
    <w:p w14:paraId="591F7829" w14:textId="77777777" w:rsidR="00994FE8" w:rsidRDefault="00994FE8" w:rsidP="00385DB7">
      <w:pPr>
        <w:rPr>
          <w:rFonts w:eastAsiaTheme="minorHAnsi"/>
        </w:rPr>
      </w:pPr>
    </w:p>
    <w:p w14:paraId="78772DF8" w14:textId="5B590312" w:rsidR="00513ECA" w:rsidRDefault="00513ECA" w:rsidP="00385DB7">
      <w:pPr>
        <w:rPr>
          <w:rFonts w:eastAsiaTheme="minorHAnsi"/>
        </w:rPr>
      </w:pPr>
      <w:r>
        <w:rPr>
          <w:rFonts w:eastAsiaTheme="minorHAnsi"/>
        </w:rPr>
        <w:t>Our analyses provide some clues as to where phase 2 trials deliver the greatest value</w:t>
      </w:r>
      <w:r w:rsidR="00392853">
        <w:rPr>
          <w:rFonts w:eastAsiaTheme="minorHAnsi"/>
        </w:rPr>
        <w:t>.</w:t>
      </w:r>
      <w:r>
        <w:rPr>
          <w:rFonts w:eastAsiaTheme="minorHAnsi"/>
        </w:rPr>
        <w:t xml:space="preserve"> </w:t>
      </w:r>
      <w:r w:rsidR="002178F3" w:rsidRPr="00385DB7">
        <w:rPr>
          <w:rFonts w:eastAsiaTheme="minorHAnsi"/>
        </w:rPr>
        <w:t xml:space="preserve">Firstly, we found that, numerically, phase 3 trials initiated after an ambiguous phase 2 trial were less likely to have a positive result than phase 3 trials that fully bypassed. </w:t>
      </w:r>
      <w:r w:rsidR="002178F3" w:rsidRPr="00992B2C">
        <w:rPr>
          <w:rFonts w:eastAsiaTheme="minorHAnsi"/>
        </w:rPr>
        <w:t xml:space="preserve">This trend implies that phase 2 trials that provided information other than primary efficacy evidence, such as dose and population details, </w:t>
      </w:r>
      <w:r w:rsidR="002178F3">
        <w:rPr>
          <w:rFonts w:eastAsiaTheme="minorHAnsi"/>
        </w:rPr>
        <w:t xml:space="preserve">did not increase the likelihood of phase 3 positivity compared to </w:t>
      </w:r>
      <w:r w:rsidR="002178F3" w:rsidRPr="00992B2C">
        <w:rPr>
          <w:rFonts w:eastAsiaTheme="minorHAnsi"/>
        </w:rPr>
        <w:t xml:space="preserve">instances of full bypass. Rather, primary positive efficacy evidence from phase 2 trials may be the important variable to collect from phase 2 trials.  </w:t>
      </w:r>
      <w:r w:rsidR="002178F3" w:rsidRPr="00385DB7">
        <w:rPr>
          <w:rFonts w:eastAsiaTheme="minorHAnsi"/>
        </w:rPr>
        <w:t xml:space="preserve">Secondly, phase 3 trials started after non-positive results from phase 2 trials were especially likely to be terminated. </w:t>
      </w:r>
      <w:r w:rsidR="002178F3">
        <w:rPr>
          <w:rFonts w:eastAsiaTheme="minorHAnsi"/>
        </w:rPr>
        <w:t>Therefore</w:t>
      </w:r>
      <w:r w:rsidR="002178F3" w:rsidRPr="00385DB7">
        <w:rPr>
          <w:rFonts w:eastAsiaTheme="minorHAnsi"/>
        </w:rPr>
        <w:t>, phase 2 trials may be especially useful as a go/no go step to stop investigating futile or unsafe treatments in neurologic drug development</w:t>
      </w:r>
      <w:r w:rsidR="00226FA3">
        <w:rPr>
          <w:rFonts w:eastAsiaTheme="minorHAnsi"/>
        </w:rPr>
        <w:t>.</w:t>
      </w:r>
    </w:p>
    <w:p w14:paraId="6D3E3129" w14:textId="77777777" w:rsidR="000D788F" w:rsidRDefault="000D788F" w:rsidP="000D788F">
      <w:pPr>
        <w:rPr>
          <w:rFonts w:eastAsiaTheme="minorHAnsi"/>
        </w:rPr>
      </w:pPr>
    </w:p>
    <w:p w14:paraId="511ECCDE" w14:textId="1D9F7B88" w:rsidR="00E500EA" w:rsidRPr="000D788F" w:rsidRDefault="000D788F" w:rsidP="00E500EA">
      <w:pPr>
        <w:rPr>
          <w:rFonts w:eastAsiaTheme="minorHAnsi"/>
          <w:u w:val="single"/>
        </w:rPr>
      </w:pPr>
      <w:r w:rsidRPr="000D788F">
        <w:rPr>
          <w:rFonts w:eastAsiaTheme="minorHAnsi"/>
          <w:u w:val="single"/>
        </w:rPr>
        <w:t>Limitations</w:t>
      </w:r>
    </w:p>
    <w:p w14:paraId="19295CA5" w14:textId="64CA36DD" w:rsidR="00994FE8" w:rsidRDefault="001F3721" w:rsidP="00385DB7">
      <w:pPr>
        <w:rPr>
          <w:rFonts w:eastAsiaTheme="minorHAnsi"/>
        </w:rPr>
      </w:pPr>
      <w:r>
        <w:rPr>
          <w:rFonts w:eastAsiaTheme="minorHAnsi"/>
        </w:rPr>
        <w:t xml:space="preserve">Our </w:t>
      </w:r>
      <w:r w:rsidR="00513ECA">
        <w:rPr>
          <w:rFonts w:eastAsiaTheme="minorHAnsi"/>
        </w:rPr>
        <w:t>study has the</w:t>
      </w:r>
      <w:r>
        <w:rPr>
          <w:rFonts w:eastAsiaTheme="minorHAnsi"/>
        </w:rPr>
        <w:t xml:space="preserve"> following limitations</w:t>
      </w:r>
      <w:r w:rsidR="00E500EA" w:rsidRPr="0070564D">
        <w:rPr>
          <w:rFonts w:eastAsiaTheme="minorHAnsi"/>
        </w:rPr>
        <w:t>. First, we pooled positivity and termination rates across neurologic diseases with vastly different rates for these outcomes</w:t>
      </w:r>
      <w:r>
        <w:rPr>
          <w:rFonts w:eastAsiaTheme="minorHAnsi"/>
        </w:rPr>
        <w:t xml:space="preserve"> </w:t>
      </w:r>
      <w:r w:rsidR="00E500EA" w:rsidRPr="0070564D">
        <w:rPr>
          <w:rFonts w:eastAsiaTheme="minorHAnsi"/>
        </w:rPr>
        <w:t>because</w:t>
      </w:r>
      <w:r>
        <w:rPr>
          <w:rFonts w:eastAsiaTheme="minorHAnsi"/>
        </w:rPr>
        <w:t xml:space="preserve"> we</w:t>
      </w:r>
      <w:r w:rsidR="00E500EA" w:rsidRPr="0070564D">
        <w:rPr>
          <w:rFonts w:eastAsiaTheme="minorHAnsi"/>
        </w:rPr>
        <w:t xml:space="preserve"> were limited by our sample sizes within indications. </w:t>
      </w:r>
      <w:r w:rsidR="001E04BD">
        <w:rPr>
          <w:rFonts w:eastAsiaTheme="minorHAnsi"/>
        </w:rPr>
        <w:t xml:space="preserve">This introduced a source of confound into our analysis of the impact of phase 2 bypass. </w:t>
      </w:r>
      <w:r w:rsidR="00AF4248" w:rsidRPr="00057B63">
        <w:rPr>
          <w:rFonts w:eastAsiaTheme="minorHAnsi"/>
        </w:rPr>
        <w:t>Second</w:t>
      </w:r>
      <w:r w:rsidR="00E500EA" w:rsidRPr="00057B63">
        <w:rPr>
          <w:rFonts w:eastAsiaTheme="minorHAnsi"/>
        </w:rPr>
        <w:t xml:space="preserve">, we were not always able to find publications or results for </w:t>
      </w:r>
      <w:r w:rsidR="009668F8" w:rsidRPr="00057B63">
        <w:rPr>
          <w:rFonts w:eastAsiaTheme="minorHAnsi"/>
        </w:rPr>
        <w:t xml:space="preserve">potential </w:t>
      </w:r>
      <w:r w:rsidR="00E500EA" w:rsidRPr="00057B63">
        <w:rPr>
          <w:rFonts w:eastAsiaTheme="minorHAnsi"/>
        </w:rPr>
        <w:t xml:space="preserve">phase 2 </w:t>
      </w:r>
      <w:r w:rsidR="009668F8" w:rsidRPr="00057B63">
        <w:rPr>
          <w:rFonts w:eastAsiaTheme="minorHAnsi"/>
        </w:rPr>
        <w:t>matches</w:t>
      </w:r>
      <w:r w:rsidR="00E500EA" w:rsidRPr="00057B63">
        <w:rPr>
          <w:rFonts w:eastAsiaTheme="minorHAnsi"/>
        </w:rPr>
        <w:t xml:space="preserve">. In these cases, we may have characterized trials as </w:t>
      </w:r>
      <w:r w:rsidR="00057B63">
        <w:rPr>
          <w:rFonts w:eastAsiaTheme="minorHAnsi"/>
        </w:rPr>
        <w:t xml:space="preserve">having </w:t>
      </w:r>
      <w:r w:rsidR="00E500EA" w:rsidRPr="00057B63">
        <w:rPr>
          <w:rFonts w:eastAsiaTheme="minorHAnsi"/>
        </w:rPr>
        <w:t>bypass</w:t>
      </w:r>
      <w:r w:rsidR="00057B63">
        <w:rPr>
          <w:rFonts w:eastAsiaTheme="minorHAnsi"/>
        </w:rPr>
        <w:t>ed</w:t>
      </w:r>
      <w:r w:rsidR="00E500EA" w:rsidRPr="00057B63">
        <w:rPr>
          <w:rFonts w:eastAsiaTheme="minorHAnsi"/>
        </w:rPr>
        <w:t xml:space="preserve"> when there was a trial available </w:t>
      </w:r>
      <w:r w:rsidR="009668F8" w:rsidRPr="00057B63">
        <w:rPr>
          <w:rFonts w:eastAsiaTheme="minorHAnsi"/>
        </w:rPr>
        <w:t xml:space="preserve">that </w:t>
      </w:r>
      <w:r w:rsidR="00057B63" w:rsidRPr="00057B63">
        <w:rPr>
          <w:rFonts w:eastAsiaTheme="minorHAnsi"/>
        </w:rPr>
        <w:t xml:space="preserve">only phase 3 trial designers </w:t>
      </w:r>
      <w:r w:rsidR="009668F8" w:rsidRPr="00057B63">
        <w:rPr>
          <w:rFonts w:eastAsiaTheme="minorHAnsi"/>
        </w:rPr>
        <w:t>had access to</w:t>
      </w:r>
      <w:r w:rsidR="00E500EA" w:rsidRPr="0070564D">
        <w:rPr>
          <w:rFonts w:eastAsiaTheme="minorHAnsi"/>
        </w:rPr>
        <w:t>.</w:t>
      </w:r>
      <w:r w:rsidR="00C70C96">
        <w:rPr>
          <w:rFonts w:eastAsiaTheme="minorHAnsi"/>
        </w:rPr>
        <w:t xml:space="preserve"> However, we queried phase 3 trial authors to inquire </w:t>
      </w:r>
      <w:r w:rsidR="00E70E96">
        <w:rPr>
          <w:rFonts w:eastAsiaTheme="minorHAnsi"/>
        </w:rPr>
        <w:t>in</w:t>
      </w:r>
      <w:r w:rsidR="00C70C96">
        <w:rPr>
          <w:rFonts w:eastAsiaTheme="minorHAnsi"/>
        </w:rPr>
        <w:t xml:space="preserve"> these cases. </w:t>
      </w:r>
      <w:r w:rsidR="00E500EA">
        <w:rPr>
          <w:rFonts w:eastAsiaTheme="minorHAnsi"/>
        </w:rPr>
        <w:t xml:space="preserve"> </w:t>
      </w:r>
      <w:r w:rsidR="00AF4248">
        <w:rPr>
          <w:rFonts w:eastAsiaTheme="minorHAnsi"/>
        </w:rPr>
        <w:t>Third</w:t>
      </w:r>
      <w:r w:rsidR="009668F8">
        <w:rPr>
          <w:rFonts w:eastAsiaTheme="minorHAnsi"/>
        </w:rPr>
        <w:t xml:space="preserve">, </w:t>
      </w:r>
      <w:r w:rsidR="00057B63">
        <w:rPr>
          <w:rFonts w:eastAsiaTheme="minorHAnsi"/>
        </w:rPr>
        <w:t>some publications for earlier trials did not use phased languages. When this happened, we</w:t>
      </w:r>
      <w:r w:rsidR="009668F8">
        <w:rPr>
          <w:rFonts w:eastAsiaTheme="minorHAnsi"/>
        </w:rPr>
        <w:t xml:space="preserve"> used </w:t>
      </w:r>
      <w:r w:rsidR="00172CE7">
        <w:rPr>
          <w:rFonts w:eastAsiaTheme="minorHAnsi"/>
        </w:rPr>
        <w:t>algorithmic</w:t>
      </w:r>
      <w:r w:rsidR="009668F8">
        <w:rPr>
          <w:rFonts w:eastAsiaTheme="minorHAnsi"/>
        </w:rPr>
        <w:t xml:space="preserve"> rules to </w:t>
      </w:r>
      <w:r w:rsidR="00057B63">
        <w:rPr>
          <w:rFonts w:eastAsiaTheme="minorHAnsi"/>
        </w:rPr>
        <w:t>designate a phase number</w:t>
      </w:r>
      <w:r w:rsidR="009668F8">
        <w:rPr>
          <w:rFonts w:eastAsiaTheme="minorHAnsi"/>
        </w:rPr>
        <w:t xml:space="preserve"> and </w:t>
      </w:r>
      <w:r w:rsidR="00057B63">
        <w:rPr>
          <w:rFonts w:eastAsiaTheme="minorHAnsi"/>
        </w:rPr>
        <w:t xml:space="preserve">were occasionally forced to </w:t>
      </w:r>
      <w:r w:rsidR="009668F8">
        <w:rPr>
          <w:rFonts w:eastAsiaTheme="minorHAnsi"/>
        </w:rPr>
        <w:t>rel</w:t>
      </w:r>
      <w:r w:rsidR="00057B63">
        <w:rPr>
          <w:rFonts w:eastAsiaTheme="minorHAnsi"/>
        </w:rPr>
        <w:t>y</w:t>
      </w:r>
      <w:r w:rsidR="009668F8">
        <w:rPr>
          <w:rFonts w:eastAsiaTheme="minorHAnsi"/>
        </w:rPr>
        <w:t xml:space="preserve"> on sample size. </w:t>
      </w:r>
      <w:r w:rsidR="0019754D">
        <w:rPr>
          <w:rFonts w:eastAsiaTheme="minorHAnsi"/>
        </w:rPr>
        <w:t>Fourth, positivity is a reductive measure of trial success.</w:t>
      </w:r>
      <w:r w:rsidR="00600823">
        <w:rPr>
          <w:rFonts w:eastAsiaTheme="minorHAnsi"/>
        </w:rPr>
        <w:t xml:space="preserve"> </w:t>
      </w:r>
      <w:r w:rsidR="00A12C66">
        <w:rPr>
          <w:rFonts w:eastAsiaTheme="minorHAnsi"/>
        </w:rPr>
        <w:t xml:space="preserve">For example, phase 3 trials that were positive on their primary outcome may have been accompanied by significantly </w:t>
      </w:r>
      <w:r w:rsidR="000E392E">
        <w:rPr>
          <w:rFonts w:eastAsiaTheme="minorHAnsi"/>
        </w:rPr>
        <w:t xml:space="preserve">worse safety outcomes that stop further drug development. </w:t>
      </w:r>
    </w:p>
    <w:p w14:paraId="190D278F" w14:textId="77777777" w:rsidR="00172CE7" w:rsidRDefault="00172CE7" w:rsidP="00385DB7">
      <w:pPr>
        <w:rPr>
          <w:rFonts w:eastAsiaTheme="minorHAnsi"/>
        </w:rPr>
      </w:pPr>
    </w:p>
    <w:p w14:paraId="7B15B443" w14:textId="00B8EB8C" w:rsidR="001E04BD" w:rsidRPr="002178F3" w:rsidRDefault="000D788F" w:rsidP="00385DB7">
      <w:pPr>
        <w:rPr>
          <w:rFonts w:eastAsiaTheme="minorHAnsi"/>
        </w:rPr>
      </w:pPr>
      <w:r w:rsidRPr="000D788F">
        <w:rPr>
          <w:rFonts w:eastAsiaTheme="minorHAnsi"/>
          <w:u w:val="single"/>
        </w:rPr>
        <w:t>Conclusion</w:t>
      </w:r>
    </w:p>
    <w:p w14:paraId="66899F6C" w14:textId="5130FC1A" w:rsidR="000D788F" w:rsidRPr="00994FE8" w:rsidRDefault="001E04BD" w:rsidP="000D788F">
      <w:pPr>
        <w:rPr>
          <w:rFonts w:eastAsiaTheme="minorHAnsi"/>
        </w:rPr>
      </w:pPr>
      <w:r>
        <w:rPr>
          <w:rFonts w:eastAsiaTheme="minorHAnsi"/>
        </w:rPr>
        <w:t>Our</w:t>
      </w:r>
      <w:r w:rsidR="00191E99">
        <w:rPr>
          <w:rFonts w:eastAsiaTheme="minorHAnsi"/>
        </w:rPr>
        <w:t xml:space="preserve"> </w:t>
      </w:r>
      <w:r w:rsidR="00C002A3">
        <w:rPr>
          <w:rFonts w:eastAsiaTheme="minorHAnsi"/>
        </w:rPr>
        <w:t>findings</w:t>
      </w:r>
      <w:r w:rsidR="00191E99">
        <w:rPr>
          <w:rFonts w:eastAsiaTheme="minorHAnsi"/>
        </w:rPr>
        <w:t xml:space="preserve"> suggest that bypassing </w:t>
      </w:r>
      <w:r w:rsidR="008548D3">
        <w:rPr>
          <w:rFonts w:eastAsiaTheme="minorHAnsi"/>
        </w:rPr>
        <w:t xml:space="preserve">positive efficacy evidence from </w:t>
      </w:r>
      <w:r w:rsidR="00191E99">
        <w:rPr>
          <w:rFonts w:eastAsiaTheme="minorHAnsi"/>
        </w:rPr>
        <w:t xml:space="preserve">phase 2 </w:t>
      </w:r>
      <w:r w:rsidR="008548D3">
        <w:rPr>
          <w:rFonts w:eastAsiaTheme="minorHAnsi"/>
        </w:rPr>
        <w:t xml:space="preserve">trials </w:t>
      </w:r>
      <w:r w:rsidR="00191E99">
        <w:rPr>
          <w:rFonts w:eastAsiaTheme="minorHAnsi"/>
        </w:rPr>
        <w:t>is common in neurologic drug development</w:t>
      </w:r>
      <w:r w:rsidR="00994FE8">
        <w:rPr>
          <w:rFonts w:eastAsiaTheme="minorHAnsi"/>
        </w:rPr>
        <w:t xml:space="preserve">. </w:t>
      </w:r>
      <w:r>
        <w:rPr>
          <w:rFonts w:eastAsiaTheme="minorHAnsi"/>
        </w:rPr>
        <w:t>However, neither commercial</w:t>
      </w:r>
      <w:r w:rsidR="00F1782B">
        <w:rPr>
          <w:rFonts w:eastAsiaTheme="minorHAnsi"/>
        </w:rPr>
        <w:t xml:space="preserve"> </w:t>
      </w:r>
      <w:proofErr w:type="gramStart"/>
      <w:r w:rsidR="00F1782B">
        <w:rPr>
          <w:rFonts w:eastAsiaTheme="minorHAnsi"/>
        </w:rPr>
        <w:t>motivations</w:t>
      </w:r>
      <w:proofErr w:type="gramEnd"/>
      <w:r>
        <w:rPr>
          <w:rFonts w:eastAsiaTheme="minorHAnsi"/>
        </w:rPr>
        <w:t xml:space="preserve">, </w:t>
      </w:r>
      <w:r w:rsidR="00F1782B">
        <w:rPr>
          <w:rFonts w:eastAsiaTheme="minorHAnsi"/>
        </w:rPr>
        <w:t xml:space="preserve">repurposing approved drugs. </w:t>
      </w:r>
      <w:r>
        <w:rPr>
          <w:rFonts w:eastAsiaTheme="minorHAnsi"/>
        </w:rPr>
        <w:t xml:space="preserve">or scientific feasibility appears to dominate the reasons for bypass. While logic and </w:t>
      </w:r>
      <w:r>
        <w:rPr>
          <w:rFonts w:eastAsiaTheme="minorHAnsi"/>
        </w:rPr>
        <w:lastRenderedPageBreak/>
        <w:t xml:space="preserve">studies in other areas suggest that patients and trial outcomes are adversely affected by phase 2 bypass, the present analysis cannot establish the worse outcomes when phase 3 trials are launched absent supporting phase 2 </w:t>
      </w:r>
      <w:r w:rsidR="002178F3">
        <w:rPr>
          <w:rFonts w:eastAsiaTheme="minorHAnsi"/>
        </w:rPr>
        <w:t>evidence</w:t>
      </w:r>
      <w:r>
        <w:rPr>
          <w:rFonts w:eastAsiaTheme="minorHAnsi"/>
        </w:rPr>
        <w:t>. We think further discussion laying out clear criteria are needed</w:t>
      </w:r>
      <w:r w:rsidR="00226FA3">
        <w:rPr>
          <w:rFonts w:eastAsiaTheme="minorHAnsi"/>
        </w:rPr>
        <w:t xml:space="preserve"> for </w:t>
      </w:r>
      <w:r w:rsidR="00870AF4">
        <w:rPr>
          <w:rFonts w:eastAsiaTheme="minorHAnsi"/>
        </w:rPr>
        <w:t>institutional review board</w:t>
      </w:r>
      <w:r w:rsidR="00226FA3">
        <w:rPr>
          <w:rFonts w:eastAsiaTheme="minorHAnsi"/>
        </w:rPr>
        <w:t xml:space="preserve">s to determine whether there are instances when phase 2 bypass is appropriate. </w:t>
      </w:r>
      <w:r>
        <w:rPr>
          <w:rFonts w:eastAsiaTheme="minorHAnsi"/>
        </w:rPr>
        <w:t>…[WORDSMITH]</w:t>
      </w:r>
      <w:r w:rsidR="00191E99">
        <w:rPr>
          <w:rFonts w:eastAsiaTheme="minorHAnsi"/>
        </w:rPr>
        <w:t>.</w:t>
      </w:r>
      <w:r w:rsidR="00191E99" w:rsidRPr="00191E99">
        <w:rPr>
          <w:rFonts w:eastAsiaTheme="minorHAnsi"/>
        </w:rPr>
        <w:t xml:space="preserve"> </w:t>
      </w:r>
    </w:p>
    <w:p w14:paraId="18912E5F" w14:textId="77777777" w:rsidR="00191E99" w:rsidRDefault="00191E99" w:rsidP="008B12F2">
      <w:pPr>
        <w:rPr>
          <w:b/>
          <w:bCs/>
        </w:rPr>
      </w:pPr>
    </w:p>
    <w:p w14:paraId="4F7E26CF" w14:textId="7176444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3D62E55A" w14:textId="1481009D" w:rsidR="00FA4557" w:rsidRDefault="001C736A" w:rsidP="008B12F2">
      <w:r>
        <w:rPr>
          <w:b/>
          <w:bCs/>
        </w:rPr>
        <w:t>Funding</w:t>
      </w:r>
      <w:r>
        <w:t>: This work was funded by CIHR.</w:t>
      </w:r>
    </w:p>
    <w:p w14:paraId="16C3830B" w14:textId="77777777" w:rsidR="00191E99" w:rsidRDefault="00191E99" w:rsidP="008B12F2"/>
    <w:p w14:paraId="522312C6" w14:textId="77777777" w:rsidR="008548D3" w:rsidRDefault="008548D3" w:rsidP="008B12F2"/>
    <w:p w14:paraId="1A2D9EBB" w14:textId="77777777" w:rsidR="008548D3" w:rsidRDefault="008548D3" w:rsidP="008B12F2"/>
    <w:p w14:paraId="244A547F" w14:textId="77777777" w:rsidR="008548D3" w:rsidRDefault="008548D3" w:rsidP="008B12F2"/>
    <w:p w14:paraId="38767D0F" w14:textId="77777777" w:rsidR="008548D3" w:rsidRDefault="008548D3" w:rsidP="008B12F2"/>
    <w:p w14:paraId="3CE661B9" w14:textId="77777777" w:rsidR="008548D3" w:rsidRDefault="008548D3" w:rsidP="008B12F2"/>
    <w:p w14:paraId="4368162E" w14:textId="77777777" w:rsidR="008548D3" w:rsidRDefault="008548D3" w:rsidP="008B12F2"/>
    <w:p w14:paraId="0D14CEEF" w14:textId="77777777" w:rsidR="008548D3" w:rsidRDefault="008548D3" w:rsidP="008B12F2"/>
    <w:p w14:paraId="04823937" w14:textId="77777777" w:rsidR="008548D3" w:rsidRDefault="008548D3" w:rsidP="008B12F2"/>
    <w:p w14:paraId="42EAA724" w14:textId="77777777" w:rsidR="008548D3" w:rsidRDefault="008548D3" w:rsidP="008B12F2"/>
    <w:p w14:paraId="074A6583" w14:textId="77777777" w:rsidR="008548D3" w:rsidRDefault="008548D3" w:rsidP="008B12F2"/>
    <w:p w14:paraId="42D11293" w14:textId="77777777" w:rsidR="008548D3" w:rsidRDefault="008548D3" w:rsidP="008B12F2"/>
    <w:p w14:paraId="60265763" w14:textId="77777777" w:rsidR="008548D3" w:rsidRDefault="008548D3" w:rsidP="008B12F2"/>
    <w:p w14:paraId="47DF779C" w14:textId="77777777" w:rsidR="008548D3" w:rsidRDefault="008548D3" w:rsidP="008B12F2"/>
    <w:p w14:paraId="0829CBCD" w14:textId="77777777" w:rsidR="008548D3" w:rsidRDefault="008548D3" w:rsidP="008B12F2"/>
    <w:p w14:paraId="27A1DA42" w14:textId="77777777" w:rsidR="008548D3" w:rsidRDefault="008548D3" w:rsidP="008B12F2"/>
    <w:p w14:paraId="10B76250" w14:textId="77777777" w:rsidR="008548D3" w:rsidRDefault="008548D3" w:rsidP="008B12F2"/>
    <w:p w14:paraId="40444E26" w14:textId="77777777" w:rsidR="008548D3" w:rsidRDefault="008548D3" w:rsidP="008B12F2"/>
    <w:p w14:paraId="44C71F1E" w14:textId="77777777" w:rsidR="008548D3" w:rsidRDefault="008548D3" w:rsidP="008B12F2"/>
    <w:p w14:paraId="24E9088B" w14:textId="77777777" w:rsidR="008548D3" w:rsidRDefault="008548D3" w:rsidP="008B12F2"/>
    <w:p w14:paraId="71C48D09" w14:textId="77777777" w:rsidR="008548D3" w:rsidRDefault="008548D3" w:rsidP="008B12F2"/>
    <w:p w14:paraId="0D30B655" w14:textId="77777777" w:rsidR="001E19B8" w:rsidRDefault="001E19B8" w:rsidP="008B12F2"/>
    <w:p w14:paraId="5492565E" w14:textId="77777777" w:rsidR="001E19B8" w:rsidRDefault="001E19B8" w:rsidP="008B12F2"/>
    <w:p w14:paraId="119EE922" w14:textId="77777777" w:rsidR="001E19B8" w:rsidRDefault="001E19B8" w:rsidP="008B12F2"/>
    <w:p w14:paraId="12F40DAD" w14:textId="77777777" w:rsidR="001E19B8" w:rsidRDefault="001E19B8" w:rsidP="008B12F2"/>
    <w:p w14:paraId="312B1266" w14:textId="77777777" w:rsidR="008548D3" w:rsidRDefault="008548D3" w:rsidP="008B12F2"/>
    <w:p w14:paraId="72DCE969" w14:textId="77777777" w:rsidR="008548D3" w:rsidRDefault="008548D3" w:rsidP="008B12F2"/>
    <w:p w14:paraId="5310715D" w14:textId="77777777" w:rsidR="008548D3" w:rsidRDefault="008548D3" w:rsidP="008B12F2"/>
    <w:p w14:paraId="171734CB" w14:textId="77777777" w:rsidR="008548D3" w:rsidRDefault="008548D3" w:rsidP="008B12F2"/>
    <w:p w14:paraId="332E1288" w14:textId="77777777" w:rsidR="00435A16" w:rsidRDefault="00435A16" w:rsidP="008B12F2"/>
    <w:p w14:paraId="72DE697A" w14:textId="77777777" w:rsidR="00435A16" w:rsidRDefault="00435A16" w:rsidP="008B12F2"/>
    <w:p w14:paraId="65995052" w14:textId="77777777" w:rsidR="00435A16" w:rsidRDefault="00435A16" w:rsidP="008B12F2"/>
    <w:p w14:paraId="43AAE90F" w14:textId="77777777" w:rsidR="00435A16" w:rsidRDefault="00435A16" w:rsidP="008B12F2"/>
    <w:p w14:paraId="16224459" w14:textId="77777777" w:rsidR="00A9477D" w:rsidRDefault="00A9477D" w:rsidP="008B12F2"/>
    <w:p w14:paraId="3D24D5D7" w14:textId="77777777" w:rsidR="00A9477D" w:rsidRDefault="00A9477D" w:rsidP="008B12F2"/>
    <w:p w14:paraId="0E0EED62" w14:textId="04D7874B" w:rsidR="00B53AD0" w:rsidRPr="00DB1B28" w:rsidRDefault="00B53AD0" w:rsidP="008B12F2">
      <w:pPr>
        <w:rPr>
          <w:b/>
          <w:bCs/>
        </w:rPr>
      </w:pPr>
      <w:r w:rsidRPr="00DB1B28">
        <w:rPr>
          <w:b/>
          <w:bCs/>
        </w:rPr>
        <w:lastRenderedPageBreak/>
        <w:t>References</w:t>
      </w:r>
    </w:p>
    <w:p w14:paraId="5CF9F6EE" w14:textId="77777777" w:rsidR="00D0574C" w:rsidRPr="00D0574C" w:rsidRDefault="00B53AD0" w:rsidP="00D0574C">
      <w:pPr>
        <w:pStyle w:val="Bibliography"/>
        <w:rPr>
          <w:rFonts w:ascii="Times New Roman" w:hAnsi="Times New Roman" w:cs="Times New Roman"/>
        </w:rPr>
      </w:pPr>
      <w:r>
        <w:fldChar w:fldCharType="begin"/>
      </w:r>
      <w:r w:rsidR="00D0574C">
        <w:instrText xml:space="preserve"> ADDIN ZOTERO_BIBL {"uncited":[],"omitted":[],"custom":[]} CSL_BIBLIOGRAPHY </w:instrText>
      </w:r>
      <w:r>
        <w:fldChar w:fldCharType="separate"/>
      </w:r>
      <w:r w:rsidR="00D0574C" w:rsidRPr="00D0574C">
        <w:rPr>
          <w:rFonts w:ascii="Times New Roman" w:hAnsi="Times New Roman" w:cs="Times New Roman"/>
        </w:rPr>
        <w:t xml:space="preserve">1. </w:t>
      </w:r>
      <w:r w:rsidR="00D0574C" w:rsidRPr="00D0574C">
        <w:rPr>
          <w:rFonts w:ascii="Times New Roman" w:hAnsi="Times New Roman" w:cs="Times New Roman"/>
        </w:rPr>
        <w:tab/>
        <w:t xml:space="preserve">O’Neill GN. Unique Challenges in The Development of Therapies for Neurological Disorders. In: </w:t>
      </w:r>
      <w:proofErr w:type="spellStart"/>
      <w:r w:rsidR="00D0574C" w:rsidRPr="00D0574C">
        <w:rPr>
          <w:rFonts w:ascii="Times New Roman" w:hAnsi="Times New Roman" w:cs="Times New Roman"/>
        </w:rPr>
        <w:t>Ravina</w:t>
      </w:r>
      <w:proofErr w:type="spellEnd"/>
      <w:r w:rsidR="00D0574C" w:rsidRPr="00D0574C">
        <w:rPr>
          <w:rFonts w:ascii="Times New Roman" w:hAnsi="Times New Roman" w:cs="Times New Roman"/>
        </w:rPr>
        <w:t xml:space="preserve"> B, Cummings J, McDermott M, et al. (eds) </w:t>
      </w:r>
      <w:r w:rsidR="00D0574C" w:rsidRPr="00D0574C">
        <w:rPr>
          <w:rFonts w:ascii="Times New Roman" w:hAnsi="Times New Roman" w:cs="Times New Roman"/>
          <w:i/>
          <w:iCs/>
        </w:rPr>
        <w:t>Clinical Trials in Neurology: Design, Conduct, Analysis</w:t>
      </w:r>
      <w:r w:rsidR="00D0574C" w:rsidRPr="00D0574C">
        <w:rPr>
          <w:rFonts w:ascii="Times New Roman" w:hAnsi="Times New Roman" w:cs="Times New Roman"/>
        </w:rPr>
        <w:t>. Cambridge: Cambridge University Press, pp. 19–27.</w:t>
      </w:r>
    </w:p>
    <w:p w14:paraId="7C82DF39"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2. </w:t>
      </w:r>
      <w:r w:rsidRPr="00D0574C">
        <w:rPr>
          <w:rFonts w:ascii="Times New Roman" w:hAnsi="Times New Roman" w:cs="Times New Roman"/>
        </w:rPr>
        <w:tab/>
        <w:t xml:space="preserve">Greenberg BD, Carrillo MC, Ryan JM, et al. Improving Alzheimer’s disease phase II clinical trials. </w:t>
      </w:r>
      <w:proofErr w:type="spellStart"/>
      <w:r w:rsidRPr="00D0574C">
        <w:rPr>
          <w:rFonts w:ascii="Times New Roman" w:hAnsi="Times New Roman" w:cs="Times New Roman"/>
          <w:i/>
          <w:iCs/>
        </w:rPr>
        <w:t>Alzheimers</w:t>
      </w:r>
      <w:proofErr w:type="spellEnd"/>
      <w:r w:rsidRPr="00D0574C">
        <w:rPr>
          <w:rFonts w:ascii="Times New Roman" w:hAnsi="Times New Roman" w:cs="Times New Roman"/>
          <w:i/>
          <w:iCs/>
        </w:rPr>
        <w:t xml:space="preserve"> Dement</w:t>
      </w:r>
      <w:r w:rsidRPr="00D0574C">
        <w:rPr>
          <w:rFonts w:ascii="Times New Roman" w:hAnsi="Times New Roman" w:cs="Times New Roman"/>
        </w:rPr>
        <w:t xml:space="preserve"> 2013; 9: 39–49.</w:t>
      </w:r>
    </w:p>
    <w:p w14:paraId="43BA9AF2"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3. </w:t>
      </w:r>
      <w:r w:rsidRPr="00D0574C">
        <w:rPr>
          <w:rFonts w:ascii="Times New Roman" w:hAnsi="Times New Roman" w:cs="Times New Roman"/>
        </w:rPr>
        <w:tab/>
        <w:t xml:space="preserve">van den Berg LH, Sorenson E, </w:t>
      </w:r>
      <w:proofErr w:type="spellStart"/>
      <w:r w:rsidRPr="00D0574C">
        <w:rPr>
          <w:rFonts w:ascii="Times New Roman" w:hAnsi="Times New Roman" w:cs="Times New Roman"/>
        </w:rPr>
        <w:t>Gronseth</w:t>
      </w:r>
      <w:proofErr w:type="spellEnd"/>
      <w:r w:rsidRPr="00D0574C">
        <w:rPr>
          <w:rFonts w:ascii="Times New Roman" w:hAnsi="Times New Roman" w:cs="Times New Roman"/>
        </w:rPr>
        <w:t xml:space="preserve"> G, et al. Revised Airlie House consensus guidelines for design and implementation of ALS clinical trials. </w:t>
      </w:r>
      <w:r w:rsidRPr="00D0574C">
        <w:rPr>
          <w:rFonts w:ascii="Times New Roman" w:hAnsi="Times New Roman" w:cs="Times New Roman"/>
          <w:i/>
          <w:iCs/>
        </w:rPr>
        <w:t>Neurology</w:t>
      </w:r>
      <w:r w:rsidRPr="00D0574C">
        <w:rPr>
          <w:rFonts w:ascii="Times New Roman" w:hAnsi="Times New Roman" w:cs="Times New Roman"/>
        </w:rPr>
        <w:t xml:space="preserve"> 2019; 92: e1610–e1623.</w:t>
      </w:r>
    </w:p>
    <w:p w14:paraId="68D71EE3"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4. </w:t>
      </w:r>
      <w:r w:rsidRPr="00D0574C">
        <w:rPr>
          <w:rFonts w:ascii="Times New Roman" w:hAnsi="Times New Roman" w:cs="Times New Roman"/>
        </w:rPr>
        <w:tab/>
        <w:t xml:space="preserve">Feltner DE, Evans KR. Phase II development and the path to personalized medicine in CNS disease. </w:t>
      </w:r>
      <w:r w:rsidRPr="00D0574C">
        <w:rPr>
          <w:rFonts w:ascii="Times New Roman" w:hAnsi="Times New Roman" w:cs="Times New Roman"/>
          <w:i/>
          <w:iCs/>
        </w:rPr>
        <w:t>Essential CNS Drug Development</w:t>
      </w:r>
      <w:r w:rsidRPr="00D0574C">
        <w:rPr>
          <w:rFonts w:ascii="Times New Roman" w:hAnsi="Times New Roman" w:cs="Times New Roman"/>
        </w:rPr>
        <w:t xml:space="preserve"> 2012; 70–91.</w:t>
      </w:r>
    </w:p>
    <w:p w14:paraId="1FC8D6AA"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5. </w:t>
      </w:r>
      <w:r w:rsidRPr="00D0574C">
        <w:rPr>
          <w:rFonts w:ascii="Times New Roman" w:hAnsi="Times New Roman" w:cs="Times New Roman"/>
        </w:rPr>
        <w:tab/>
        <w:t xml:space="preserve">Kimmelman J. Ethics in Clinical Trials Involving the Central Nervous </w:t>
      </w:r>
      <w:proofErr w:type="gramStart"/>
      <w:r w:rsidRPr="00D0574C">
        <w:rPr>
          <w:rFonts w:ascii="Times New Roman" w:hAnsi="Times New Roman" w:cs="Times New Roman"/>
        </w:rPr>
        <w:t>System::</w:t>
      </w:r>
      <w:proofErr w:type="gramEnd"/>
      <w:r w:rsidRPr="00D0574C">
        <w:rPr>
          <w:rFonts w:ascii="Times New Roman" w:hAnsi="Times New Roman" w:cs="Times New Roman"/>
        </w:rPr>
        <w:t xml:space="preserve"> Risk, Benefit, Justice, and Integrity. In: </w:t>
      </w:r>
      <w:proofErr w:type="spellStart"/>
      <w:r w:rsidRPr="00D0574C">
        <w:rPr>
          <w:rFonts w:ascii="Times New Roman" w:hAnsi="Times New Roman" w:cs="Times New Roman"/>
        </w:rPr>
        <w:t>Ravina</w:t>
      </w:r>
      <w:proofErr w:type="spellEnd"/>
      <w:r w:rsidRPr="00D0574C">
        <w:rPr>
          <w:rFonts w:ascii="Times New Roman" w:hAnsi="Times New Roman" w:cs="Times New Roman"/>
        </w:rPr>
        <w:t xml:space="preserve"> B, Cummings J, McDermott M, et al. (eds) </w:t>
      </w:r>
      <w:r w:rsidRPr="00D0574C">
        <w:rPr>
          <w:rFonts w:ascii="Times New Roman" w:hAnsi="Times New Roman" w:cs="Times New Roman"/>
          <w:i/>
          <w:iCs/>
        </w:rPr>
        <w:t>Clinical Trials in Neurology: Design, Conduct, Analysis</w:t>
      </w:r>
      <w:r w:rsidRPr="00D0574C">
        <w:rPr>
          <w:rFonts w:ascii="Times New Roman" w:hAnsi="Times New Roman" w:cs="Times New Roman"/>
        </w:rPr>
        <w:t>. Cambridge: Cambridge University Press, pp. 173–186.</w:t>
      </w:r>
    </w:p>
    <w:p w14:paraId="76DFF652"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6. </w:t>
      </w:r>
      <w:r w:rsidRPr="00D0574C">
        <w:rPr>
          <w:rFonts w:ascii="Times New Roman" w:hAnsi="Times New Roman" w:cs="Times New Roman"/>
        </w:rPr>
        <w:tab/>
      </w:r>
      <w:proofErr w:type="spellStart"/>
      <w:r w:rsidRPr="00D0574C">
        <w:rPr>
          <w:rFonts w:ascii="Times New Roman" w:hAnsi="Times New Roman" w:cs="Times New Roman"/>
        </w:rPr>
        <w:t>Gribkoff</w:t>
      </w:r>
      <w:proofErr w:type="spellEnd"/>
      <w:r w:rsidRPr="00D0574C">
        <w:rPr>
          <w:rFonts w:ascii="Times New Roman" w:hAnsi="Times New Roman" w:cs="Times New Roman"/>
        </w:rPr>
        <w:t xml:space="preserve"> VK, Kaczmarek LK. The need for new approaches in CNS drug discovery: Why drugs have failed, and what can be done to improve outcomes. </w:t>
      </w:r>
      <w:r w:rsidRPr="00D0574C">
        <w:rPr>
          <w:rFonts w:ascii="Times New Roman" w:hAnsi="Times New Roman" w:cs="Times New Roman"/>
          <w:i/>
          <w:iCs/>
        </w:rPr>
        <w:t>Neuropharmacology</w:t>
      </w:r>
      <w:r w:rsidRPr="00D0574C">
        <w:rPr>
          <w:rFonts w:ascii="Times New Roman" w:hAnsi="Times New Roman" w:cs="Times New Roman"/>
        </w:rPr>
        <w:t xml:space="preserve"> 2017; 120: 11–19.</w:t>
      </w:r>
    </w:p>
    <w:p w14:paraId="08F99B55"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7. </w:t>
      </w:r>
      <w:r w:rsidRPr="00D0574C">
        <w:rPr>
          <w:rFonts w:ascii="Times New Roman" w:hAnsi="Times New Roman" w:cs="Times New Roman"/>
        </w:rPr>
        <w:tab/>
      </w:r>
      <w:proofErr w:type="spellStart"/>
      <w:r w:rsidRPr="00D0574C">
        <w:rPr>
          <w:rFonts w:ascii="Times New Roman" w:hAnsi="Times New Roman" w:cs="Times New Roman"/>
        </w:rPr>
        <w:t>Pardridge</w:t>
      </w:r>
      <w:proofErr w:type="spellEnd"/>
      <w:r w:rsidRPr="00D0574C">
        <w:rPr>
          <w:rFonts w:ascii="Times New Roman" w:hAnsi="Times New Roman" w:cs="Times New Roman"/>
        </w:rPr>
        <w:t xml:space="preserve"> WM. CSF, blood-brain barrier, and brain drug delivery. </w:t>
      </w:r>
      <w:r w:rsidRPr="00D0574C">
        <w:rPr>
          <w:rFonts w:ascii="Times New Roman" w:hAnsi="Times New Roman" w:cs="Times New Roman"/>
          <w:i/>
          <w:iCs/>
        </w:rPr>
        <w:t>Expert Opinion on Drug Delivery</w:t>
      </w:r>
      <w:r w:rsidRPr="00D0574C">
        <w:rPr>
          <w:rFonts w:ascii="Times New Roman" w:hAnsi="Times New Roman" w:cs="Times New Roman"/>
        </w:rPr>
        <w:t xml:space="preserve"> 2016; 13: 963–975.</w:t>
      </w:r>
    </w:p>
    <w:p w14:paraId="6AC8C2F3"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8. </w:t>
      </w:r>
      <w:r w:rsidRPr="00D0574C">
        <w:rPr>
          <w:rFonts w:ascii="Times New Roman" w:hAnsi="Times New Roman" w:cs="Times New Roman"/>
        </w:rPr>
        <w:tab/>
        <w:t xml:space="preserve">Budd </w:t>
      </w:r>
      <w:proofErr w:type="spellStart"/>
      <w:r w:rsidRPr="00D0574C">
        <w:rPr>
          <w:rFonts w:ascii="Times New Roman" w:hAnsi="Times New Roman" w:cs="Times New Roman"/>
        </w:rPr>
        <w:t>Haeberlein</w:t>
      </w:r>
      <w:proofErr w:type="spellEnd"/>
      <w:r w:rsidRPr="00D0574C">
        <w:rPr>
          <w:rFonts w:ascii="Times New Roman" w:hAnsi="Times New Roman" w:cs="Times New Roman"/>
        </w:rPr>
        <w:t xml:space="preserve"> S, </w:t>
      </w:r>
      <w:proofErr w:type="spellStart"/>
      <w:r w:rsidRPr="00D0574C">
        <w:rPr>
          <w:rFonts w:ascii="Times New Roman" w:hAnsi="Times New Roman" w:cs="Times New Roman"/>
        </w:rPr>
        <w:t>Aisen</w:t>
      </w:r>
      <w:proofErr w:type="spellEnd"/>
      <w:r w:rsidRPr="00D0574C">
        <w:rPr>
          <w:rFonts w:ascii="Times New Roman" w:hAnsi="Times New Roman" w:cs="Times New Roman"/>
        </w:rPr>
        <w:t xml:space="preserve"> PS, </w:t>
      </w:r>
      <w:proofErr w:type="spellStart"/>
      <w:r w:rsidRPr="00D0574C">
        <w:rPr>
          <w:rFonts w:ascii="Times New Roman" w:hAnsi="Times New Roman" w:cs="Times New Roman"/>
        </w:rPr>
        <w:t>Barkhof</w:t>
      </w:r>
      <w:proofErr w:type="spellEnd"/>
      <w:r w:rsidRPr="00D0574C">
        <w:rPr>
          <w:rFonts w:ascii="Times New Roman" w:hAnsi="Times New Roman" w:cs="Times New Roman"/>
        </w:rPr>
        <w:t xml:space="preserve"> F, et al. Two Randomized Phase 3 Studies of Aducanumab in Early Alzheimer’s Disease. </w:t>
      </w:r>
      <w:r w:rsidRPr="00D0574C">
        <w:rPr>
          <w:rFonts w:ascii="Times New Roman" w:hAnsi="Times New Roman" w:cs="Times New Roman"/>
          <w:i/>
          <w:iCs/>
        </w:rPr>
        <w:t xml:space="preserve">J </w:t>
      </w:r>
      <w:proofErr w:type="spellStart"/>
      <w:r w:rsidRPr="00D0574C">
        <w:rPr>
          <w:rFonts w:ascii="Times New Roman" w:hAnsi="Times New Roman" w:cs="Times New Roman"/>
          <w:i/>
          <w:iCs/>
        </w:rPr>
        <w:t>Prev</w:t>
      </w:r>
      <w:proofErr w:type="spellEnd"/>
      <w:r w:rsidRPr="00D0574C">
        <w:rPr>
          <w:rFonts w:ascii="Times New Roman" w:hAnsi="Times New Roman" w:cs="Times New Roman"/>
          <w:i/>
          <w:iCs/>
        </w:rPr>
        <w:t xml:space="preserve"> </w:t>
      </w:r>
      <w:proofErr w:type="spellStart"/>
      <w:r w:rsidRPr="00D0574C">
        <w:rPr>
          <w:rFonts w:ascii="Times New Roman" w:hAnsi="Times New Roman" w:cs="Times New Roman"/>
          <w:i/>
          <w:iCs/>
        </w:rPr>
        <w:t>Alzheimers</w:t>
      </w:r>
      <w:proofErr w:type="spellEnd"/>
      <w:r w:rsidRPr="00D0574C">
        <w:rPr>
          <w:rFonts w:ascii="Times New Roman" w:hAnsi="Times New Roman" w:cs="Times New Roman"/>
          <w:i/>
          <w:iCs/>
        </w:rPr>
        <w:t xml:space="preserve"> Dis</w:t>
      </w:r>
      <w:r w:rsidRPr="00D0574C">
        <w:rPr>
          <w:rFonts w:ascii="Times New Roman" w:hAnsi="Times New Roman" w:cs="Times New Roman"/>
        </w:rPr>
        <w:t xml:space="preserve"> 2022; 9: 197–210.</w:t>
      </w:r>
    </w:p>
    <w:p w14:paraId="32EBD186"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9. </w:t>
      </w:r>
      <w:r w:rsidRPr="00D0574C">
        <w:rPr>
          <w:rFonts w:ascii="Times New Roman" w:hAnsi="Times New Roman" w:cs="Times New Roman"/>
        </w:rPr>
        <w:tab/>
      </w:r>
      <w:proofErr w:type="spellStart"/>
      <w:r w:rsidRPr="00D0574C">
        <w:rPr>
          <w:rFonts w:ascii="Times New Roman" w:hAnsi="Times New Roman" w:cs="Times New Roman"/>
        </w:rPr>
        <w:t>Ostrowitzki</w:t>
      </w:r>
      <w:proofErr w:type="spellEnd"/>
      <w:r w:rsidRPr="00D0574C">
        <w:rPr>
          <w:rFonts w:ascii="Times New Roman" w:hAnsi="Times New Roman" w:cs="Times New Roman"/>
        </w:rPr>
        <w:t xml:space="preserve"> S, </w:t>
      </w:r>
      <w:proofErr w:type="spellStart"/>
      <w:r w:rsidRPr="00D0574C">
        <w:rPr>
          <w:rFonts w:ascii="Times New Roman" w:hAnsi="Times New Roman" w:cs="Times New Roman"/>
        </w:rPr>
        <w:t>Lasser</w:t>
      </w:r>
      <w:proofErr w:type="spellEnd"/>
      <w:r w:rsidRPr="00D0574C">
        <w:rPr>
          <w:rFonts w:ascii="Times New Roman" w:hAnsi="Times New Roman" w:cs="Times New Roman"/>
        </w:rPr>
        <w:t xml:space="preserve"> RA, </w:t>
      </w:r>
      <w:proofErr w:type="spellStart"/>
      <w:r w:rsidRPr="00D0574C">
        <w:rPr>
          <w:rFonts w:ascii="Times New Roman" w:hAnsi="Times New Roman" w:cs="Times New Roman"/>
        </w:rPr>
        <w:t>Dorflinger</w:t>
      </w:r>
      <w:proofErr w:type="spellEnd"/>
      <w:r w:rsidRPr="00D0574C">
        <w:rPr>
          <w:rFonts w:ascii="Times New Roman" w:hAnsi="Times New Roman" w:cs="Times New Roman"/>
        </w:rPr>
        <w:t xml:space="preserve"> E, et al. A phase III randomized trial of gantenerumab in prodromal Alzheimer’s disease. </w:t>
      </w:r>
      <w:proofErr w:type="spellStart"/>
      <w:r w:rsidRPr="00D0574C">
        <w:rPr>
          <w:rFonts w:ascii="Times New Roman" w:hAnsi="Times New Roman" w:cs="Times New Roman"/>
          <w:i/>
          <w:iCs/>
        </w:rPr>
        <w:t>Alzheimers</w:t>
      </w:r>
      <w:proofErr w:type="spellEnd"/>
      <w:r w:rsidRPr="00D0574C">
        <w:rPr>
          <w:rFonts w:ascii="Times New Roman" w:hAnsi="Times New Roman" w:cs="Times New Roman"/>
          <w:i/>
          <w:iCs/>
        </w:rPr>
        <w:t xml:space="preserve"> Res </w:t>
      </w:r>
      <w:proofErr w:type="spellStart"/>
      <w:r w:rsidRPr="00D0574C">
        <w:rPr>
          <w:rFonts w:ascii="Times New Roman" w:hAnsi="Times New Roman" w:cs="Times New Roman"/>
          <w:i/>
          <w:iCs/>
        </w:rPr>
        <w:t>Ther</w:t>
      </w:r>
      <w:proofErr w:type="spellEnd"/>
      <w:r w:rsidRPr="00D0574C">
        <w:rPr>
          <w:rFonts w:ascii="Times New Roman" w:hAnsi="Times New Roman" w:cs="Times New Roman"/>
        </w:rPr>
        <w:t xml:space="preserve"> 2017; 9: 95.</w:t>
      </w:r>
    </w:p>
    <w:p w14:paraId="1BD1D53A"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10. </w:t>
      </w:r>
      <w:r w:rsidRPr="00D0574C">
        <w:rPr>
          <w:rFonts w:ascii="Times New Roman" w:hAnsi="Times New Roman" w:cs="Times New Roman"/>
        </w:rPr>
        <w:tab/>
        <w:t xml:space="preserve">Moyer H, </w:t>
      </w:r>
      <w:proofErr w:type="spellStart"/>
      <w:r w:rsidRPr="00D0574C">
        <w:rPr>
          <w:rFonts w:ascii="Times New Roman" w:hAnsi="Times New Roman" w:cs="Times New Roman"/>
        </w:rPr>
        <w:t>Bittlinger</w:t>
      </w:r>
      <w:proofErr w:type="spellEnd"/>
      <w:r w:rsidRPr="00D0574C">
        <w:rPr>
          <w:rFonts w:ascii="Times New Roman" w:hAnsi="Times New Roman" w:cs="Times New Roman"/>
        </w:rPr>
        <w:t xml:space="preserve"> M, Nelson A, et al. Bypassing phase 2 in cancer drug development erodes the risk/benefit balance in phase 3 trials. </w:t>
      </w:r>
      <w:r w:rsidRPr="00D0574C">
        <w:rPr>
          <w:rFonts w:ascii="Times New Roman" w:hAnsi="Times New Roman" w:cs="Times New Roman"/>
          <w:i/>
          <w:iCs/>
        </w:rPr>
        <w:t>J Clin Epidemiol</w:t>
      </w:r>
      <w:r w:rsidRPr="00D0574C">
        <w:rPr>
          <w:rFonts w:ascii="Times New Roman" w:hAnsi="Times New Roman" w:cs="Times New Roman"/>
        </w:rPr>
        <w:t xml:space="preserve"> 2023; S0895-4356(23)00079–3.</w:t>
      </w:r>
    </w:p>
    <w:p w14:paraId="5BEDD9DA"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11. </w:t>
      </w:r>
      <w:r w:rsidRPr="00D0574C">
        <w:rPr>
          <w:rFonts w:ascii="Times New Roman" w:hAnsi="Times New Roman" w:cs="Times New Roman"/>
        </w:rPr>
        <w:tab/>
      </w:r>
      <w:proofErr w:type="spellStart"/>
      <w:r w:rsidRPr="00D0574C">
        <w:rPr>
          <w:rFonts w:ascii="Times New Roman" w:hAnsi="Times New Roman" w:cs="Times New Roman"/>
        </w:rPr>
        <w:t>Ard</w:t>
      </w:r>
      <w:proofErr w:type="spellEnd"/>
      <w:r w:rsidRPr="00D0574C">
        <w:rPr>
          <w:rFonts w:ascii="Times New Roman" w:hAnsi="Times New Roman" w:cs="Times New Roman"/>
        </w:rPr>
        <w:t xml:space="preserve"> MC, </w:t>
      </w:r>
      <w:proofErr w:type="spellStart"/>
      <w:r w:rsidRPr="00D0574C">
        <w:rPr>
          <w:rFonts w:ascii="Times New Roman" w:hAnsi="Times New Roman" w:cs="Times New Roman"/>
        </w:rPr>
        <w:t>Edland</w:t>
      </w:r>
      <w:proofErr w:type="spellEnd"/>
      <w:r w:rsidRPr="00D0574C">
        <w:rPr>
          <w:rFonts w:ascii="Times New Roman" w:hAnsi="Times New Roman" w:cs="Times New Roman"/>
        </w:rPr>
        <w:t xml:space="preserve"> SD. Power Calculations for Clinical Trials in Alzheimer’s Disease. </w:t>
      </w:r>
      <w:r w:rsidRPr="00D0574C">
        <w:rPr>
          <w:rFonts w:ascii="Times New Roman" w:hAnsi="Times New Roman" w:cs="Times New Roman"/>
          <w:i/>
          <w:iCs/>
        </w:rPr>
        <w:t>Journal of Alzheimer’s Disease</w:t>
      </w:r>
      <w:r w:rsidRPr="00D0574C">
        <w:rPr>
          <w:rFonts w:ascii="Times New Roman" w:hAnsi="Times New Roman" w:cs="Times New Roman"/>
        </w:rPr>
        <w:t xml:space="preserve"> 2011; 26: 369–377.</w:t>
      </w:r>
    </w:p>
    <w:p w14:paraId="4ECB5A7C"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12. </w:t>
      </w:r>
      <w:r w:rsidRPr="00D0574C">
        <w:rPr>
          <w:rFonts w:ascii="Times New Roman" w:hAnsi="Times New Roman" w:cs="Times New Roman"/>
        </w:rPr>
        <w:tab/>
        <w:t xml:space="preserve">Fox RJ, </w:t>
      </w:r>
      <w:proofErr w:type="spellStart"/>
      <w:r w:rsidRPr="00D0574C">
        <w:rPr>
          <w:rFonts w:ascii="Times New Roman" w:hAnsi="Times New Roman" w:cs="Times New Roman"/>
        </w:rPr>
        <w:t>Chataway</w:t>
      </w:r>
      <w:proofErr w:type="spellEnd"/>
      <w:r w:rsidRPr="00D0574C">
        <w:rPr>
          <w:rFonts w:ascii="Times New Roman" w:hAnsi="Times New Roman" w:cs="Times New Roman"/>
        </w:rPr>
        <w:t xml:space="preserve"> J. Advancing Trial Design in Progressive Multiple Sclerosis. </w:t>
      </w:r>
      <w:proofErr w:type="spellStart"/>
      <w:r w:rsidRPr="00D0574C">
        <w:rPr>
          <w:rFonts w:ascii="Times New Roman" w:hAnsi="Times New Roman" w:cs="Times New Roman"/>
          <w:i/>
          <w:iCs/>
        </w:rPr>
        <w:t>Mult</w:t>
      </w:r>
      <w:proofErr w:type="spellEnd"/>
      <w:r w:rsidRPr="00D0574C">
        <w:rPr>
          <w:rFonts w:ascii="Times New Roman" w:hAnsi="Times New Roman" w:cs="Times New Roman"/>
          <w:i/>
          <w:iCs/>
        </w:rPr>
        <w:t xml:space="preserve"> </w:t>
      </w:r>
      <w:proofErr w:type="spellStart"/>
      <w:r w:rsidRPr="00D0574C">
        <w:rPr>
          <w:rFonts w:ascii="Times New Roman" w:hAnsi="Times New Roman" w:cs="Times New Roman"/>
          <w:i/>
          <w:iCs/>
        </w:rPr>
        <w:t>Scler</w:t>
      </w:r>
      <w:proofErr w:type="spellEnd"/>
      <w:r w:rsidRPr="00D0574C">
        <w:rPr>
          <w:rFonts w:ascii="Times New Roman" w:hAnsi="Times New Roman" w:cs="Times New Roman"/>
        </w:rPr>
        <w:t xml:space="preserve"> 2017; 23: 1573–1578.</w:t>
      </w:r>
    </w:p>
    <w:p w14:paraId="6A5B1C2A"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13. </w:t>
      </w:r>
      <w:r w:rsidRPr="00D0574C">
        <w:rPr>
          <w:rFonts w:ascii="Times New Roman" w:hAnsi="Times New Roman" w:cs="Times New Roman"/>
        </w:rPr>
        <w:tab/>
        <w:t xml:space="preserve">Cummings J, </w:t>
      </w:r>
      <w:proofErr w:type="spellStart"/>
      <w:r w:rsidRPr="00D0574C">
        <w:rPr>
          <w:rFonts w:ascii="Times New Roman" w:hAnsi="Times New Roman" w:cs="Times New Roman"/>
        </w:rPr>
        <w:t>Aisen</w:t>
      </w:r>
      <w:proofErr w:type="spellEnd"/>
      <w:r w:rsidRPr="00D0574C">
        <w:rPr>
          <w:rFonts w:ascii="Times New Roman" w:hAnsi="Times New Roman" w:cs="Times New Roman"/>
        </w:rPr>
        <w:t xml:space="preserve"> PS, DuBois B, et al. Drug development in Alzheimer’s disease: the path to 2025. </w:t>
      </w:r>
      <w:proofErr w:type="spellStart"/>
      <w:r w:rsidRPr="00D0574C">
        <w:rPr>
          <w:rFonts w:ascii="Times New Roman" w:hAnsi="Times New Roman" w:cs="Times New Roman"/>
          <w:i/>
          <w:iCs/>
        </w:rPr>
        <w:t>Alzheimers</w:t>
      </w:r>
      <w:proofErr w:type="spellEnd"/>
      <w:r w:rsidRPr="00D0574C">
        <w:rPr>
          <w:rFonts w:ascii="Times New Roman" w:hAnsi="Times New Roman" w:cs="Times New Roman"/>
          <w:i/>
          <w:iCs/>
        </w:rPr>
        <w:t xml:space="preserve"> Res </w:t>
      </w:r>
      <w:proofErr w:type="spellStart"/>
      <w:r w:rsidRPr="00D0574C">
        <w:rPr>
          <w:rFonts w:ascii="Times New Roman" w:hAnsi="Times New Roman" w:cs="Times New Roman"/>
          <w:i/>
          <w:iCs/>
        </w:rPr>
        <w:t>Ther</w:t>
      </w:r>
      <w:proofErr w:type="spellEnd"/>
      <w:r w:rsidRPr="00D0574C">
        <w:rPr>
          <w:rFonts w:ascii="Times New Roman" w:hAnsi="Times New Roman" w:cs="Times New Roman"/>
        </w:rPr>
        <w:t xml:space="preserve"> 2016; 8: 39.</w:t>
      </w:r>
    </w:p>
    <w:p w14:paraId="44545E49"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14. </w:t>
      </w:r>
      <w:r w:rsidRPr="00D0574C">
        <w:rPr>
          <w:rFonts w:ascii="Times New Roman" w:hAnsi="Times New Roman" w:cs="Times New Roman"/>
        </w:rPr>
        <w:tab/>
        <w:t xml:space="preserve">Commissioner O of the. 22 Case Studies Where Phase 2 and Phase 3 Trials Had Divergent Results. </w:t>
      </w:r>
      <w:r w:rsidRPr="00D0574C">
        <w:rPr>
          <w:rFonts w:ascii="Times New Roman" w:hAnsi="Times New Roman" w:cs="Times New Roman"/>
          <w:i/>
          <w:iCs/>
        </w:rPr>
        <w:t>FDA</w:t>
      </w:r>
      <w:r w:rsidRPr="00D0574C">
        <w:rPr>
          <w:rFonts w:ascii="Times New Roman" w:hAnsi="Times New Roman" w:cs="Times New Roman"/>
        </w:rPr>
        <w:t>, https://www.fda.gov/about-fda/reports/22-case-studies-where-phase-2-and-phase-3-trials-had-divergent-results (2019, accessed 11 October 2020).</w:t>
      </w:r>
    </w:p>
    <w:p w14:paraId="73B1E6FD"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lastRenderedPageBreak/>
        <w:t xml:space="preserve">15. </w:t>
      </w:r>
      <w:r w:rsidRPr="00D0574C">
        <w:rPr>
          <w:rFonts w:ascii="Times New Roman" w:hAnsi="Times New Roman" w:cs="Times New Roman"/>
        </w:rPr>
        <w:tab/>
      </w:r>
      <w:proofErr w:type="spellStart"/>
      <w:r w:rsidRPr="00D0574C">
        <w:rPr>
          <w:rFonts w:ascii="Times New Roman" w:hAnsi="Times New Roman" w:cs="Times New Roman"/>
        </w:rPr>
        <w:t>Mitsumoto</w:t>
      </w:r>
      <w:proofErr w:type="spellEnd"/>
      <w:r w:rsidRPr="00D0574C">
        <w:rPr>
          <w:rFonts w:ascii="Times New Roman" w:hAnsi="Times New Roman" w:cs="Times New Roman"/>
        </w:rPr>
        <w:t xml:space="preserve"> H, Brooks BR, </w:t>
      </w:r>
      <w:proofErr w:type="spellStart"/>
      <w:r w:rsidRPr="00D0574C">
        <w:rPr>
          <w:rFonts w:ascii="Times New Roman" w:hAnsi="Times New Roman" w:cs="Times New Roman"/>
        </w:rPr>
        <w:t>Silani</w:t>
      </w:r>
      <w:proofErr w:type="spellEnd"/>
      <w:r w:rsidRPr="00D0574C">
        <w:rPr>
          <w:rFonts w:ascii="Times New Roman" w:hAnsi="Times New Roman" w:cs="Times New Roman"/>
        </w:rPr>
        <w:t xml:space="preserve"> V. Clinical trials in amyotrophic lateral sclerosis: why so many negative trials and how can trials be improved? </w:t>
      </w:r>
      <w:r w:rsidRPr="00D0574C">
        <w:rPr>
          <w:rFonts w:ascii="Times New Roman" w:hAnsi="Times New Roman" w:cs="Times New Roman"/>
          <w:i/>
          <w:iCs/>
        </w:rPr>
        <w:t>Lancet Neurol</w:t>
      </w:r>
      <w:r w:rsidRPr="00D0574C">
        <w:rPr>
          <w:rFonts w:ascii="Times New Roman" w:hAnsi="Times New Roman" w:cs="Times New Roman"/>
        </w:rPr>
        <w:t xml:space="preserve"> 2014; 13: 1127–1138.</w:t>
      </w:r>
    </w:p>
    <w:p w14:paraId="0AF77B43"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16. </w:t>
      </w:r>
      <w:r w:rsidRPr="00D0574C">
        <w:rPr>
          <w:rFonts w:ascii="Times New Roman" w:hAnsi="Times New Roman" w:cs="Times New Roman"/>
        </w:rPr>
        <w:tab/>
      </w:r>
      <w:proofErr w:type="spellStart"/>
      <w:r w:rsidRPr="00D0574C">
        <w:rPr>
          <w:rFonts w:ascii="Times New Roman" w:hAnsi="Times New Roman" w:cs="Times New Roman"/>
        </w:rPr>
        <w:t>Ontaneda</w:t>
      </w:r>
      <w:proofErr w:type="spellEnd"/>
      <w:r w:rsidRPr="00D0574C">
        <w:rPr>
          <w:rFonts w:ascii="Times New Roman" w:hAnsi="Times New Roman" w:cs="Times New Roman"/>
        </w:rPr>
        <w:t xml:space="preserve"> D, Fox RJ, </w:t>
      </w:r>
      <w:proofErr w:type="spellStart"/>
      <w:r w:rsidRPr="00D0574C">
        <w:rPr>
          <w:rFonts w:ascii="Times New Roman" w:hAnsi="Times New Roman" w:cs="Times New Roman"/>
        </w:rPr>
        <w:t>Chataway</w:t>
      </w:r>
      <w:proofErr w:type="spellEnd"/>
      <w:r w:rsidRPr="00D0574C">
        <w:rPr>
          <w:rFonts w:ascii="Times New Roman" w:hAnsi="Times New Roman" w:cs="Times New Roman"/>
        </w:rPr>
        <w:t xml:space="preserve"> J. Clinical trials in progressive multiple sclerosis: lessons learned and future perspectives. </w:t>
      </w:r>
      <w:r w:rsidRPr="00D0574C">
        <w:rPr>
          <w:rFonts w:ascii="Times New Roman" w:hAnsi="Times New Roman" w:cs="Times New Roman"/>
          <w:i/>
          <w:iCs/>
        </w:rPr>
        <w:t>Lancet Neurol</w:t>
      </w:r>
      <w:r w:rsidRPr="00D0574C">
        <w:rPr>
          <w:rFonts w:ascii="Times New Roman" w:hAnsi="Times New Roman" w:cs="Times New Roman"/>
        </w:rPr>
        <w:t xml:space="preserve"> 2015; 14: 208–223.</w:t>
      </w:r>
    </w:p>
    <w:p w14:paraId="53407CD9" w14:textId="77777777" w:rsidR="00D0574C" w:rsidRPr="00D0574C" w:rsidRDefault="00D0574C" w:rsidP="00D0574C">
      <w:pPr>
        <w:pStyle w:val="Bibliography"/>
        <w:rPr>
          <w:rFonts w:ascii="Times New Roman" w:hAnsi="Times New Roman" w:cs="Times New Roman"/>
        </w:rPr>
      </w:pPr>
      <w:r w:rsidRPr="00D0574C">
        <w:rPr>
          <w:rFonts w:ascii="Times New Roman" w:hAnsi="Times New Roman" w:cs="Times New Roman"/>
        </w:rPr>
        <w:t xml:space="preserve">17. </w:t>
      </w:r>
      <w:r w:rsidRPr="00D0574C">
        <w:rPr>
          <w:rFonts w:ascii="Times New Roman" w:hAnsi="Times New Roman" w:cs="Times New Roman"/>
        </w:rPr>
        <w:tab/>
        <w:t xml:space="preserve">Cummings J. Lessons Learned from Alzheimer Disease: Clinical Trials with Negative Outcomes. </w:t>
      </w:r>
      <w:r w:rsidRPr="00D0574C">
        <w:rPr>
          <w:rFonts w:ascii="Times New Roman" w:hAnsi="Times New Roman" w:cs="Times New Roman"/>
          <w:i/>
          <w:iCs/>
        </w:rPr>
        <w:t xml:space="preserve">Clin </w:t>
      </w:r>
      <w:proofErr w:type="spellStart"/>
      <w:r w:rsidRPr="00D0574C">
        <w:rPr>
          <w:rFonts w:ascii="Times New Roman" w:hAnsi="Times New Roman" w:cs="Times New Roman"/>
          <w:i/>
          <w:iCs/>
        </w:rPr>
        <w:t>Transl</w:t>
      </w:r>
      <w:proofErr w:type="spellEnd"/>
      <w:r w:rsidRPr="00D0574C">
        <w:rPr>
          <w:rFonts w:ascii="Times New Roman" w:hAnsi="Times New Roman" w:cs="Times New Roman"/>
          <w:i/>
          <w:iCs/>
        </w:rPr>
        <w:t xml:space="preserve"> Sci</w:t>
      </w:r>
      <w:r w:rsidRPr="00D0574C">
        <w:rPr>
          <w:rFonts w:ascii="Times New Roman" w:hAnsi="Times New Roman" w:cs="Times New Roman"/>
        </w:rPr>
        <w:t xml:space="preserve"> 2018; 11: 147–152.</w:t>
      </w:r>
    </w:p>
    <w:p w14:paraId="4A1D54C4" w14:textId="28CC252A" w:rsidR="000D1F1F" w:rsidRDefault="00B53AD0" w:rsidP="008B12F2">
      <w:r>
        <w:fldChar w:fldCharType="end"/>
      </w:r>
    </w:p>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0819EFBC" w14:textId="77777777" w:rsidR="00AD5182" w:rsidRDefault="00AD5182"/>
    <w:sectPr w:rsidR="00AD5182" w:rsidSect="003C2917">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10T16:22:00Z" w:initials="HM">
    <w:p w14:paraId="5B3F5F44" w14:textId="77777777" w:rsidR="009C2E1C" w:rsidRDefault="009C2E1C" w:rsidP="007A48C5">
      <w:r>
        <w:rPr>
          <w:rStyle w:val="CommentReference"/>
        </w:rPr>
        <w:annotationRef/>
      </w:r>
      <w:r>
        <w:rPr>
          <w:rFonts w:asciiTheme="minorHAnsi" w:eastAsiaTheme="minorHAnsi" w:hAnsiTheme="minorHAnsi" w:cstheme="minorBidi"/>
          <w:color w:val="000000"/>
          <w:sz w:val="20"/>
          <w:szCs w:val="20"/>
        </w:rPr>
        <w:t>Add numbers</w:t>
      </w:r>
    </w:p>
  </w:comment>
  <w:comment w:id="2" w:author="Hannah Marie Moyer, Ms" w:date="2023-06-30T20:57:00Z" w:initials="HMMM">
    <w:p w14:paraId="5F664348" w14:textId="611F0F60" w:rsidR="00D726AA" w:rsidRDefault="00D726AA">
      <w:pPr>
        <w:pStyle w:val="CommentText"/>
      </w:pPr>
      <w:r>
        <w:rPr>
          <w:rStyle w:val="CommentReference"/>
        </w:rPr>
        <w:annotationRef/>
      </w:r>
      <w:r w:rsidR="00534215">
        <w:t>JK-</w:t>
      </w:r>
      <w:r>
        <w:t xml:space="preserve">Going in with clear </w:t>
      </w:r>
      <w:r w:rsidR="00EB50A7">
        <w:t>hypothesis</w:t>
      </w:r>
      <w:r>
        <w:t xml:space="preserve"> of</w:t>
      </w:r>
      <w:r w:rsidR="00EB50A7">
        <w:t xml:space="preserve"> the</w:t>
      </w:r>
      <w:r>
        <w:t xml:space="preserve"> result </w:t>
      </w:r>
      <w:r w:rsidR="00534215">
        <w:t xml:space="preserve">is </w:t>
      </w:r>
      <w:r>
        <w:t>that ok?</w:t>
      </w:r>
      <w:r w:rsidR="00EE0496">
        <w:t xml:space="preserve"> Should I make ambivalent? </w:t>
      </w:r>
    </w:p>
  </w:comment>
  <w:comment w:id="3" w:author="Jonathan Kimmelman, Dr." w:date="2023-07-07T11:23:00Z" w:initials="JK">
    <w:p w14:paraId="74E22373" w14:textId="77777777" w:rsidR="009A4475" w:rsidRDefault="009A4475" w:rsidP="003106EF">
      <w:r>
        <w:rPr>
          <w:rStyle w:val="CommentReference"/>
        </w:rPr>
        <w:annotationRef/>
      </w:r>
      <w:r>
        <w:rPr>
          <w:rFonts w:asciiTheme="minorHAnsi" w:eastAsiaTheme="minorHAnsi" w:hAnsiTheme="minorHAnsi" w:cstheme="minorBidi"/>
          <w:color w:val="000000"/>
          <w:sz w:val="20"/>
          <w:szCs w:val="20"/>
        </w:rPr>
        <w:t>yep- good!</w:t>
      </w:r>
    </w:p>
  </w:comment>
  <w:comment w:id="4" w:author="Hannah Moyer" w:date="2023-07-10T11:58:00Z" w:initials="HM">
    <w:p w14:paraId="362B69FC" w14:textId="77777777" w:rsidR="007209F2" w:rsidRDefault="007209F2" w:rsidP="00414192">
      <w:r>
        <w:rPr>
          <w:rStyle w:val="CommentReference"/>
        </w:rPr>
        <w:annotationRef/>
      </w:r>
      <w:r>
        <w:rPr>
          <w:rFonts w:asciiTheme="minorHAnsi" w:eastAsiaTheme="minorHAnsi" w:hAnsiTheme="minorHAnsi" w:cstheme="minorBidi"/>
          <w:color w:val="000000"/>
          <w:sz w:val="20"/>
          <w:szCs w:val="20"/>
        </w:rPr>
        <w:t>yep change it or yep its good as is</w:t>
      </w:r>
    </w:p>
  </w:comment>
  <w:comment w:id="5" w:author="Hannah Moyer" w:date="2023-07-10T14:15:00Z" w:initials="HM">
    <w:p w14:paraId="752B6303" w14:textId="77777777" w:rsidR="003D1152" w:rsidRDefault="003D1152" w:rsidP="002D5EA8">
      <w:r>
        <w:rPr>
          <w:rStyle w:val="CommentReference"/>
        </w:rPr>
        <w:annotationRef/>
      </w:r>
      <w:r>
        <w:rPr>
          <w:rFonts w:asciiTheme="minorHAnsi" w:eastAsiaTheme="minorHAnsi" w:hAnsiTheme="minorHAnsi" w:cstheme="minorBidi"/>
          <w:color w:val="000000"/>
          <w:sz w:val="20"/>
          <w:szCs w:val="20"/>
        </w:rPr>
        <w:t>maybe this is not telling us what we want. do we we want bypass rate in degen diseases vs non? I think what this analysis is telling us is that degererative diseases were more likely to bypass than to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F5F44" w15:done="0"/>
  <w15:commentEx w15:paraId="5F664348" w15:done="0"/>
  <w15:commentEx w15:paraId="74E22373" w15:paraIdParent="5F664348" w15:done="0"/>
  <w15:commentEx w15:paraId="362B69FC" w15:paraIdParent="5F664348" w15:done="0"/>
  <w15:commentEx w15:paraId="752B63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6AEE3" w16cex:dateUtc="2023-07-10T20:22:00Z"/>
  <w16cex:commentExtensible w16cex:durableId="2849C03F" w16cex:dateUtc="2023-07-01T00:57:00Z"/>
  <w16cex:commentExtensible w16cex:durableId="28527441" w16cex:dateUtc="2023-07-07T15:23:00Z"/>
  <w16cex:commentExtensible w16cex:durableId="285670E5" w16cex:dateUtc="2023-07-10T15:58:00Z"/>
  <w16cex:commentExtensible w16cex:durableId="28569111" w16cex:dateUtc="2023-07-10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F5F44" w16cid:durableId="2856AEE3"/>
  <w16cid:commentId w16cid:paraId="5F664348" w16cid:durableId="2849C03F"/>
  <w16cid:commentId w16cid:paraId="74E22373" w16cid:durableId="28527441"/>
  <w16cid:commentId w16cid:paraId="362B69FC" w16cid:durableId="285670E5"/>
  <w16cid:commentId w16cid:paraId="752B6303" w16cid:durableId="285691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8AEEA" w14:textId="77777777" w:rsidR="00D02109" w:rsidRDefault="00D02109" w:rsidP="00A97588">
      <w:r>
        <w:separator/>
      </w:r>
    </w:p>
  </w:endnote>
  <w:endnote w:type="continuationSeparator" w:id="0">
    <w:p w14:paraId="203DB1FF" w14:textId="77777777" w:rsidR="00D02109" w:rsidRDefault="00D02109"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07B4" w14:textId="77777777" w:rsidR="00D02109" w:rsidRDefault="00D02109" w:rsidP="00A97588">
      <w:r>
        <w:separator/>
      </w:r>
    </w:p>
  </w:footnote>
  <w:footnote w:type="continuationSeparator" w:id="0">
    <w:p w14:paraId="5076A9EF" w14:textId="77777777" w:rsidR="00D02109" w:rsidRDefault="00D02109"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B6569"/>
    <w:multiLevelType w:val="hybridMultilevel"/>
    <w:tmpl w:val="F77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84369"/>
    <w:multiLevelType w:val="hybridMultilevel"/>
    <w:tmpl w:val="AC3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C65E3"/>
    <w:multiLevelType w:val="hybridMultilevel"/>
    <w:tmpl w:val="225EE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832535">
    <w:abstractNumId w:val="30"/>
  </w:num>
  <w:num w:numId="2" w16cid:durableId="1267809628">
    <w:abstractNumId w:val="29"/>
  </w:num>
  <w:num w:numId="3" w16cid:durableId="196817900">
    <w:abstractNumId w:val="24"/>
  </w:num>
  <w:num w:numId="4" w16cid:durableId="285429743">
    <w:abstractNumId w:val="12"/>
  </w:num>
  <w:num w:numId="5" w16cid:durableId="1117413572">
    <w:abstractNumId w:val="27"/>
  </w:num>
  <w:num w:numId="6" w16cid:durableId="1607346492">
    <w:abstractNumId w:val="23"/>
  </w:num>
  <w:num w:numId="7" w16cid:durableId="1954945064">
    <w:abstractNumId w:val="33"/>
  </w:num>
  <w:num w:numId="8" w16cid:durableId="1689866428">
    <w:abstractNumId w:val="25"/>
  </w:num>
  <w:num w:numId="9" w16cid:durableId="249779302">
    <w:abstractNumId w:val="9"/>
  </w:num>
  <w:num w:numId="10" w16cid:durableId="499082939">
    <w:abstractNumId w:val="11"/>
  </w:num>
  <w:num w:numId="11" w16cid:durableId="1234243095">
    <w:abstractNumId w:val="19"/>
  </w:num>
  <w:num w:numId="12" w16cid:durableId="1029650525">
    <w:abstractNumId w:val="41"/>
  </w:num>
  <w:num w:numId="13" w16cid:durableId="37097405">
    <w:abstractNumId w:val="8"/>
  </w:num>
  <w:num w:numId="14" w16cid:durableId="1197039758">
    <w:abstractNumId w:val="0"/>
  </w:num>
  <w:num w:numId="15" w16cid:durableId="1752891702">
    <w:abstractNumId w:val="35"/>
  </w:num>
  <w:num w:numId="16" w16cid:durableId="746535826">
    <w:abstractNumId w:val="10"/>
  </w:num>
  <w:num w:numId="17" w16cid:durableId="1967269766">
    <w:abstractNumId w:val="14"/>
  </w:num>
  <w:num w:numId="18" w16cid:durableId="64037120">
    <w:abstractNumId w:val="39"/>
  </w:num>
  <w:num w:numId="19" w16cid:durableId="1110321647">
    <w:abstractNumId w:val="28"/>
  </w:num>
  <w:num w:numId="20" w16cid:durableId="248781149">
    <w:abstractNumId w:val="17"/>
  </w:num>
  <w:num w:numId="21" w16cid:durableId="1423335566">
    <w:abstractNumId w:val="4"/>
  </w:num>
  <w:num w:numId="22" w16cid:durableId="1541823835">
    <w:abstractNumId w:val="3"/>
  </w:num>
  <w:num w:numId="23" w16cid:durableId="572281988">
    <w:abstractNumId w:val="7"/>
  </w:num>
  <w:num w:numId="24" w16cid:durableId="813834645">
    <w:abstractNumId w:val="38"/>
  </w:num>
  <w:num w:numId="25" w16cid:durableId="2044361711">
    <w:abstractNumId w:val="31"/>
  </w:num>
  <w:num w:numId="26" w16cid:durableId="1593928041">
    <w:abstractNumId w:val="32"/>
  </w:num>
  <w:num w:numId="27" w16cid:durableId="2005163695">
    <w:abstractNumId w:val="36"/>
  </w:num>
  <w:num w:numId="28" w16cid:durableId="1166628457">
    <w:abstractNumId w:val="37"/>
  </w:num>
  <w:num w:numId="29" w16cid:durableId="2129230343">
    <w:abstractNumId w:val="6"/>
  </w:num>
  <w:num w:numId="30" w16cid:durableId="738164441">
    <w:abstractNumId w:val="5"/>
  </w:num>
  <w:num w:numId="31" w16cid:durableId="1868252725">
    <w:abstractNumId w:val="26"/>
  </w:num>
  <w:num w:numId="32" w16cid:durableId="495001558">
    <w:abstractNumId w:val="34"/>
  </w:num>
  <w:num w:numId="33" w16cid:durableId="300695159">
    <w:abstractNumId w:val="1"/>
  </w:num>
  <w:num w:numId="34" w16cid:durableId="753818702">
    <w:abstractNumId w:val="15"/>
  </w:num>
  <w:num w:numId="35" w16cid:durableId="881940819">
    <w:abstractNumId w:val="2"/>
  </w:num>
  <w:num w:numId="36" w16cid:durableId="506752338">
    <w:abstractNumId w:val="13"/>
  </w:num>
  <w:num w:numId="37" w16cid:durableId="959456346">
    <w:abstractNumId w:val="20"/>
  </w:num>
  <w:num w:numId="38" w16cid:durableId="380861206">
    <w:abstractNumId w:val="21"/>
  </w:num>
  <w:num w:numId="39" w16cid:durableId="1958177314">
    <w:abstractNumId w:val="18"/>
  </w:num>
  <w:num w:numId="40" w16cid:durableId="331227829">
    <w:abstractNumId w:val="16"/>
  </w:num>
  <w:num w:numId="41" w16cid:durableId="802574542">
    <w:abstractNumId w:val="40"/>
  </w:num>
  <w:num w:numId="42" w16cid:durableId="158853945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Hannah Marie Moyer, Ms">
    <w15:presenceInfo w15:providerId="AD" w15:userId="S::hannah.moyer@mcgill.ca::e41b41f5-7342-41da-8b53-b347459738fa"/>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26B9A"/>
    <w:rsid w:val="00030B25"/>
    <w:rsid w:val="000322E3"/>
    <w:rsid w:val="00040FB8"/>
    <w:rsid w:val="00042E53"/>
    <w:rsid w:val="00047BF8"/>
    <w:rsid w:val="00047CA3"/>
    <w:rsid w:val="00047CE5"/>
    <w:rsid w:val="00054A4C"/>
    <w:rsid w:val="00054BCD"/>
    <w:rsid w:val="00055232"/>
    <w:rsid w:val="00056CC7"/>
    <w:rsid w:val="00057B63"/>
    <w:rsid w:val="00064AE4"/>
    <w:rsid w:val="00066A71"/>
    <w:rsid w:val="00066C4A"/>
    <w:rsid w:val="00071C7C"/>
    <w:rsid w:val="00072308"/>
    <w:rsid w:val="0007246B"/>
    <w:rsid w:val="000734CD"/>
    <w:rsid w:val="00073549"/>
    <w:rsid w:val="000806A8"/>
    <w:rsid w:val="00085A3D"/>
    <w:rsid w:val="00085D44"/>
    <w:rsid w:val="0008646E"/>
    <w:rsid w:val="00086E48"/>
    <w:rsid w:val="00087E9B"/>
    <w:rsid w:val="00091305"/>
    <w:rsid w:val="000963C2"/>
    <w:rsid w:val="000A2977"/>
    <w:rsid w:val="000A2B63"/>
    <w:rsid w:val="000A6C6F"/>
    <w:rsid w:val="000B3350"/>
    <w:rsid w:val="000B4596"/>
    <w:rsid w:val="000B5075"/>
    <w:rsid w:val="000C5CFA"/>
    <w:rsid w:val="000D09CA"/>
    <w:rsid w:val="000D1F1F"/>
    <w:rsid w:val="000D2011"/>
    <w:rsid w:val="000D256D"/>
    <w:rsid w:val="000D33AD"/>
    <w:rsid w:val="000D6E73"/>
    <w:rsid w:val="000D788F"/>
    <w:rsid w:val="000E392E"/>
    <w:rsid w:val="000E62AD"/>
    <w:rsid w:val="000F17C8"/>
    <w:rsid w:val="000F41BE"/>
    <w:rsid w:val="000F6B25"/>
    <w:rsid w:val="00101796"/>
    <w:rsid w:val="001034AE"/>
    <w:rsid w:val="001102A7"/>
    <w:rsid w:val="00111F80"/>
    <w:rsid w:val="001163F9"/>
    <w:rsid w:val="001206A1"/>
    <w:rsid w:val="0012148C"/>
    <w:rsid w:val="0012276F"/>
    <w:rsid w:val="00127050"/>
    <w:rsid w:val="00127287"/>
    <w:rsid w:val="001325FD"/>
    <w:rsid w:val="00135442"/>
    <w:rsid w:val="00135B39"/>
    <w:rsid w:val="0013652C"/>
    <w:rsid w:val="00137105"/>
    <w:rsid w:val="00142E9D"/>
    <w:rsid w:val="00144438"/>
    <w:rsid w:val="00146B99"/>
    <w:rsid w:val="00146F51"/>
    <w:rsid w:val="00147087"/>
    <w:rsid w:val="0014773E"/>
    <w:rsid w:val="00147C57"/>
    <w:rsid w:val="00153677"/>
    <w:rsid w:val="001556A3"/>
    <w:rsid w:val="0015648B"/>
    <w:rsid w:val="00161389"/>
    <w:rsid w:val="00166FDD"/>
    <w:rsid w:val="0016718F"/>
    <w:rsid w:val="00170AFC"/>
    <w:rsid w:val="0017176E"/>
    <w:rsid w:val="00172CE7"/>
    <w:rsid w:val="001732E9"/>
    <w:rsid w:val="00177AC2"/>
    <w:rsid w:val="00180613"/>
    <w:rsid w:val="0018173F"/>
    <w:rsid w:val="00182E79"/>
    <w:rsid w:val="0018482D"/>
    <w:rsid w:val="001849CF"/>
    <w:rsid w:val="00184DC0"/>
    <w:rsid w:val="00184F09"/>
    <w:rsid w:val="00191631"/>
    <w:rsid w:val="00191E99"/>
    <w:rsid w:val="00195961"/>
    <w:rsid w:val="00195C93"/>
    <w:rsid w:val="0019754D"/>
    <w:rsid w:val="001A1CD7"/>
    <w:rsid w:val="001A2D4B"/>
    <w:rsid w:val="001A42F7"/>
    <w:rsid w:val="001A4C4F"/>
    <w:rsid w:val="001A53C3"/>
    <w:rsid w:val="001B5303"/>
    <w:rsid w:val="001B6715"/>
    <w:rsid w:val="001B7797"/>
    <w:rsid w:val="001C595F"/>
    <w:rsid w:val="001C736A"/>
    <w:rsid w:val="001C7502"/>
    <w:rsid w:val="001D1F6F"/>
    <w:rsid w:val="001D29A2"/>
    <w:rsid w:val="001D4BE7"/>
    <w:rsid w:val="001D7BBF"/>
    <w:rsid w:val="001E04BD"/>
    <w:rsid w:val="001E195F"/>
    <w:rsid w:val="001E19B8"/>
    <w:rsid w:val="001E6483"/>
    <w:rsid w:val="001F1D0C"/>
    <w:rsid w:val="001F1D9D"/>
    <w:rsid w:val="001F2585"/>
    <w:rsid w:val="001F2B78"/>
    <w:rsid w:val="001F2C38"/>
    <w:rsid w:val="001F3721"/>
    <w:rsid w:val="00202199"/>
    <w:rsid w:val="00210065"/>
    <w:rsid w:val="00211E6F"/>
    <w:rsid w:val="00214845"/>
    <w:rsid w:val="002178F3"/>
    <w:rsid w:val="00223F59"/>
    <w:rsid w:val="00226FA3"/>
    <w:rsid w:val="002312A6"/>
    <w:rsid w:val="00232995"/>
    <w:rsid w:val="00233ABB"/>
    <w:rsid w:val="00240DFB"/>
    <w:rsid w:val="00241160"/>
    <w:rsid w:val="002455A4"/>
    <w:rsid w:val="002559A7"/>
    <w:rsid w:val="00257B30"/>
    <w:rsid w:val="00261387"/>
    <w:rsid w:val="00262C50"/>
    <w:rsid w:val="00263DC2"/>
    <w:rsid w:val="00263E91"/>
    <w:rsid w:val="002655AF"/>
    <w:rsid w:val="0026623A"/>
    <w:rsid w:val="00267D1F"/>
    <w:rsid w:val="002751EE"/>
    <w:rsid w:val="00281332"/>
    <w:rsid w:val="00281781"/>
    <w:rsid w:val="00282F8E"/>
    <w:rsid w:val="0028490B"/>
    <w:rsid w:val="002849ED"/>
    <w:rsid w:val="002857A1"/>
    <w:rsid w:val="00285A52"/>
    <w:rsid w:val="00290099"/>
    <w:rsid w:val="00290E03"/>
    <w:rsid w:val="0029281C"/>
    <w:rsid w:val="002953A4"/>
    <w:rsid w:val="00296787"/>
    <w:rsid w:val="00296EE7"/>
    <w:rsid w:val="002A0979"/>
    <w:rsid w:val="002A3B1F"/>
    <w:rsid w:val="002A68D4"/>
    <w:rsid w:val="002A6C6A"/>
    <w:rsid w:val="002B09FF"/>
    <w:rsid w:val="002C3C3A"/>
    <w:rsid w:val="002D5B5F"/>
    <w:rsid w:val="002D6F4B"/>
    <w:rsid w:val="002D7F70"/>
    <w:rsid w:val="002E2E78"/>
    <w:rsid w:val="002E7B8F"/>
    <w:rsid w:val="002F707D"/>
    <w:rsid w:val="002F7895"/>
    <w:rsid w:val="003007C3"/>
    <w:rsid w:val="00300DCB"/>
    <w:rsid w:val="00303BD3"/>
    <w:rsid w:val="0030500B"/>
    <w:rsid w:val="00307550"/>
    <w:rsid w:val="0030763E"/>
    <w:rsid w:val="00312FA2"/>
    <w:rsid w:val="003241B4"/>
    <w:rsid w:val="00326C64"/>
    <w:rsid w:val="0032729A"/>
    <w:rsid w:val="00333EB9"/>
    <w:rsid w:val="0033434C"/>
    <w:rsid w:val="003347FC"/>
    <w:rsid w:val="00335A4D"/>
    <w:rsid w:val="00335C56"/>
    <w:rsid w:val="0034486B"/>
    <w:rsid w:val="003504FB"/>
    <w:rsid w:val="00351D51"/>
    <w:rsid w:val="00353951"/>
    <w:rsid w:val="00354A17"/>
    <w:rsid w:val="0035751B"/>
    <w:rsid w:val="00366037"/>
    <w:rsid w:val="00366AC1"/>
    <w:rsid w:val="00370D19"/>
    <w:rsid w:val="003728F8"/>
    <w:rsid w:val="00380490"/>
    <w:rsid w:val="003814E4"/>
    <w:rsid w:val="0038562C"/>
    <w:rsid w:val="00385DB7"/>
    <w:rsid w:val="00386E24"/>
    <w:rsid w:val="00392853"/>
    <w:rsid w:val="003962F3"/>
    <w:rsid w:val="003A4924"/>
    <w:rsid w:val="003A4F2A"/>
    <w:rsid w:val="003A71BA"/>
    <w:rsid w:val="003A7767"/>
    <w:rsid w:val="003B6A94"/>
    <w:rsid w:val="003C1444"/>
    <w:rsid w:val="003C2917"/>
    <w:rsid w:val="003C367D"/>
    <w:rsid w:val="003C51D8"/>
    <w:rsid w:val="003C5862"/>
    <w:rsid w:val="003C6971"/>
    <w:rsid w:val="003D0425"/>
    <w:rsid w:val="003D1152"/>
    <w:rsid w:val="003D13AF"/>
    <w:rsid w:val="003D2D6B"/>
    <w:rsid w:val="003D44D4"/>
    <w:rsid w:val="003D5CA4"/>
    <w:rsid w:val="003D7DEE"/>
    <w:rsid w:val="003E4A1D"/>
    <w:rsid w:val="003E6F03"/>
    <w:rsid w:val="003F230E"/>
    <w:rsid w:val="003F62E5"/>
    <w:rsid w:val="003F6DF1"/>
    <w:rsid w:val="00402C9C"/>
    <w:rsid w:val="00405E66"/>
    <w:rsid w:val="00405F49"/>
    <w:rsid w:val="00406213"/>
    <w:rsid w:val="0041174F"/>
    <w:rsid w:val="00412920"/>
    <w:rsid w:val="00414372"/>
    <w:rsid w:val="00415CFD"/>
    <w:rsid w:val="004163D2"/>
    <w:rsid w:val="00416593"/>
    <w:rsid w:val="00424844"/>
    <w:rsid w:val="00426EA0"/>
    <w:rsid w:val="00427B2D"/>
    <w:rsid w:val="00435A16"/>
    <w:rsid w:val="00442151"/>
    <w:rsid w:val="004427A8"/>
    <w:rsid w:val="00451B6F"/>
    <w:rsid w:val="004536C4"/>
    <w:rsid w:val="004555FB"/>
    <w:rsid w:val="004571AC"/>
    <w:rsid w:val="00464A8E"/>
    <w:rsid w:val="00472332"/>
    <w:rsid w:val="00472866"/>
    <w:rsid w:val="00472CED"/>
    <w:rsid w:val="004749B9"/>
    <w:rsid w:val="00475002"/>
    <w:rsid w:val="00481A25"/>
    <w:rsid w:val="004820BE"/>
    <w:rsid w:val="00484D70"/>
    <w:rsid w:val="0048779A"/>
    <w:rsid w:val="004A0C56"/>
    <w:rsid w:val="004A2C50"/>
    <w:rsid w:val="004A508A"/>
    <w:rsid w:val="004A5172"/>
    <w:rsid w:val="004B0E39"/>
    <w:rsid w:val="004B21BA"/>
    <w:rsid w:val="004B26B2"/>
    <w:rsid w:val="004C4168"/>
    <w:rsid w:val="004C6E0B"/>
    <w:rsid w:val="004C72A9"/>
    <w:rsid w:val="004D3E93"/>
    <w:rsid w:val="004D4D0F"/>
    <w:rsid w:val="004D61F4"/>
    <w:rsid w:val="004E4D80"/>
    <w:rsid w:val="004E613C"/>
    <w:rsid w:val="004E790C"/>
    <w:rsid w:val="004F0E56"/>
    <w:rsid w:val="004F2A91"/>
    <w:rsid w:val="004F4162"/>
    <w:rsid w:val="004F4DEF"/>
    <w:rsid w:val="004F5704"/>
    <w:rsid w:val="00506262"/>
    <w:rsid w:val="0050761D"/>
    <w:rsid w:val="00507663"/>
    <w:rsid w:val="0051353A"/>
    <w:rsid w:val="00513ECA"/>
    <w:rsid w:val="0051443F"/>
    <w:rsid w:val="00517470"/>
    <w:rsid w:val="0052685C"/>
    <w:rsid w:val="00531A1E"/>
    <w:rsid w:val="00531D2C"/>
    <w:rsid w:val="00532A08"/>
    <w:rsid w:val="00534215"/>
    <w:rsid w:val="00536B1C"/>
    <w:rsid w:val="005376B8"/>
    <w:rsid w:val="00541BF7"/>
    <w:rsid w:val="0054447B"/>
    <w:rsid w:val="00545B29"/>
    <w:rsid w:val="00547D83"/>
    <w:rsid w:val="00547F89"/>
    <w:rsid w:val="00550FF2"/>
    <w:rsid w:val="005559DE"/>
    <w:rsid w:val="00556DF5"/>
    <w:rsid w:val="00557C19"/>
    <w:rsid w:val="00566860"/>
    <w:rsid w:val="00566E21"/>
    <w:rsid w:val="0057644A"/>
    <w:rsid w:val="0058024E"/>
    <w:rsid w:val="00581A68"/>
    <w:rsid w:val="00590479"/>
    <w:rsid w:val="00595C9B"/>
    <w:rsid w:val="005A229E"/>
    <w:rsid w:val="005A5D20"/>
    <w:rsid w:val="005A7BBD"/>
    <w:rsid w:val="005B1C74"/>
    <w:rsid w:val="005B1D50"/>
    <w:rsid w:val="005B6E76"/>
    <w:rsid w:val="005B78A1"/>
    <w:rsid w:val="005C5C76"/>
    <w:rsid w:val="005D04DB"/>
    <w:rsid w:val="005D1785"/>
    <w:rsid w:val="005D1B8A"/>
    <w:rsid w:val="005D539B"/>
    <w:rsid w:val="005D7D29"/>
    <w:rsid w:val="00600823"/>
    <w:rsid w:val="0060309C"/>
    <w:rsid w:val="006031CE"/>
    <w:rsid w:val="0060330F"/>
    <w:rsid w:val="0060521C"/>
    <w:rsid w:val="0060759E"/>
    <w:rsid w:val="00610D0A"/>
    <w:rsid w:val="006140A1"/>
    <w:rsid w:val="00625A62"/>
    <w:rsid w:val="00626B13"/>
    <w:rsid w:val="00636053"/>
    <w:rsid w:val="00636AC1"/>
    <w:rsid w:val="0064005F"/>
    <w:rsid w:val="00640506"/>
    <w:rsid w:val="00642A97"/>
    <w:rsid w:val="006514CF"/>
    <w:rsid w:val="00652059"/>
    <w:rsid w:val="00655767"/>
    <w:rsid w:val="0066001C"/>
    <w:rsid w:val="00660D18"/>
    <w:rsid w:val="00664461"/>
    <w:rsid w:val="00671819"/>
    <w:rsid w:val="00671B57"/>
    <w:rsid w:val="00673D25"/>
    <w:rsid w:val="006756E5"/>
    <w:rsid w:val="006778D0"/>
    <w:rsid w:val="00681A66"/>
    <w:rsid w:val="00684E81"/>
    <w:rsid w:val="0068530F"/>
    <w:rsid w:val="00687D09"/>
    <w:rsid w:val="00687E52"/>
    <w:rsid w:val="00693211"/>
    <w:rsid w:val="006979D4"/>
    <w:rsid w:val="006A47F9"/>
    <w:rsid w:val="006B128D"/>
    <w:rsid w:val="006B29D1"/>
    <w:rsid w:val="006B6BD2"/>
    <w:rsid w:val="006B758A"/>
    <w:rsid w:val="006C16AB"/>
    <w:rsid w:val="006C2661"/>
    <w:rsid w:val="006C2C1B"/>
    <w:rsid w:val="006C63F9"/>
    <w:rsid w:val="006C6A41"/>
    <w:rsid w:val="006D0200"/>
    <w:rsid w:val="006D5AFC"/>
    <w:rsid w:val="006D7851"/>
    <w:rsid w:val="006D7CA1"/>
    <w:rsid w:val="006E06F1"/>
    <w:rsid w:val="006E1B63"/>
    <w:rsid w:val="006E3CF2"/>
    <w:rsid w:val="006E5876"/>
    <w:rsid w:val="006F3039"/>
    <w:rsid w:val="006F5748"/>
    <w:rsid w:val="0070079A"/>
    <w:rsid w:val="0070643E"/>
    <w:rsid w:val="00713810"/>
    <w:rsid w:val="007209F2"/>
    <w:rsid w:val="00721CCB"/>
    <w:rsid w:val="0072582B"/>
    <w:rsid w:val="00727CBC"/>
    <w:rsid w:val="00730240"/>
    <w:rsid w:val="00730909"/>
    <w:rsid w:val="00734D02"/>
    <w:rsid w:val="00737F48"/>
    <w:rsid w:val="007401EA"/>
    <w:rsid w:val="00742BB8"/>
    <w:rsid w:val="00743BB1"/>
    <w:rsid w:val="00745613"/>
    <w:rsid w:val="00745769"/>
    <w:rsid w:val="00752D8A"/>
    <w:rsid w:val="00754A98"/>
    <w:rsid w:val="00756DA9"/>
    <w:rsid w:val="0076197F"/>
    <w:rsid w:val="00762576"/>
    <w:rsid w:val="00762B34"/>
    <w:rsid w:val="00771026"/>
    <w:rsid w:val="0077503A"/>
    <w:rsid w:val="0077583E"/>
    <w:rsid w:val="00781173"/>
    <w:rsid w:val="007818AF"/>
    <w:rsid w:val="00782935"/>
    <w:rsid w:val="0078511A"/>
    <w:rsid w:val="007855BD"/>
    <w:rsid w:val="0078585F"/>
    <w:rsid w:val="007905CC"/>
    <w:rsid w:val="0079305C"/>
    <w:rsid w:val="00795D3C"/>
    <w:rsid w:val="00796D3E"/>
    <w:rsid w:val="007A298E"/>
    <w:rsid w:val="007A789B"/>
    <w:rsid w:val="007B3BC9"/>
    <w:rsid w:val="007B407A"/>
    <w:rsid w:val="007B507C"/>
    <w:rsid w:val="007B587A"/>
    <w:rsid w:val="007B690A"/>
    <w:rsid w:val="007B7BF1"/>
    <w:rsid w:val="007C287A"/>
    <w:rsid w:val="007C71C8"/>
    <w:rsid w:val="007D23EA"/>
    <w:rsid w:val="007D42AA"/>
    <w:rsid w:val="007E2DC1"/>
    <w:rsid w:val="007E4860"/>
    <w:rsid w:val="007F0542"/>
    <w:rsid w:val="007F09AF"/>
    <w:rsid w:val="007F2B73"/>
    <w:rsid w:val="007F317A"/>
    <w:rsid w:val="007F5C6F"/>
    <w:rsid w:val="007F62EE"/>
    <w:rsid w:val="007F7CFC"/>
    <w:rsid w:val="00801A78"/>
    <w:rsid w:val="00803DC4"/>
    <w:rsid w:val="00804418"/>
    <w:rsid w:val="00804551"/>
    <w:rsid w:val="00804A99"/>
    <w:rsid w:val="00804F39"/>
    <w:rsid w:val="00805DAA"/>
    <w:rsid w:val="00806E47"/>
    <w:rsid w:val="00812F89"/>
    <w:rsid w:val="0082145F"/>
    <w:rsid w:val="00824085"/>
    <w:rsid w:val="008267CC"/>
    <w:rsid w:val="00826802"/>
    <w:rsid w:val="008306E4"/>
    <w:rsid w:val="008327F5"/>
    <w:rsid w:val="00833274"/>
    <w:rsid w:val="00834A39"/>
    <w:rsid w:val="00834EAA"/>
    <w:rsid w:val="00841D3E"/>
    <w:rsid w:val="00843EB1"/>
    <w:rsid w:val="008548D3"/>
    <w:rsid w:val="008612F1"/>
    <w:rsid w:val="00864C8E"/>
    <w:rsid w:val="00870AF4"/>
    <w:rsid w:val="00870BD2"/>
    <w:rsid w:val="00871C65"/>
    <w:rsid w:val="00877B6A"/>
    <w:rsid w:val="008866B1"/>
    <w:rsid w:val="008878EC"/>
    <w:rsid w:val="00887FCD"/>
    <w:rsid w:val="00890D9F"/>
    <w:rsid w:val="00891749"/>
    <w:rsid w:val="008922B5"/>
    <w:rsid w:val="008964CF"/>
    <w:rsid w:val="008A3F09"/>
    <w:rsid w:val="008A75B7"/>
    <w:rsid w:val="008B12F2"/>
    <w:rsid w:val="008B3787"/>
    <w:rsid w:val="008B4C98"/>
    <w:rsid w:val="008C0D4A"/>
    <w:rsid w:val="008C125F"/>
    <w:rsid w:val="008C23E2"/>
    <w:rsid w:val="008C49B6"/>
    <w:rsid w:val="008C6B01"/>
    <w:rsid w:val="008D1BE5"/>
    <w:rsid w:val="008D3821"/>
    <w:rsid w:val="008E3A8F"/>
    <w:rsid w:val="008E4AEA"/>
    <w:rsid w:val="008F1F12"/>
    <w:rsid w:val="008F2267"/>
    <w:rsid w:val="008F5E46"/>
    <w:rsid w:val="0090259B"/>
    <w:rsid w:val="00902C63"/>
    <w:rsid w:val="0091071C"/>
    <w:rsid w:val="00911B06"/>
    <w:rsid w:val="00914254"/>
    <w:rsid w:val="00914357"/>
    <w:rsid w:val="009209EE"/>
    <w:rsid w:val="00921179"/>
    <w:rsid w:val="00921BB4"/>
    <w:rsid w:val="00925811"/>
    <w:rsid w:val="00927ED9"/>
    <w:rsid w:val="00935324"/>
    <w:rsid w:val="00935808"/>
    <w:rsid w:val="009373E3"/>
    <w:rsid w:val="00937F65"/>
    <w:rsid w:val="009420A5"/>
    <w:rsid w:val="00943360"/>
    <w:rsid w:val="00950A3A"/>
    <w:rsid w:val="009530C8"/>
    <w:rsid w:val="0095312A"/>
    <w:rsid w:val="009549D9"/>
    <w:rsid w:val="009574F5"/>
    <w:rsid w:val="009637BE"/>
    <w:rsid w:val="009668F8"/>
    <w:rsid w:val="009735CB"/>
    <w:rsid w:val="00974636"/>
    <w:rsid w:val="00977011"/>
    <w:rsid w:val="0098100D"/>
    <w:rsid w:val="00982B3F"/>
    <w:rsid w:val="00991715"/>
    <w:rsid w:val="009923AA"/>
    <w:rsid w:val="00992B2C"/>
    <w:rsid w:val="00993192"/>
    <w:rsid w:val="00994ACF"/>
    <w:rsid w:val="00994FE8"/>
    <w:rsid w:val="00996FA7"/>
    <w:rsid w:val="009A4475"/>
    <w:rsid w:val="009A5F16"/>
    <w:rsid w:val="009A5F41"/>
    <w:rsid w:val="009A616F"/>
    <w:rsid w:val="009B0318"/>
    <w:rsid w:val="009B0ABA"/>
    <w:rsid w:val="009B7EEC"/>
    <w:rsid w:val="009C2E1C"/>
    <w:rsid w:val="009C581F"/>
    <w:rsid w:val="009C6CC7"/>
    <w:rsid w:val="009C7EB7"/>
    <w:rsid w:val="009E27E8"/>
    <w:rsid w:val="009F0618"/>
    <w:rsid w:val="009F0F87"/>
    <w:rsid w:val="009F607C"/>
    <w:rsid w:val="00A032AC"/>
    <w:rsid w:val="00A05916"/>
    <w:rsid w:val="00A077BD"/>
    <w:rsid w:val="00A12C66"/>
    <w:rsid w:val="00A158A3"/>
    <w:rsid w:val="00A16590"/>
    <w:rsid w:val="00A228D2"/>
    <w:rsid w:val="00A22983"/>
    <w:rsid w:val="00A23C52"/>
    <w:rsid w:val="00A2430F"/>
    <w:rsid w:val="00A257C6"/>
    <w:rsid w:val="00A259A1"/>
    <w:rsid w:val="00A3049F"/>
    <w:rsid w:val="00A35547"/>
    <w:rsid w:val="00A36760"/>
    <w:rsid w:val="00A37181"/>
    <w:rsid w:val="00A4023B"/>
    <w:rsid w:val="00A4068D"/>
    <w:rsid w:val="00A41AF7"/>
    <w:rsid w:val="00A449CD"/>
    <w:rsid w:val="00A457AD"/>
    <w:rsid w:val="00A46D29"/>
    <w:rsid w:val="00A51FA6"/>
    <w:rsid w:val="00A52B5A"/>
    <w:rsid w:val="00A56F76"/>
    <w:rsid w:val="00A61CB7"/>
    <w:rsid w:val="00A65E49"/>
    <w:rsid w:val="00A72465"/>
    <w:rsid w:val="00A72A4B"/>
    <w:rsid w:val="00A74DC9"/>
    <w:rsid w:val="00A80806"/>
    <w:rsid w:val="00A84F76"/>
    <w:rsid w:val="00A926D2"/>
    <w:rsid w:val="00A9477D"/>
    <w:rsid w:val="00A94A9E"/>
    <w:rsid w:val="00A95423"/>
    <w:rsid w:val="00A97588"/>
    <w:rsid w:val="00AA196C"/>
    <w:rsid w:val="00AA19CB"/>
    <w:rsid w:val="00AA23A1"/>
    <w:rsid w:val="00AA24A8"/>
    <w:rsid w:val="00AB0B5D"/>
    <w:rsid w:val="00AB2237"/>
    <w:rsid w:val="00AB31A7"/>
    <w:rsid w:val="00AB3D58"/>
    <w:rsid w:val="00AB5E45"/>
    <w:rsid w:val="00AC072F"/>
    <w:rsid w:val="00AC3430"/>
    <w:rsid w:val="00AC39CC"/>
    <w:rsid w:val="00AD392F"/>
    <w:rsid w:val="00AD5182"/>
    <w:rsid w:val="00AE1C9F"/>
    <w:rsid w:val="00AE47EF"/>
    <w:rsid w:val="00AE5ECC"/>
    <w:rsid w:val="00AE5FAD"/>
    <w:rsid w:val="00AF36DC"/>
    <w:rsid w:val="00AF3D4D"/>
    <w:rsid w:val="00AF4248"/>
    <w:rsid w:val="00B01DB5"/>
    <w:rsid w:val="00B0576E"/>
    <w:rsid w:val="00B07C6A"/>
    <w:rsid w:val="00B07D4F"/>
    <w:rsid w:val="00B10B17"/>
    <w:rsid w:val="00B115F0"/>
    <w:rsid w:val="00B22EF9"/>
    <w:rsid w:val="00B24C11"/>
    <w:rsid w:val="00B26653"/>
    <w:rsid w:val="00B26B8A"/>
    <w:rsid w:val="00B33005"/>
    <w:rsid w:val="00B33109"/>
    <w:rsid w:val="00B33413"/>
    <w:rsid w:val="00B35FE2"/>
    <w:rsid w:val="00B37A83"/>
    <w:rsid w:val="00B43EAE"/>
    <w:rsid w:val="00B46623"/>
    <w:rsid w:val="00B46C2C"/>
    <w:rsid w:val="00B5114D"/>
    <w:rsid w:val="00B53AD0"/>
    <w:rsid w:val="00B53E17"/>
    <w:rsid w:val="00B5758B"/>
    <w:rsid w:val="00B57F5A"/>
    <w:rsid w:val="00B62337"/>
    <w:rsid w:val="00B6272F"/>
    <w:rsid w:val="00B664CF"/>
    <w:rsid w:val="00B70DFB"/>
    <w:rsid w:val="00B746F0"/>
    <w:rsid w:val="00B74A93"/>
    <w:rsid w:val="00B848A3"/>
    <w:rsid w:val="00B906B2"/>
    <w:rsid w:val="00B964E2"/>
    <w:rsid w:val="00B96919"/>
    <w:rsid w:val="00B97985"/>
    <w:rsid w:val="00BA0A47"/>
    <w:rsid w:val="00BA0B98"/>
    <w:rsid w:val="00BA1D3E"/>
    <w:rsid w:val="00BA33CF"/>
    <w:rsid w:val="00BA3621"/>
    <w:rsid w:val="00BA3E5C"/>
    <w:rsid w:val="00BB2DA2"/>
    <w:rsid w:val="00BB4B5A"/>
    <w:rsid w:val="00BD15B1"/>
    <w:rsid w:val="00BD2C82"/>
    <w:rsid w:val="00BD59C5"/>
    <w:rsid w:val="00BE047E"/>
    <w:rsid w:val="00BE4BA2"/>
    <w:rsid w:val="00BE5663"/>
    <w:rsid w:val="00BE73F0"/>
    <w:rsid w:val="00BF0C29"/>
    <w:rsid w:val="00BF1F0C"/>
    <w:rsid w:val="00BF66C9"/>
    <w:rsid w:val="00C001A4"/>
    <w:rsid w:val="00C002A3"/>
    <w:rsid w:val="00C02BF1"/>
    <w:rsid w:val="00C063F9"/>
    <w:rsid w:val="00C07AEA"/>
    <w:rsid w:val="00C15684"/>
    <w:rsid w:val="00C15AB4"/>
    <w:rsid w:val="00C21034"/>
    <w:rsid w:val="00C2238E"/>
    <w:rsid w:val="00C24366"/>
    <w:rsid w:val="00C308D5"/>
    <w:rsid w:val="00C33BA5"/>
    <w:rsid w:val="00C34DF6"/>
    <w:rsid w:val="00C36543"/>
    <w:rsid w:val="00C419D2"/>
    <w:rsid w:val="00C45392"/>
    <w:rsid w:val="00C47109"/>
    <w:rsid w:val="00C5280B"/>
    <w:rsid w:val="00C530BC"/>
    <w:rsid w:val="00C53FCE"/>
    <w:rsid w:val="00C6515B"/>
    <w:rsid w:val="00C70C96"/>
    <w:rsid w:val="00C72BD4"/>
    <w:rsid w:val="00C769AA"/>
    <w:rsid w:val="00C77143"/>
    <w:rsid w:val="00C80733"/>
    <w:rsid w:val="00C8472A"/>
    <w:rsid w:val="00C8522D"/>
    <w:rsid w:val="00C85DE7"/>
    <w:rsid w:val="00CA2E94"/>
    <w:rsid w:val="00CA3A3A"/>
    <w:rsid w:val="00CA44DB"/>
    <w:rsid w:val="00CA4EB1"/>
    <w:rsid w:val="00CA662D"/>
    <w:rsid w:val="00CB1B51"/>
    <w:rsid w:val="00CB4B27"/>
    <w:rsid w:val="00CB732C"/>
    <w:rsid w:val="00CC1B45"/>
    <w:rsid w:val="00CC1D24"/>
    <w:rsid w:val="00CC2699"/>
    <w:rsid w:val="00CD14ED"/>
    <w:rsid w:val="00CD15E1"/>
    <w:rsid w:val="00CD2602"/>
    <w:rsid w:val="00CD4AB5"/>
    <w:rsid w:val="00CD739D"/>
    <w:rsid w:val="00CD7D5B"/>
    <w:rsid w:val="00CE1DB6"/>
    <w:rsid w:val="00CE2C51"/>
    <w:rsid w:val="00CF5AA7"/>
    <w:rsid w:val="00CF62B6"/>
    <w:rsid w:val="00D02109"/>
    <w:rsid w:val="00D0574C"/>
    <w:rsid w:val="00D129CD"/>
    <w:rsid w:val="00D144C7"/>
    <w:rsid w:val="00D17A10"/>
    <w:rsid w:val="00D22625"/>
    <w:rsid w:val="00D25377"/>
    <w:rsid w:val="00D30260"/>
    <w:rsid w:val="00D30304"/>
    <w:rsid w:val="00D307A0"/>
    <w:rsid w:val="00D32350"/>
    <w:rsid w:val="00D34ACF"/>
    <w:rsid w:val="00D37B5A"/>
    <w:rsid w:val="00D44682"/>
    <w:rsid w:val="00D46EE8"/>
    <w:rsid w:val="00D50324"/>
    <w:rsid w:val="00D50C87"/>
    <w:rsid w:val="00D56313"/>
    <w:rsid w:val="00D6398B"/>
    <w:rsid w:val="00D64D62"/>
    <w:rsid w:val="00D66E0C"/>
    <w:rsid w:val="00D726AA"/>
    <w:rsid w:val="00D76C3E"/>
    <w:rsid w:val="00D80360"/>
    <w:rsid w:val="00D80F9A"/>
    <w:rsid w:val="00D823BB"/>
    <w:rsid w:val="00D8469F"/>
    <w:rsid w:val="00D85884"/>
    <w:rsid w:val="00D95AF7"/>
    <w:rsid w:val="00DA107E"/>
    <w:rsid w:val="00DA2869"/>
    <w:rsid w:val="00DB1B28"/>
    <w:rsid w:val="00DB3BC1"/>
    <w:rsid w:val="00DB5588"/>
    <w:rsid w:val="00DC627C"/>
    <w:rsid w:val="00DD096E"/>
    <w:rsid w:val="00DD6DC2"/>
    <w:rsid w:val="00DD784F"/>
    <w:rsid w:val="00DE0124"/>
    <w:rsid w:val="00DE1C98"/>
    <w:rsid w:val="00DE4BED"/>
    <w:rsid w:val="00DE57F3"/>
    <w:rsid w:val="00DE6406"/>
    <w:rsid w:val="00DE72C0"/>
    <w:rsid w:val="00E04AC4"/>
    <w:rsid w:val="00E0630F"/>
    <w:rsid w:val="00E071DE"/>
    <w:rsid w:val="00E140CE"/>
    <w:rsid w:val="00E219F5"/>
    <w:rsid w:val="00E30435"/>
    <w:rsid w:val="00E311ED"/>
    <w:rsid w:val="00E313D4"/>
    <w:rsid w:val="00E32E9D"/>
    <w:rsid w:val="00E3424B"/>
    <w:rsid w:val="00E35B65"/>
    <w:rsid w:val="00E361C6"/>
    <w:rsid w:val="00E41225"/>
    <w:rsid w:val="00E41D78"/>
    <w:rsid w:val="00E41DB2"/>
    <w:rsid w:val="00E500EA"/>
    <w:rsid w:val="00E536F2"/>
    <w:rsid w:val="00E5397F"/>
    <w:rsid w:val="00E5414A"/>
    <w:rsid w:val="00E54307"/>
    <w:rsid w:val="00E54996"/>
    <w:rsid w:val="00E65BF5"/>
    <w:rsid w:val="00E70E5E"/>
    <w:rsid w:val="00E70E96"/>
    <w:rsid w:val="00E72FAD"/>
    <w:rsid w:val="00E73680"/>
    <w:rsid w:val="00E80ACD"/>
    <w:rsid w:val="00E86DB1"/>
    <w:rsid w:val="00E876FD"/>
    <w:rsid w:val="00E9003D"/>
    <w:rsid w:val="00E908A5"/>
    <w:rsid w:val="00E90FE4"/>
    <w:rsid w:val="00E94066"/>
    <w:rsid w:val="00E97854"/>
    <w:rsid w:val="00EA0556"/>
    <w:rsid w:val="00EA25CD"/>
    <w:rsid w:val="00EA3EB3"/>
    <w:rsid w:val="00EB50A7"/>
    <w:rsid w:val="00EC06B9"/>
    <w:rsid w:val="00EC48EC"/>
    <w:rsid w:val="00EC496A"/>
    <w:rsid w:val="00EC4D87"/>
    <w:rsid w:val="00EC55ED"/>
    <w:rsid w:val="00EC7FF2"/>
    <w:rsid w:val="00ED350A"/>
    <w:rsid w:val="00ED3F7F"/>
    <w:rsid w:val="00ED66FA"/>
    <w:rsid w:val="00EE0496"/>
    <w:rsid w:val="00EE0688"/>
    <w:rsid w:val="00EE17B0"/>
    <w:rsid w:val="00EE2099"/>
    <w:rsid w:val="00EE3018"/>
    <w:rsid w:val="00EE3497"/>
    <w:rsid w:val="00EE3BB0"/>
    <w:rsid w:val="00EF424D"/>
    <w:rsid w:val="00EF6349"/>
    <w:rsid w:val="00EF64FA"/>
    <w:rsid w:val="00F001BC"/>
    <w:rsid w:val="00F03F94"/>
    <w:rsid w:val="00F041DF"/>
    <w:rsid w:val="00F159C4"/>
    <w:rsid w:val="00F15D8B"/>
    <w:rsid w:val="00F16533"/>
    <w:rsid w:val="00F1782B"/>
    <w:rsid w:val="00F217AE"/>
    <w:rsid w:val="00F217EB"/>
    <w:rsid w:val="00F24DF4"/>
    <w:rsid w:val="00F3607F"/>
    <w:rsid w:val="00F40F70"/>
    <w:rsid w:val="00F466FB"/>
    <w:rsid w:val="00F46EA4"/>
    <w:rsid w:val="00F5055A"/>
    <w:rsid w:val="00F52E31"/>
    <w:rsid w:val="00F60D53"/>
    <w:rsid w:val="00F66497"/>
    <w:rsid w:val="00F6774D"/>
    <w:rsid w:val="00F700AE"/>
    <w:rsid w:val="00F75F44"/>
    <w:rsid w:val="00F82C84"/>
    <w:rsid w:val="00F83B63"/>
    <w:rsid w:val="00F8714D"/>
    <w:rsid w:val="00F912C0"/>
    <w:rsid w:val="00F94558"/>
    <w:rsid w:val="00FA4557"/>
    <w:rsid w:val="00FA6399"/>
    <w:rsid w:val="00FB1AB8"/>
    <w:rsid w:val="00FB755B"/>
    <w:rsid w:val="00FC17A5"/>
    <w:rsid w:val="00FC2DC1"/>
    <w:rsid w:val="00FC329F"/>
    <w:rsid w:val="00FC7482"/>
    <w:rsid w:val="00FD17F3"/>
    <w:rsid w:val="00FD29CF"/>
    <w:rsid w:val="00FD4C2F"/>
    <w:rsid w:val="00FD67F9"/>
    <w:rsid w:val="00FD6DD0"/>
    <w:rsid w:val="00FD7745"/>
    <w:rsid w:val="00FE0575"/>
    <w:rsid w:val="00FE383C"/>
    <w:rsid w:val="00FE5960"/>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59940871">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499738480">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22907581">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33347533">
      <w:bodyDiv w:val="1"/>
      <w:marLeft w:val="0"/>
      <w:marRight w:val="0"/>
      <w:marTop w:val="0"/>
      <w:marBottom w:val="0"/>
      <w:divBdr>
        <w:top w:val="none" w:sz="0" w:space="0" w:color="auto"/>
        <w:left w:val="none" w:sz="0" w:space="0" w:color="auto"/>
        <w:bottom w:val="none" w:sz="0" w:space="0" w:color="auto"/>
        <w:right w:val="none" w:sz="0" w:space="0" w:color="auto"/>
      </w:divBdr>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6435137">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45547434">
      <w:bodyDiv w:val="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
        <w:div w:id="1358770556">
          <w:marLeft w:val="0"/>
          <w:marRight w:val="0"/>
          <w:marTop w:val="0"/>
          <w:marBottom w:val="0"/>
          <w:divBdr>
            <w:top w:val="none" w:sz="0" w:space="0" w:color="auto"/>
            <w:left w:val="none" w:sz="0" w:space="0" w:color="auto"/>
            <w:bottom w:val="none" w:sz="0" w:space="0" w:color="auto"/>
            <w:right w:val="none" w:sz="0" w:space="0" w:color="auto"/>
          </w:divBdr>
        </w:div>
        <w:div w:id="1760559769">
          <w:marLeft w:val="0"/>
          <w:marRight w:val="0"/>
          <w:marTop w:val="0"/>
          <w:marBottom w:val="0"/>
          <w:divBdr>
            <w:top w:val="none" w:sz="0" w:space="0" w:color="auto"/>
            <w:left w:val="none" w:sz="0" w:space="0" w:color="auto"/>
            <w:bottom w:val="none" w:sz="0" w:space="0" w:color="auto"/>
            <w:right w:val="none" w:sz="0" w:space="0" w:color="auto"/>
          </w:divBdr>
        </w:div>
        <w:div w:id="169872517">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1160972077">
              <w:marLeft w:val="0"/>
              <w:marRight w:val="0"/>
              <w:marTop w:val="0"/>
              <w:marBottom w:val="0"/>
              <w:divBdr>
                <w:top w:val="none" w:sz="0" w:space="0" w:color="auto"/>
                <w:left w:val="none" w:sz="0" w:space="0" w:color="auto"/>
                <w:bottom w:val="none" w:sz="0" w:space="0" w:color="auto"/>
                <w:right w:val="none" w:sz="0" w:space="0" w:color="auto"/>
              </w:divBdr>
            </w:div>
            <w:div w:id="1377392370">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
            <w:div w:id="2083984876">
              <w:marLeft w:val="0"/>
              <w:marRight w:val="0"/>
              <w:marTop w:val="0"/>
              <w:marBottom w:val="0"/>
              <w:divBdr>
                <w:top w:val="none" w:sz="0" w:space="0" w:color="auto"/>
                <w:left w:val="none" w:sz="0" w:space="0" w:color="auto"/>
                <w:bottom w:val="none" w:sz="0" w:space="0" w:color="auto"/>
                <w:right w:val="none" w:sz="0" w:space="0" w:color="auto"/>
              </w:divBdr>
            </w:div>
            <w:div w:id="266547028">
              <w:marLeft w:val="0"/>
              <w:marRight w:val="0"/>
              <w:marTop w:val="0"/>
              <w:marBottom w:val="0"/>
              <w:divBdr>
                <w:top w:val="none" w:sz="0" w:space="0" w:color="auto"/>
                <w:left w:val="none" w:sz="0" w:space="0" w:color="auto"/>
                <w:bottom w:val="none" w:sz="0" w:space="0" w:color="auto"/>
                <w:right w:val="none" w:sz="0" w:space="0" w:color="auto"/>
              </w:divBdr>
            </w:div>
            <w:div w:id="982193312">
              <w:marLeft w:val="0"/>
              <w:marRight w:val="0"/>
              <w:marTop w:val="0"/>
              <w:marBottom w:val="0"/>
              <w:divBdr>
                <w:top w:val="none" w:sz="0" w:space="0" w:color="auto"/>
                <w:left w:val="none" w:sz="0" w:space="0" w:color="auto"/>
                <w:bottom w:val="none" w:sz="0" w:space="0" w:color="auto"/>
                <w:right w:val="none" w:sz="0" w:space="0" w:color="auto"/>
              </w:divBdr>
            </w:div>
            <w:div w:id="1598060196">
              <w:marLeft w:val="0"/>
              <w:marRight w:val="0"/>
              <w:marTop w:val="0"/>
              <w:marBottom w:val="0"/>
              <w:divBdr>
                <w:top w:val="none" w:sz="0" w:space="0" w:color="auto"/>
                <w:left w:val="none" w:sz="0" w:space="0" w:color="auto"/>
                <w:bottom w:val="none" w:sz="0" w:space="0" w:color="auto"/>
                <w:right w:val="none" w:sz="0" w:space="0" w:color="auto"/>
              </w:divBdr>
            </w:div>
            <w:div w:id="212160071">
              <w:marLeft w:val="0"/>
              <w:marRight w:val="0"/>
              <w:marTop w:val="0"/>
              <w:marBottom w:val="0"/>
              <w:divBdr>
                <w:top w:val="none" w:sz="0" w:space="0" w:color="auto"/>
                <w:left w:val="none" w:sz="0" w:space="0" w:color="auto"/>
                <w:bottom w:val="none" w:sz="0" w:space="0" w:color="auto"/>
                <w:right w:val="none" w:sz="0" w:space="0" w:color="auto"/>
              </w:divBdr>
            </w:div>
            <w:div w:id="601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893341593">
      <w:bodyDiv w:val="1"/>
      <w:marLeft w:val="0"/>
      <w:marRight w:val="0"/>
      <w:marTop w:val="0"/>
      <w:marBottom w:val="0"/>
      <w:divBdr>
        <w:top w:val="none" w:sz="0" w:space="0" w:color="auto"/>
        <w:left w:val="none" w:sz="0" w:space="0" w:color="auto"/>
        <w:bottom w:val="none" w:sz="0" w:space="0" w:color="auto"/>
        <w:right w:val="none" w:sz="0" w:space="0" w:color="auto"/>
      </w:divBdr>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77118377">
      <w:bodyDiv w:val="1"/>
      <w:marLeft w:val="0"/>
      <w:marRight w:val="0"/>
      <w:marTop w:val="0"/>
      <w:marBottom w:val="0"/>
      <w:divBdr>
        <w:top w:val="none" w:sz="0" w:space="0" w:color="auto"/>
        <w:left w:val="none" w:sz="0" w:space="0" w:color="auto"/>
        <w:bottom w:val="none" w:sz="0" w:space="0" w:color="auto"/>
        <w:right w:val="none" w:sz="0" w:space="0" w:color="auto"/>
      </w:divBdr>
      <w:divsChild>
        <w:div w:id="2030375822">
          <w:marLeft w:val="0"/>
          <w:marRight w:val="0"/>
          <w:marTop w:val="0"/>
          <w:marBottom w:val="0"/>
          <w:divBdr>
            <w:top w:val="none" w:sz="0" w:space="0" w:color="auto"/>
            <w:left w:val="none" w:sz="0" w:space="0" w:color="auto"/>
            <w:bottom w:val="none" w:sz="0" w:space="0" w:color="auto"/>
            <w:right w:val="none" w:sz="0" w:space="0" w:color="auto"/>
          </w:divBdr>
        </w:div>
        <w:div w:id="1091269690">
          <w:marLeft w:val="0"/>
          <w:marRight w:val="0"/>
          <w:marTop w:val="0"/>
          <w:marBottom w:val="0"/>
          <w:divBdr>
            <w:top w:val="none" w:sz="0" w:space="0" w:color="auto"/>
            <w:left w:val="none" w:sz="0" w:space="0" w:color="auto"/>
            <w:bottom w:val="none" w:sz="0" w:space="0" w:color="auto"/>
            <w:right w:val="none" w:sz="0" w:space="0" w:color="auto"/>
          </w:divBdr>
        </w:div>
      </w:divsChild>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hyperlink" Target="https://osf.io/crf6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9858</Words>
  <Characters>56193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3</cp:revision>
  <dcterms:created xsi:type="dcterms:W3CDTF">2023-07-11T00:45:00Z</dcterms:created>
  <dcterms:modified xsi:type="dcterms:W3CDTF">2023-07-11T18:03:00Z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id="9EYplIpj"/&gt;&lt;style id="http://www.zotero.org/styles/sage-vancouver" hasBibliography="1" bibliographyStyleHasBeenSet="1"/&gt;&lt;prefs&gt;&lt;pref name="fieldType" value="Field"/&gt;&lt;/prefs&gt;&lt;/data&gt;</vt:lpwstr>
  </property>
</Properties>
</file>