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F19A" w14:textId="515747F5" w:rsidR="00A841BF" w:rsidRPr="00712700" w:rsidRDefault="00A841BF" w:rsidP="00A841BF">
      <w:pPr>
        <w:rPr>
          <w:b/>
          <w:bCs/>
          <w:color w:val="2F6920"/>
        </w:rPr>
      </w:pPr>
      <w:commentRangeStart w:id="0"/>
      <w:r w:rsidRPr="00712700">
        <w:rPr>
          <w:b/>
          <w:bCs/>
          <w:color w:val="000000" w:themeColor="text1"/>
        </w:rPr>
        <w:t>Introduction</w:t>
      </w:r>
      <w:commentRangeEnd w:id="0"/>
      <w:r w:rsidR="00230AA4">
        <w:rPr>
          <w:rStyle w:val="CommentReference"/>
        </w:rPr>
        <w:commentReference w:id="0"/>
      </w:r>
      <w:r w:rsidRPr="00712700">
        <w:rPr>
          <w:b/>
          <w:bCs/>
          <w:color w:val="000000" w:themeColor="text1"/>
        </w:rPr>
        <w:t xml:space="preserve"> </w:t>
      </w:r>
    </w:p>
    <w:p w14:paraId="68EC4157" w14:textId="0DA470A0" w:rsidR="00BA3566" w:rsidRDefault="00FE2E71" w:rsidP="00FE2E71">
      <w:pPr>
        <w:spacing w:after="30" w:line="236" w:lineRule="auto"/>
        <w:ind w:firstLine="720"/>
      </w:pPr>
      <w:r>
        <w:t>Neurological conditions include some of the most prevalent conditions of modern life, mostly due to demographic transitions and developing global economies.</w:t>
      </w:r>
      <w:r w:rsidR="008614BA">
        <w:fldChar w:fldCharType="begin"/>
      </w:r>
      <w:r w:rsidR="00286C5E">
        <w:instrText xml:space="preserve"> ADDIN ZOTERO_ITEM CSL_CITATION {"citationID":"aruetgdlg8","properties":{"formattedCitation":"\\super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008614BA">
        <w:fldChar w:fldCharType="separate"/>
      </w:r>
      <w:r w:rsidR="00286C5E" w:rsidRPr="00286C5E">
        <w:rPr>
          <w:vertAlign w:val="superscript"/>
        </w:rPr>
        <w:t>1</w:t>
      </w:r>
      <w:r w:rsidR="008614BA">
        <w:fldChar w:fldCharType="end"/>
      </w:r>
      <w:r>
        <w:t xml:space="preserve"> In fact, one 2016 estimate found that this disease area was the most common cause of DALYs and second most common cause of deaths globally</w:t>
      </w:r>
      <w:r w:rsidR="00376E00">
        <w:t>.</w:t>
      </w:r>
      <w:r w:rsidR="008614BA">
        <w:fldChar w:fldCharType="begin"/>
      </w:r>
      <w:r w:rsidR="00286C5E">
        <w:instrText xml:space="preserve"> ADDIN ZOTERO_ITEM CSL_CITATION {"citationID":"a26dbh7qsoo","properties":{"formattedCitation":"\\super 2\\nosupersub{}","plainCitation":"2","noteIndex":0},"citationItems":[{"id":3341,"uris":["http://zotero.org/users/5374610/items/94UHGSQU"],"itemData":{"id":3341,"type":"article-journal","container-title":"The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rsidR="008614BA">
        <w:fldChar w:fldCharType="separate"/>
      </w:r>
      <w:r w:rsidR="00286C5E" w:rsidRPr="00286C5E">
        <w:rPr>
          <w:vertAlign w:val="superscript"/>
        </w:rPr>
        <w:t>2</w:t>
      </w:r>
      <w:r w:rsidR="008614BA">
        <w:fldChar w:fldCharType="end"/>
      </w:r>
      <w:r>
        <w:t xml:space="preserve"> </w:t>
      </w:r>
      <w:r w:rsidR="000A5C0C">
        <w:t xml:space="preserve">Despite being one of the most </w:t>
      </w:r>
      <w:r w:rsidR="00474B15">
        <w:t>disabling</w:t>
      </w:r>
      <w:r w:rsidR="000A5C0C">
        <w:t xml:space="preserve"> disease areas, n</w:t>
      </w:r>
      <w:r w:rsidR="00BA3566">
        <w:t xml:space="preserve">eurological drug development </w:t>
      </w:r>
      <w:ins w:id="1" w:author="Jonathan Kimmelman, Dr." w:date="2023-03-22T14:41:00Z">
        <w:r w:rsidR="00230AA4">
          <w:t>has proven more challenging than</w:t>
        </w:r>
      </w:ins>
      <w:del w:id="2" w:author="Jonathan Kimmelman, Dr." w:date="2023-03-22T14:41:00Z">
        <w:r w:rsidR="00753948" w:rsidDel="00230AA4">
          <w:delText>is</w:delText>
        </w:r>
      </w:del>
      <w:r w:rsidR="00753948">
        <w:t xml:space="preserve"> </w:t>
      </w:r>
      <w:del w:id="3" w:author="Jonathan Kimmelman, Dr." w:date="2023-03-22T14:41:00Z">
        <w:r w:rsidR="00E5528C" w:rsidDel="00230AA4">
          <w:delText>delayed</w:delText>
        </w:r>
        <w:r w:rsidR="00753948" w:rsidDel="00230AA4">
          <w:delText xml:space="preserve"> </w:delText>
        </w:r>
      </w:del>
      <w:ins w:id="4" w:author="Jonathan Kimmelman, Dr." w:date="2023-03-22T14:41:00Z">
        <w:r w:rsidR="00230AA4">
          <w:t xml:space="preserve"> </w:t>
        </w:r>
      </w:ins>
      <w:del w:id="5" w:author="Jonathan Kimmelman, Dr." w:date="2023-03-22T14:41:00Z">
        <w:r w:rsidR="00E5528C" w:rsidDel="00230AA4">
          <w:delText xml:space="preserve">compared with </w:delText>
        </w:r>
      </w:del>
      <w:r w:rsidR="00753948">
        <w:t>other disease area</w:t>
      </w:r>
      <w:r w:rsidR="00E5528C">
        <w:t>s, with some indication</w:t>
      </w:r>
      <w:r w:rsidR="00777990">
        <w:t>s</w:t>
      </w:r>
      <w:r w:rsidR="00E5528C">
        <w:t xml:space="preserve"> lacking any established</w:t>
      </w:r>
      <w:ins w:id="6" w:author="Jonathan Kimmelman, Dr." w:date="2023-03-22T14:41:00Z">
        <w:r w:rsidR="00230AA4">
          <w:t>, disease modifying standard of care</w:t>
        </w:r>
      </w:ins>
      <w:r w:rsidR="00E5528C">
        <w:t xml:space="preserve"> </w:t>
      </w:r>
      <w:ins w:id="7" w:author="Jonathan Kimmelman, Dr." w:date="2023-03-22T14:41:00Z">
        <w:r w:rsidR="00230AA4">
          <w:t>(</w:t>
        </w:r>
      </w:ins>
      <w:r w:rsidR="00E5528C">
        <w:t>SOC</w:t>
      </w:r>
      <w:ins w:id="8" w:author="Jonathan Kimmelman, Dr." w:date="2023-03-22T14:41:00Z">
        <w:r w:rsidR="00230AA4">
          <w:t>)</w:t>
        </w:r>
      </w:ins>
      <w:del w:id="9" w:author="Jonathan Kimmelman, Dr." w:date="2023-03-22T14:42:00Z">
        <w:r w:rsidR="00E5528C" w:rsidDel="00230AA4">
          <w:delText xml:space="preserve"> that improves clinical outcomes</w:delText>
        </w:r>
      </w:del>
      <w:r w:rsidR="00753948">
        <w:t>.</w:t>
      </w:r>
      <w:r w:rsidR="004A4072">
        <w:fldChar w:fldCharType="begin"/>
      </w:r>
      <w:r w:rsidR="00992C02">
        <w:instrText xml:space="preserve"> ADDIN ZOTERO_ITEM CSL_CITATION {"citationID":"a1o4j5s019q","properties":{"formattedCitation":"\\super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4A4072">
        <w:fldChar w:fldCharType="separate"/>
      </w:r>
      <w:r w:rsidR="00992C02" w:rsidRPr="00992C02">
        <w:rPr>
          <w:vertAlign w:val="superscript"/>
        </w:rPr>
        <w:t>3</w:t>
      </w:r>
      <w:r w:rsidR="004A4072">
        <w:fldChar w:fldCharType="end"/>
      </w:r>
      <w:r w:rsidR="00753948">
        <w:t xml:space="preserve"> The</w:t>
      </w:r>
      <w:r w:rsidR="00BA3566">
        <w:t xml:space="preserve"> difficulties </w:t>
      </w:r>
      <w:r w:rsidR="00753948">
        <w:t>in the development</w:t>
      </w:r>
      <w:r w:rsidR="00C54C36">
        <w:t xml:space="preserve"> area</w:t>
      </w:r>
      <w:r w:rsidR="00753948">
        <w:t xml:space="preserve"> </w:t>
      </w:r>
      <w:r w:rsidR="00BA3566">
        <w:t>start with the</w:t>
      </w:r>
      <w:r w:rsidR="003D604A">
        <w:t xml:space="preserve"> basic</w:t>
      </w:r>
      <w:r w:rsidR="00BA3566">
        <w:t xml:space="preserve"> science, where we understand </w:t>
      </w:r>
      <w:r w:rsidR="00D45110">
        <w:t>relatively little</w:t>
      </w:r>
      <w:r w:rsidR="00BA3566">
        <w:t xml:space="preserve"> about disease patholog</w:t>
      </w:r>
      <w:r w:rsidR="00C54C36">
        <w:t xml:space="preserve">y. When </w:t>
      </w:r>
      <w:r w:rsidR="00777990">
        <w:t xml:space="preserve">these </w:t>
      </w:r>
      <w:r w:rsidR="00C54C36">
        <w:t>theories are brought into p</w:t>
      </w:r>
      <w:r w:rsidR="00BA3566">
        <w:t>reclinical studies</w:t>
      </w:r>
      <w:r w:rsidR="00C54C36">
        <w:t xml:space="preserve">, they </w:t>
      </w:r>
      <w:r w:rsidR="000A5C0C">
        <w:t>additionally</w:t>
      </w:r>
      <w:r w:rsidR="00C54C36">
        <w:t xml:space="preserve"> </w:t>
      </w:r>
      <w:r w:rsidR="00BA3566">
        <w:t xml:space="preserve">suffer </w:t>
      </w:r>
      <w:r w:rsidR="00777990">
        <w:t>from</w:t>
      </w:r>
      <w:r w:rsidR="000A5C0C">
        <w:t xml:space="preserve"> a</w:t>
      </w:r>
      <w:r w:rsidR="00777990">
        <w:t xml:space="preserve"> </w:t>
      </w:r>
      <w:r w:rsidR="00BA3566">
        <w:t>reliance on animal models that vary significantly in their neuronal makeup from humans</w:t>
      </w:r>
      <w:r w:rsidR="004B1EED">
        <w:t xml:space="preserve"> and</w:t>
      </w:r>
      <w:r w:rsidR="00777990">
        <w:t xml:space="preserve"> </w:t>
      </w:r>
      <w:r w:rsidR="004A4072">
        <w:t xml:space="preserve">have trouble </w:t>
      </w:r>
      <w:r w:rsidR="00777990">
        <w:t>ensuring that the</w:t>
      </w:r>
      <w:r w:rsidR="008349AC">
        <w:t xml:space="preserve"> drug </w:t>
      </w:r>
      <w:r w:rsidR="00777990">
        <w:t>is</w:t>
      </w:r>
      <w:r w:rsidR="008349AC">
        <w:t xml:space="preserve"> transported</w:t>
      </w:r>
      <w:r w:rsidR="004B1EED">
        <w:t xml:space="preserve"> across the </w:t>
      </w:r>
      <w:r w:rsidR="00A36923">
        <w:t>blood-brain</w:t>
      </w:r>
      <w:r w:rsidR="004B1EED">
        <w:t xml:space="preserve"> barrier</w:t>
      </w:r>
      <w:r w:rsidR="00BA3566">
        <w:t>.</w:t>
      </w:r>
      <w:r w:rsidR="00BA3566">
        <w:fldChar w:fldCharType="begin"/>
      </w:r>
      <w:r w:rsidR="00992C02">
        <w:instrText xml:space="preserve"> ADDIN ZOTERO_ITEM CSL_CITATION {"citationID":"ahkvs5kpsn","properties":{"formattedCitation":"\\super 3,4\\nosupersub{}","plainCitation":"3,4","noteIndex":0},"citationItems":[{"id":3301,"uris":["http://zotero.org/users/5374610/items/F6DIIYNP"],"itemData":{"id":3301,"type":"chapter","abstract":"This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rsidR="00BA3566">
        <w:fldChar w:fldCharType="separate"/>
      </w:r>
      <w:r w:rsidR="00992C02" w:rsidRPr="00992C02">
        <w:rPr>
          <w:vertAlign w:val="superscript"/>
        </w:rPr>
        <w:t>3,4</w:t>
      </w:r>
      <w:r w:rsidR="00BA3566">
        <w:fldChar w:fldCharType="end"/>
      </w:r>
      <w:r w:rsidR="00BA3566">
        <w:t xml:space="preserve"> Together, these issues mean that </w:t>
      </w:r>
      <w:r w:rsidR="00777990">
        <w:t xml:space="preserve">new treatment options </w:t>
      </w:r>
      <w:r w:rsidR="00A36923">
        <w:t xml:space="preserve">for </w:t>
      </w:r>
      <w:r w:rsidR="00BA3566">
        <w:t xml:space="preserve">CNS disorders are </w:t>
      </w:r>
      <w:r w:rsidR="00777990">
        <w:t>brought into clinical trials</w:t>
      </w:r>
      <w:r w:rsidR="00BA3566">
        <w:t xml:space="preserve"> with less of an understanding of the treatment </w:t>
      </w:r>
      <w:r w:rsidR="001160F0">
        <w:t xml:space="preserve">and disease </w:t>
      </w:r>
      <w:r w:rsidR="00BA3566">
        <w:t>than in other indications</w:t>
      </w:r>
      <w:ins w:id="10" w:author="Jonathan Kimmelman, Dr." w:date="2023-03-22T14:42:00Z">
        <w:r w:rsidR="00230AA4">
          <w:t>.</w:t>
        </w:r>
      </w:ins>
      <w:del w:id="11" w:author="Jonathan Kimmelman, Dr." w:date="2023-03-22T14:42:00Z">
        <w:r w:rsidR="00BA3566" w:rsidDel="00230AA4">
          <w:delText>,</w:delText>
        </w:r>
      </w:del>
      <w:r w:rsidR="00BA3566">
        <w:t xml:space="preserve"> </w:t>
      </w:r>
      <w:r w:rsidR="00C54C36">
        <w:t>Once in clinical trials, development</w:t>
      </w:r>
      <w:r w:rsidR="00BA3566">
        <w:t xml:space="preserve"> </w:t>
      </w:r>
      <w:r w:rsidR="00CC5BC2">
        <w:t>then</w:t>
      </w:r>
      <w:r w:rsidR="00BA3566">
        <w:t xml:space="preserve"> suffer</w:t>
      </w:r>
      <w:r w:rsidR="00C54C36">
        <w:t>s</w:t>
      </w:r>
      <w:r w:rsidR="00BA3566">
        <w:t xml:space="preserve"> </w:t>
      </w:r>
      <w:r w:rsidR="00C54C36">
        <w:t>from</w:t>
      </w:r>
      <w:r w:rsidR="00BA3566">
        <w:t xml:space="preserve"> issues measuring the impact of treatments on the CNS, </w:t>
      </w:r>
      <w:r w:rsidR="003B1A63">
        <w:t xml:space="preserve">using </w:t>
      </w:r>
      <w:r w:rsidR="00BA3566">
        <w:t>endpoints that lack validation</w:t>
      </w:r>
      <w:r w:rsidR="003B1A63">
        <w:t xml:space="preserve"> and are not associated with clinical outcomes</w:t>
      </w:r>
      <w:r w:rsidR="00BA3566">
        <w:t>, and the long accumulative nature of the conditions that need years to be measured.</w:t>
      </w:r>
      <w:r w:rsidR="00BA3566">
        <w:fldChar w:fldCharType="begin"/>
      </w:r>
      <w:r w:rsidR="00286C5E">
        <w:instrText xml:space="preserve"> ADDIN ZOTERO_ITEM CSL_CITATION {"citationID":"a1rk57al4ni","properties":{"formattedCitation":"\\super 5\\nosupersub{}","plainCitation":"5","noteIndex":0},"citationItems":[{"id":3158,"uris":["http://zotero.org/users/5374610/items/GGBWT5YB"],"itemData":{"id":3158,"type":"chapter","abstract":"This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A3566">
        <w:fldChar w:fldCharType="separate"/>
      </w:r>
      <w:r w:rsidR="00286C5E" w:rsidRPr="00286C5E">
        <w:rPr>
          <w:vertAlign w:val="superscript"/>
        </w:rPr>
        <w:t>5</w:t>
      </w:r>
      <w:r w:rsidR="00BA3566">
        <w:fldChar w:fldCharType="end"/>
      </w:r>
      <w:r w:rsidR="00E01124">
        <w:t xml:space="preserve"> There</w:t>
      </w:r>
      <w:r w:rsidR="00BA3566">
        <w:t xml:space="preserve"> are additional risks because modifying brain chemistry can impact personality and emotion.</w:t>
      </w:r>
      <w:commentRangeStart w:id="12"/>
      <w:r w:rsidR="008349AC">
        <w:fldChar w:fldCharType="begin"/>
      </w:r>
      <w:r w:rsidR="00992C02">
        <w:instrText xml:space="preserve"> ADDIN ZOTERO_ITEM CSL_CITATION {"citationID":"a10ae2jnmhb","properties":{"formattedCitation":"\\super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8349AC">
        <w:fldChar w:fldCharType="separate"/>
      </w:r>
      <w:r w:rsidR="00992C02" w:rsidRPr="00992C02">
        <w:rPr>
          <w:vertAlign w:val="superscript"/>
        </w:rPr>
        <w:t>3</w:t>
      </w:r>
      <w:r w:rsidR="008349AC">
        <w:fldChar w:fldCharType="end"/>
      </w:r>
      <w:commentRangeEnd w:id="12"/>
      <w:r w:rsidR="00230AA4">
        <w:rPr>
          <w:rStyle w:val="CommentReference"/>
        </w:rPr>
        <w:commentReference w:id="12"/>
      </w:r>
    </w:p>
    <w:p w14:paraId="53315753" w14:textId="3A5EEC1B" w:rsidR="00A841BF" w:rsidRPr="00B17802" w:rsidRDefault="00BA3566" w:rsidP="00B17802">
      <w:pPr>
        <w:pStyle w:val="ListParagraph"/>
        <w:ind w:left="0" w:firstLine="720"/>
      </w:pPr>
      <w:r>
        <w:t xml:space="preserve">These factors </w:t>
      </w:r>
      <w:r w:rsidR="005846DE">
        <w:t>together</w:t>
      </w:r>
      <w:r>
        <w:t xml:space="preserve"> create </w:t>
      </w:r>
      <w:r w:rsidR="00C54C36">
        <w:t xml:space="preserve">an </w:t>
      </w:r>
      <w:r w:rsidR="005846DE">
        <w:t>area of drug development</w:t>
      </w:r>
      <w:r>
        <w:t xml:space="preserve"> where investment </w:t>
      </w:r>
      <w:r w:rsidR="00E01124">
        <w:t xml:space="preserve">in the field is relatively risky </w:t>
      </w:r>
      <w:commentRangeStart w:id="13"/>
      <w:r w:rsidR="004A4072">
        <w:t xml:space="preserve">and has a </w:t>
      </w:r>
      <w:r w:rsidR="00E01124">
        <w:t xml:space="preserve">low </w:t>
      </w:r>
      <w:r w:rsidR="004A4072">
        <w:t>chance of success</w:t>
      </w:r>
      <w:r w:rsidR="00E01124">
        <w:t xml:space="preserve"> (between </w:t>
      </w:r>
      <w:commentRangeEnd w:id="13"/>
      <w:r w:rsidR="00230AA4">
        <w:rPr>
          <w:rStyle w:val="CommentReference"/>
        </w:rPr>
        <w:commentReference w:id="13"/>
      </w:r>
      <w:r>
        <w:t>6-9%).</w:t>
      </w:r>
      <w:r>
        <w:fldChar w:fldCharType="begin"/>
      </w:r>
      <w:r w:rsidR="00286C5E">
        <w:instrText xml:space="preserve"> ADDIN ZOTERO_ITEM CSL_CITATION {"citationID":"a7iv0p5sts","properties":{"formattedCitation":"\\super 6\\uc0\\u8211{}8\\nosupersub{}","plainCitation":"6–8","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fldChar w:fldCharType="separate"/>
      </w:r>
      <w:r w:rsidR="00286C5E" w:rsidRPr="00286C5E">
        <w:rPr>
          <w:vertAlign w:val="superscript"/>
        </w:rPr>
        <w:t>6–8</w:t>
      </w:r>
      <w:r>
        <w:fldChar w:fldCharType="end"/>
      </w:r>
      <w:r>
        <w:t xml:space="preserve"> </w:t>
      </w:r>
      <w:del w:id="14" w:author="Jonathan Kimmelman, Dr." w:date="2023-03-22T14:44:00Z">
        <w:r w:rsidR="004A4072" w:rsidDel="00230AA4">
          <w:delText>In fact,</w:delText>
        </w:r>
      </w:del>
      <w:ins w:id="15" w:author="Jonathan Kimmelman, Dr." w:date="2023-03-22T14:44:00Z">
        <w:r w:rsidR="00230AA4">
          <w:t>O</w:t>
        </w:r>
      </w:ins>
      <w:del w:id="16" w:author="Jonathan Kimmelman, Dr." w:date="2023-03-22T14:44:00Z">
        <w:r w:rsidR="004A4072" w:rsidDel="00230AA4">
          <w:delText xml:space="preserve"> o</w:delText>
        </w:r>
      </w:del>
      <w:r w:rsidR="00E01124">
        <w:t>ne</w:t>
      </w:r>
      <w:r w:rsidR="00850A89">
        <w:t xml:space="preserve"> review found that CNS drugs were half as likely to be approved as other indications.</w:t>
      </w:r>
      <w:r w:rsidR="00850A89">
        <w:fldChar w:fldCharType="begin"/>
      </w:r>
      <w:r w:rsidR="00286C5E">
        <w:instrText xml:space="preserve"> ADDIN ZOTERO_ITEM CSL_CITATION {"citationID":"a1e9iscukrm","properties":{"formattedCitation":"\\super 8\\nosupersub{}","plainCitation":"8","noteIndex":0},"citationItems":[{"id":3332,"uris":["http://zotero.org/users/5374610/items/ISRS6JYH"],"itemData":{"id":3332,"type":"article-journal","abstract":"BOSTON,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00850A89">
        <w:fldChar w:fldCharType="separate"/>
      </w:r>
      <w:r w:rsidR="00286C5E" w:rsidRPr="00286C5E">
        <w:rPr>
          <w:vertAlign w:val="superscript"/>
        </w:rPr>
        <w:t>8</w:t>
      </w:r>
      <w:r w:rsidR="00850A89">
        <w:fldChar w:fldCharType="end"/>
      </w:r>
      <w:r w:rsidR="00850A89">
        <w:t xml:space="preserve"> </w:t>
      </w:r>
      <w:r>
        <w:t xml:space="preserve">Over time, R&amp;D expenditures have increased in all </w:t>
      </w:r>
      <w:r w:rsidR="00E01124">
        <w:t>areas</w:t>
      </w:r>
      <w:r>
        <w:t>, but there has not been an associated increase in approvals in neurologic drug development.</w:t>
      </w:r>
      <w:fldSimple w:instr=" ADDIN ZOTERO_TEMP ">
        <w:r w:rsidR="002E3FA9">
          <w:rPr>
            <w:noProof/>
          </w:rPr>
          <w:t xml:space="preserve"> </w:t>
        </w:r>
      </w:fldSimple>
      <w:r>
        <w:t>This has resulted in diminished investment in neurological drug development</w:t>
      </w:r>
      <w:r>
        <w:fldChar w:fldCharType="begin"/>
      </w:r>
      <w:r w:rsidR="00286C5E">
        <w:instrText xml:space="preserve"> ADDIN ZOTERO_ITEM CSL_CITATION {"citationID":"bfU7yTcf","properties":{"formattedCitation":"\\super 6,7\\nosupersub{}","plainCitation":"6,7","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fldChar w:fldCharType="separate"/>
      </w:r>
      <w:r w:rsidR="00286C5E" w:rsidRPr="00286C5E">
        <w:rPr>
          <w:vertAlign w:val="superscript"/>
        </w:rPr>
        <w:t>6,7</w:t>
      </w:r>
      <w:r>
        <w:fldChar w:fldCharType="end"/>
      </w:r>
      <w:r>
        <w:t xml:space="preserve"> and lower numbers of applications for funding by the NIH for neuroscience research.</w:t>
      </w:r>
      <w:r>
        <w:fldChar w:fldCharType="begin"/>
      </w:r>
      <w:r w:rsidR="00286C5E">
        <w:instrText xml:space="preserve"> ADDIN ZOTERO_ITEM CSL_CITATION {"citationID":"laexhWSO","properties":{"formattedCitation":"\\super 9\\nosupersub{}","plainCitation":"9","noteIndex":0},"citationItems":[{"id":3303,"uris":["http://zotero.org/users/5374610/items/6TXURHUS"],"itemData":{"id":3303,"type":"article-journal","abstract":"Objective\nTo study and provide an update on the state of clinical research in neurology in the United States.\n\nMethods\nUS American Academy of Neurology members and chairs of departments of neurology were surveyed regarding clinical research in 2016. NIH data on the neuroscience pipeline and extramural grant funding were also collected.\n\nResults\nThe response rate was 32% (n = 254) for nonchair researchers and 58% (n = 67) for department chairs. Researcher respondents were on average 50 years old, 66% were men, and 81% were actively conducting clinical research, with phase II/III clinical trials and outcome measure studies being the most common type of research conducted. Time to conduct research, recruitment, and administrative burden were the major barriers reported. According to department chairs, funding and training opportunities in patient-oriented research have increased over the last 10 years. Overall, applicants to neuroscience-specific NIH institutes for extramural funding have decreased over the same time period.\n\nConclusions\nThe state of clinical research in neurology has remained relatively stable over the last 10 years, but neurologists still have barriers in conducting clinical research. There has been an interval decrease in neuroscience applicants for NIH funding, which raises concerns about the pipeline and future of clinical research in neurology. These results will serve as a reference for the development of solutions to these issues.","container-title":"Neurology","DOI":"10.1212/WNL.0000000000005295","ISSN":"0028-3878","issue":"15","journalAbbreviation":"Neurology","note":"PMID: 29549220\nPMCID: PMC5894931","page":"e1347-e1354","source":"PubMed Central","title":"The state of clinical research in neurology","volume":"90","author":[{"family":"Hall","given":"Deborah A."},{"family":"Ramos","given":"Alberto R."},{"family":"Gelfand","given":"Jeffrey Marc"},{"family":"Videnovic","given":"Aleksander"},{"family":"Benatar","given":"Michael"},{"family":"Cahill","given":"Carolyn"},{"family":"Kluger","given":"Benzi M."},{"family":"Goldman","given":"Myla"}],"issued":{"date-parts":[["2018",4,10]]}}}],"schema":"https://github.com/citation-style-language/schema/raw/master/csl-citation.json"} </w:instrText>
      </w:r>
      <w:r>
        <w:fldChar w:fldCharType="separate"/>
      </w:r>
      <w:r w:rsidR="00286C5E" w:rsidRPr="00286C5E">
        <w:rPr>
          <w:vertAlign w:val="superscript"/>
        </w:rPr>
        <w:t>9</w:t>
      </w:r>
      <w:r>
        <w:fldChar w:fldCharType="end"/>
      </w:r>
      <w:r w:rsidRPr="00A70259">
        <w:t xml:space="preserve"> </w:t>
      </w:r>
      <w:r w:rsidRPr="002E789B">
        <w:t xml:space="preserve">However, although the probability that a trial in </w:t>
      </w:r>
      <w:r>
        <w:t>some neurological disorders</w:t>
      </w:r>
      <w:r w:rsidRPr="002E789B">
        <w:t xml:space="preserve"> will find a successful drug historically is very low, </w:t>
      </w:r>
      <w:r w:rsidR="00CC5BC2">
        <w:t>positive results</w:t>
      </w:r>
      <w:r w:rsidRPr="002E789B">
        <w:t xml:space="preserve"> would have </w:t>
      </w:r>
      <w:r w:rsidR="00E01124">
        <w:t>a massive</w:t>
      </w:r>
      <w:r w:rsidRPr="002E789B">
        <w:t xml:space="preserve"> impact on </w:t>
      </w:r>
      <w:commentRangeStart w:id="17"/>
      <w:r w:rsidRPr="002E789B">
        <w:t>the population</w:t>
      </w:r>
      <w:commentRangeEnd w:id="17"/>
      <w:r w:rsidR="00230AA4">
        <w:rPr>
          <w:rStyle w:val="CommentReference"/>
        </w:rPr>
        <w:commentReference w:id="17"/>
      </w:r>
      <w:r w:rsidR="0024200E">
        <w:t>.</w:t>
      </w:r>
      <w:r w:rsidRPr="002E789B">
        <w:fldChar w:fldCharType="begin"/>
      </w:r>
      <w:r w:rsidR="00286C5E">
        <w:instrText xml:space="preserve"> ADDIN ZOTERO_ITEM CSL_CITATION {"citationID":"TX9qkTOi","properties":{"formattedCitation":"\\super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Pr="002E789B">
        <w:fldChar w:fldCharType="separate"/>
      </w:r>
      <w:r w:rsidR="00286C5E" w:rsidRPr="00286C5E">
        <w:rPr>
          <w:vertAlign w:val="superscript"/>
        </w:rPr>
        <w:t>1</w:t>
      </w:r>
      <w:r w:rsidRPr="002E789B">
        <w:fldChar w:fldCharType="end"/>
      </w:r>
      <w:r>
        <w:rPr>
          <w:color w:val="000000" w:themeColor="text1"/>
        </w:rPr>
        <w:t xml:space="preserve"> </w:t>
      </w:r>
      <w:r w:rsidR="002569FC">
        <w:rPr>
          <w:color w:val="000000" w:themeColor="text1"/>
        </w:rPr>
        <w:t>This</w:t>
      </w:r>
      <w:r w:rsidR="00CC5BC2">
        <w:rPr>
          <w:color w:val="000000" w:themeColor="text1"/>
        </w:rPr>
        <w:t xml:space="preserve"> emphasizes the need for innovation and </w:t>
      </w:r>
      <w:r w:rsidR="002569FC">
        <w:rPr>
          <w:color w:val="000000" w:themeColor="text1"/>
        </w:rPr>
        <w:t xml:space="preserve">research on how to bring drugs to approval in this disease </w:t>
      </w:r>
      <w:commentRangeStart w:id="18"/>
      <w:r w:rsidR="002569FC">
        <w:rPr>
          <w:color w:val="000000" w:themeColor="text1"/>
        </w:rPr>
        <w:t>area</w:t>
      </w:r>
      <w:commentRangeEnd w:id="18"/>
      <w:r w:rsidR="00230AA4">
        <w:rPr>
          <w:rStyle w:val="CommentReference"/>
        </w:rPr>
        <w:commentReference w:id="18"/>
      </w:r>
      <w:r w:rsidR="004A4072">
        <w:rPr>
          <w:color w:val="000000" w:themeColor="text1"/>
        </w:rPr>
        <w:t>.</w:t>
      </w:r>
    </w:p>
    <w:p w14:paraId="26F00031" w14:textId="7357BC35" w:rsidR="00A841BF" w:rsidRDefault="00A841BF" w:rsidP="00A841BF">
      <w:pPr>
        <w:pStyle w:val="ListParagraph"/>
        <w:ind w:left="0" w:firstLine="720"/>
      </w:pPr>
      <w:r w:rsidRPr="002E789B">
        <w:t xml:space="preserve">Generally, drug development follows a phased approach (1-4), each with a different goal </w:t>
      </w:r>
      <w:r w:rsidR="0024200E">
        <w:t xml:space="preserve">and </w:t>
      </w:r>
      <w:r w:rsidR="000A5C0C">
        <w:t>an</w:t>
      </w:r>
      <w:r w:rsidR="0024200E">
        <w:t xml:space="preserve"> increasing cost and number of patients involved</w:t>
      </w:r>
      <w:r w:rsidRPr="002E789B">
        <w:t>. Briefly, P1 trials focus on gathering pharmacological</w:t>
      </w:r>
      <w:r w:rsidR="0024200E">
        <w:t xml:space="preserve"> data, </w:t>
      </w:r>
      <w:r w:rsidRPr="002E789B">
        <w:t xml:space="preserve">safety </w:t>
      </w:r>
      <w:r w:rsidR="0024200E">
        <w:t xml:space="preserve">information, and the </w:t>
      </w:r>
      <w:commentRangeStart w:id="19"/>
      <w:r w:rsidR="001347DF">
        <w:t>maximum tolerated dose</w:t>
      </w:r>
      <w:r w:rsidR="0024200E">
        <w:t xml:space="preserve"> </w:t>
      </w:r>
      <w:commentRangeEnd w:id="19"/>
      <w:r w:rsidR="00230AA4">
        <w:rPr>
          <w:rStyle w:val="CommentReference"/>
        </w:rPr>
        <w:commentReference w:id="19"/>
      </w:r>
      <w:r w:rsidR="0024200E" w:rsidRPr="002E789B">
        <w:t>for the treatment in humans</w:t>
      </w:r>
      <w:r w:rsidRPr="002E789B">
        <w:t>. P2 trials usually aim to collect safety and dose relationships</w:t>
      </w:r>
      <w:r w:rsidR="004A4072">
        <w:t xml:space="preserve"> while also</w:t>
      </w:r>
      <w:r w:rsidR="004A4072" w:rsidRPr="002E789B">
        <w:t xml:space="preserve"> </w:t>
      </w:r>
      <w:r w:rsidR="004A4072">
        <w:t xml:space="preserve">gathering </w:t>
      </w:r>
      <w:r w:rsidR="004A4072" w:rsidRPr="002E789B">
        <w:t>preliminary information on the efficacy of the new treatment</w:t>
      </w:r>
      <w:ins w:id="20" w:author="Jonathan Kimmelman, Dr." w:date="2023-03-22T14:47:00Z">
        <w:r w:rsidR="00230AA4">
          <w:t xml:space="preserve"> using surrogate</w:t>
        </w:r>
      </w:ins>
      <w:ins w:id="21" w:author="Jonathan Kimmelman, Dr." w:date="2023-03-22T14:48:00Z">
        <w:r w:rsidR="00230AA4">
          <w:t xml:space="preserve"> endpoints</w:t>
        </w:r>
      </w:ins>
      <w:r w:rsidRPr="002E789B">
        <w:t>.</w:t>
      </w:r>
      <w:r w:rsidR="00074693" w:rsidRPr="002E789B">
        <w:fldChar w:fldCharType="begin"/>
      </w:r>
      <w:r w:rsidR="00286C5E">
        <w:instrText xml:space="preserve"> ADDIN ZOTERO_ITEM CSL_CITATION {"citationID":"a1st6n4f7c3","properties":{"formattedCitation":"\\super 10\\nosupersub{}","plainCitation":"10","noteIndex":0},"citationItems":[{"id":3156,"uris":["http://zotero.org/users/5374610/items/GKBUIY5F"],"itemData":{"id":3156,"type":"chapter","abstract":"This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074693" w:rsidRPr="002E789B">
        <w:fldChar w:fldCharType="separate"/>
      </w:r>
      <w:r w:rsidR="00286C5E" w:rsidRPr="00286C5E">
        <w:rPr>
          <w:vertAlign w:val="superscript"/>
        </w:rPr>
        <w:t>10</w:t>
      </w:r>
      <w:r w:rsidR="00074693" w:rsidRPr="002E789B">
        <w:fldChar w:fldCharType="end"/>
      </w:r>
      <w:r w:rsidRPr="002E789B">
        <w:t xml:space="preserve"> </w:t>
      </w:r>
      <w:r w:rsidR="005B7CA6">
        <w:t xml:space="preserve">Phase 2 trials are sometimes separated into Phase 2a </w:t>
      </w:r>
      <w:del w:id="22" w:author="Jonathan Kimmelman, Dr." w:date="2023-03-22T14:48:00Z">
        <w:r w:rsidR="005B7CA6" w:rsidDel="00230AA4">
          <w:delText>to look at</w:delText>
        </w:r>
      </w:del>
      <w:ins w:id="23" w:author="Jonathan Kimmelman, Dr." w:date="2023-03-22T14:48:00Z">
        <w:r w:rsidR="00230AA4">
          <w:t>(which look mainly at</w:t>
        </w:r>
      </w:ins>
      <w:r w:rsidR="005B7CA6">
        <w:t xml:space="preserve"> safety, tolerability</w:t>
      </w:r>
      <w:r w:rsidR="00E01124">
        <w:t>,</w:t>
      </w:r>
      <w:r w:rsidR="005B7CA6">
        <w:t xml:space="preserve"> and proof of concept</w:t>
      </w:r>
      <w:ins w:id="24" w:author="Jonathan Kimmelman, Dr." w:date="2023-03-22T14:48:00Z">
        <w:r w:rsidR="00230AA4">
          <w:t>)</w:t>
        </w:r>
      </w:ins>
      <w:r w:rsidR="005B7CA6">
        <w:fldChar w:fldCharType="begin"/>
      </w:r>
      <w:r w:rsidR="00286C5E">
        <w:instrText xml:space="preserve"> ADDIN ZOTERO_ITEM CSL_CITATION {"citationID":"a2nri3fnkng","properties":{"formattedCitation":"\\super 11\\nosupersub{}","plainCitation":"11","noteIndex":0},"citationItems":[{"id":2722,"uris":["http://zotero.org/groups/2765074/items/5QWXVIPV"],"itemData":{"id":2722,"type":"article-journal","abstract":"Drug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5B7CA6">
        <w:fldChar w:fldCharType="separate"/>
      </w:r>
      <w:r w:rsidR="00286C5E" w:rsidRPr="00286C5E">
        <w:rPr>
          <w:vertAlign w:val="superscript"/>
        </w:rPr>
        <w:t>11</w:t>
      </w:r>
      <w:r w:rsidR="005B7CA6">
        <w:fldChar w:fldCharType="end"/>
      </w:r>
      <w:r w:rsidR="005B7CA6">
        <w:t xml:space="preserve"> and 2b </w:t>
      </w:r>
      <w:del w:id="25" w:author="Jonathan Kimmelman, Dr." w:date="2023-03-22T14:48:00Z">
        <w:r w:rsidR="005B7CA6" w:rsidDel="00230AA4">
          <w:delText>to look at</w:delText>
        </w:r>
      </w:del>
      <w:ins w:id="26" w:author="Jonathan Kimmelman, Dr." w:date="2023-03-22T14:48:00Z">
        <w:r w:rsidR="00230AA4">
          <w:t>(which test for</w:t>
        </w:r>
      </w:ins>
      <w:r w:rsidR="005B7CA6">
        <w:t xml:space="preserve"> efficacy</w:t>
      </w:r>
      <w:ins w:id="27" w:author="Jonathan Kimmelman, Dr." w:date="2023-03-22T14:48:00Z">
        <w:r w:rsidR="00230AA4">
          <w:t>)</w:t>
        </w:r>
      </w:ins>
      <w:r w:rsidR="005B7CA6">
        <w:t>.</w:t>
      </w:r>
      <w:r w:rsidR="00B37DA0">
        <w:t xml:space="preserve"> </w:t>
      </w:r>
      <w:r w:rsidR="0024200E">
        <w:t>Next</w:t>
      </w:r>
      <w:r w:rsidRPr="002E789B">
        <w:t xml:space="preserve">, P3 trials </w:t>
      </w:r>
      <w:r w:rsidR="00E01124">
        <w:t>aim to determine</w:t>
      </w:r>
      <w:r w:rsidRPr="002E789B">
        <w:t xml:space="preserve"> whether there </w:t>
      </w:r>
      <w:r w:rsidR="00E01124">
        <w:t>are</w:t>
      </w:r>
      <w:r w:rsidRPr="002E789B">
        <w:t xml:space="preserve"> enough safety and efficacy signals to move forward to approval. Finally, P4 trials are typically run post-approval to widen the approved population. These goals can vary across disease areas</w:t>
      </w:r>
      <w:r w:rsidR="00E01124">
        <w:t>,</w:t>
      </w:r>
      <w:r w:rsidR="0024200E">
        <w:t xml:space="preserve"> and the phase priorities are occasionally flexible</w:t>
      </w:r>
      <w:commentRangeStart w:id="28"/>
      <w:commentRangeEnd w:id="28"/>
      <w:r w:rsidRPr="002E789B">
        <w:rPr>
          <w:rStyle w:val="CommentReference"/>
        </w:rPr>
        <w:commentReference w:id="28"/>
      </w:r>
      <w:r w:rsidR="00E01124">
        <w:t>.</w:t>
      </w:r>
      <w:r w:rsidRPr="002E789B">
        <w:fldChar w:fldCharType="begin"/>
      </w:r>
      <w:r w:rsidR="00286C5E">
        <w:instrText xml:space="preserve"> ADDIN ZOTERO_ITEM CSL_CITATION {"citationID":"JpzijS2p","properties":{"formattedCitation":"\\super 10\\nosupersub{}","plainCitation":"10","noteIndex":0},"citationItems":[{"id":3156,"uris":["http://zotero.org/users/5374610/items/GKBUIY5F"],"itemData":{"id":3156,"type":"chapter","abstract":"This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286C5E" w:rsidRPr="00286C5E">
        <w:rPr>
          <w:vertAlign w:val="superscript"/>
        </w:rPr>
        <w:t>10</w:t>
      </w:r>
      <w:r w:rsidRPr="002E789B">
        <w:fldChar w:fldCharType="end"/>
      </w:r>
      <w:r w:rsidRPr="002E789B">
        <w:t xml:space="preserve"> </w:t>
      </w:r>
    </w:p>
    <w:p w14:paraId="55FA63BD" w14:textId="356315B4" w:rsidR="007D4CBE" w:rsidRDefault="00B17802" w:rsidP="00812702">
      <w:pPr>
        <w:pStyle w:val="ListParagraph"/>
        <w:ind w:left="0" w:firstLine="720"/>
      </w:pPr>
      <w:r>
        <w:t>There</w:t>
      </w:r>
      <w:r w:rsidR="00A841BF" w:rsidRPr="002E789B">
        <w:t xml:space="preserve"> are calls for new</w:t>
      </w:r>
      <w:r w:rsidR="004A4072">
        <w:t xml:space="preserve"> and</w:t>
      </w:r>
      <w:r w:rsidR="00A841BF" w:rsidRPr="002E789B">
        <w:t xml:space="preserve"> creative ways of modifying the drug development process to get these drugs to patients faster</w:t>
      </w:r>
      <w:r w:rsidR="0039689F">
        <w:t xml:space="preserve"> and </w:t>
      </w:r>
      <w:r w:rsidR="000A5C0C">
        <w:t xml:space="preserve">to </w:t>
      </w:r>
      <w:r w:rsidR="002A2863">
        <w:t>increase the incentives for companies to invest in their development</w:t>
      </w:r>
      <w:r w:rsidR="0039689F">
        <w:t xml:space="preserve"> without putting large numbers of patients and money into futile trials</w:t>
      </w:r>
      <w:r w:rsidR="002A2863">
        <w:t>.</w:t>
      </w:r>
      <w:r w:rsidR="002A2863">
        <w:fldChar w:fldCharType="begin"/>
      </w:r>
      <w:r w:rsidR="00286C5E">
        <w:instrText xml:space="preserve"> ADDIN ZOTERO_ITEM CSL_CITATION {"citationID":"a2idpc4v8lj","properties":{"formattedCitation":"\\super 7\\nosupersub{}","plainCitation":"7","noteIndex":0},"citationItems":[{"id":354,"uris":["http://zotero.org/users/5374610/items/KHMDHQDJ"],"itemData":{"id":354,"type":"article-journal","abstract":"Several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002A2863">
        <w:fldChar w:fldCharType="separate"/>
      </w:r>
      <w:r w:rsidR="00286C5E" w:rsidRPr="00286C5E">
        <w:rPr>
          <w:vertAlign w:val="superscript"/>
        </w:rPr>
        <w:t>7</w:t>
      </w:r>
      <w:r w:rsidR="002A2863">
        <w:fldChar w:fldCharType="end"/>
      </w:r>
      <w:r w:rsidR="00A841BF" w:rsidRPr="002E789B">
        <w:t xml:space="preserve"> For example, when</w:t>
      </w:r>
      <w:ins w:id="29" w:author="Jonathan Kimmelman, Dr." w:date="2023-03-22T14:49:00Z">
        <w:r w:rsidR="00DE5229">
          <w:t xml:space="preserve"> interventions </w:t>
        </w:r>
        <w:proofErr w:type="spellStart"/>
        <w:r w:rsidR="00DE5229">
          <w:t>ahve</w:t>
        </w:r>
        <w:proofErr w:type="spellEnd"/>
        <w:r w:rsidR="00DE5229">
          <w:t xml:space="preserve"> shown exceptional promise in</w:t>
        </w:r>
      </w:ins>
      <w:r w:rsidR="00A841BF" w:rsidRPr="002E789B">
        <w:t xml:space="preserve"> P2 trials have shown exceptional promise, </w:t>
      </w:r>
      <w:del w:id="30" w:author="Jonathan Kimmelman, Dr." w:date="2023-03-22T14:48:00Z">
        <w:r w:rsidR="00A841BF" w:rsidRPr="002E789B" w:rsidDel="00DE5229">
          <w:delText>people have</w:delText>
        </w:r>
      </w:del>
      <w:ins w:id="31" w:author="Jonathan Kimmelman, Dr." w:date="2023-03-22T14:48:00Z">
        <w:r w:rsidR="00DE5229">
          <w:t>some commen</w:t>
        </w:r>
      </w:ins>
      <w:ins w:id="32" w:author="Jonathan Kimmelman, Dr." w:date="2023-03-22T14:49:00Z">
        <w:r w:rsidR="00DE5229">
          <w:t>tators</w:t>
        </w:r>
      </w:ins>
      <w:r w:rsidR="00A841BF" w:rsidRPr="002E789B">
        <w:t xml:space="preserve"> called for bypassing P3 trials and going directly to approval without this extra layer of evidence gathering.</w:t>
      </w:r>
      <w:r w:rsidR="00A841BF" w:rsidRPr="002E789B">
        <w:fldChar w:fldCharType="begin"/>
      </w:r>
      <w:r w:rsidR="00286C5E">
        <w:instrText xml:space="preserve"> ADDIN ZOTERO_ITEM CSL_CITATION {"citationID":"a244vf9cet3","properties":{"formattedCitation":"\\super 12\\nosupersub{}","plainCitation":"12","noteIndex":0},"citationItems":[{"id":3286,"uris":["http://zotero.org/users/5374610/items/NZHBQ5VA"],"itemData":{"id":3286,"type":"article-newspaper","abstract":"Two cousins developed the same lethal cancer; only one could take part in an experimental drug trial. Critics say that new science behind the drugs has eclipsed the old rules, and ethics, of testing them.","container-title":"The New York Times","ISSN":"0362-4331","language":"en-US","section":"Health","source":"NYTimes.com","title":"New Drugs Stir Debate on Rules of Clinical Trials","URL":"https://www.nytimes.com/2010/09/19/health/research/19trial.html","author":[{"family":"Harmon","given":"Amy"}],"accessed":{"date-parts":[["2023",3,7]]},"issued":{"date-parts":[["2010",9,19]]}}}],"schema":"https://github.com/citation-style-language/schema/raw/master/csl-citation.json"} </w:instrText>
      </w:r>
      <w:r w:rsidR="00A841BF" w:rsidRPr="002E789B">
        <w:fldChar w:fldCharType="separate"/>
      </w:r>
      <w:r w:rsidR="00286C5E" w:rsidRPr="00286C5E">
        <w:rPr>
          <w:vertAlign w:val="superscript"/>
        </w:rPr>
        <w:t>12</w:t>
      </w:r>
      <w:r w:rsidR="00A841BF" w:rsidRPr="002E789B">
        <w:fldChar w:fldCharType="end"/>
      </w:r>
      <w:r w:rsidR="00A841BF" w:rsidRPr="002E789B">
        <w:t xml:space="preserve"> Other designs, such as phase </w:t>
      </w:r>
      <w:r w:rsidR="004A4072">
        <w:t>1/2</w:t>
      </w:r>
      <w:r w:rsidR="00A841BF" w:rsidRPr="002E789B">
        <w:t xml:space="preserve"> or 2/3, create seamless transitions from phase to phase, using </w:t>
      </w:r>
      <w:r w:rsidR="00E01124">
        <w:t>fewer</w:t>
      </w:r>
      <w:r w:rsidR="00A841BF" w:rsidRPr="002E789B">
        <w:t xml:space="preserve"> patients, time, and resources </w:t>
      </w:r>
      <w:ins w:id="33" w:author="Jonathan Kimmelman, Dr." w:date="2023-03-22T14:49:00Z">
        <w:r w:rsidR="00DE5229">
          <w:t xml:space="preserve">– at least in the </w:t>
        </w:r>
      </w:ins>
      <w:del w:id="34" w:author="Jonathan Kimmelman, Dr." w:date="2023-03-22T14:49:00Z">
        <w:r w:rsidR="00A841BF" w:rsidRPr="002E789B" w:rsidDel="00DE5229">
          <w:delText>(</w:delText>
        </w:r>
      </w:del>
      <w:r w:rsidR="00A841BF" w:rsidRPr="002E789B">
        <w:t>ideal</w:t>
      </w:r>
      <w:del w:id="35" w:author="Jonathan Kimmelman, Dr." w:date="2023-03-22T14:49:00Z">
        <w:r w:rsidR="00A841BF" w:rsidRPr="002E789B" w:rsidDel="00DE5229">
          <w:delText>ly</w:delText>
        </w:r>
      </w:del>
      <w:r w:rsidR="00A841BF" w:rsidRPr="002E789B">
        <w:t>).</w:t>
      </w:r>
      <w:r w:rsidR="00A841BF" w:rsidRPr="002E789B">
        <w:fldChar w:fldCharType="begin"/>
      </w:r>
      <w:r w:rsidR="00286C5E">
        <w:instrText xml:space="preserve"> ADDIN ZOTERO_ITEM CSL_CITATION {"citationID":"a1plveh29t3","properties":{"formattedCitation":"\\super 13\\uc0\\u8211{}18\\nosupersub{}","plainCitation":"13–18","noteIndex":0},"citationItems":[{"id":2571,"uris":["http://zotero.org/users/5374610/items/QXJZT85R"],"itemData":{"id":2571,"type":"article-journal","abstract":"The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id":3284,"uris":["http://zotero.org/users/5374610/items/VAXSULSL"],"itemData":{"id":3284,"type":"article-journal","abstract":"This article reviews phase 2-3 clinical trial designs, including their genesis and the potential role of such designs in treatment evaluation. The paper begins with a discussion of the many scientific flaws in the conventional phase 2 --&gt; phase 3 treatment evaluation process that motivate phase 2-3 designs. This is followed by descriptions of some particular phase 2-3 designs that have been proposed, including two-stage designs to evaluate one experimental treatment, a design that accommodates both frontline and salvage therapy in oncology, two-stage select-and-test designs that evaluate several experimental treatments, dose-ranging designs, and a seamless phase 2-3 design based on both early response-toxicity outcomes and later event times. A general conclusion is that, in many circumstances, a properly designed phase 2-3 trial utilizes resources much more efficiently and provides much more reliable inferences than conventional methods.","container-title":"Lifetime Data Analysis","DOI":"10.1007/s10985-007-9049-x","ISSN":"1380-7870","issue":"1","journalAbbreviation":"Lifetime Data Anal","language":"eng","note":"PMID: 17763973","page":"37-53","source":"PubMed","title":"A review of phase 2-3 clinical trial designs","volume":"14","author":[{"family":"Thall","given":"Peter F."}],"issued":{"date-parts":[["2008",3]]}}},{"id":3299,"uris":["http://zotero.org/users/5374610/items/GE9F4HS8"],"itemData":{"id":3299,"type":"chapter","abstract":"The rapid proliferation of interest in adaptive designs, and inconsistent use of terminology, has created confusion about similarities and differences among the various techniques. This chapter focuses on some specific adaptive designs that have received the most attention to date. Although many adaptive designs employ the use of Bayesian statistical techniques, it is important to consider both Bayesian and Frequentist approaches to adaptive designs. Adaptive designs are generally well accepted and encouraged for early phases of drug development. For confirmatory trials, regulatory agencies will accept some adaptive designs but are cautious about others. A number of adaptive designs have been classified as 'generally well understood adaptive designs with valid approaches to implementation' in the FDA guidance document on adaptive designs. The major barriers to the implementation of adaptive designs in future clinical trial protocols are primarily logistical, rather than statistical.","container-title":"Clinical Trials in Neurology: Design, Conduct, Analysis","event-place":"Cambridge","ISBN":"978-1-139-03244-5","note":"DOI: 10.1017/CBO9781139032445.010","page":"91-100","publisher":"Cambridge University Press","publisher-place":"Cambridge","source":"Cambridge University Press","title":"Adaptive Design Across Stages of Therapeutic Development","URL":"https://www.cambridge.org/core/books/clinical-trials-in-neurology/adaptive-design-across-stages-of-therapeutic-development/330E612BD3B270B0D256791A9CA63CA7","editor":[{"family":"Ravina","given":"Bernard"},{"family":"Cummings","given":"Jeffrey"},{"family":"McDermott","given":"Michael"},{"family":"Poole","given":"R. Michael"}],"author":[{"family":"Coffey","given":"Christopher S."}],"accessed":{"date-parts":[["2023",3,8]]},"issued":{"date-parts":[["2012"]]}}},{"id":3322,"uris":["http://zotero.org/users/5374610/items/HU43ZI5T"],"itemData":{"id":3322,"type":"article-journal","abstract":"Phase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A841BF" w:rsidRPr="002E789B">
        <w:fldChar w:fldCharType="separate"/>
      </w:r>
      <w:r w:rsidR="00286C5E" w:rsidRPr="00286C5E">
        <w:rPr>
          <w:vertAlign w:val="superscript"/>
        </w:rPr>
        <w:t>13–18</w:t>
      </w:r>
      <w:r w:rsidR="00A841BF" w:rsidRPr="002E789B">
        <w:fldChar w:fldCharType="end"/>
      </w:r>
      <w:r w:rsidR="00A841BF" w:rsidRPr="002E789B">
        <w:t xml:space="preserve"> </w:t>
      </w:r>
      <w:r w:rsidR="00B37DA0">
        <w:t xml:space="preserve">In neurology, </w:t>
      </w:r>
      <w:commentRangeStart w:id="36"/>
      <w:r w:rsidR="00B37DA0">
        <w:t xml:space="preserve">other </w:t>
      </w:r>
      <w:r w:rsidR="00735561">
        <w:t>techniques</w:t>
      </w:r>
      <w:r w:rsidR="00B37DA0">
        <w:t xml:space="preserve"> </w:t>
      </w:r>
      <w:commentRangeEnd w:id="36"/>
      <w:r w:rsidR="00DE5229">
        <w:rPr>
          <w:rStyle w:val="CommentReference"/>
        </w:rPr>
        <w:commentReference w:id="36"/>
      </w:r>
      <w:r w:rsidR="00B37DA0">
        <w:t>for speeding up drug development include shortening P2 trials</w:t>
      </w:r>
      <w:r w:rsidR="004A4072">
        <w:t>,</w:t>
      </w:r>
      <w:r w:rsidR="00B37DA0">
        <w:fldChar w:fldCharType="begin"/>
      </w:r>
      <w:r w:rsidR="00286C5E">
        <w:instrText xml:space="preserve"> ADDIN ZOTERO_ITEM CSL_CITATION {"citationID":"a2hnmkba7ri","properties":{"formattedCitation":"\\super 14\\nosupersub{}","plainCitation":"14","noteIndex":0},"citationItems":[{"id":2540,"uris":["http://zotero.org/users/5374610/items/3FVZTAAI"],"itemData":{"id":2540,"type":"article-journal","abstract":"The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B37DA0">
        <w:fldChar w:fldCharType="separate"/>
      </w:r>
      <w:r w:rsidR="00286C5E" w:rsidRPr="00286C5E">
        <w:rPr>
          <w:vertAlign w:val="superscript"/>
        </w:rPr>
        <w:t>14</w:t>
      </w:r>
      <w:r w:rsidR="00B37DA0">
        <w:fldChar w:fldCharType="end"/>
      </w:r>
      <w:r w:rsidR="00837FFB">
        <w:t xml:space="preserve"> using basket or platform trials</w:t>
      </w:r>
      <w:r w:rsidR="004A4072">
        <w:t>,</w:t>
      </w:r>
      <w:r w:rsidR="00837FFB">
        <w:fldChar w:fldCharType="begin"/>
      </w:r>
      <w:r w:rsidR="00286C5E">
        <w:instrText xml:space="preserve"> ADDIN ZOTERO_ITEM CSL_CITATION {"citationID":"a1fmm5f8h40","properties":{"formattedCitation":"\\super 11\\nosupersub{}","plainCitation":"11","noteIndex":0},"citationItems":[{"id":2722,"uris":["http://zotero.org/groups/2765074/items/5QWXVIPV"],"itemData":{"id":2722,"type":"article-journal","abstract":"Drug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837FFB">
        <w:fldChar w:fldCharType="separate"/>
      </w:r>
      <w:r w:rsidR="00286C5E" w:rsidRPr="00286C5E">
        <w:rPr>
          <w:vertAlign w:val="superscript"/>
        </w:rPr>
        <w:t>11</w:t>
      </w:r>
      <w:r w:rsidR="00837FFB">
        <w:fldChar w:fldCharType="end"/>
      </w:r>
      <w:r w:rsidR="002538CE">
        <w:t xml:space="preserve"> historical controls</w:t>
      </w:r>
      <w:r w:rsidR="004A4072">
        <w:t>,</w:t>
      </w:r>
      <w:r w:rsidR="002538CE">
        <w:fldChar w:fldCharType="begin"/>
      </w:r>
      <w:r w:rsidR="00286C5E">
        <w:instrText xml:space="preserve"> ADDIN ZOTERO_ITEM CSL_CITATION {"citationID":"akrb8c4bqu","properties":{"formattedCitation":"\\super 19\\nosupersub{}","plainCitation":"19","noteIndex":0},"citationItems":[{"id":3336,"uris":["http://zotero.org/users/5374610/items/CJTBSUBF"],"itemData":{"id":3336,"type":"article-journal","abstract":"The regulatory standards of the United States Food and Drug Administration (FDA) require substantial evidence of effectiveness from adequate and well-controlled trials that typically use a valid comparison to an internal concurrent control. However, when it is not feasible or ethical to use an internal control, particularly in rare disease populations, relying on external controls may be acceptable. To better understand the use of external controls to support product development and approval, we reviewed FDA regulatory approval decisions between 2000 and 2019 for drug and biologic products to identify pivotal studies that leveraged external controls, with a focus on select therapeutic areas. Forty-five approvals were identified where FDA accepted external control data in their benefit/risk assessment; they did so for many reasons including the rare nature of the disease, ethical concerns regarding use of a placebo or no-treatment arm, the seriousness of the condition, and the high unmet medical need. Retrospective natural history data, including retrospective reviews of patient records, was the most common source of external control (44%). Other types of external control were baseline control (33%); published data (11%); and data from a previous clinical study (11%). To gain further insights, a comprehensive evaluation of selected approvals utilizing different types of external control is provided to highlight the variety of approaches used by sponsors and the challenges encountered in supporting product development and FDA decision making; particularly, the value and use of retrospective natural history in the development of products for rare diseases. Education on the use of external controls based on FDA regulatory precedent will allow for continued use and broader application of innovative approaches to clinical trial design, while avoiding delays in product development for rare diseases. Learnings from this review also highlight the need to update regulatory guidance to acknowledge the utility of external controls, particularly retrospective natural history data.","container-title":"Therapeutic Innovation &amp; Regulatory Science","DOI":"10.1007/s43441-021-00302-y","ISSN":"2168-4790","issue":"5","journalAbbreviation":"Ther Innov Regul Sci","note":"PMID: 34014439\nPMCID: PMC8332598","page":"1019-1035","source":"PubMed Central","title":"The Use of External Controls in FDA Regulatory Decision Making","volume":"55","author":[{"family":"Jahanshahi","given":"Mahta"},{"family":"Gregg","given":"Keith"},{"family":"Davis","given":"Gillian"},{"family":"Ndu","given":"Adora"},{"family":"Miller","given":"Veronica"},{"family":"Vockley","given":"Jerry"},{"family":"Ollivier","given":"Cecile"},{"family":"Franolic","given":"Tanja"},{"family":"Sakai","given":"Sharon"}],"issued":{"date-parts":[["2021"]]}}}],"schema":"https://github.com/citation-style-language/schema/raw/master/csl-citation.json"} </w:instrText>
      </w:r>
      <w:r w:rsidR="002538CE">
        <w:fldChar w:fldCharType="separate"/>
      </w:r>
      <w:r w:rsidR="00286C5E" w:rsidRPr="00286C5E">
        <w:rPr>
          <w:vertAlign w:val="superscript"/>
        </w:rPr>
        <w:t>19</w:t>
      </w:r>
      <w:r w:rsidR="002538CE">
        <w:fldChar w:fldCharType="end"/>
      </w:r>
      <w:r w:rsidR="004A4072">
        <w:t xml:space="preserve"> </w:t>
      </w:r>
      <w:r w:rsidR="00D063DE">
        <w:t>pragmatic phase 3 trials</w:t>
      </w:r>
      <w:r w:rsidR="004A4072">
        <w:t>,</w:t>
      </w:r>
      <w:r w:rsidR="00D063DE">
        <w:fldChar w:fldCharType="begin"/>
      </w:r>
      <w:r w:rsidR="00286C5E">
        <w:instrText xml:space="preserve"> ADDIN ZOTERO_ITEM CSL_CITATION {"citationID":"a2dmbk2tb61","properties":{"formattedCitation":"\\super 20\\nosupersub{}","plainCitation":"20","noteIndex":0},"citationItems":[{"id":2564,"uris":["http://zotero.org/users/5374610/items/E63UWNIS"],"itemData":{"id":2564,"type":"article-journal","container-title":"JAMA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D063DE">
        <w:fldChar w:fldCharType="separate"/>
      </w:r>
      <w:r w:rsidR="00286C5E" w:rsidRPr="00286C5E">
        <w:rPr>
          <w:vertAlign w:val="superscript"/>
        </w:rPr>
        <w:t>20</w:t>
      </w:r>
      <w:r w:rsidR="00D063DE">
        <w:fldChar w:fldCharType="end"/>
      </w:r>
      <w:r w:rsidR="00D063DE">
        <w:t xml:space="preserve"> and</w:t>
      </w:r>
      <w:r w:rsidR="00735561">
        <w:t xml:space="preserve"> futility designs.</w:t>
      </w:r>
      <w:r w:rsidR="00735561">
        <w:fldChar w:fldCharType="begin"/>
      </w:r>
      <w:r w:rsidR="00286C5E">
        <w:instrText xml:space="preserve"> ADDIN ZOTERO_ITEM CSL_CITATION {"citationID":"amh0cedvid","properties":{"formattedCitation":"\\super 21\\nosupersub{}","plainCitation":"21","noteIndex":0},"citationItems":[{"id":2640,"uris":["http://zotero.org/groups/2765074/items/DI4QK5QG"],"itemData":{"id":2640,"type":"article-journal","container-title":"Stroke; a journal of cerebral circulation","DOI":"10.1161/STROKEAHA.111.000031","ISSN":"0039-2499","issue":"6 0 1","journalAbbreviation":"Stroke","note":"PMID: 23709704\nPMCID: PMC3684044","page":"S116-S118","source":"PubMed Central","title":"Novel Methodologic Approaches to Phase I, II, and III Trials","volume":"44","author":[{"family":"Yeatts","given":"Sharon D."}],"issued":{"date-parts":[["2013",6]]}}}],"schema":"https://github.com/citation-style-language/schema/raw/master/csl-citation.json"} </w:instrText>
      </w:r>
      <w:r w:rsidR="00735561">
        <w:fldChar w:fldCharType="separate"/>
      </w:r>
      <w:r w:rsidR="00286C5E" w:rsidRPr="00286C5E">
        <w:rPr>
          <w:vertAlign w:val="superscript"/>
        </w:rPr>
        <w:t>21</w:t>
      </w:r>
      <w:r w:rsidR="00735561">
        <w:fldChar w:fldCharType="end"/>
      </w:r>
      <w:r w:rsidR="00B37DA0">
        <w:t xml:space="preserve"> </w:t>
      </w:r>
      <w:del w:id="37" w:author="Jonathan Kimmelman, Dr." w:date="2023-03-22T14:50:00Z">
        <w:r w:rsidR="00A841BF" w:rsidRPr="002E789B" w:rsidDel="00DE5229">
          <w:delText xml:space="preserve">Although interesting, these methods of shortening the drug development process have been widely discussed elsewhere. </w:delText>
        </w:r>
      </w:del>
    </w:p>
    <w:p w14:paraId="6CB63272" w14:textId="58E58B0A" w:rsidR="00A82659" w:rsidRPr="002E789B" w:rsidRDefault="00A841BF" w:rsidP="00A82659">
      <w:pPr>
        <w:spacing w:after="30"/>
        <w:ind w:firstLine="360"/>
      </w:pPr>
      <w:del w:id="38" w:author="Jonathan Kimmelman, Dr." w:date="2023-03-22T14:50:00Z">
        <w:r w:rsidRPr="002E789B" w:rsidDel="00DE5229">
          <w:lastRenderedPageBreak/>
          <w:delText xml:space="preserve">This </w:delText>
        </w:r>
      </w:del>
      <w:ins w:id="39" w:author="Jonathan Kimmelman, Dr." w:date="2023-03-22T14:50:00Z">
        <w:r w:rsidR="00DE5229">
          <w:t>The present thesis</w:t>
        </w:r>
        <w:r w:rsidR="00DE5229" w:rsidRPr="002E789B">
          <w:t xml:space="preserve"> </w:t>
        </w:r>
      </w:ins>
      <w:del w:id="40" w:author="Jonathan Kimmelman, Dr." w:date="2023-03-22T14:50:00Z">
        <w:r w:rsidRPr="002E789B" w:rsidDel="00DE5229">
          <w:delText xml:space="preserve">paper </w:delText>
        </w:r>
      </w:del>
      <w:r w:rsidRPr="002E789B">
        <w:t>will focus on a method less widely characterized and understood</w:t>
      </w:r>
      <w:ins w:id="41" w:author="Jonathan Kimmelman, Dr." w:date="2023-03-22T14:51:00Z">
        <w:r w:rsidR="00DE5229">
          <w:t>, which</w:t>
        </w:r>
      </w:ins>
      <w:r w:rsidR="007D4CBE">
        <w:t xml:space="preserve"> </w:t>
      </w:r>
      <w:del w:id="42" w:author="Jonathan Kimmelman, Dr." w:date="2023-03-22T14:51:00Z">
        <w:r w:rsidR="007D4CBE" w:rsidDel="00DE5229">
          <w:delText xml:space="preserve">that </w:delText>
        </w:r>
      </w:del>
      <w:r w:rsidR="007D4CBE">
        <w:t>we call</w:t>
      </w:r>
      <w:r w:rsidRPr="002E789B">
        <w:t xml:space="preserve"> </w:t>
      </w:r>
      <w:r w:rsidR="004A4072">
        <w:t>“</w:t>
      </w:r>
      <w:r w:rsidRPr="002E789B">
        <w:t xml:space="preserve">P2 </w:t>
      </w:r>
      <w:commentRangeStart w:id="43"/>
      <w:r w:rsidR="004A4072">
        <w:t>b</w:t>
      </w:r>
      <w:r w:rsidRPr="002E789B">
        <w:t>ypass</w:t>
      </w:r>
      <w:commentRangeEnd w:id="43"/>
      <w:r w:rsidR="00DE5229">
        <w:rPr>
          <w:rStyle w:val="CommentReference"/>
        </w:rPr>
        <w:commentReference w:id="43"/>
      </w:r>
      <w:ins w:id="44" w:author="Jonathan Kimmelman, Dr." w:date="2023-03-22T14:51:00Z">
        <w:r w:rsidR="00DE5229">
          <w:t>.</w:t>
        </w:r>
      </w:ins>
      <w:r w:rsidR="004A4072">
        <w:t>”</w:t>
      </w:r>
      <w:del w:id="45" w:author="Jonathan Kimmelman, Dr." w:date="2023-03-22T14:51:00Z">
        <w:r w:rsidR="007D4CBE" w:rsidDel="00DE5229">
          <w:delText>,</w:delText>
        </w:r>
      </w:del>
      <w:r w:rsidRPr="002E789B">
        <w:t xml:space="preserve"> defined for our purposes as </w:t>
      </w:r>
      <w:r w:rsidR="007D4CBE">
        <w:t xml:space="preserve">the practice of initiating </w:t>
      </w:r>
      <w:r w:rsidRPr="002E789B">
        <w:t>P3 trials without positive evidence from a P2 trial.</w:t>
      </w:r>
      <w:ins w:id="46" w:author="Jonathan Kimmelman, Dr." w:date="2023-03-22T14:51:00Z">
        <w:r w:rsidR="00DE5229">
          <w:t xml:space="preserve"> This might occur when drug developers skip phase 2, or…… [describe].</w:t>
        </w:r>
      </w:ins>
      <w:r w:rsidRPr="002E789B">
        <w:t xml:space="preserve"> </w:t>
      </w:r>
      <w:r w:rsidR="00A82659" w:rsidRPr="002E789B">
        <w:rPr>
          <w:color w:val="000000" w:themeColor="text1"/>
        </w:rPr>
        <w:t xml:space="preserve">Regardless of the value of knowledge gained by this stage of the drug development timeline, </w:t>
      </w:r>
      <w:r w:rsidR="002C657B">
        <w:rPr>
          <w:color w:val="000000" w:themeColor="text1"/>
        </w:rPr>
        <w:t xml:space="preserve">there are many documented instances of </w:t>
      </w:r>
      <w:r w:rsidR="00A82659" w:rsidRPr="002E789B">
        <w:rPr>
          <w:color w:val="000000" w:themeColor="text1"/>
        </w:rPr>
        <w:t xml:space="preserve">P3 trials </w:t>
      </w:r>
      <w:r w:rsidR="002C657B">
        <w:rPr>
          <w:color w:val="000000" w:themeColor="text1"/>
        </w:rPr>
        <w:t>that bypassed P2</w:t>
      </w:r>
      <w:r w:rsidR="004A4072">
        <w:rPr>
          <w:color w:val="000000" w:themeColor="text1"/>
        </w:rPr>
        <w:t xml:space="preserve"> in neurology</w:t>
      </w:r>
      <w:r w:rsidR="00A82659" w:rsidRPr="002E789B">
        <w:rPr>
          <w:color w:val="000000" w:themeColor="text1"/>
        </w:rPr>
        <w:t>.</w:t>
      </w:r>
      <w:r w:rsidR="00A82659">
        <w:rPr>
          <w:color w:val="000000" w:themeColor="text1"/>
        </w:rPr>
        <w:fldChar w:fldCharType="begin"/>
      </w:r>
      <w:r w:rsidR="00286C5E">
        <w:rPr>
          <w:color w:val="000000" w:themeColor="text1"/>
        </w:rPr>
        <w:instrText xml:space="preserve"> ADDIN ZOTERO_ITEM CSL_CITATION {"citationID":"a1l5ig0lopj","properties":{"formattedCitation":"\\super 20,22\\uc0\\u8211{}24\\nosupersub{}","plainCitation":"20,22–24","noteIndex":0},"citationItems":[{"id":2568,"uris":["http://zotero.org/users/5374610/items/WKS8HD84"],"itemData":{"id":2568,"type":"article-journal","abstract":"Efforts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antibodies","volume":"3","author":[{"family":"Gold","given":"Michael"}],"issued":{"date-parts":[["2017",5,17]]}}},{"id":2727,"uris":["http://zotero.org/groups/2765074/items/INVWZ7ND"],"itemData":{"id":2727,"type":"article-journal","abstract":"BACE-1 Inhibitor for Alzheimer’s Disease Verubecestat, an orally administered inhibitor of BACE-1, reduces amyloid concentration in the cerebrospinal fluid. In a randomized, 78-week trial involving patients with mild or moderate Alzheimer’s disease, the drug did not slow cognitive decline as compared with placebo.","container-title":"New England Journal of Medicine","DOI":"10.1056/NEJMoa1706441","ISSN":"0028-4793","issue":"18","note":"publisher: Massachusetts Medical Society\n_eprint: https://doi.org/10.1056/NEJMoa1706441\nPMID: 29719179","page":"1691-1703","source":"Taylor and Francis+NEJM","title":"Randomized Trial of Verubecestat for Mild-to-Moderate Alzheimer’s Disease","volume":"378","author":[{"family":"Egan","given":"Michael F."},{"family":"Kost","given":"James"},{"family":"Tariot","given":"Pierre N."},{"family":"Aisen","given":"Paul S."},{"family":"Cummings","given":"Jeffrey L."},{"family":"Vellas","given":"Bruno"},{"family":"Sur","given":"Cyrille"},{"family":"Mukai","given":"Yuki"},{"family":"Voss","given":"Tiffini"},{"family":"Furtek","given":"Christine"},{"family":"Mahoney","given":"Erin"},{"family":"Harper Mozley","given":"Lyn"},{"family":"Vandenberghe","given":"Rik"},{"family":"Mo","given":"Yi"},{"family":"Michelson","given":"David"}],"issued":{"date-parts":[["2018",5,3]]}}},{"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Pr>
          <w:color w:val="000000" w:themeColor="text1"/>
        </w:rPr>
        <w:fldChar w:fldCharType="separate"/>
      </w:r>
      <w:r w:rsidR="00286C5E" w:rsidRPr="00286C5E">
        <w:rPr>
          <w:color w:val="000000"/>
          <w:vertAlign w:val="superscript"/>
        </w:rPr>
        <w:t>20,22–24</w:t>
      </w:r>
      <w:r w:rsidR="00A82659">
        <w:rPr>
          <w:color w:val="000000" w:themeColor="text1"/>
        </w:rPr>
        <w:fldChar w:fldCharType="end"/>
      </w:r>
      <w:r w:rsidR="00A82659" w:rsidRPr="002E789B">
        <w:rPr>
          <w:color w:val="000000" w:themeColor="text1"/>
        </w:rPr>
        <w:t xml:space="preserve"> In these cases, </w:t>
      </w:r>
      <w:r w:rsidR="002C657B">
        <w:rPr>
          <w:color w:val="000000" w:themeColor="text1"/>
        </w:rPr>
        <w:t xml:space="preserve">the </w:t>
      </w:r>
      <w:r w:rsidR="00A82659" w:rsidRPr="002E789B">
        <w:rPr>
          <w:color w:val="000000" w:themeColor="text1"/>
        </w:rPr>
        <w:t xml:space="preserve">P3 </w:t>
      </w:r>
      <w:r w:rsidR="00A82659" w:rsidRPr="002E789B">
        <w:t xml:space="preserve">trials </w:t>
      </w:r>
      <w:r w:rsidR="002C657B">
        <w:t>may</w:t>
      </w:r>
      <w:r w:rsidR="00A82659" w:rsidRPr="002E789B">
        <w:t xml:space="preserve"> rely on data from other indications or drugs to infer information for their trial. For example, P3 trial investigators can extrapolate from trials looking at a similar drug in the same indication</w:t>
      </w:r>
      <w:r w:rsidR="00A82659" w:rsidRPr="002E789B">
        <w:fldChar w:fldCharType="begin"/>
      </w:r>
      <w:r w:rsidR="00286C5E">
        <w:instrText xml:space="preserve"> ADDIN ZOTERO_ITEM CSL_CITATION {"citationID":"0MKfQNi9","properties":{"formattedCitation":"\\super 25\\nosupersub{}","plainCitation":"25","noteIndex":0},"citationItems":[{"id":2530,"uris":["http://zotero.org/users/5374610/items/PMGTULTH"],"itemData":{"id":2530,"type":"article-journal","abstract":"OBJECTIVE: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A82659" w:rsidRPr="002E789B">
        <w:fldChar w:fldCharType="separate"/>
      </w:r>
      <w:r w:rsidR="00286C5E" w:rsidRPr="00286C5E">
        <w:rPr>
          <w:vertAlign w:val="superscript"/>
        </w:rPr>
        <w:t>25</w:t>
      </w:r>
      <w:r w:rsidR="00A82659" w:rsidRPr="002E789B">
        <w:fldChar w:fldCharType="end"/>
      </w:r>
      <w:r w:rsidR="00A82659" w:rsidRPr="002E789B">
        <w:t xml:space="preserve"> or the same drug but a similar indication</w:t>
      </w:r>
      <w:r w:rsidR="004A4072">
        <w:t>.</w:t>
      </w:r>
      <w:r w:rsidR="00A82659" w:rsidRPr="002E789B">
        <w:fldChar w:fldCharType="begin"/>
      </w:r>
      <w:r w:rsidR="00286C5E">
        <w:instrText xml:space="preserve"> ADDIN ZOTERO_ITEM CSL_CITATION {"citationID":"a1843pnoebj","properties":{"formattedCitation":"\\super 20,26\\nosupersub{}","plainCitation":"20,26","noteIndex":0},"citationItems":[{"id":2533,"uris":["http://zotero.org/users/5374610/items/9KJB4APM"],"itemData":{"id":2533,"type":"article-journal","abstract":"Progressive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sidRPr="002E789B">
        <w:fldChar w:fldCharType="separate"/>
      </w:r>
      <w:r w:rsidR="00286C5E" w:rsidRPr="00286C5E">
        <w:rPr>
          <w:vertAlign w:val="superscript"/>
        </w:rPr>
        <w:t>20,26</w:t>
      </w:r>
      <w:r w:rsidR="00A82659" w:rsidRPr="002E789B">
        <w:fldChar w:fldCharType="end"/>
      </w:r>
      <w:r w:rsidR="00A82659" w:rsidRPr="002E789B">
        <w:t xml:space="preserve"> </w:t>
      </w:r>
      <w:r w:rsidR="00A82659">
        <w:t xml:space="preserve">It is also possible that some variables </w:t>
      </w:r>
      <w:r w:rsidR="000A5C0C">
        <w:t xml:space="preserve">typically reserved for P2 trials </w:t>
      </w:r>
      <w:r w:rsidR="00021B8E">
        <w:t>we</w:t>
      </w:r>
      <w:r w:rsidR="000A5C0C">
        <w:t>re</w:t>
      </w:r>
      <w:r w:rsidR="00A82659">
        <w:t xml:space="preserve"> </w:t>
      </w:r>
      <w:r w:rsidR="00E01124">
        <w:t>studied</w:t>
      </w:r>
      <w:r w:rsidR="00A82659">
        <w:t xml:space="preserve"> in P1 trials</w:t>
      </w:r>
      <w:r w:rsidR="000A5C0C">
        <w:t xml:space="preserve">. </w:t>
      </w:r>
      <w:r w:rsidR="00A82659" w:rsidRPr="002E789B">
        <w:t>Alternatively, investigators sometimes run P2 trials but persevere after obtaining a nonpositive result on their clinical outcomes</w:t>
      </w:r>
      <w:r w:rsidR="00A82659">
        <w:t xml:space="preserve">. </w:t>
      </w:r>
      <w:r w:rsidR="00A82659" w:rsidRPr="002E789B">
        <w:t>We will use all these cases to mean P2 bypass.</w:t>
      </w:r>
      <w:r w:rsidR="008F12B8">
        <w:t xml:space="preserve"> </w:t>
      </w:r>
    </w:p>
    <w:p w14:paraId="24BA2265" w14:textId="3B6CDEEB" w:rsidR="00A82659" w:rsidRDefault="00A82659" w:rsidP="00A82659">
      <w:pPr>
        <w:ind w:firstLine="360"/>
      </w:pPr>
      <w:del w:id="47" w:author="Jonathan Kimmelman, Dr." w:date="2023-03-22T14:52:00Z">
        <w:r w:rsidRPr="002E789B" w:rsidDel="00DE5229">
          <w:delText xml:space="preserve">Our </w:delText>
        </w:r>
      </w:del>
      <w:ins w:id="48" w:author="Jonathan Kimmelman, Dr." w:date="2023-03-22T14:52:00Z">
        <w:r w:rsidR="00DE5229">
          <w:t>A</w:t>
        </w:r>
        <w:r w:rsidR="00DE5229" w:rsidRPr="002E789B">
          <w:t xml:space="preserve"> </w:t>
        </w:r>
      </w:ins>
      <w:del w:id="49" w:author="Jonathan Kimmelman, Dr." w:date="2023-03-22T14:52:00Z">
        <w:r w:rsidRPr="002E789B" w:rsidDel="00DE5229">
          <w:delText xml:space="preserve">unpublished </w:delText>
        </w:r>
      </w:del>
      <w:ins w:id="50" w:author="Jonathan Kimmelman, Dr." w:date="2023-03-22T14:52:00Z">
        <w:r w:rsidR="00DE5229">
          <w:t>previous</w:t>
        </w:r>
        <w:r w:rsidR="00DE5229" w:rsidRPr="002E789B">
          <w:t xml:space="preserve"> </w:t>
        </w:r>
      </w:ins>
      <w:r w:rsidRPr="002E789B">
        <w:t>study</w:t>
      </w:r>
      <w:ins w:id="51" w:author="Jonathan Kimmelman, Dr." w:date="2023-03-22T14:52:00Z">
        <w:r w:rsidR="00DE5229">
          <w:t>, completed by the present author,</w:t>
        </w:r>
      </w:ins>
      <w:r w:rsidRPr="002E789B">
        <w:t xml:space="preserve"> suggests that 4</w:t>
      </w:r>
      <w:r w:rsidR="006A3B35">
        <w:t>7</w:t>
      </w:r>
      <w:r w:rsidRPr="002E789B">
        <w:t xml:space="preserve">% of P3 cancer trials </w:t>
      </w:r>
      <w:r w:rsidR="00192BAA">
        <w:t>bypass</w:t>
      </w:r>
      <w:del w:id="52" w:author="Jonathan Kimmelman, Dr." w:date="2023-03-22T14:52:00Z">
        <w:r w:rsidR="00192BAA" w:rsidDel="00DE5229">
          <w:delText>ed</w:delText>
        </w:r>
      </w:del>
      <w:r w:rsidR="00192BAA">
        <w:t xml:space="preserve"> P2 trials</w:t>
      </w:r>
      <w:r w:rsidRPr="002E789B">
        <w:t>. However, the drug development landscape is vastly different in neurology. For example, there are significantly fewer</w:t>
      </w:r>
      <w:r w:rsidR="00E01124">
        <w:t>,</w:t>
      </w:r>
      <w:r w:rsidRPr="002E789B">
        <w:t xml:space="preserve"> and longer clinical trials in neurology than in cancer, and the benefit </w:t>
      </w:r>
      <w:del w:id="53" w:author="Jonathan Kimmelman, Dr." w:date="2023-03-22T14:52:00Z">
        <w:r w:rsidRPr="002E789B" w:rsidDel="00DE5229">
          <w:delText xml:space="preserve">gained </w:delText>
        </w:r>
      </w:del>
      <w:ins w:id="54" w:author="Jonathan Kimmelman, Dr." w:date="2023-03-22T14:52:00Z">
        <w:r w:rsidR="00DE5229">
          <w:t xml:space="preserve">for </w:t>
        </w:r>
        <w:proofErr w:type="spellStart"/>
        <w:r w:rsidR="00DE5229">
          <w:t>neurikogy</w:t>
        </w:r>
        <w:proofErr w:type="spellEnd"/>
        <w:r w:rsidR="00DE5229">
          <w:t xml:space="preserve"> trials</w:t>
        </w:r>
      </w:ins>
      <w:ins w:id="55" w:author="Jonathan Kimmelman, Dr." w:date="2023-03-22T14:53:00Z">
        <w:r w:rsidR="00DE5229">
          <w:t>(</w:t>
        </w:r>
      </w:ins>
      <w:ins w:id="56" w:author="Jonathan Kimmelman, Dr." w:date="2023-03-22T14:52:00Z">
        <w:r w:rsidR="00DE5229">
          <w:t>?</w:t>
        </w:r>
      </w:ins>
      <w:ins w:id="57" w:author="Jonathan Kimmelman, Dr." w:date="2023-03-22T14:53:00Z">
        <w:r w:rsidR="00DE5229">
          <w:t>)</w:t>
        </w:r>
      </w:ins>
      <w:ins w:id="58" w:author="Jonathan Kimmelman, Dr." w:date="2023-03-22T14:52:00Z">
        <w:r w:rsidR="00DE5229" w:rsidRPr="002E789B">
          <w:t xml:space="preserve"> </w:t>
        </w:r>
      </w:ins>
      <w:r w:rsidRPr="002E789B">
        <w:t>is often marginal and palliative.</w:t>
      </w:r>
      <w:r w:rsidRPr="002E789B">
        <w:fldChar w:fldCharType="begin"/>
      </w:r>
      <w:r w:rsidR="00286C5E">
        <w:instrText xml:space="preserve"> ADDIN ZOTERO_ITEM CSL_CITATION {"citationID":"c7kgV0LP","properties":{"formattedCitation":"\\super 27\\nosupersub{}","plainCitation":"27","noteIndex":0},"citationItems":[{"id":678,"uris":["http://zotero.org/users/5374610/items/D3TLKMWI"],"itemData":{"id":678,"type":"article-journal","abstract":"OBJECTIVE: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Pr="002E789B">
        <w:fldChar w:fldCharType="separate"/>
      </w:r>
      <w:r w:rsidR="00286C5E" w:rsidRPr="00286C5E">
        <w:rPr>
          <w:vertAlign w:val="superscript"/>
        </w:rPr>
        <w:t>27</w:t>
      </w:r>
      <w:r w:rsidRPr="002E789B">
        <w:fldChar w:fldCharType="end"/>
      </w:r>
      <w:r w:rsidRPr="002E789B">
        <w:t xml:space="preserve"> Contrary to oncology, where bypassing may be due to encouraging early safety or efficacy signals, bypassing P2 trials in neurology may be influenced by</w:t>
      </w:r>
      <w:ins w:id="59" w:author="Jonathan Kimmelman, Dr." w:date="2023-03-22T14:53:00Z">
        <w:r w:rsidR="00DE5229">
          <w:t xml:space="preserve"> an absence of biomarkers, low “pipeline density,”</w:t>
        </w:r>
      </w:ins>
      <w:r w:rsidRPr="002E789B">
        <w:t xml:space="preserve"> the lack of surrogate endpoints</w:t>
      </w:r>
      <w:r w:rsidRPr="002E789B">
        <w:fldChar w:fldCharType="begin"/>
      </w:r>
      <w:r w:rsidR="00992C02">
        <w:instrText xml:space="preserve"> ADDIN ZOTERO_ITEM CSL_CITATION {"citationID":"TThMaC2p","properties":{"formattedCitation":"\\super 3,28\\nosupersub{}","plainCitation":"3,28","noteIndex":0},"citationItems":[{"id":2555,"uris":["http://zotero.org/users/5374610/items/3FRTPIYI"],"itemData":{"id":2555,"type":"article-journal","abstract":"An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2E789B">
        <w:fldChar w:fldCharType="separate"/>
      </w:r>
      <w:r w:rsidR="00992C02" w:rsidRPr="00992C02">
        <w:rPr>
          <w:vertAlign w:val="superscript"/>
        </w:rPr>
        <w:t>3,28</w:t>
      </w:r>
      <w:r w:rsidRPr="002E789B">
        <w:fldChar w:fldCharType="end"/>
      </w:r>
      <w:r w:rsidRPr="002E789B">
        <w:t xml:space="preserve"> and </w:t>
      </w:r>
      <w:r w:rsidR="00192BAA">
        <w:rPr>
          <w:color w:val="000000" w:themeColor="text1"/>
        </w:rPr>
        <w:t>desperation</w:t>
      </w:r>
      <w:r w:rsidRPr="002E789B">
        <w:rPr>
          <w:color w:val="000000" w:themeColor="text1"/>
        </w:rPr>
        <w:t xml:space="preserve"> to find treatment options for a population with little to no treatment options</w:t>
      </w:r>
      <w:r w:rsidR="004A4072">
        <w:rPr>
          <w:color w:val="000000" w:themeColor="text1"/>
        </w:rPr>
        <w:t xml:space="preserve">, </w:t>
      </w:r>
      <w:r w:rsidRPr="002E789B">
        <w:rPr>
          <w:color w:val="000000" w:themeColor="text1"/>
        </w:rPr>
        <w:t>a</w:t>
      </w:r>
      <w:r w:rsidR="004A4072">
        <w:rPr>
          <w:color w:val="000000" w:themeColor="text1"/>
        </w:rPr>
        <w:t xml:space="preserve"> practice termed </w:t>
      </w:r>
      <w:r w:rsidRPr="002E789B">
        <w:rPr>
          <w:color w:val="000000" w:themeColor="text1"/>
        </w:rPr>
        <w:t xml:space="preserve"> “hail </w:t>
      </w:r>
      <w:ins w:id="60" w:author="Jonathan Kimmelman, Dr." w:date="2023-03-22T14:53:00Z">
        <w:r w:rsidR="00DE5229">
          <w:rPr>
            <w:color w:val="000000" w:themeColor="text1"/>
          </w:rPr>
          <w:t>M</w:t>
        </w:r>
      </w:ins>
      <w:del w:id="61" w:author="Jonathan Kimmelman, Dr." w:date="2023-03-22T14:53:00Z">
        <w:r w:rsidRPr="002E789B" w:rsidDel="00DE5229">
          <w:rPr>
            <w:color w:val="000000" w:themeColor="text1"/>
          </w:rPr>
          <w:delText>m</w:delText>
        </w:r>
      </w:del>
      <w:r w:rsidRPr="002E789B">
        <w:rPr>
          <w:color w:val="000000" w:themeColor="text1"/>
        </w:rPr>
        <w:t>ary</w:t>
      </w:r>
      <w:r w:rsidR="00E01124">
        <w:rPr>
          <w:color w:val="000000" w:themeColor="text1"/>
        </w:rPr>
        <w:t>”</w:t>
      </w:r>
      <w:r w:rsidR="004A4072">
        <w:rPr>
          <w:color w:val="000000" w:themeColor="text1"/>
        </w:rPr>
        <w:t>.</w:t>
      </w:r>
      <w:r w:rsidRPr="002E789B">
        <w:rPr>
          <w:color w:val="000000" w:themeColor="text1"/>
        </w:rPr>
        <w:fldChar w:fldCharType="begin"/>
      </w:r>
      <w:r w:rsidR="00286C5E">
        <w:rPr>
          <w:color w:val="000000" w:themeColor="text1"/>
        </w:rPr>
        <w:instrText xml:space="preserve"> ADDIN ZOTERO_ITEM CSL_CITATION {"citationID":"PcUN2WBX","properties":{"formattedCitation":"\\super 20,29\\nosupersub{}","plainCitation":"20,29","noteIndex":0},"citationItems":[{"id":2564,"uris":["http://zotero.org/users/5374610/items/E63UWNIS"],"itemData":{"id":2564,"type":"article-journal","container-title":"JAMA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Pr="002E789B">
        <w:rPr>
          <w:color w:val="000000" w:themeColor="text1"/>
        </w:rPr>
        <w:fldChar w:fldCharType="separate"/>
      </w:r>
      <w:r w:rsidR="00286C5E" w:rsidRPr="00286C5E">
        <w:rPr>
          <w:color w:val="000000"/>
          <w:vertAlign w:val="superscript"/>
        </w:rPr>
        <w:t>20,29</w:t>
      </w:r>
      <w:r w:rsidRPr="002E789B">
        <w:rPr>
          <w:color w:val="000000" w:themeColor="text1"/>
        </w:rPr>
        <w:fldChar w:fldCharType="end"/>
      </w:r>
      <w:r w:rsidRPr="002E789B">
        <w:rPr>
          <w:color w:val="000000" w:themeColor="text1"/>
        </w:rPr>
        <w:t xml:space="preserve"> Other reasons companies might </w:t>
      </w:r>
      <w:r w:rsidR="00192BAA">
        <w:rPr>
          <w:color w:val="000000" w:themeColor="text1"/>
        </w:rPr>
        <w:t>bypass P2</w:t>
      </w:r>
      <w:r w:rsidRPr="002E789B">
        <w:rPr>
          <w:color w:val="000000" w:themeColor="text1"/>
        </w:rPr>
        <w:t xml:space="preserve"> evidence include the </w:t>
      </w:r>
      <w:r w:rsidR="00E01124">
        <w:rPr>
          <w:color w:val="000000" w:themeColor="text1"/>
        </w:rPr>
        <w:t>“</w:t>
      </w:r>
      <w:r w:rsidRPr="002E789B">
        <w:rPr>
          <w:color w:val="000000" w:themeColor="text1"/>
        </w:rPr>
        <w:t>academic</w:t>
      </w:r>
      <w:r w:rsidR="00E01124">
        <w:rPr>
          <w:color w:val="000000" w:themeColor="text1"/>
        </w:rPr>
        <w:t xml:space="preserve"> </w:t>
      </w:r>
      <w:r w:rsidRPr="002E789B">
        <w:rPr>
          <w:color w:val="000000" w:themeColor="text1"/>
        </w:rPr>
        <w:t>industrial complex</w:t>
      </w:r>
      <w:r w:rsidR="00E01124">
        <w:rPr>
          <w:color w:val="000000" w:themeColor="text1"/>
        </w:rPr>
        <w:t>,”</w:t>
      </w:r>
      <w:r w:rsidRPr="002E789B">
        <w:rPr>
          <w:color w:val="000000" w:themeColor="text1"/>
        </w:rPr>
        <w:t xml:space="preserve"> market pressures</w:t>
      </w:r>
      <w:r w:rsidR="004A4072">
        <w:rPr>
          <w:color w:val="000000" w:themeColor="text1"/>
        </w:rPr>
        <w:t xml:space="preserve">, </w:t>
      </w:r>
      <w:r w:rsidRPr="002E789B">
        <w:rPr>
          <w:color w:val="000000" w:themeColor="text1"/>
        </w:rPr>
        <w:t xml:space="preserve">intense competition between companies, </w:t>
      </w:r>
      <w:r w:rsidR="004A4072">
        <w:rPr>
          <w:color w:val="000000" w:themeColor="text1"/>
        </w:rPr>
        <w:t>or</w:t>
      </w:r>
      <w:r w:rsidRPr="002E789B">
        <w:rPr>
          <w:color w:val="000000" w:themeColor="text1"/>
        </w:rPr>
        <w:t xml:space="preserve"> the </w:t>
      </w:r>
      <w:r w:rsidR="00E01124">
        <w:rPr>
          <w:color w:val="000000" w:themeColor="text1"/>
        </w:rPr>
        <w:t>vast</w:t>
      </w:r>
      <w:r w:rsidRPr="002E789B">
        <w:rPr>
          <w:color w:val="000000" w:themeColor="text1"/>
        </w:rPr>
        <w:t xml:space="preserve"> potential for payoff if successful.</w:t>
      </w:r>
      <w:r w:rsidRPr="002E789B">
        <w:rPr>
          <w:color w:val="000000" w:themeColor="text1"/>
        </w:rPr>
        <w:fldChar w:fldCharType="begin"/>
      </w:r>
      <w:r w:rsidR="00286C5E">
        <w:rPr>
          <w:color w:val="000000" w:themeColor="text1"/>
        </w:rPr>
        <w:instrText xml:space="preserve"> ADDIN ZOTERO_ITEM CSL_CITATION {"citationID":"Yifh6Ysd","properties":{"formattedCitation":"\\super 22\\nosupersub{}","plainCitation":"22","noteIndex":0},"citationItems":[{"id":2568,"uris":["http://zotero.org/users/5374610/items/WKS8HD84"],"itemData":{"id":2568,"type":"article-journal","abstract":"Efforts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Pr="002E789B">
        <w:rPr>
          <w:color w:val="000000" w:themeColor="text1"/>
        </w:rPr>
        <w:fldChar w:fldCharType="separate"/>
      </w:r>
      <w:r w:rsidR="00286C5E" w:rsidRPr="00286C5E">
        <w:rPr>
          <w:color w:val="000000"/>
          <w:vertAlign w:val="superscript"/>
        </w:rPr>
        <w:t>22</w:t>
      </w:r>
      <w:r w:rsidRPr="002E789B">
        <w:rPr>
          <w:color w:val="000000" w:themeColor="text1"/>
        </w:rPr>
        <w:fldChar w:fldCharType="end"/>
      </w:r>
      <w:r w:rsidRPr="002E789B">
        <w:t xml:space="preserve"> </w:t>
      </w:r>
      <w:del w:id="62" w:author="Jonathan Kimmelman, Dr." w:date="2023-03-22T14:54:00Z">
        <w:r w:rsidRPr="002E789B" w:rsidDel="00DE5229">
          <w:delText>This approach</w:delText>
        </w:r>
      </w:del>
      <w:ins w:id="63" w:author="Jonathan Kimmelman, Dr." w:date="2023-03-22T14:54:00Z">
        <w:r w:rsidR="00DE5229">
          <w:t>Bypassing P2,</w:t>
        </w:r>
      </w:ins>
      <w:r w:rsidRPr="002E789B">
        <w:t xml:space="preserve"> </w:t>
      </w:r>
      <w:del w:id="64" w:author="Jonathan Kimmelman, Dr." w:date="2023-03-22T14:54:00Z">
        <w:r w:rsidRPr="002E789B" w:rsidDel="00DE5229">
          <w:delText>(</w:delText>
        </w:r>
      </w:del>
      <w:r w:rsidRPr="002E789B">
        <w:t xml:space="preserve">if </w:t>
      </w:r>
      <w:del w:id="65" w:author="Jonathan Kimmelman, Dr." w:date="2023-03-22T14:54:00Z">
        <w:r w:rsidRPr="002E789B" w:rsidDel="00DE5229">
          <w:delText xml:space="preserve">the </w:delText>
        </w:r>
      </w:del>
      <w:ins w:id="66" w:author="Jonathan Kimmelman, Dr." w:date="2023-03-22T14:54:00Z">
        <w:r w:rsidR="00DE5229">
          <w:t>a</w:t>
        </w:r>
        <w:r w:rsidR="00DE5229" w:rsidRPr="002E789B">
          <w:t xml:space="preserve"> </w:t>
        </w:r>
      </w:ins>
      <w:r w:rsidRPr="002E789B">
        <w:t xml:space="preserve">treatment </w:t>
      </w:r>
      <w:del w:id="67" w:author="Jonathan Kimmelman, Dr." w:date="2023-03-22T14:54:00Z">
        <w:r w:rsidRPr="002E789B" w:rsidDel="00DE5229">
          <w:delText xml:space="preserve">is </w:delText>
        </w:r>
      </w:del>
      <w:ins w:id="68" w:author="Jonathan Kimmelman, Dr." w:date="2023-03-22T14:54:00Z">
        <w:r w:rsidR="00DE5229">
          <w:t>proves</w:t>
        </w:r>
        <w:r w:rsidR="00DE5229" w:rsidRPr="002E789B">
          <w:t xml:space="preserve"> </w:t>
        </w:r>
      </w:ins>
      <w:r w:rsidR="00A906A5">
        <w:t>effective</w:t>
      </w:r>
      <w:ins w:id="69" w:author="Jonathan Kimmelman, Dr." w:date="2023-03-22T14:54:00Z">
        <w:r w:rsidR="00DE5229">
          <w:t>,</w:t>
        </w:r>
      </w:ins>
      <w:del w:id="70" w:author="Jonathan Kimmelman, Dr." w:date="2023-03-22T14:54:00Z">
        <w:r w:rsidRPr="002E789B" w:rsidDel="00DE5229">
          <w:delText>)</w:delText>
        </w:r>
      </w:del>
      <w:r w:rsidRPr="002E789B">
        <w:t xml:space="preserve"> would likely speed up the time it takes for the treatment to be approved.</w:t>
      </w:r>
      <w:r>
        <w:t xml:space="preserve"> However,</w:t>
      </w:r>
      <w:r w:rsidR="004A4072">
        <w:t xml:space="preserve"> some reviews explicitly note the importance of P2 trials in neurology drug development and </w:t>
      </w:r>
      <w:del w:id="71" w:author="Jonathan Kimmelman, Dr." w:date="2023-03-22T14:54:00Z">
        <w:r w:rsidR="004A4072" w:rsidDel="00DE5229">
          <w:delText xml:space="preserve">suggest </w:delText>
        </w:r>
      </w:del>
      <w:ins w:id="72" w:author="Jonathan Kimmelman, Dr." w:date="2023-03-22T14:54:00Z">
        <w:r w:rsidR="00DE5229">
          <w:t xml:space="preserve">admonish </w:t>
        </w:r>
      </w:ins>
      <w:r w:rsidR="004A4072">
        <w:t>against bypassing P2 trials.</w:t>
      </w:r>
      <w:r w:rsidR="004A4072">
        <w:fldChar w:fldCharType="begin"/>
      </w:r>
      <w:r w:rsidR="004A4072">
        <w:instrText xml:space="preserve"> ADDIN ZOTERO_ITEM CSL_CITATION {"citationID":"a1bcpa7s53r","properties":{"formattedCitation":"\\super 5,26,30\\nosupersub{}","plainCitation":"5,26,30","noteIndex":0},"citationItems":[{"id":3158,"uris":["http://zotero.org/users/5374610/items/GGBWT5YB"],"itemData":{"id":3158,"type":"chapter","abstract":"This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N."}],"accessed":{"date-parts":[["2023",2,1]]},"issued":{"date-parts":[["2012"]]}},"label":"page"},{"id":2533,"uris":["http://zotero.org/users/5374610/items/9KJB4APM"],"itemData":{"id":2533,"type":"article-journal","abstract":"Progressive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J."},{"family":"Chataway","given":"Jeremy"}],"issued":{"date-parts":[["2015",2]]}},"label":"page"},{"id":2536,"uris":["http://zotero.org/users/5374610/items/9DGLSBIK"],"itemData":{"id":2536,"type":"article-journal","abstract":"Amyotrophic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R."},{"family":"Silani","given":"Vincenzo"}],"issued":{"date-parts":[["2014",11]]}},"label":"page"}],"schema":"https://github.com/citation-style-language/schema/raw/master/csl-citation.json"} </w:instrText>
      </w:r>
      <w:r w:rsidR="004A4072">
        <w:fldChar w:fldCharType="separate"/>
      </w:r>
      <w:r w:rsidR="004A4072" w:rsidRPr="004A4072">
        <w:rPr>
          <w:vertAlign w:val="superscript"/>
        </w:rPr>
        <w:t>5,26,30</w:t>
      </w:r>
      <w:r w:rsidR="004A4072">
        <w:fldChar w:fldCharType="end"/>
      </w:r>
      <w:r w:rsidR="004A4072">
        <w:t xml:space="preserve"> </w:t>
      </w:r>
      <w:r>
        <w:t xml:space="preserve"> </w:t>
      </w:r>
      <w:commentRangeStart w:id="73"/>
      <w:r w:rsidR="004A4072">
        <w:t>The</w:t>
      </w:r>
      <w:commentRangeEnd w:id="73"/>
      <w:r w:rsidR="00DE5229">
        <w:rPr>
          <w:rStyle w:val="CommentReference"/>
        </w:rPr>
        <w:commentReference w:id="73"/>
      </w:r>
      <w:r>
        <w:t xml:space="preserve"> </w:t>
      </w:r>
      <w:r w:rsidR="004F7A61">
        <w:t xml:space="preserve">lower </w:t>
      </w:r>
      <w:r>
        <w:t xml:space="preserve">amount of evidence available to shape the P3 trial </w:t>
      </w:r>
      <w:r w:rsidR="004A4072">
        <w:t xml:space="preserve">after bypassing </w:t>
      </w:r>
      <w:r w:rsidR="004F7A61">
        <w:t xml:space="preserve">may </w:t>
      </w:r>
      <w:r w:rsidR="004A4072">
        <w:t>limit</w:t>
      </w:r>
      <w:r w:rsidR="004F7A61">
        <w:t xml:space="preserve"> its </w:t>
      </w:r>
      <w:r>
        <w:t>chance of being successful</w:t>
      </w:r>
      <w:r w:rsidR="004F7A61">
        <w:t xml:space="preserve">. </w:t>
      </w:r>
    </w:p>
    <w:p w14:paraId="60442700" w14:textId="12F24D8C" w:rsidR="00A841BF" w:rsidRDefault="00A841BF" w:rsidP="00812702">
      <w:pPr>
        <w:pStyle w:val="ListParagraph"/>
        <w:ind w:left="0" w:firstLine="720"/>
      </w:pPr>
      <w:r w:rsidRPr="00E25405">
        <w:t>In what follow</w:t>
      </w:r>
      <w:r w:rsidR="00172F1C" w:rsidRPr="00E25405">
        <w:t>s</w:t>
      </w:r>
      <w:r w:rsidR="006361CE" w:rsidRPr="00E25405">
        <w:t xml:space="preserve">, we will </w:t>
      </w:r>
      <w:del w:id="74" w:author="Jonathan Kimmelman, Dr." w:date="2023-03-22T14:55:00Z">
        <w:r w:rsidR="006361CE" w:rsidRPr="00E25405" w:rsidDel="00DE5229">
          <w:delText xml:space="preserve">present </w:delText>
        </w:r>
      </w:del>
      <w:ins w:id="75" w:author="Jonathan Kimmelman, Dr." w:date="2023-03-22T14:55:00Z">
        <w:r w:rsidR="00DE5229">
          <w:t>describe</w:t>
        </w:r>
        <w:r w:rsidR="00DE5229" w:rsidRPr="00E25405">
          <w:t xml:space="preserve"> </w:t>
        </w:r>
      </w:ins>
      <w:r w:rsidR="006361CE" w:rsidRPr="00E25405">
        <w:t>the current literature on</w:t>
      </w:r>
      <w:r w:rsidR="00172F1C" w:rsidRPr="00E25405">
        <w:t xml:space="preserve"> </w:t>
      </w:r>
      <w:r w:rsidR="007D4CBE" w:rsidRPr="00E25405">
        <w:t>important variables</w:t>
      </w:r>
      <w:r w:rsidR="00021B8E">
        <w:t xml:space="preserve"> </w:t>
      </w:r>
      <w:r w:rsidR="007D4CBE" w:rsidRPr="00E25405">
        <w:t xml:space="preserve">typically explored in </w:t>
      </w:r>
      <w:r w:rsidR="00172F1C" w:rsidRPr="00E25405">
        <w:t>P2 trials in neurology</w:t>
      </w:r>
      <w:r w:rsidR="00E01124">
        <w:t>,</w:t>
      </w:r>
      <w:r w:rsidR="007D4CBE" w:rsidRPr="00E25405">
        <w:t xml:space="preserve"> along with how th</w:t>
      </w:r>
      <w:r w:rsidR="00E25405" w:rsidRPr="00E25405">
        <w:t>e data can be used to make go/no</w:t>
      </w:r>
      <w:ins w:id="76" w:author="Jonathan Kimmelman, Dr." w:date="2023-03-22T14:55:00Z">
        <w:r w:rsidR="00DE5229">
          <w:t>-go</w:t>
        </w:r>
      </w:ins>
      <w:r w:rsidR="00E25405" w:rsidRPr="00E25405">
        <w:t xml:space="preserve"> decisions for P3 trial</w:t>
      </w:r>
      <w:r w:rsidR="00021B8E">
        <w:t>s</w:t>
      </w:r>
      <w:r w:rsidR="00376E00">
        <w:t xml:space="preserve"> and to shape subsequent trials</w:t>
      </w:r>
      <w:r w:rsidR="00034FFB" w:rsidRPr="00E25405">
        <w:t xml:space="preserve">. </w:t>
      </w:r>
      <w:r w:rsidR="00E25405" w:rsidRPr="00E25405">
        <w:t xml:space="preserve">This will be followed </w:t>
      </w:r>
      <w:r w:rsidR="00E01124">
        <w:t>by</w:t>
      </w:r>
      <w:r w:rsidR="00E25405" w:rsidRPr="00E25405">
        <w:t xml:space="preserve"> a discussion of how bypassing P2 trials may impact the research trajectory and</w:t>
      </w:r>
      <w:ins w:id="77" w:author="Jonathan Kimmelman, Dr." w:date="2023-03-22T14:55:00Z">
        <w:r w:rsidR="00DE5229">
          <w:t xml:space="preserve"> the welf</w:t>
        </w:r>
      </w:ins>
      <w:ins w:id="78" w:author="Jonathan Kimmelman, Dr." w:date="2023-03-22T14:56:00Z">
        <w:r w:rsidR="00DE5229">
          <w:t>are of trial</w:t>
        </w:r>
      </w:ins>
      <w:r w:rsidR="00E25405" w:rsidRPr="00E25405">
        <w:t xml:space="preserve"> </w:t>
      </w:r>
      <w:r w:rsidR="00021B8E">
        <w:t>participants</w:t>
      </w:r>
      <w:r w:rsidR="00E25405" w:rsidRPr="00E25405">
        <w:t>.</w:t>
      </w:r>
    </w:p>
    <w:p w14:paraId="3199049E" w14:textId="77777777" w:rsidR="00A841BF" w:rsidRDefault="00A841BF" w:rsidP="00A841BF">
      <w:pPr>
        <w:pStyle w:val="ListParagraph"/>
        <w:ind w:left="0" w:firstLine="720"/>
      </w:pPr>
    </w:p>
    <w:p w14:paraId="5652DE2A" w14:textId="4D9E1CA8" w:rsidR="00A841BF" w:rsidRPr="00712700" w:rsidRDefault="00CC5BC2" w:rsidP="00A841BF">
      <w:pPr>
        <w:rPr>
          <w:b/>
          <w:bCs/>
          <w:color w:val="000000" w:themeColor="text1"/>
        </w:rPr>
      </w:pPr>
      <w:r>
        <w:rPr>
          <w:b/>
          <w:bCs/>
          <w:color w:val="000000" w:themeColor="text1"/>
        </w:rPr>
        <w:t xml:space="preserve">The purpose of </w:t>
      </w:r>
      <w:r w:rsidR="00A841BF" w:rsidRPr="00712700">
        <w:rPr>
          <w:b/>
          <w:bCs/>
          <w:color w:val="000000" w:themeColor="text1"/>
        </w:rPr>
        <w:t xml:space="preserve">P2 </w:t>
      </w:r>
      <w:r w:rsidR="00A82659">
        <w:rPr>
          <w:b/>
          <w:bCs/>
          <w:color w:val="000000" w:themeColor="text1"/>
        </w:rPr>
        <w:t>t</w:t>
      </w:r>
      <w:r w:rsidR="00A841BF" w:rsidRPr="00712700">
        <w:rPr>
          <w:b/>
          <w:bCs/>
          <w:color w:val="000000" w:themeColor="text1"/>
        </w:rPr>
        <w:t>rials</w:t>
      </w:r>
      <w:r w:rsidR="00712700">
        <w:rPr>
          <w:b/>
          <w:bCs/>
          <w:color w:val="000000" w:themeColor="text1"/>
        </w:rPr>
        <w:t xml:space="preserve"> in neurology</w:t>
      </w:r>
    </w:p>
    <w:p w14:paraId="767F2263" w14:textId="0A5DC0F4" w:rsidR="000D211A" w:rsidRDefault="00A841BF" w:rsidP="000D211A">
      <w:pPr>
        <w:ind w:firstLine="360"/>
        <w:rPr>
          <w:ins w:id="79" w:author="Jonathan Kimmelman, Dr." w:date="2023-03-22T14:59:00Z"/>
        </w:rPr>
      </w:pPr>
      <w:r w:rsidRPr="002E789B">
        <w:rPr>
          <w:color w:val="000000" w:themeColor="text1"/>
        </w:rPr>
        <w:t xml:space="preserve">To understand whether </w:t>
      </w:r>
      <w:commentRangeStart w:id="80"/>
      <w:r w:rsidR="00E01124">
        <w:rPr>
          <w:color w:val="000000" w:themeColor="text1"/>
        </w:rPr>
        <w:t xml:space="preserve">it </w:t>
      </w:r>
      <w:r w:rsidRPr="002E789B">
        <w:rPr>
          <w:color w:val="000000" w:themeColor="text1"/>
        </w:rPr>
        <w:t xml:space="preserve">is </w:t>
      </w:r>
      <w:commentRangeEnd w:id="80"/>
      <w:r w:rsidR="00115CD2">
        <w:rPr>
          <w:rStyle w:val="CommentReference"/>
        </w:rPr>
        <w:commentReference w:id="80"/>
      </w:r>
      <w:r w:rsidRPr="002E789B">
        <w:rPr>
          <w:color w:val="000000" w:themeColor="text1"/>
        </w:rPr>
        <w:t>appropriate to bypass P2 trials, it is first important</w:t>
      </w:r>
      <w:r w:rsidRPr="002E789B">
        <w:t xml:space="preserve"> to understand the role of P2 trials in traditional neurological drug development.</w:t>
      </w:r>
      <w:r w:rsidRPr="002E789B">
        <w:rPr>
          <w:color w:val="000000" w:themeColor="text1"/>
        </w:rPr>
        <w:t xml:space="preserve"> </w:t>
      </w:r>
      <w:r>
        <w:t xml:space="preserve">Together with P1 trials, P2 trials make up </w:t>
      </w:r>
      <w:del w:id="81" w:author="Jonathan Kimmelman, Dr." w:date="2023-03-22T14:59:00Z">
        <w:r w:rsidDel="00115CD2">
          <w:delText xml:space="preserve">the </w:delText>
        </w:r>
      </w:del>
      <w:ins w:id="82" w:author="Jonathan Kimmelman, Dr." w:date="2023-03-22T14:59:00Z">
        <w:r w:rsidR="00115CD2">
          <w:t xml:space="preserve">what some commentators call the </w:t>
        </w:r>
      </w:ins>
      <w:r>
        <w:t>“learn zone”</w:t>
      </w:r>
      <w:r>
        <w:fldChar w:fldCharType="begin"/>
      </w:r>
      <w:r w:rsidR="00286C5E">
        <w:instrText xml:space="preserve"> ADDIN ZOTERO_ITEM CSL_CITATION {"citationID":"a27jt74b1dl","properties":{"formattedCitation":"\\super 31\\nosupersub{}","plainCitation":"31","noteIndex":0},"citationItems":[{"id":3297,"uris":["http://zotero.org/users/5374610/items/83RQ4SVY"],"itemData":{"id":3297,"type":"chapter","abstract":"This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fldChar w:fldCharType="separate"/>
      </w:r>
      <w:r w:rsidR="00286C5E" w:rsidRPr="00286C5E">
        <w:rPr>
          <w:vertAlign w:val="superscript"/>
        </w:rPr>
        <w:t>31</w:t>
      </w:r>
      <w:r>
        <w:fldChar w:fldCharType="end"/>
      </w:r>
      <w:r>
        <w:t xml:space="preserve"> of drug development, where you can c</w:t>
      </w:r>
      <w:r w:rsidRPr="002E789B">
        <w:rPr>
          <w:color w:val="000000" w:themeColor="text1"/>
        </w:rPr>
        <w:t>ollect data that has “a significant impact on future trial size, expense, and risk.”</w:t>
      </w:r>
      <w:r w:rsidRPr="002E789B">
        <w:rPr>
          <w:color w:val="000000" w:themeColor="text1"/>
        </w:rPr>
        <w:fldChar w:fldCharType="begin"/>
      </w:r>
      <w:r w:rsidR="00286C5E">
        <w:rPr>
          <w:color w:val="000000" w:themeColor="text1"/>
        </w:rPr>
        <w:instrText xml:space="preserve"> ADDIN ZOTERO_ITEM CSL_CITATION {"citationID":"a1gtpburucf","properties":{"formattedCitation":"\\super 10\\nosupersub{}","plainCitation":"10","noteIndex":0},"citationItems":[{"id":3156,"uris":["http://zotero.org/users/5374610/items/GKBUIY5F"],"itemData":{"id":3156,"type":"chapter","abstract":"This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rPr>
          <w:color w:val="000000" w:themeColor="text1"/>
        </w:rPr>
        <w:fldChar w:fldCharType="separate"/>
      </w:r>
      <w:r w:rsidR="00286C5E" w:rsidRPr="00286C5E">
        <w:rPr>
          <w:color w:val="000000"/>
          <w:vertAlign w:val="superscript"/>
        </w:rPr>
        <w:t>10</w:t>
      </w:r>
      <w:r w:rsidRPr="002E789B">
        <w:rPr>
          <w:color w:val="000000" w:themeColor="text1"/>
        </w:rPr>
        <w:fldChar w:fldCharType="end"/>
      </w:r>
      <w:r w:rsidRPr="00464572">
        <w:t xml:space="preserve"> </w:t>
      </w:r>
      <w:r w:rsidR="005E7294">
        <w:t>The FDA has said that “</w:t>
      </w:r>
      <w:r w:rsidR="00034FFB">
        <w:t>s</w:t>
      </w:r>
      <w:r w:rsidR="005E7294">
        <w:t>ponsors assess phase 2 results to determine if the preliminary results are sufficiently promising to justify a phase 3 study”</w:t>
      </w:r>
      <w:r w:rsidR="005E7294">
        <w:fldChar w:fldCharType="begin"/>
      </w:r>
      <w:r w:rsidR="00286C5E">
        <w:instrText xml:space="preserve"> ADDIN ZOTERO_ITEM CSL_CITATION {"citationID":"afa4hamv9l","properties":{"formattedCitation":"\\super 32\\nosupersub{}","plainCitation":"32","noteIndex":0},"citationItems":[{"id":980,"uris":["http://zotero.org/users/5374610/items/SSW2P437"],"itemData":{"id":980,"type":"article-journal","abstract":"FDA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5E7294">
        <w:fldChar w:fldCharType="separate"/>
      </w:r>
      <w:r w:rsidR="00286C5E" w:rsidRPr="00286C5E">
        <w:rPr>
          <w:vertAlign w:val="superscript"/>
        </w:rPr>
        <w:t>32</w:t>
      </w:r>
      <w:r w:rsidR="005E7294">
        <w:fldChar w:fldCharType="end"/>
      </w:r>
      <w:r w:rsidR="00950145">
        <w:t xml:space="preserve"> </w:t>
      </w:r>
      <w:r w:rsidR="00034FFB">
        <w:t xml:space="preserve">and </w:t>
      </w:r>
      <w:r w:rsidR="004F7A61">
        <w:t>P2 trials in AD have been called a “necessary step in drug development</w:t>
      </w:r>
      <w:r w:rsidR="00623456">
        <w:t>.”</w:t>
      </w:r>
      <w:r w:rsidR="004F7A61">
        <w:fldChar w:fldCharType="begin"/>
      </w:r>
      <w:r w:rsidR="00286C5E">
        <w:instrText xml:space="preserve"> ADDIN ZOTERO_ITEM CSL_CITATION {"citationID":"a7o959goor","properties":{"formattedCitation":"\\super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4F7A61">
        <w:fldChar w:fldCharType="separate"/>
      </w:r>
      <w:r w:rsidR="00286C5E" w:rsidRPr="00286C5E">
        <w:rPr>
          <w:vertAlign w:val="superscript"/>
        </w:rPr>
        <w:t>18</w:t>
      </w:r>
      <w:r w:rsidR="004F7A61">
        <w:fldChar w:fldCharType="end"/>
      </w:r>
      <w:r w:rsidR="004F7A61">
        <w:t xml:space="preserve"> </w:t>
      </w:r>
      <w:r w:rsidR="00950145">
        <w:t>Therefore, b</w:t>
      </w:r>
      <w:r w:rsidRPr="002E789B">
        <w:t xml:space="preserve">ypassing P2 trials and the information gained from them may impact the future of </w:t>
      </w:r>
      <w:r w:rsidR="00623456">
        <w:t>the drug development trajectory</w:t>
      </w:r>
      <w:r w:rsidRPr="002E789B">
        <w:t>.</w:t>
      </w:r>
      <w:r w:rsidR="000D211A">
        <w:t xml:space="preserve"> In what follows, we will discuss three variables typically investigated in P2 trials and how the lack of </w:t>
      </w:r>
      <w:r w:rsidR="00021B8E">
        <w:t>each</w:t>
      </w:r>
      <w:r w:rsidR="000D211A">
        <w:t xml:space="preserve"> may impact future </w:t>
      </w:r>
      <w:commentRangeStart w:id="83"/>
      <w:r w:rsidR="000D211A">
        <w:t>trials</w:t>
      </w:r>
      <w:commentRangeEnd w:id="83"/>
      <w:r w:rsidR="00115CD2">
        <w:rPr>
          <w:rStyle w:val="CommentReference"/>
        </w:rPr>
        <w:commentReference w:id="83"/>
      </w:r>
      <w:r w:rsidR="000D211A">
        <w:t xml:space="preserve">. </w:t>
      </w:r>
    </w:p>
    <w:p w14:paraId="49C00FE1" w14:textId="77777777" w:rsidR="00115CD2" w:rsidRPr="00EA4242" w:rsidRDefault="00115CD2" w:rsidP="000D211A">
      <w:pPr>
        <w:ind w:firstLine="360"/>
      </w:pPr>
    </w:p>
    <w:p w14:paraId="2F828B54" w14:textId="0CCE98A4" w:rsidR="00A841BF" w:rsidRPr="00712700" w:rsidRDefault="00A841BF" w:rsidP="00A841BF">
      <w:pPr>
        <w:rPr>
          <w:color w:val="000000" w:themeColor="text1"/>
          <w:u w:val="single"/>
        </w:rPr>
      </w:pPr>
      <w:commentRangeStart w:id="84"/>
      <w:r w:rsidRPr="00712700">
        <w:rPr>
          <w:color w:val="000000" w:themeColor="text1"/>
          <w:u w:val="single"/>
        </w:rPr>
        <w:t>Dose</w:t>
      </w:r>
      <w:r w:rsidR="00B22DBD">
        <w:rPr>
          <w:color w:val="000000" w:themeColor="text1"/>
          <w:u w:val="single"/>
        </w:rPr>
        <w:t xml:space="preserve"> </w:t>
      </w:r>
      <w:commentRangeEnd w:id="84"/>
      <w:r w:rsidR="008B5D00">
        <w:rPr>
          <w:rStyle w:val="CommentReference"/>
        </w:rPr>
        <w:commentReference w:id="84"/>
      </w:r>
      <w:r w:rsidR="00B22DBD">
        <w:rPr>
          <w:color w:val="000000" w:themeColor="text1"/>
          <w:u w:val="single"/>
        </w:rPr>
        <w:t xml:space="preserve">and schedule </w:t>
      </w:r>
    </w:p>
    <w:p w14:paraId="1D4CE547" w14:textId="5F17EF10" w:rsidR="00A841BF" w:rsidRPr="00A43A2C" w:rsidRDefault="00A841BF" w:rsidP="00A43A2C">
      <w:pPr>
        <w:ind w:firstLine="360"/>
      </w:pPr>
      <w:r w:rsidRPr="002E789B">
        <w:rPr>
          <w:color w:val="000000" w:themeColor="text1"/>
        </w:rPr>
        <w:t>The first task of a typical P2 trial in neurology is to find the optimal dose and schedule</w:t>
      </w:r>
      <w:ins w:id="85" w:author="Jonathan Kimmelman, Dr." w:date="2023-03-22T14:59:00Z">
        <w:r w:rsidR="00115CD2">
          <w:rPr>
            <w:color w:val="000000" w:themeColor="text1"/>
          </w:rPr>
          <w:t xml:space="preserve"> for administering the drug</w:t>
        </w:r>
      </w:ins>
      <w:r w:rsidRPr="002E789B">
        <w:t>.</w:t>
      </w:r>
      <w:r w:rsidRPr="002E789B">
        <w:fldChar w:fldCharType="begin"/>
      </w:r>
      <w:r w:rsidR="00286C5E">
        <w:instrText xml:space="preserve"> ADDIN ZOTERO_ITEM CSL_CITATION {"citationID":"cd7GPoM9","properties":{"formattedCitation":"\\super 25,26,33\\uc0\\u8211{}36\\nosupersub{}","plainCitation":"25,26,33–36","noteIndex":0},"citationItems":[{"id":2530,"uris":["http://zotero.org/users/5374610/items/PMGTULTH"],"itemData":{"id":2530,"type":"article-journal","abstract":"OBJECTIVE: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00286C5E" w:rsidRPr="00286C5E">
        <w:rPr>
          <w:vertAlign w:val="superscript"/>
        </w:rPr>
        <w:t>25,26,33–36</w:t>
      </w:r>
      <w:r w:rsidRPr="002E789B">
        <w:fldChar w:fldCharType="end"/>
      </w:r>
      <w:r w:rsidRPr="002E789B">
        <w:t xml:space="preserve"> This is a stage where, using many doses</w:t>
      </w:r>
      <w:r w:rsidR="000D211A">
        <w:t xml:space="preserve"> (under the maximum tolerated dose found in P1</w:t>
      </w:r>
      <w:r w:rsidR="00021B8E">
        <w:t xml:space="preserve"> trials</w:t>
      </w:r>
      <w:r w:rsidR="000D211A">
        <w:t>)</w:t>
      </w:r>
      <w:r w:rsidRPr="002E789B">
        <w:t xml:space="preserve">, </w:t>
      </w:r>
      <w:r w:rsidR="000D211A">
        <w:t>researchers</w:t>
      </w:r>
      <w:r w:rsidRPr="002E789B">
        <w:t xml:space="preserve"> can begin to see a dose relationship in the safety </w:t>
      </w:r>
      <w:r w:rsidR="0002292C">
        <w:lastRenderedPageBreak/>
        <w:t xml:space="preserve">and efficacy </w:t>
      </w:r>
      <w:r w:rsidRPr="002E789B">
        <w:t>endpoints.</w:t>
      </w:r>
      <w:r w:rsidRPr="002E789B">
        <w:fldChar w:fldCharType="begin"/>
      </w:r>
      <w:r w:rsidR="00286C5E">
        <w:instrText xml:space="preserve"> ADDIN ZOTERO_ITEM CSL_CITATION {"citationID":"llO8sR2K","properties":{"formattedCitation":"\\super 10\\nosupersub{}","plainCitation":"10","noteIndex":0},"citationItems":[{"id":3156,"uris":["http://zotero.org/users/5374610/items/GKBUIY5F"],"itemData":{"id":3156,"type":"chapter","abstract":"This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286C5E" w:rsidRPr="00286C5E">
        <w:rPr>
          <w:vertAlign w:val="superscript"/>
        </w:rPr>
        <w:t>10</w:t>
      </w:r>
      <w:r w:rsidRPr="002E789B">
        <w:fldChar w:fldCharType="end"/>
      </w:r>
      <w:r w:rsidRPr="002E789B">
        <w:t xml:space="preserve"> </w:t>
      </w:r>
      <w:r w:rsidR="0046642A">
        <w:t>Firstly, the information collected from a</w:t>
      </w:r>
      <w:r w:rsidRPr="002E789B">
        <w:t xml:space="preserve"> P2 trial </w:t>
      </w:r>
      <w:r w:rsidR="0002292C">
        <w:t>can help</w:t>
      </w:r>
      <w:r w:rsidRPr="002E789B">
        <w:t xml:space="preserve"> </w:t>
      </w:r>
      <w:r w:rsidR="0002292C">
        <w:t xml:space="preserve">ensure that </w:t>
      </w:r>
      <w:r w:rsidRPr="002E789B">
        <w:t>a safe dose is moved forward to P3 testing</w:t>
      </w:r>
      <w:r w:rsidR="00947AF5">
        <w:t xml:space="preserve">. </w:t>
      </w:r>
      <w:r w:rsidRPr="002E789B">
        <w:fldChar w:fldCharType="begin"/>
      </w:r>
      <w:r w:rsidR="00286C5E">
        <w:instrText xml:space="preserve"> ADDIN ZOTERO_ITEM CSL_CITATION {"citationID":"a1gg0m562ko","properties":{"formattedCitation":"\\super 24,25,27,33,35\\nosupersub{}","plainCitation":"24,25,27,33,35","dontUpdate":true,"noteIndex":0},"citationItems":[{"id":2530,"uris":["http://zotero.org/users/5374610/items/PMGTULTH"],"itemData":{"id":2530,"type":"article-journal","abstract":"OBJECTIVE: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2E789B">
        <w:fldChar w:fldCharType="separate"/>
      </w:r>
      <w:r w:rsidR="00286C5E">
        <w:rPr>
          <w:vertAlign w:val="superscript"/>
        </w:rPr>
        <w:t xml:space="preserve"> </w:t>
      </w:r>
      <w:r w:rsidRPr="002E789B">
        <w:fldChar w:fldCharType="end"/>
      </w:r>
      <w:r w:rsidRPr="002E789B">
        <w:t xml:space="preserve">This can be </w:t>
      </w:r>
      <w:r w:rsidR="00623456">
        <w:t>critical</w:t>
      </w:r>
      <w:r w:rsidRPr="002E789B">
        <w:t xml:space="preserve"> in CNS disorders because drugs treating these conditions</w:t>
      </w:r>
      <w:ins w:id="86" w:author="Jonathan Kimmelman, Dr." w:date="2023-03-22T15:00:00Z">
        <w:r w:rsidR="00115CD2">
          <w:t xml:space="preserve"> are often taken for prolonged periods, such that safety issues might emerge </w:t>
        </w:r>
      </w:ins>
      <w:ins w:id="87" w:author="Jonathan Kimmelman, Dr." w:date="2023-03-22T15:01:00Z">
        <w:r w:rsidR="00115CD2">
          <w:t>with c</w:t>
        </w:r>
      </w:ins>
      <w:ins w:id="88" w:author="Jonathan Kimmelman, Dr." w:date="2023-03-22T15:02:00Z">
        <w:r w:rsidR="00115CD2">
          <w:t>hronic exposure. As well, CNS drugs</w:t>
        </w:r>
      </w:ins>
      <w:r w:rsidRPr="002E789B">
        <w:t xml:space="preserve"> can </w:t>
      </w:r>
      <w:r w:rsidR="00623456">
        <w:t>affect</w:t>
      </w:r>
      <w:ins w:id="89" w:author="Jonathan Kimmelman, Dr." w:date="2023-03-22T15:02:00Z">
        <w:r w:rsidR="00115CD2">
          <w:t xml:space="preserve"> the core of who we are. Drugs can affect</w:t>
        </w:r>
      </w:ins>
      <w:r w:rsidRPr="002E789B">
        <w:t xml:space="preserve"> personality</w:t>
      </w:r>
      <w:ins w:id="90" w:author="Jonathan Kimmelman, Dr." w:date="2023-03-22T15:02:00Z">
        <w:r w:rsidR="00115CD2">
          <w:t>…</w:t>
        </w:r>
      </w:ins>
      <w:r w:rsidRPr="002E789B">
        <w:t xml:space="preserve"> or </w:t>
      </w:r>
      <w:proofErr w:type="gramStart"/>
      <w:ins w:id="91" w:author="Jonathan Kimmelman, Dr." w:date="2023-03-22T15:02:00Z">
        <w:r w:rsidR="00115CD2">
          <w:t>Also</w:t>
        </w:r>
        <w:proofErr w:type="gramEnd"/>
        <w:r w:rsidR="00115CD2">
          <w:t xml:space="preserve">, CNS drugs often? Sometimes… cause adverse psychiatric outcomes, such as </w:t>
        </w:r>
      </w:ins>
      <w:r w:rsidRPr="002E789B">
        <w:t>suicidal behavior.</w:t>
      </w:r>
      <w:r w:rsidRPr="002E789B">
        <w:fldChar w:fldCharType="begin"/>
      </w:r>
      <w:r w:rsidR="00992C02">
        <w:instrText xml:space="preserve"> ADDIN ZOTERO_ITEM CSL_CITATION {"citationID":"a275un1v5qm","properties":{"formattedCitation":"\\super 3,10\\nosupersub{}","plainCitation":"3,10","noteIndex":0},"citationItems":[{"id":2555,"uris":["http://zotero.org/users/5374610/items/3FRTPIYI"],"itemData":{"id":2555,"type":"article-journal","abstract":"An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992C02" w:rsidRPr="00992C02">
        <w:rPr>
          <w:vertAlign w:val="superscript"/>
        </w:rPr>
        <w:t>3,10</w:t>
      </w:r>
      <w:r w:rsidRPr="002E789B">
        <w:fldChar w:fldCharType="end"/>
      </w:r>
      <w:r w:rsidRPr="002E789B">
        <w:t xml:space="preserve"> </w:t>
      </w:r>
      <w:commentRangeStart w:id="92"/>
      <w:r w:rsidRPr="002E789B">
        <w:t xml:space="preserve">Data show </w:t>
      </w:r>
      <w:commentRangeEnd w:id="92"/>
      <w:r w:rsidR="00115CD2">
        <w:rPr>
          <w:rStyle w:val="CommentReference"/>
        </w:rPr>
        <w:commentReference w:id="92"/>
      </w:r>
      <w:r w:rsidRPr="002E789B">
        <w:t>that many doses are changed (mostly lowered) after FDA approval due to safety concerns</w:t>
      </w:r>
      <w:ins w:id="93" w:author="Jonathan Kimmelman, Dr." w:date="2023-03-22T15:03:00Z">
        <w:r w:rsidR="00115CD2">
          <w:t>.</w:t>
        </w:r>
      </w:ins>
      <w:r w:rsidR="0046642A">
        <w:t xml:space="preserve"> </w:t>
      </w:r>
      <w:del w:id="94" w:author="Jonathan Kimmelman, Dr." w:date="2023-03-22T15:03:00Z">
        <w:r w:rsidR="0046642A" w:rsidDel="00115CD2">
          <w:delText xml:space="preserve">a </w:delText>
        </w:r>
      </w:del>
      <w:ins w:id="95" w:author="Jonathan Kimmelman, Dr." w:date="2023-03-22T15:03:00Z">
        <w:r w:rsidR="00115CD2">
          <w:t xml:space="preserve">Dose changes </w:t>
        </w:r>
      </w:ins>
      <w:r w:rsidRPr="002E789B">
        <w:t xml:space="preserve">practice </w:t>
      </w:r>
      <w:r w:rsidR="0046642A">
        <w:t>that was</w:t>
      </w:r>
      <w:r w:rsidRPr="002E789B">
        <w:t xml:space="preserve"> most common in neurological drugs</w:t>
      </w:r>
      <w:commentRangeStart w:id="96"/>
      <w:r w:rsidRPr="002E789B">
        <w:t>.</w:t>
      </w:r>
      <w:r w:rsidR="00376E00" w:rsidRPr="002E789B">
        <w:fldChar w:fldCharType="begin"/>
      </w:r>
      <w:r w:rsidR="004A4072">
        <w:instrText xml:space="preserve"> ADDIN ZOTERO_ITEM CSL_CITATION {"citationID":"av69htaqu8","properties":{"formattedCitation":"\\super 37\\nosupersub{}","plainCitation":"37","noteIndex":0},"citationItems":[{"id":3152,"uris":["http://zotero.org/users/5374610/items/APVMPQJ6"],"itemData":{"id":3152,"type":"article-journal","abstract":"PURPOSE: Risks and benefits of marketed drugs can be improved by changing their labels to optimize dosage regimens for indicated populations. Such postmarketing label changes may reflect the quality of pre-marketing development, regulatory review, and postmarketing surveillance. We documented dosage changes of FDA-approved new molecular entities (NMEs), and investigated trends over time and across therapeutic groups, on the premise that improved drug development methods have yielded fewer postmarketing label changes over time.\nMETHODS: We compiled a list of NMEs approved by FDA from 1 January 1980 to 31 December 1999 using FDA's website, Freedom of Information Act request, and PhRMA (Pharmaceutical Research and Manufacturers of America) database. Original labeled dosages and indicated patient populations were tracked in labels in the Physician's Desk Reference. Time and covariate-adjusted risks for dosage changes by 5-year epoch and therapeutic groups were estimated by survival analysis.\nRESULTS: Of 499 NMEs, 354 (71%) were evaluable. Dosage changes in indicated populations occurred in 73 NMEs (21%). A total of 58 (79%) were safety-motivated, net dosage decreases. Percentage of NMEs with changes by therapeutic group ranged from 27.3% for neuropharmacologic drugs to 13.6% for miscellaneous drugs. Median time to change following approval fell from 6.5 years (1980-1984) to 2.0 years (1995-1999). Contrary to our premise, 1995-1999 NMEs were 3.15 times more likely to change in comparison to 1980-1984 NMEs (p = 0.008, Cox analysis).\nCONCLUSIONS: Dosages of one in five NMEs changed, four in five changes were safety reductions. Increasing frequency of changes, independent of therapeutic group, may reflect intensified postmarketing surveillance and underscores the need to improve pre-marketing optimization of dosage and indicated population.","container-title":"Pharmacoepidemiology and Drug Safety","DOI":"10.1002/pds.744","ISSN":"1053-8569","issue":"6","journalAbbreviation":"Pharmacoepidemiol Drug Saf","language":"eng","note":"PMID: 12426927","page":"439-446","source":"PubMed","title":"Postmarketing drug dosage changes of 499 FDA-approved new molecular entities, 1980-1999","volume":"11","author":[{"family":"Cross","given":"James"},{"family":"Lee","given":"Howard"},{"family":"Westelinck","given":"Agnes"},{"family":"Nelson","given":"Julie"},{"family":"Grudzinskas","given":"Charles"},{"family":"Peck","given":"Carl"}],"issued":{"date-parts":[["2002",9]]}},"label":"page"}],"schema":"https://github.com/citation-style-language/schema/raw/master/csl-citation.json"} </w:instrText>
      </w:r>
      <w:r w:rsidR="00376E00" w:rsidRPr="002E789B">
        <w:fldChar w:fldCharType="separate"/>
      </w:r>
      <w:r w:rsidR="004A4072" w:rsidRPr="004A4072">
        <w:rPr>
          <w:vertAlign w:val="superscript"/>
        </w:rPr>
        <w:t>37</w:t>
      </w:r>
      <w:r w:rsidR="00376E00" w:rsidRPr="002E789B">
        <w:fldChar w:fldCharType="end"/>
      </w:r>
      <w:commentRangeEnd w:id="96"/>
      <w:r w:rsidR="00115CD2">
        <w:rPr>
          <w:rStyle w:val="CommentReference"/>
        </w:rPr>
        <w:commentReference w:id="96"/>
      </w:r>
      <w:r w:rsidR="00376E00" w:rsidRPr="00947AF5">
        <w:t xml:space="preserve"> </w:t>
      </w:r>
      <w:r w:rsidRPr="002E789B">
        <w:t xml:space="preserve">Although </w:t>
      </w:r>
      <w:commentRangeStart w:id="97"/>
      <w:r w:rsidRPr="002E789B">
        <w:t>it</w:t>
      </w:r>
      <w:commentRangeEnd w:id="97"/>
      <w:r w:rsidR="00115CD2">
        <w:rPr>
          <w:rStyle w:val="CommentReference"/>
        </w:rPr>
        <w:commentReference w:id="97"/>
      </w:r>
      <w:r w:rsidRPr="002E789B">
        <w:t xml:space="preserve"> is not clear the role that P2 data had in these cases, it is clear that any consideration/checks of dose are important.</w:t>
      </w:r>
      <w:r w:rsidR="00947AF5" w:rsidRPr="00947AF5">
        <w:t xml:space="preserve"> </w:t>
      </w:r>
      <w:r w:rsidR="00612E9B">
        <w:t>Secondly</w:t>
      </w:r>
      <w:r w:rsidR="00947AF5">
        <w:t xml:space="preserve">, dose optimization is used to find </w:t>
      </w:r>
      <w:commentRangeStart w:id="98"/>
      <w:r w:rsidR="00947AF5">
        <w:t xml:space="preserve">efficacious </w:t>
      </w:r>
      <w:commentRangeEnd w:id="98"/>
      <w:r w:rsidR="00115CD2">
        <w:rPr>
          <w:rStyle w:val="CommentReference"/>
        </w:rPr>
        <w:commentReference w:id="98"/>
      </w:r>
      <w:r w:rsidR="00947AF5">
        <w:t xml:space="preserve">dose relationships. </w:t>
      </w:r>
      <w:r w:rsidR="00947AF5" w:rsidRPr="002E789B">
        <w:t xml:space="preserve">One review investigating nonpositive P3 trials in TBI argues that the equivocal dose optimization results from </w:t>
      </w:r>
      <w:del w:id="99" w:author="Jonathan Kimmelman, Dr." w:date="2023-03-22T15:05:00Z">
        <w:r w:rsidR="00947AF5" w:rsidRPr="002E789B" w:rsidDel="00115CD2">
          <w:delText xml:space="preserve">preceding </w:delText>
        </w:r>
      </w:del>
      <w:r w:rsidR="00947AF5" w:rsidRPr="002E789B">
        <w:t xml:space="preserve">P2 trials may have contributed to the P3 result. They suggest that </w:t>
      </w:r>
      <w:r w:rsidR="00570BFF">
        <w:t xml:space="preserve">P2 trials should be used to optimize dose </w:t>
      </w:r>
      <w:r w:rsidR="00947AF5" w:rsidRPr="002E789B">
        <w:t>before progression to P3 to increase the likelihood that the P3 trial is successful.</w:t>
      </w:r>
      <w:commentRangeStart w:id="100"/>
      <w:r w:rsidR="00947AF5" w:rsidRPr="002E789B">
        <w:fldChar w:fldCharType="begin"/>
      </w:r>
      <w:r w:rsidR="00286C5E">
        <w:instrText xml:space="preserve"> ADDIN ZOTERO_ITEM CSL_CITATION {"citationID":"H8Unqqzs","properties":{"formattedCitation":"\\super 33\\nosupersub{}","plainCitation":"33","noteIndex":0},"citationItems":[{"id":2543,"uris":["http://zotero.org/users/5374610/items/6TK2G5GE"],"itemData":{"id":2543,"type":"article-journal","abstract":"To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G."}],"issued":{"date-parts":[["2017",6,1]]}}}],"schema":"https://github.com/citation-style-language/schema/raw/master/csl-citation.json"} </w:instrText>
      </w:r>
      <w:r w:rsidR="00947AF5" w:rsidRPr="002E789B">
        <w:fldChar w:fldCharType="separate"/>
      </w:r>
      <w:r w:rsidR="00286C5E" w:rsidRPr="00286C5E">
        <w:rPr>
          <w:vertAlign w:val="superscript"/>
        </w:rPr>
        <w:t>33</w:t>
      </w:r>
      <w:r w:rsidR="00947AF5" w:rsidRPr="002E789B">
        <w:fldChar w:fldCharType="end"/>
      </w:r>
      <w:commentRangeEnd w:id="100"/>
      <w:r w:rsidR="00115CD2">
        <w:rPr>
          <w:rStyle w:val="CommentReference"/>
        </w:rPr>
        <w:commentReference w:id="100"/>
      </w:r>
    </w:p>
    <w:p w14:paraId="02BF5390" w14:textId="77777777" w:rsidR="00115CD2" w:rsidRDefault="00115CD2" w:rsidP="00A841BF">
      <w:pPr>
        <w:rPr>
          <w:ins w:id="101" w:author="Jonathan Kimmelman, Dr." w:date="2023-03-22T15:06:00Z"/>
          <w:color w:val="000000" w:themeColor="text1"/>
          <w:u w:val="single"/>
        </w:rPr>
      </w:pPr>
    </w:p>
    <w:p w14:paraId="2A04863F" w14:textId="10FADB64" w:rsidR="00A841BF" w:rsidRPr="00712700" w:rsidRDefault="00A841BF" w:rsidP="00A841BF">
      <w:pPr>
        <w:rPr>
          <w:color w:val="000000" w:themeColor="text1"/>
          <w:u w:val="single"/>
        </w:rPr>
      </w:pPr>
      <w:r w:rsidRPr="00712700">
        <w:rPr>
          <w:color w:val="000000" w:themeColor="text1"/>
          <w:u w:val="single"/>
        </w:rPr>
        <w:t>Efficacy</w:t>
      </w:r>
    </w:p>
    <w:p w14:paraId="0A9EF43C" w14:textId="0CC09F66" w:rsidR="00A841BF" w:rsidRDefault="00021B8E" w:rsidP="00A841BF">
      <w:pPr>
        <w:ind w:firstLine="360"/>
      </w:pPr>
      <w:r>
        <w:t xml:space="preserve">In addition to the relationship between dose and </w:t>
      </w:r>
      <w:del w:id="102" w:author="Jonathan Kimmelman, Dr." w:date="2023-03-22T15:06:00Z">
        <w:r w:rsidDel="00115CD2">
          <w:delText>efficacy</w:delText>
        </w:r>
      </w:del>
      <w:proofErr w:type="gramStart"/>
      <w:ins w:id="103" w:author="Jonathan Kimmelman, Dr." w:date="2023-03-22T15:06:00Z">
        <w:r w:rsidR="00115CD2">
          <w:t>safety?</w:t>
        </w:r>
      </w:ins>
      <w:r>
        <w:t>,</w:t>
      </w:r>
      <w:proofErr w:type="gramEnd"/>
      <w:r>
        <w:t xml:space="preserve"> t</w:t>
      </w:r>
      <w:r w:rsidR="00A841BF" w:rsidRPr="002E789B">
        <w:t xml:space="preserve">he second task of a P2 trial is to begin to evaluate whether the drug has the desired impact on the condition. Ideally, these trials would use clinical endpoints so that researchers </w:t>
      </w:r>
      <w:r w:rsidR="00CA08D3">
        <w:t>can</w:t>
      </w:r>
      <w:r w:rsidR="00A841BF" w:rsidRPr="002E789B">
        <w:t xml:space="preserve"> determine if the treatment </w:t>
      </w:r>
      <w:r w:rsidR="00623456">
        <w:t>impacts</w:t>
      </w:r>
      <w:r w:rsidR="00A841BF" w:rsidRPr="002E789B">
        <w:t xml:space="preserve"> the livelihood of patients with the condition.</w:t>
      </w:r>
      <w:r>
        <w:t xml:space="preserve"> However, in</w:t>
      </w:r>
      <w:r w:rsidR="00A841BF" w:rsidRPr="002E789B">
        <w:t xml:space="preserve"> some chronic neurological disease</w:t>
      </w:r>
      <w:r>
        <w:t>s</w:t>
      </w:r>
      <w:r w:rsidR="00A841BF" w:rsidRPr="002E789B">
        <w:t xml:space="preserve">, relying on clinical effects would </w:t>
      </w:r>
      <w:r w:rsidR="00623456">
        <w:t>significantly prolong clinical trial duration</w:t>
      </w:r>
      <w:r w:rsidR="00A841BF" w:rsidRPr="002E789B">
        <w:t>.</w:t>
      </w:r>
      <w:r w:rsidR="00A841BF" w:rsidRPr="002E789B">
        <w:fldChar w:fldCharType="begin"/>
      </w:r>
      <w:r w:rsidR="00286C5E">
        <w:instrText xml:space="preserve"> ADDIN ZOTERO_ITEM CSL_CITATION {"citationID":"gQM40GVP","properties":{"formattedCitation":"\\super 25,26,36,38\\nosupersub{}","plainCitation":"25,26,36,38","noteIndex":0},"citationItems":[{"id":2538,"uris":["http://zotero.org/users/5374610/items/D3PIYP7B"],"itemData":{"id":2538,"type":"article-journal","abstract":"Over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00A841BF" w:rsidRPr="002E789B">
        <w:fldChar w:fldCharType="separate"/>
      </w:r>
      <w:r w:rsidR="00286C5E" w:rsidRPr="00286C5E">
        <w:rPr>
          <w:vertAlign w:val="superscript"/>
        </w:rPr>
        <w:t>25,26,36,38</w:t>
      </w:r>
      <w:r w:rsidR="00A841BF" w:rsidRPr="002E789B">
        <w:fldChar w:fldCharType="end"/>
      </w:r>
      <w:r w:rsidR="00A841BF" w:rsidRPr="002E789B">
        <w:t xml:space="preserve"> </w:t>
      </w:r>
      <w:ins w:id="104" w:author="Jonathan Kimmelman, Dr." w:date="2023-03-22T15:07:00Z">
        <w:r w:rsidR="00115CD2">
          <w:t xml:space="preserve">For example... </w:t>
        </w:r>
      </w:ins>
      <w:commentRangeStart w:id="105"/>
      <w:r w:rsidR="00A841BF" w:rsidRPr="002E789B">
        <w:t>In</w:t>
      </w:r>
      <w:commentRangeEnd w:id="105"/>
      <w:r w:rsidR="00115CD2">
        <w:rPr>
          <w:rStyle w:val="CommentReference"/>
        </w:rPr>
        <w:commentReference w:id="105"/>
      </w:r>
      <w:r w:rsidR="00A841BF" w:rsidRPr="002E789B">
        <w:t xml:space="preserve"> these cases, phase 2 trials may </w:t>
      </w:r>
      <w:r w:rsidR="00CA08D3">
        <w:t>use</w:t>
      </w:r>
      <w:r w:rsidR="00A841BF" w:rsidRPr="002E789B">
        <w:t xml:space="preserve"> endpoints that they believe are surrogates for the clinical outcomes</w:t>
      </w:r>
      <w:r w:rsidR="00CA08D3">
        <w:t>.</w:t>
      </w:r>
      <w:r w:rsidR="00A841BF" w:rsidRPr="002E789B">
        <w:t xml:space="preserve"> </w:t>
      </w:r>
      <w:r w:rsidR="00850A89">
        <w:t xml:space="preserve">These </w:t>
      </w:r>
      <w:r w:rsidR="00A841BF" w:rsidRPr="002E789B">
        <w:t xml:space="preserve">surrogate endpoints often </w:t>
      </w:r>
      <w:r w:rsidR="003F0D2A">
        <w:t>have</w:t>
      </w:r>
      <w:r w:rsidR="00A841BF" w:rsidRPr="002E789B">
        <w:t xml:space="preserve"> little evidence that they are sensitive or reliable</w:t>
      </w:r>
      <w:ins w:id="106" w:author="Jonathan Kimmelman, Dr." w:date="2023-03-22T15:08:00Z">
        <w:r w:rsidR="00115CD2">
          <w:t xml:space="preserve"> predictors of clinical outcomes,</w:t>
        </w:r>
      </w:ins>
      <w:r w:rsidR="00A841BF">
        <w:t xml:space="preserve"> </w:t>
      </w:r>
      <w:r w:rsidR="00A841BF" w:rsidRPr="002E789B">
        <w:fldChar w:fldCharType="begin"/>
      </w:r>
      <w:r w:rsidR="00992C02">
        <w:instrText xml:space="preserve"> ADDIN ZOTERO_ITEM CSL_CITATION {"citationID":"bkWP9dhI","properties":{"formattedCitation":"\\super 3,28\\nosupersub{}","plainCitation":"3,28","noteIndex":0},"citationItems":[{"id":2555,"uris":["http://zotero.org/users/5374610/items/3FRTPIYI"],"itemData":{"id":2555,"type":"article-journal","abstract":"An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41BF" w:rsidRPr="002E789B">
        <w:fldChar w:fldCharType="separate"/>
      </w:r>
      <w:r w:rsidR="00992C02" w:rsidRPr="00992C02">
        <w:rPr>
          <w:vertAlign w:val="superscript"/>
        </w:rPr>
        <w:t>3,28</w:t>
      </w:r>
      <w:r w:rsidR="00A841BF" w:rsidRPr="002E789B">
        <w:fldChar w:fldCharType="end"/>
      </w:r>
      <w:r w:rsidR="00A841BF">
        <w:t xml:space="preserve"> though</w:t>
      </w:r>
      <w:r w:rsidR="00CA08D3">
        <w:t xml:space="preserve"> they</w:t>
      </w:r>
      <w:r w:rsidR="00A841BF">
        <w:t xml:space="preserve"> </w:t>
      </w:r>
      <w:del w:id="107" w:author="Jonathan Kimmelman, Dr." w:date="2023-03-22T15:08:00Z">
        <w:r w:rsidR="00CA08D3" w:rsidDel="00115CD2">
          <w:delText xml:space="preserve">are </w:delText>
        </w:r>
      </w:del>
      <w:ins w:id="108" w:author="Jonathan Kimmelman, Dr." w:date="2023-03-22T15:08:00Z">
        <w:r w:rsidR="00115CD2">
          <w:t xml:space="preserve">can be </w:t>
        </w:r>
      </w:ins>
      <w:r w:rsidR="00A841BF">
        <w:t>powerful when validated</w:t>
      </w:r>
      <w:r w:rsidR="008C6BDD">
        <w:t xml:space="preserve"> because of their ability to decrease trial </w:t>
      </w:r>
      <w:del w:id="109" w:author="Jonathan Kimmelman, Dr." w:date="2023-03-22T15:08:00Z">
        <w:r w:rsidR="008C6BDD" w:rsidDel="00115CD2">
          <w:delText>time</w:delText>
        </w:r>
      </w:del>
      <w:ins w:id="110" w:author="Jonathan Kimmelman, Dr." w:date="2023-03-22T15:08:00Z">
        <w:r w:rsidR="00115CD2">
          <w:t>duration</w:t>
        </w:r>
      </w:ins>
      <w:r w:rsidR="00A841BF">
        <w:t>.</w:t>
      </w:r>
      <w:r w:rsidR="00A841BF">
        <w:fldChar w:fldCharType="begin"/>
      </w:r>
      <w:r w:rsidR="00286C5E">
        <w:instrText xml:space="preserve"> ADDIN ZOTERO_ITEM CSL_CITATION {"citationID":"a6u4g9srr","properties":{"formattedCitation":"\\super 31\\nosupersub{}","plainCitation":"31","noteIndex":0},"citationItems":[{"id":3297,"uris":["http://zotero.org/users/5374610/items/83RQ4SVY"],"itemData":{"id":3297,"type":"chapter","abstract":"This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00A841BF">
        <w:fldChar w:fldCharType="separate"/>
      </w:r>
      <w:r w:rsidR="00286C5E" w:rsidRPr="00286C5E">
        <w:rPr>
          <w:vertAlign w:val="superscript"/>
        </w:rPr>
        <w:t>31</w:t>
      </w:r>
      <w:r w:rsidR="00A841BF">
        <w:fldChar w:fldCharType="end"/>
      </w:r>
      <w:r w:rsidR="00A841BF" w:rsidRPr="002E789B">
        <w:t xml:space="preserve"> </w:t>
      </w:r>
      <w:r w:rsidR="000863E0">
        <w:t xml:space="preserve">This is especially </w:t>
      </w:r>
      <w:commentRangeStart w:id="111"/>
      <w:r w:rsidR="000863E0">
        <w:t>prevalent</w:t>
      </w:r>
      <w:commentRangeEnd w:id="111"/>
      <w:r w:rsidR="00115CD2">
        <w:rPr>
          <w:rStyle w:val="CommentReference"/>
        </w:rPr>
        <w:commentReference w:id="111"/>
      </w:r>
      <w:r w:rsidR="000863E0">
        <w:t xml:space="preserve"> in AD development, where the lack of </w:t>
      </w:r>
      <w:r w:rsidR="00CA08D3">
        <w:t>validated surrogate</w:t>
      </w:r>
      <w:r w:rsidR="000863E0">
        <w:t xml:space="preserve"> biomarkers </w:t>
      </w:r>
      <w:r w:rsidR="00CA08D3">
        <w:t>to use in</w:t>
      </w:r>
      <w:r w:rsidR="000863E0">
        <w:t xml:space="preserve"> P2 trials</w:t>
      </w:r>
      <w:r w:rsidR="002579E1">
        <w:t xml:space="preserve"> may</w:t>
      </w:r>
      <w:r w:rsidR="000863E0">
        <w:t xml:space="preserve"> </w:t>
      </w:r>
      <w:r w:rsidR="00CA08D3">
        <w:t>lead</w:t>
      </w:r>
      <w:r w:rsidR="000863E0">
        <w:t xml:space="preserve"> </w:t>
      </w:r>
      <w:r w:rsidR="00CA08D3">
        <w:t>to the initiation of</w:t>
      </w:r>
      <w:r w:rsidR="000863E0">
        <w:t xml:space="preserve"> </w:t>
      </w:r>
      <w:r w:rsidR="00F324BA">
        <w:t>P3</w:t>
      </w:r>
      <w:r w:rsidR="000863E0">
        <w:t xml:space="preserve"> trials without any indication that there is a clinical relationship</w:t>
      </w:r>
      <w:r w:rsidR="00CA08D3">
        <w:t>.</w:t>
      </w:r>
      <w:r w:rsidR="0077148A">
        <w:fldChar w:fldCharType="begin"/>
      </w:r>
      <w:r w:rsidR="00286C5E">
        <w:instrText xml:space="preserve"> ADDIN ZOTERO_ITEM CSL_CITATION {"citationID":"a21cqi93ivi","properties":{"formattedCitation":"\\super 29\\nosupersub{}","plainCitation":"29","noteIndex":0},"citationItems":[{"id":2566,"uris":["http://zotero.org/users/5374610/items/DMVT4BC6"],"itemData":{"id":2566,"type":"article-journal","abstract":"Deposits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77148A">
        <w:fldChar w:fldCharType="separate"/>
      </w:r>
      <w:r w:rsidR="00286C5E" w:rsidRPr="00286C5E">
        <w:rPr>
          <w:vertAlign w:val="superscript"/>
        </w:rPr>
        <w:t>29</w:t>
      </w:r>
      <w:r w:rsidR="0077148A">
        <w:fldChar w:fldCharType="end"/>
      </w:r>
      <w:r w:rsidR="00F324BA">
        <w:t xml:space="preserve"> </w:t>
      </w:r>
      <w:r w:rsidR="0077148A">
        <w:t>Reliance on these endpoints</w:t>
      </w:r>
      <w:r w:rsidR="00F324BA">
        <w:t xml:space="preserve"> </w:t>
      </w:r>
      <w:r w:rsidR="0077148A">
        <w:t xml:space="preserve">may </w:t>
      </w:r>
      <w:r w:rsidR="00570BFF">
        <w:t xml:space="preserve">hurt the chance of positive results in </w:t>
      </w:r>
      <w:r w:rsidR="00F324BA">
        <w:t>P3 trials</w:t>
      </w:r>
      <w:r w:rsidR="000863E0">
        <w:t>, as was the case with Semagacestat</w:t>
      </w:r>
      <w:r w:rsidR="008B7857">
        <w:fldChar w:fldCharType="begin"/>
      </w:r>
      <w:r w:rsidR="00286C5E">
        <w:instrText xml:space="preserve"> ADDIN ZOTERO_ITEM CSL_CITATION {"citationID":"anv13hpp5c","properties":{"formattedCitation":"\\super 32\\nosupersub{}","plainCitation":"32","noteIndex":0},"citationItems":[{"id":980,"uris":["http://zotero.org/users/5374610/items/SSW2P437"],"itemData":{"id":980,"type":"article-journal","abstract":"FDA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8B7857">
        <w:fldChar w:fldCharType="separate"/>
      </w:r>
      <w:r w:rsidR="00286C5E" w:rsidRPr="00286C5E">
        <w:rPr>
          <w:vertAlign w:val="superscript"/>
        </w:rPr>
        <w:t>32</w:t>
      </w:r>
      <w:r w:rsidR="008B7857">
        <w:fldChar w:fldCharType="end"/>
      </w:r>
      <w:r w:rsidR="007E1AA4">
        <w:t xml:space="preserve"> and Solanezumab</w:t>
      </w:r>
      <w:r w:rsidR="00570BFF">
        <w:t>.</w:t>
      </w:r>
      <w:r w:rsidR="007E1AA4">
        <w:fldChar w:fldCharType="begin"/>
      </w:r>
      <w:r w:rsidR="00286C5E">
        <w:instrText xml:space="preserve"> ADDIN ZOTERO_ITEM CSL_CITATION {"citationID":"a2dtgjtv47c","properties":{"formattedCitation":"\\super 22\\nosupersub{}","plainCitation":"22","noteIndex":0},"citationItems":[{"id":2568,"uris":["http://zotero.org/users/5374610/items/WKS8HD84"],"itemData":{"id":2568,"type":"article-journal","abstract":"Efforts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7E1AA4">
        <w:fldChar w:fldCharType="separate"/>
      </w:r>
      <w:r w:rsidR="00286C5E" w:rsidRPr="00286C5E">
        <w:rPr>
          <w:vertAlign w:val="superscript"/>
        </w:rPr>
        <w:t>22</w:t>
      </w:r>
      <w:r w:rsidR="007E1AA4">
        <w:fldChar w:fldCharType="end"/>
      </w:r>
      <w:r w:rsidR="008B7857">
        <w:t xml:space="preserve"> </w:t>
      </w:r>
    </w:p>
    <w:p w14:paraId="53F8277E" w14:textId="3298F3C4" w:rsidR="00915521" w:rsidRDefault="00C72332" w:rsidP="00915521">
      <w:pPr>
        <w:ind w:firstLine="360"/>
      </w:pPr>
      <w:del w:id="112" w:author="Jonathan Kimmelman, Dr." w:date="2023-03-22T15:08:00Z">
        <w:r w:rsidRPr="00582832" w:rsidDel="00115CD2">
          <w:delText xml:space="preserve">Due </w:delText>
        </w:r>
      </w:del>
      <w:ins w:id="113" w:author="Jonathan Kimmelman, Dr." w:date="2023-03-22T15:08:00Z">
        <w:r w:rsidR="00115CD2">
          <w:t>Because of</w:t>
        </w:r>
        <w:r w:rsidR="00115CD2" w:rsidRPr="00582832">
          <w:t xml:space="preserve"> </w:t>
        </w:r>
      </w:ins>
      <w:del w:id="114" w:author="Jonathan Kimmelman, Dr." w:date="2023-03-22T15:08:00Z">
        <w:r w:rsidRPr="00582832" w:rsidDel="00115CD2">
          <w:delText xml:space="preserve">to </w:delText>
        </w:r>
      </w:del>
      <w:r w:rsidRPr="00582832">
        <w:t>these difficulties</w:t>
      </w:r>
      <w:r>
        <w:t xml:space="preserve">, </w:t>
      </w:r>
      <w:r w:rsidR="00F203AB">
        <w:t xml:space="preserve">investigating </w:t>
      </w:r>
      <w:r>
        <w:t xml:space="preserve">clinical efficacy is often not the </w:t>
      </w:r>
      <w:r w:rsidR="00623456">
        <w:t>primary</w:t>
      </w:r>
      <w:r>
        <w:t xml:space="preserve"> goal of P2 trials</w:t>
      </w:r>
      <w:r w:rsidR="00F203AB">
        <w:t xml:space="preserve"> in neurology</w:t>
      </w:r>
      <w:r w:rsidR="00623456">
        <w:t>.</w:t>
      </w:r>
      <w:r>
        <w:fldChar w:fldCharType="begin"/>
      </w:r>
      <w:r w:rsidR="00286C5E">
        <w:instrText xml:space="preserve"> ADDIN ZOTERO_ITEM CSL_CITATION {"citationID":"a2m44nn3nsh","properties":{"formattedCitation":"\\super 25\\nosupersub{}","plainCitation":"25","noteIndex":0},"citationItems":[{"id":2530,"uris":["http://zotero.org/users/5374610/items/PMGTULTH"],"itemData":{"id":2530,"type":"article-journal","abstract":"OBJECTIVE: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fldChar w:fldCharType="separate"/>
      </w:r>
      <w:r w:rsidR="00286C5E" w:rsidRPr="00286C5E">
        <w:rPr>
          <w:vertAlign w:val="superscript"/>
        </w:rPr>
        <w:t>25</w:t>
      </w:r>
      <w:r>
        <w:fldChar w:fldCharType="end"/>
      </w:r>
      <w:r w:rsidR="0077148A">
        <w:t xml:space="preserve"> In th</w:t>
      </w:r>
      <w:r w:rsidR="00623456">
        <w:t>e</w:t>
      </w:r>
      <w:r w:rsidR="0077148A">
        <w:t>s</w:t>
      </w:r>
      <w:r w:rsidR="00623456">
        <w:t>e</w:t>
      </w:r>
      <w:r w:rsidR="0077148A">
        <w:t xml:space="preserve"> case</w:t>
      </w:r>
      <w:r w:rsidR="00623456">
        <w:t>s</w:t>
      </w:r>
      <w:r w:rsidR="0077148A">
        <w:t xml:space="preserve">, trials may rely more on </w:t>
      </w:r>
      <w:r w:rsidR="00F324BA">
        <w:t>“</w:t>
      </w:r>
      <w:r w:rsidR="00A841BF" w:rsidRPr="002E789B">
        <w:t>proof of concept</w:t>
      </w:r>
      <w:r w:rsidR="00F324BA">
        <w:t>”</w:t>
      </w:r>
      <w:r w:rsidR="00A841BF" w:rsidRPr="002E789B">
        <w:t xml:space="preserve"> endpoints</w:t>
      </w:r>
      <w:ins w:id="115" w:author="Jonathan Kimmelman, Dr." w:date="2023-03-22T15:09:00Z">
        <w:r w:rsidR="0097021A">
          <w:t>.</w:t>
        </w:r>
      </w:ins>
      <w:r w:rsidR="00A841BF" w:rsidRPr="002E789B">
        <w:t xml:space="preserve"> </w:t>
      </w:r>
      <w:del w:id="116" w:author="Jonathan Kimmelman, Dr." w:date="2023-03-22T15:09:00Z">
        <w:r w:rsidR="0077148A" w:rsidDel="0097021A">
          <w:delText xml:space="preserve">which </w:delText>
        </w:r>
      </w:del>
      <w:ins w:id="117" w:author="Jonathan Kimmelman, Dr." w:date="2023-03-22T15:09:00Z">
        <w:r w:rsidR="0097021A">
          <w:t xml:space="preserve">These </w:t>
        </w:r>
      </w:ins>
      <w:r w:rsidR="00A841BF" w:rsidRPr="002E789B">
        <w:t>can be an important step to provide evidence that the treatment is at least working how it is hypothesized.</w:t>
      </w:r>
      <w:r w:rsidR="003F0D2A" w:rsidRPr="003F0D2A">
        <w:t xml:space="preserve"> </w:t>
      </w:r>
      <w:r w:rsidR="003F0D2A">
        <w:t xml:space="preserve">These endpoints </w:t>
      </w:r>
      <w:r w:rsidR="003F0D2A" w:rsidRPr="002E789B">
        <w:t xml:space="preserve">simply show that the drug </w:t>
      </w:r>
      <w:r w:rsidR="00623456">
        <w:t>has</w:t>
      </w:r>
      <w:r w:rsidR="003F0D2A" w:rsidRPr="002E789B">
        <w:t xml:space="preserve"> the desired </w:t>
      </w:r>
      <w:del w:id="118" w:author="Jonathan Kimmelman, Dr." w:date="2023-03-22T15:09:00Z">
        <w:r w:rsidR="003F0D2A" w:rsidRPr="002E789B" w:rsidDel="0097021A">
          <w:delText xml:space="preserve">biological </w:delText>
        </w:r>
      </w:del>
      <w:r w:rsidR="003F0D2A" w:rsidRPr="002E789B">
        <w:t>effect</w:t>
      </w:r>
      <w:ins w:id="119" w:author="Jonathan Kimmelman, Dr." w:date="2023-03-22T15:09:00Z">
        <w:r w:rsidR="0097021A">
          <w:t xml:space="preserve"> on a target</w:t>
        </w:r>
      </w:ins>
      <w:r w:rsidR="00623456">
        <w:t>,</w:t>
      </w:r>
      <w:r w:rsidR="003F0D2A" w:rsidRPr="002E789B">
        <w:t xml:space="preserve"> which </w:t>
      </w:r>
      <w:del w:id="120" w:author="Jonathan Kimmelman, Dr." w:date="2023-03-22T15:09:00Z">
        <w:r w:rsidR="003F0D2A" w:rsidRPr="002E789B" w:rsidDel="0097021A">
          <w:delText xml:space="preserve">they </w:delText>
        </w:r>
      </w:del>
      <w:ins w:id="121" w:author="Jonathan Kimmelman, Dr." w:date="2023-03-22T15:09:00Z">
        <w:r w:rsidR="0097021A">
          <w:t>sponsors</w:t>
        </w:r>
        <w:r w:rsidR="0097021A" w:rsidRPr="002E789B">
          <w:t xml:space="preserve"> </w:t>
        </w:r>
      </w:ins>
      <w:r w:rsidR="003F0D2A" w:rsidRPr="002E789B">
        <w:t>assume will have the desired therapeutic effect</w:t>
      </w:r>
      <w:r w:rsidR="00582832">
        <w:t>,</w:t>
      </w:r>
      <w:r w:rsidR="00376E00">
        <w:t xml:space="preserve"> and</w:t>
      </w:r>
      <w:r w:rsidR="008C6BDD">
        <w:t xml:space="preserve"> can be a vital</w:t>
      </w:r>
      <w:r w:rsidR="0077148A">
        <w:t xml:space="preserve"> </w:t>
      </w:r>
      <w:r w:rsidR="00837FFB">
        <w:t>minimum level of efficacy to show in early trials</w:t>
      </w:r>
      <w:r w:rsidR="008C6BDD">
        <w:t>.</w:t>
      </w:r>
      <w:r w:rsidR="007875E1">
        <w:fldChar w:fldCharType="begin"/>
      </w:r>
      <w:r w:rsidR="004A4072">
        <w:instrText xml:space="preserve"> ADDIN ZOTERO_ITEM CSL_CITATION {"citationID":"a1jhk0eubn3","properties":{"formattedCitation":"\\super 39,40\\nosupersub{}","plainCitation":"39,40","noteIndex":0},"citationItems":[{"id":3319,"uris":["http://zotero.org/users/5374610/items/N2S9Y2UN"],"itemData":{"id":3319,"type":"article-journal","abstract":"The clinical failure rate for disease-modifying treatments (DMTs) that slow or stop disease progression has been nearly 100% for the major neurodegenerative disorders (NDDs), with many compounds failing in expensive and time-consuming phase 2 and 3 trials for lack of efficacy. Here, we critically review the use of pharmacological and mechanistic biomarkers in early phase clinical trials of DMTs in NDDs, and propose a roadmap for providing early proof-of-concept to increase R&amp;D productivity in this field of high unmet medical need. A literature search was performed on published early phase clinical trials aimed at the evaluation of NDD DMT compounds using MESH terms in PubMed. Publications were selected that reported an early phase clinical trial with NDD DMT compounds between 2010 and November 2020. Attention was given to the reported use of pharmacodynamic (mechanistic and physiological response) biomarkers. A total of 121 early phase clinical trials were identified, of which 89 trials (74%) incorporated one or multiple pharmacodynamic biomarkers. However, only 65 trials (54%) used mechanistic (target occupancy or activation) biomarkers to demonstrate target engagement in humans. The most important categories of early phase mechanistic and response biomarkers are discussed and a roadmap for incorporation of a robust biomarker strategy for early phase NDD DMT clinical trials is proposed. As our understanding of NDDs is improving, there is a rise in potentially disease-modifying treatments being brought to the clinic. Further increasing the rational use of mechanistic biomarkers in early phase trials for these (targeted) therapies can increase R&amp;D productivity with a quick win/fast fail approach in an area that has seen a nearly 100% failure rate to date.","container-title":"International Journal of Molecular Sciences","DOI":"10.3390/ijms22041615","ISSN":"1422-0067","issue":"4","journalAbbreviation":"Int J Mol Sci","language":"eng","note":"PMID: 33562713\nPMCID: PMC7915613","page":"1615","source":"PubMed","title":"Targeting for Success: Demonstrating Proof-of-Concept with Mechanistic Early Phase Clinical Pharmacology Studies for Disease-Modification in Neurodegenerative Disorders","title-short":"Targeting for Success","volume":"22","author":[{"family":"Vissers","given":"Maurits F. J. M."},{"family":"Heuberger","given":"Jules A. A. C."},{"family":"Groeneveld","given":"Geert Jan"}],"issued":{"date-parts":[["2021",2,5]]}}},{"id":3316,"uris":["http://zotero.org/users/5374610/items/NPSVZ6NC"],"itemData":{"id":3316,"type":"article-journal","abstract":"Go/No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sidR="007875E1">
        <w:fldChar w:fldCharType="separate"/>
      </w:r>
      <w:r w:rsidR="004A4072" w:rsidRPr="004A4072">
        <w:rPr>
          <w:vertAlign w:val="superscript"/>
        </w:rPr>
        <w:t>39,40</w:t>
      </w:r>
      <w:r w:rsidR="007875E1">
        <w:fldChar w:fldCharType="end"/>
      </w:r>
      <w:r w:rsidR="007875E1" w:rsidRPr="002E789B">
        <w:t xml:space="preserve"> </w:t>
      </w:r>
      <w:r w:rsidR="00A841BF" w:rsidRPr="002E789B">
        <w:t xml:space="preserve">For example, </w:t>
      </w:r>
      <w:commentRangeStart w:id="122"/>
      <w:r w:rsidR="00582832">
        <w:t xml:space="preserve">there have been </w:t>
      </w:r>
      <w:commentRangeEnd w:id="122"/>
      <w:r w:rsidR="0097021A">
        <w:rPr>
          <w:rStyle w:val="CommentReference"/>
        </w:rPr>
        <w:commentReference w:id="122"/>
      </w:r>
      <w:r w:rsidR="00582832">
        <w:t>several P3 trials initiated for treatments in ALS</w:t>
      </w:r>
      <w:r w:rsidR="00582832">
        <w:fldChar w:fldCharType="begin"/>
      </w:r>
      <w:r w:rsidR="00582832">
        <w:instrText xml:space="preserve"> ADDIN ZOTERO_ITEM CSL_CITATION {"citationID":"a12lb7qa1qq","properties":{"formattedCitation":"\\super 41\\nosupersub{}","plainCitation":"41","noteIndex":0},"citationItems":[{"id":3291,"uris":["http://zotero.org/users/5374610/items/XRDQIE9A"],"itemData":{"id":3291,"type":"article-journal","abstract":"OBJECTIVE: To replicate the beneficial effect of brain-derived neurotrophic factor (BDNF) in 1,135 ALS patients in a multicenter trial.\nBACKGROUND: In a phase I through II study, BDNF appeared to increase survival and retard loss of pulmonary function in ALS patients.\nMETHODS: Patients were randomized to placebo, or 25 or 100 microg/kg BDNF for 9 months.\nRESULTS: The study failed to show benefit of BDNF treatment for the primary end points. Survival in patients treated with 25 microg/kg BDNF was identical to placebo, but there was a trend toward increased survival in the 100-microg/kg group. As a whole, survival was better than anticipated when planning the study. The 9-month probability of survival was approximately 85% across all groups. This diminished the power of the study. Among the 60% of patients with baseline forced vital capacity of &lt; or = 91%, survival was significantly greater for 100 microg/kg BDNF versus placebo. For the 20% of patients treated with 100 microg/kg BDNF reporting altered bowel function as an adverse effect of BDNF in the first 2 weeks of dosing, defined as BDNF \"responders,\" 9-month survival was significantly better than for placebo (97.5% versus 85%).\nCONCLUSIONS: Although the primary end point analysis failed to demonstrate a statistically significant survival effect of BDNF in ALS, post hoc analyses showed that those ALS patients with early respiratory impairment and those developing altered bowel function showed statistically significant benefit. Further clinical trials of BDNF using either intrathecal delivery or high-dose subcutaneous administration are in progress.","container-title":"Neurology","DOI":"10.1212/wnl.52.7.1427","ISSN":"0028-3878","issue":"7","journalAbbreviation":"Neurology","language":"eng","note":"PMID: 10227630","page":"1427-1433","source":"PubMed","title":"A controlled trial of recombinant methionyl human BDNF in ALS: The BDNF Study Group (Phase III)","title-short":"A controlled trial of recombinant methionyl human BDNF in ALS","volume":"52","issued":{"date-parts":[["1999",4,22]]}}}],"schema":"https://github.com/citation-style-language/schema/raw/master/csl-citation.json"} </w:instrText>
      </w:r>
      <w:r w:rsidR="00582832">
        <w:fldChar w:fldCharType="separate"/>
      </w:r>
      <w:r w:rsidR="00582832" w:rsidRPr="00286C5E">
        <w:rPr>
          <w:vertAlign w:val="superscript"/>
        </w:rPr>
        <w:t>41</w:t>
      </w:r>
      <w:r w:rsidR="00582832">
        <w:fldChar w:fldCharType="end"/>
      </w:r>
      <w:r w:rsidR="00582832">
        <w:t xml:space="preserve"> and AD</w:t>
      </w:r>
      <w:r w:rsidR="00582832" w:rsidRPr="002E789B">
        <w:fldChar w:fldCharType="begin"/>
      </w:r>
      <w:r w:rsidR="00582832">
        <w:instrText xml:space="preserve"> ADDIN ZOTERO_ITEM CSL_CITATION {"citationID":"a1ne8maa4q","properties":{"formattedCitation":"\\super 42\\nosupersub{}","plainCitation":"42","noteIndex":0},"citationItems":[{"id":2553,"uris":["http://zotero.org/users/5374610/items/DHMXQLMJ"],"itemData":{"id":2553,"type":"article-journal","abstract":"Alzheimer's disease constitutes a personal and societal tragedy of immense proportions. Since 1960, research in laboratories and clinics worldwide has elucidated many features of this insidious and ultimately fatal syndrome, and this progress has led to initial human trials of potentially disease-modifying agents. However, some of these agents have already failed. Gnawing controversies and important gaps in our knowledge seem to cast additional doubt on the ability of the field to move forward effectively. Here I discuss some of these looming concerns and offer possible explanations for the major trial failures that suggest they are not predictive of the future. Rigorous preclinical validation of mechanism-based therapeutic agents followed by meticulously designed trials that focus on the cardinal cognitive symptoms and their associated biomarkers in the mild or presymptomatic phases of Alzheimer's disease are likely to lead to success, perhaps in the not-too-distant future.","container-title":"Nature Medicine","DOI":"10.1038/nm.2460","ISSN":"1546-170X","issue":"9","journalAbbreviation":"Nat Med","language":"eng","note":"PMID: 21900936","page":"1060-1065","source":"PubMed","title":"Resolving controversies on the path to Alzheimer's therapeutics","volume":"17","author":[{"family":"Selkoe","given":"Dennis J."}],"issued":{"date-parts":[["2011",9,7]]}}}],"schema":"https://github.com/citation-style-language/schema/raw/master/csl-citation.json"} </w:instrText>
      </w:r>
      <w:r w:rsidR="00582832" w:rsidRPr="002E789B">
        <w:fldChar w:fldCharType="separate"/>
      </w:r>
      <w:r w:rsidR="00582832" w:rsidRPr="00286C5E">
        <w:rPr>
          <w:vertAlign w:val="superscript"/>
        </w:rPr>
        <w:t>42</w:t>
      </w:r>
      <w:r w:rsidR="00582832" w:rsidRPr="002E789B">
        <w:fldChar w:fldCharType="end"/>
      </w:r>
      <w:r w:rsidR="00582832">
        <w:t xml:space="preserve"> that did not show </w:t>
      </w:r>
      <w:r w:rsidR="00582832" w:rsidRPr="002E789B">
        <w:t>proof of concept</w:t>
      </w:r>
      <w:r w:rsidR="00582832" w:rsidRPr="00582832">
        <w:t xml:space="preserve"> </w:t>
      </w:r>
      <w:r w:rsidR="00582832">
        <w:t>before initiation that were ultimately non-positive.</w:t>
      </w:r>
      <w:r w:rsidR="00915521">
        <w:t xml:space="preserve"> </w:t>
      </w:r>
      <w:r w:rsidR="00915521" w:rsidRPr="0097021A">
        <w:rPr>
          <w:highlight w:val="red"/>
          <w:rPrChange w:id="123" w:author="Jonathan Kimmelman, Dr." w:date="2023-03-22T15:10:00Z">
            <w:rPr/>
          </w:rPrChange>
        </w:rPr>
        <w:t>It</w:t>
      </w:r>
      <w:r w:rsidR="00915521">
        <w:t xml:space="preserve"> is unclear which type of efficacy evidence (proof of concept, surrogate, or clinical) should be collected before P3 trial initiation in neurology. </w:t>
      </w:r>
    </w:p>
    <w:p w14:paraId="5C33DE0A" w14:textId="77777777" w:rsidR="0097021A" w:rsidRDefault="0097021A" w:rsidP="00A841BF">
      <w:pPr>
        <w:rPr>
          <w:ins w:id="124" w:author="Jonathan Kimmelman, Dr." w:date="2023-03-22T15:10:00Z"/>
          <w:color w:val="000000" w:themeColor="text1"/>
          <w:u w:val="single"/>
        </w:rPr>
      </w:pPr>
    </w:p>
    <w:p w14:paraId="31049B11" w14:textId="387ADB17" w:rsidR="00A841BF" w:rsidRPr="00712700" w:rsidRDefault="00712700" w:rsidP="00A841BF">
      <w:pPr>
        <w:rPr>
          <w:color w:val="000000" w:themeColor="text1"/>
          <w:u w:val="single"/>
        </w:rPr>
      </w:pPr>
      <w:r>
        <w:rPr>
          <w:color w:val="000000" w:themeColor="text1"/>
          <w:u w:val="single"/>
        </w:rPr>
        <w:t>Relevant patient p</w:t>
      </w:r>
      <w:r w:rsidR="00A841BF" w:rsidRPr="00712700">
        <w:rPr>
          <w:color w:val="000000" w:themeColor="text1"/>
          <w:u w:val="single"/>
        </w:rPr>
        <w:t>opulation</w:t>
      </w:r>
      <w:r>
        <w:rPr>
          <w:color w:val="000000" w:themeColor="text1"/>
          <w:u w:val="single"/>
        </w:rPr>
        <w:t>s</w:t>
      </w:r>
    </w:p>
    <w:p w14:paraId="7266DE2A" w14:textId="396381C9" w:rsidR="00A82659" w:rsidRDefault="00A841BF" w:rsidP="00A82659">
      <w:pPr>
        <w:spacing w:after="30"/>
        <w:ind w:firstLine="360"/>
      </w:pPr>
      <w:r w:rsidRPr="002E789B">
        <w:t xml:space="preserve">Finally, </w:t>
      </w:r>
      <w:r w:rsidR="00915521">
        <w:t>t</w:t>
      </w:r>
      <w:r w:rsidR="003F7E8D" w:rsidRPr="002E789B">
        <w:t>he above variables are all investigated and optimized within a patient populatio</w:t>
      </w:r>
      <w:r w:rsidR="00915521">
        <w:t>n of interest</w:t>
      </w:r>
      <w:r w:rsidR="003F7E8D" w:rsidRPr="002E789B">
        <w:t>.</w:t>
      </w:r>
      <w:r w:rsidR="003F7E8D">
        <w:t xml:space="preserve"> There can be </w:t>
      </w:r>
      <w:r w:rsidR="00623456">
        <w:t>vast</w:t>
      </w:r>
      <w:r w:rsidR="003F7E8D">
        <w:t xml:space="preserve"> heterogeneity between patients of the same condition, </w:t>
      </w:r>
      <w:commentRangeStart w:id="125"/>
      <w:r w:rsidR="003F7E8D">
        <w:t xml:space="preserve">determined </w:t>
      </w:r>
      <w:commentRangeEnd w:id="125"/>
      <w:r w:rsidR="0097021A">
        <w:rPr>
          <w:rStyle w:val="CommentReference"/>
        </w:rPr>
        <w:commentReference w:id="125"/>
      </w:r>
      <w:r w:rsidR="003F7E8D">
        <w:t xml:space="preserve">by </w:t>
      </w:r>
      <w:r w:rsidR="00623456">
        <w:t xml:space="preserve">the </w:t>
      </w:r>
      <w:r w:rsidR="003F7E8D">
        <w:t xml:space="preserve">line of treatment, subgroup disease classification, genetic status, severity, and countless other variables that can impact </w:t>
      </w:r>
      <w:r w:rsidR="00623456">
        <w:t>a patient's outcome</w:t>
      </w:r>
      <w:r w:rsidR="003F7E8D">
        <w:t>.</w:t>
      </w:r>
      <w:r w:rsidR="003F7E8D">
        <w:fldChar w:fldCharType="begin"/>
      </w:r>
      <w:r w:rsidR="00992C02">
        <w:instrText xml:space="preserve"> ADDIN ZOTERO_ITEM CSL_CITATION {"citationID":"acor5ps3rg","properties":{"formattedCitation":"\\super 11,43\\nosupersub{}","plainCitation":"11,43","noteIndex":0},"citationItems":[{"id":2722,"uris":["http://zotero.org/groups/2765074/items/5QWXVIPV"],"itemData":{"id":2722,"type":"article-journal","abstract":"Drug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003F7E8D">
        <w:fldChar w:fldCharType="separate"/>
      </w:r>
      <w:r w:rsidR="00992C02" w:rsidRPr="00992C02">
        <w:rPr>
          <w:vertAlign w:val="superscript"/>
        </w:rPr>
        <w:t>11,43</w:t>
      </w:r>
      <w:r w:rsidR="003F7E8D">
        <w:fldChar w:fldCharType="end"/>
      </w:r>
      <w:r w:rsidR="003F7E8D">
        <w:t xml:space="preserve"> Determining which type of patients to </w:t>
      </w:r>
      <w:r w:rsidR="00623456">
        <w:t>optimize the treatment</w:t>
      </w:r>
      <w:r w:rsidR="003F7E8D">
        <w:t xml:space="preserve"> </w:t>
      </w:r>
      <w:r w:rsidR="00915521">
        <w:t xml:space="preserve">to </w:t>
      </w:r>
      <w:r w:rsidR="003F7E8D">
        <w:t xml:space="preserve">can take trial and error. </w:t>
      </w:r>
      <w:r w:rsidR="00FC0AAC">
        <w:t>Sometimes, sponsors</w:t>
      </w:r>
      <w:r w:rsidR="003F7E8D">
        <w:t xml:space="preserve"> </w:t>
      </w:r>
      <w:r w:rsidR="00FC0AAC">
        <w:t xml:space="preserve">expand </w:t>
      </w:r>
      <w:r w:rsidRPr="002E789B">
        <w:t xml:space="preserve">patient populations beyond </w:t>
      </w:r>
      <w:del w:id="126" w:author="Jonathan Kimmelman, Dr." w:date="2023-03-22T15:11:00Z">
        <w:r w:rsidRPr="002E789B" w:rsidDel="0097021A">
          <w:delText xml:space="preserve">that </w:delText>
        </w:r>
      </w:del>
      <w:ins w:id="127" w:author="Jonathan Kimmelman, Dr." w:date="2023-03-22T15:11:00Z">
        <w:r w:rsidR="0097021A">
          <w:t>those</w:t>
        </w:r>
        <w:r w:rsidR="0097021A" w:rsidRPr="002E789B">
          <w:t xml:space="preserve"> </w:t>
        </w:r>
      </w:ins>
      <w:r w:rsidRPr="002E789B">
        <w:t>which ha</w:t>
      </w:r>
      <w:ins w:id="128" w:author="Jonathan Kimmelman, Dr." w:date="2023-03-22T15:11:00Z">
        <w:r w:rsidR="0097021A">
          <w:t>ve</w:t>
        </w:r>
      </w:ins>
      <w:del w:id="129" w:author="Jonathan Kimmelman, Dr." w:date="2023-03-22T15:11:00Z">
        <w:r w:rsidRPr="002E789B" w:rsidDel="0097021A">
          <w:delText>s</w:delText>
        </w:r>
      </w:del>
      <w:r w:rsidRPr="002E789B">
        <w:t xml:space="preserve"> been investigated </w:t>
      </w:r>
      <w:r w:rsidR="00FC0AAC">
        <w:t>in P2 trials</w:t>
      </w:r>
      <w:ins w:id="130" w:author="Jonathan Kimmelman, Dr." w:date="2023-03-22T15:12:00Z">
        <w:r w:rsidR="0097021A">
          <w:t>.</w:t>
        </w:r>
      </w:ins>
      <w:del w:id="131" w:author="Jonathan Kimmelman, Dr." w:date="2023-03-22T15:12:00Z">
        <w:r w:rsidR="00FC0AAC" w:rsidDel="0097021A">
          <w:delText>,</w:delText>
        </w:r>
      </w:del>
      <w:r w:rsidR="00FC0AAC">
        <w:t xml:space="preserve"> </w:t>
      </w:r>
      <w:del w:id="132" w:author="Jonathan Kimmelman, Dr." w:date="2023-03-22T15:12:00Z">
        <w:r w:rsidR="00FC0AAC" w:rsidDel="0097021A">
          <w:delText xml:space="preserve">which </w:delText>
        </w:r>
      </w:del>
      <w:ins w:id="133" w:author="Jonathan Kimmelman, Dr." w:date="2023-03-22T15:12:00Z">
        <w:r w:rsidR="0097021A">
          <w:t xml:space="preserve">This </w:t>
        </w:r>
      </w:ins>
      <w:r w:rsidR="00FC0AAC">
        <w:t xml:space="preserve">may </w:t>
      </w:r>
      <w:r w:rsidRPr="002E789B">
        <w:t xml:space="preserve">jeopardize the </w:t>
      </w:r>
      <w:del w:id="134" w:author="Jonathan Kimmelman, Dr." w:date="2023-03-22T15:12:00Z">
        <w:r w:rsidRPr="002E789B" w:rsidDel="0097021A">
          <w:delText xml:space="preserve">applicability </w:delText>
        </w:r>
      </w:del>
      <w:ins w:id="135" w:author="Jonathan Kimmelman, Dr." w:date="2023-03-22T15:12:00Z">
        <w:r w:rsidR="0097021A">
          <w:t>generalizability</w:t>
        </w:r>
        <w:r w:rsidR="0097021A" w:rsidRPr="002E789B">
          <w:t xml:space="preserve"> </w:t>
        </w:r>
      </w:ins>
      <w:r w:rsidR="00623456">
        <w:t xml:space="preserve">of </w:t>
      </w:r>
      <w:r w:rsidRPr="002E789B">
        <w:t xml:space="preserve">the </w:t>
      </w:r>
      <w:del w:id="136" w:author="Jonathan Kimmelman, Dr." w:date="2023-03-22T15:12:00Z">
        <w:r w:rsidRPr="002E789B" w:rsidDel="0097021A">
          <w:delText xml:space="preserve">existing </w:delText>
        </w:r>
      </w:del>
      <w:ins w:id="137" w:author="Jonathan Kimmelman, Dr." w:date="2023-03-22T15:12:00Z">
        <w:r w:rsidR="0097021A">
          <w:t>supporting</w:t>
        </w:r>
        <w:r w:rsidR="0097021A" w:rsidRPr="002E789B">
          <w:t xml:space="preserve"> </w:t>
        </w:r>
      </w:ins>
      <w:r w:rsidRPr="002E789B">
        <w:t>evidence</w:t>
      </w:r>
      <w:ins w:id="138" w:author="Jonathan Kimmelman, Dr." w:date="2023-03-22T15:12:00Z">
        <w:r w:rsidR="0097021A">
          <w:t xml:space="preserve"> for a trial or clinical application.</w:t>
        </w:r>
      </w:ins>
      <w:del w:id="139" w:author="Jonathan Kimmelman, Dr." w:date="2023-03-22T15:12:00Z">
        <w:r w:rsidR="004B1EED" w:rsidDel="0097021A">
          <w:delText>,</w:delText>
        </w:r>
      </w:del>
      <w:r w:rsidR="004B1EED">
        <w:t xml:space="preserve"> </w:t>
      </w:r>
      <w:ins w:id="140" w:author="Jonathan Kimmelman, Dr." w:date="2023-03-22T15:12:00Z">
        <w:r w:rsidR="0097021A">
          <w:t>I</w:t>
        </w:r>
      </w:ins>
      <w:del w:id="141" w:author="Jonathan Kimmelman, Dr." w:date="2023-03-22T15:12:00Z">
        <w:r w:rsidR="004B1EED" w:rsidDel="0097021A">
          <w:delText>i</w:delText>
        </w:r>
      </w:del>
      <w:r w:rsidR="004B1EED">
        <w:t>n particular the prior safety evidence</w:t>
      </w:r>
      <w:r w:rsidR="00915521">
        <w:t>.</w:t>
      </w:r>
      <w:r w:rsidRPr="002E789B">
        <w:fldChar w:fldCharType="begin"/>
      </w:r>
      <w:r w:rsidR="00286C5E">
        <w:instrText xml:space="preserve"> ADDIN ZOTERO_ITEM CSL_CITATION {"citationID":"Dk7YxtAM","properties":{"formattedCitation":"\\super 30,34\\nosupersub{}","plainCitation":"30,34","noteIndex":0},"citationItems":[{"id":2547,"uris":["http://zotero.org/users/5374610/items/3UR6ZBFM"],"itemData":{"id":2547,"type":"article-journal","abstract":"The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2E789B">
        <w:fldChar w:fldCharType="separate"/>
      </w:r>
      <w:r w:rsidR="00286C5E" w:rsidRPr="00286C5E">
        <w:rPr>
          <w:vertAlign w:val="superscript"/>
        </w:rPr>
        <w:t>30,34</w:t>
      </w:r>
      <w:r w:rsidRPr="002E789B">
        <w:fldChar w:fldCharType="end"/>
      </w:r>
      <w:r w:rsidR="00623456">
        <w:t xml:space="preserve"> </w:t>
      </w:r>
      <w:commentRangeStart w:id="142"/>
      <w:r w:rsidR="00623456">
        <w:lastRenderedPageBreak/>
        <w:t>However</w:t>
      </w:r>
      <w:commentRangeEnd w:id="142"/>
      <w:r w:rsidR="0097021A">
        <w:rPr>
          <w:rStyle w:val="CommentReference"/>
        </w:rPr>
        <w:commentReference w:id="142"/>
      </w:r>
      <w:r w:rsidR="00623456">
        <w:t>,</w:t>
      </w:r>
      <w:r w:rsidR="00FC0AAC">
        <w:t xml:space="preserve"> t</w:t>
      </w:r>
      <w:r w:rsidRPr="002E789B">
        <w:t xml:space="preserve">his may be necessary to ensure that more patients can benefit from the approval </w:t>
      </w:r>
      <w:r w:rsidR="003F7E8D">
        <w:t>than a restrictive population</w:t>
      </w:r>
      <w:r w:rsidRPr="002E789B">
        <w:t>.</w:t>
      </w:r>
      <w:r w:rsidRPr="002E789B">
        <w:fldChar w:fldCharType="begin"/>
      </w:r>
      <w:r w:rsidR="00286C5E">
        <w:instrText xml:space="preserve"> ADDIN ZOTERO_ITEM CSL_CITATION {"citationID":"0iD3yLWH","properties":{"formattedCitation":"\\super 10\\nosupersub{}","plainCitation":"10","noteIndex":0},"citationItems":[{"id":3156,"uris":["http://zotero.org/users/5374610/items/GKBUIY5F"],"itemData":{"id":3156,"type":"chapter","abstract":"This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286C5E" w:rsidRPr="00286C5E">
        <w:rPr>
          <w:vertAlign w:val="superscript"/>
        </w:rPr>
        <w:t>10</w:t>
      </w:r>
      <w:r w:rsidRPr="002E789B">
        <w:fldChar w:fldCharType="end"/>
      </w:r>
      <w:r w:rsidRPr="002E789B">
        <w:t xml:space="preserve"> </w:t>
      </w:r>
      <w:r w:rsidR="00FC0AAC">
        <w:t xml:space="preserve">Alternatively, </w:t>
      </w:r>
      <w:commentRangeStart w:id="143"/>
      <w:r w:rsidR="00FC0AAC">
        <w:t xml:space="preserve">they </w:t>
      </w:r>
      <w:commentRangeEnd w:id="143"/>
      <w:r w:rsidR="00D124A8">
        <w:rPr>
          <w:rStyle w:val="CommentReference"/>
        </w:rPr>
        <w:commentReference w:id="143"/>
      </w:r>
      <w:r w:rsidR="00FC0AAC">
        <w:t xml:space="preserve">can further restrict a population from a P2 </w:t>
      </w:r>
      <w:r w:rsidR="00915521">
        <w:t xml:space="preserve">trial </w:t>
      </w:r>
      <w:r w:rsidR="00FC0AAC">
        <w:t>using evidence from subgroups. However,</w:t>
      </w:r>
      <w:r w:rsidR="00FC0AAC" w:rsidRPr="002E789B">
        <w:t xml:space="preserve"> </w:t>
      </w:r>
      <w:r w:rsidR="00FC0AAC">
        <w:t>w</w:t>
      </w:r>
      <w:r w:rsidR="00FC0AAC" w:rsidRPr="002E789B">
        <w:t>hen</w:t>
      </w:r>
      <w:r w:rsidR="00FC0AAC">
        <w:t xml:space="preserve"> these are</w:t>
      </w:r>
      <w:r w:rsidR="00FC0AAC" w:rsidRPr="002E789B">
        <w:t xml:space="preserve"> not preplanned, extrapolation from subgroup population analyses </w:t>
      </w:r>
      <w:r w:rsidR="00915521">
        <w:t>in P2 trials to guide</w:t>
      </w:r>
      <w:r w:rsidR="00FC0AAC" w:rsidRPr="002E789B">
        <w:t xml:space="preserve"> the design of </w:t>
      </w:r>
      <w:r w:rsidR="00915521">
        <w:t>P</w:t>
      </w:r>
      <w:r w:rsidR="00FC0AAC" w:rsidRPr="002E789B">
        <w:t>3 can lead to nonpositive results</w:t>
      </w:r>
      <w:r w:rsidR="00623456">
        <w:t>,</w:t>
      </w:r>
      <w:r w:rsidR="00FC0AAC" w:rsidRPr="002E789B">
        <w:fldChar w:fldCharType="begin"/>
      </w:r>
      <w:r w:rsidR="00286C5E">
        <w:instrText xml:space="preserve"> ADDIN ZOTERO_ITEM CSL_CITATION {"citationID":"a4g9gnnds0","properties":{"formattedCitation":"\\super 13,38\\nosupersub{}","plainCitation":"13,38","noteIndex":0},"citationItems":[{"id":2571,"uris":["http://zotero.org/users/5374610/items/QXJZT85R"],"itemData":{"id":2571,"type":"article-journal","abstract":"The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A."},{"family":"Scheltens","given":"Philip"}],"issued":{"date-parts":[["2016",9,20]]}},"label":"page"},{"id":2538,"uris":["http://zotero.org/users/5374610/items/D3PIYP7B"],"itemData":{"id":2538,"type":"article-journal","abstract":"Over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FC0AAC" w:rsidRPr="002E789B">
        <w:fldChar w:fldCharType="separate"/>
      </w:r>
      <w:r w:rsidR="00286C5E" w:rsidRPr="00286C5E">
        <w:rPr>
          <w:vertAlign w:val="superscript"/>
        </w:rPr>
        <w:t>13,38</w:t>
      </w:r>
      <w:r w:rsidR="00FC0AAC" w:rsidRPr="002E789B">
        <w:fldChar w:fldCharType="end"/>
      </w:r>
      <w:r w:rsidR="00FC0AAC" w:rsidRPr="002E789B">
        <w:t xml:space="preserve"> shown by examples in </w:t>
      </w:r>
      <w:r w:rsidR="00FC0AAC">
        <w:t>RR</w:t>
      </w:r>
      <w:r w:rsidR="00FC0AAC" w:rsidRPr="002E789B">
        <w:t>MS</w:t>
      </w:r>
      <w:r w:rsidR="00915521">
        <w:t>,</w:t>
      </w:r>
      <w:r w:rsidR="00FC0AAC" w:rsidRPr="002E789B">
        <w:fldChar w:fldCharType="begin"/>
      </w:r>
      <w:r w:rsidR="00286C5E">
        <w:instrText xml:space="preserve"> ADDIN ZOTERO_ITEM CSL_CITATION {"citationID":"asrnghbjq","properties":{"formattedCitation":"\\super 22\\nosupersub{}","plainCitation":"22","noteIndex":0},"citationItems":[{"id":2568,"uris":["http://zotero.org/users/5374610/items/WKS8HD84"],"itemData":{"id":2568,"type":"article-journal","abstract":"Efforts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antibodies","volume":"3","author":[{"family":"Gold","given":"Michael"}],"issued":{"date-parts":[["2017",5,17]]}},"label":"page"}],"schema":"https://github.com/citation-style-language/schema/raw/master/csl-citation.json"} </w:instrText>
      </w:r>
      <w:r w:rsidR="00FC0AAC" w:rsidRPr="002E789B">
        <w:fldChar w:fldCharType="separate"/>
      </w:r>
      <w:r w:rsidR="00286C5E" w:rsidRPr="00286C5E">
        <w:rPr>
          <w:vertAlign w:val="superscript"/>
        </w:rPr>
        <w:t>22</w:t>
      </w:r>
      <w:r w:rsidR="00FC0AAC" w:rsidRPr="002E789B">
        <w:fldChar w:fldCharType="end"/>
      </w:r>
      <w:r w:rsidR="00FC0AAC">
        <w:t xml:space="preserve"> PMS</w:t>
      </w:r>
      <w:r w:rsidR="00915521">
        <w:t>,</w:t>
      </w:r>
      <w:r w:rsidR="00FC0AAC">
        <w:fldChar w:fldCharType="begin"/>
      </w:r>
      <w:r w:rsidR="00286C5E">
        <w:instrText xml:space="preserve"> ADDIN ZOTERO_ITEM CSL_CITATION {"citationID":"a26clmt4ksg","properties":{"formattedCitation":"\\super 26\\nosupersub{}","plainCitation":"26","noteIndex":0},"citationItems":[{"id":2533,"uris":["http://zotero.org/users/5374610/items/9KJB4APM"],"itemData":{"id":2533,"type":"article-journal","abstract":"Progressive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FC0AAC">
        <w:fldChar w:fldCharType="separate"/>
      </w:r>
      <w:r w:rsidR="00286C5E" w:rsidRPr="00286C5E">
        <w:rPr>
          <w:vertAlign w:val="superscript"/>
        </w:rPr>
        <w:t>26</w:t>
      </w:r>
      <w:r w:rsidR="00FC0AAC">
        <w:fldChar w:fldCharType="end"/>
      </w:r>
      <w:r w:rsidR="00FC0AAC" w:rsidRPr="002E789B">
        <w:t xml:space="preserve"> and AD</w:t>
      </w:r>
      <w:r w:rsidR="00FC0AAC">
        <w:t>.</w:t>
      </w:r>
      <w:r w:rsidR="00FC0AAC" w:rsidRPr="002E789B">
        <w:fldChar w:fldCharType="begin"/>
      </w:r>
      <w:r w:rsidR="00286C5E">
        <w:instrText xml:space="preserve"> ADDIN ZOTERO_ITEM CSL_CITATION {"citationID":"aipi4aed72","properties":{"formattedCitation":"\\super 22,38\\nosupersub{}","plainCitation":"22,38","noteIndex":0},"citationItems":[{"id":2538,"uris":["http://zotero.org/users/5374610/items/D3PIYP7B"],"itemData":{"id":2538,"type":"article-journal","abstract":"Over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R."}],"issued":{"date-parts":[["2013",1]]}},"label":"page"},{"id":2568,"uris":["http://zotero.org/users/5374610/items/WKS8HD84"],"itemData":{"id":2568,"type":"article-journal","abstract":"Efforts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FC0AAC" w:rsidRPr="002E789B">
        <w:fldChar w:fldCharType="separate"/>
      </w:r>
      <w:r w:rsidR="00286C5E" w:rsidRPr="00286C5E">
        <w:rPr>
          <w:vertAlign w:val="superscript"/>
        </w:rPr>
        <w:t>22,38</w:t>
      </w:r>
      <w:r w:rsidR="00FC0AAC" w:rsidRPr="002E789B">
        <w:fldChar w:fldCharType="end"/>
      </w:r>
      <w:r w:rsidR="00FC0AAC">
        <w:t xml:space="preserve"> </w:t>
      </w:r>
    </w:p>
    <w:p w14:paraId="4C7CA676" w14:textId="200607AD" w:rsidR="00915521" w:rsidRDefault="008B5D00" w:rsidP="00915521">
      <w:pPr>
        <w:ind w:firstLine="360"/>
      </w:pPr>
      <w:r>
        <w:t xml:space="preserve">Together, this information can help </w:t>
      </w:r>
      <w:del w:id="144" w:author="Jonathan Kimmelman, Dr." w:date="2023-03-22T16:41:00Z">
        <w:r w:rsidDel="00D124A8">
          <w:delText>us gain</w:delText>
        </w:r>
      </w:del>
      <w:ins w:id="145" w:author="Jonathan Kimmelman, Dr." w:date="2023-03-22T16:41:00Z">
        <w:r w:rsidR="00D124A8">
          <w:t>generate</w:t>
        </w:r>
      </w:ins>
      <w:r>
        <w:t xml:space="preserve"> knowledge on the “intervention ensemble”, the package of variables surrounding the treatment that</w:t>
      </w:r>
      <w:r w:rsidR="00266B3D">
        <w:t xml:space="preserve"> must be researched to</w:t>
      </w:r>
      <w:r>
        <w:t xml:space="preserve"> make it clinically meaningful.</w:t>
      </w:r>
      <w:r>
        <w:fldChar w:fldCharType="begin"/>
      </w:r>
      <w:r w:rsidR="00992C02">
        <w:instrText xml:space="preserve"> ADDIN ZOTERO_ITEM CSL_CITATION {"citationID":"aqeknpiefa","properties":{"formattedCitation":"\\super 44\\nosupersub{}","plainCitation":"44","noteIndex":0},"citationItems":[{"id":162,"uris":["http://zotero.org/users/5374610/items/MPPAE7BX"],"itemData":{"id":162,"type":"article-journal","abstract":"The last two decades have witnessed a crescendo of allegations that clinical translation is rife with waste and inefficiency. Patient advocates argue that excessively demanding regulations delay access to life-saving drugs, research funders claim that too much basic science languishes in academic laboratories, journal editors allege that biased reporting squanders public investment in biomedical research, and drug companies (and their critics) argue that far too much is expended in pharmaceutical development. But how should stakeholders evaluate the efficiency of translation and proposed reforms to drug development? Effective reforms require an accurate model of the systems they aspire to improve—their components, their proper functions, and their pathologies. However, there is currently no explicit and well-developed model of translation for evaluating such criticisms. In what follows, we offer an explicit model of clinical translation. Many discussions of clinical translation and its pathologies presume that its main output is tangible: new drugs, vaccines, devices, and diagnostics. We disagree. We argue that the principal output of clinical translation is information—in particular, information about the coordinated set of materials, practices, and constraints needed to safely unlock the therapeutic or preventive activities of drugs, biologics, and diagnostics. To develop this information calls for a process far different from a simple linear progression of clinical trials; it requires exploratory sampling of many different elements in this set. Our model points to some limitations and liabilities of influential proposals for reforming research. It also reveals some underrecognized opportunities for improving the efficiency of clinical translation.","container-title":"Hastings Center Report","DOI":"10.1002/hast.433","ISSN":"1552-146X","issue":"2","language":"en","note":"number: 2","page":"27–39","title":"The Structure of Clinical Translation: Efficiency, Information, and Ethics","title-short":"The Structure of Clinical Translation","volume":"45","author":[{"family":"Kimmelman","given":"Jonathan"},{"family":"London","given":"Alex John"}],"issued":{"date-parts":[["2015",3]]}}}],"schema":"https://github.com/citation-style-language/schema/raw/master/csl-citation.json"} </w:instrText>
      </w:r>
      <w:r>
        <w:fldChar w:fldCharType="separate"/>
      </w:r>
      <w:r w:rsidR="00992C02" w:rsidRPr="00992C02">
        <w:rPr>
          <w:vertAlign w:val="superscript"/>
        </w:rPr>
        <w:t>44</w:t>
      </w:r>
      <w:r>
        <w:fldChar w:fldCharType="end"/>
      </w:r>
      <w:r>
        <w:t xml:space="preserve"> </w:t>
      </w:r>
      <w:ins w:id="146" w:author="Jonathan Kimmelman, Dr." w:date="2023-03-22T16:42:00Z">
        <w:r w:rsidR="00D124A8">
          <w:t>STOPPED…</w:t>
        </w:r>
      </w:ins>
      <w:r w:rsidR="00D845EA">
        <w:t xml:space="preserve">Information on the variables above can </w:t>
      </w:r>
      <w:r>
        <w:t xml:space="preserve">also </w:t>
      </w:r>
      <w:r w:rsidR="00D845EA">
        <w:t>guide</w:t>
      </w:r>
      <w:r w:rsidR="00585A05" w:rsidRPr="00585A05">
        <w:t xml:space="preserve"> </w:t>
      </w:r>
      <w:r w:rsidR="00585A05">
        <w:t>“go/no-go”</w:t>
      </w:r>
      <w:r w:rsidR="00D845EA">
        <w:t xml:space="preserve"> decisions </w:t>
      </w:r>
      <w:r w:rsidR="00585A05">
        <w:t>for</w:t>
      </w:r>
      <w:r w:rsidR="00D845EA">
        <w:t xml:space="preserve"> further testing to limit waste in drug development.</w:t>
      </w:r>
      <w:r w:rsidR="00D845EA">
        <w:fldChar w:fldCharType="begin"/>
      </w:r>
      <w:r w:rsidR="004A4072">
        <w:instrText xml:space="preserve"> ADDIN ZOTERO_ITEM CSL_CITATION {"citationID":"a622h4mhdi","properties":{"formattedCitation":"\\super 11,40\\nosupersub{}","plainCitation":"11,40","noteIndex":0},"citationItems":[{"id":2722,"uris":["http://zotero.org/groups/2765074/items/5QWXVIPV"],"itemData":{"id":2722,"type":"article-journal","abstract":"Drug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sidR="00D845EA">
        <w:fldChar w:fldCharType="separate"/>
      </w:r>
      <w:r w:rsidR="004A4072" w:rsidRPr="004A4072">
        <w:rPr>
          <w:vertAlign w:val="superscript"/>
        </w:rPr>
        <w:t>11,40</w:t>
      </w:r>
      <w:r w:rsidR="00D845EA">
        <w:fldChar w:fldCharType="end"/>
      </w:r>
      <w:r w:rsidR="00D845EA">
        <w:t xml:space="preserve"> </w:t>
      </w:r>
      <w:r w:rsidR="00FC743E" w:rsidRPr="002E789B">
        <w:t xml:space="preserve">P2 </w:t>
      </w:r>
      <w:r w:rsidR="00FC743E">
        <w:t xml:space="preserve">trials </w:t>
      </w:r>
      <w:r w:rsidR="00FC743E" w:rsidRPr="002E789B">
        <w:t>can be used to weed out drugs that are not likely to be successful earlier in the development process.</w:t>
      </w:r>
      <w:r w:rsidR="00FC743E" w:rsidRPr="002E789B">
        <w:fldChar w:fldCharType="begin"/>
      </w:r>
      <w:r w:rsidR="00286C5E">
        <w:instrText xml:space="preserve"> ADDIN ZOTERO_ITEM CSL_CITATION {"citationID":"FgfUD3eR","properties":{"formattedCitation":"\\super 26,38\\nosupersub{}","plainCitation":"26,38","noteIndex":0},"citationItems":[{"id":2533,"uris":["http://zotero.org/users/5374610/items/9KJB4APM"],"itemData":{"id":2533,"type":"article-journal","abstract":"Progressive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FC743E" w:rsidRPr="002E789B">
        <w:fldChar w:fldCharType="separate"/>
      </w:r>
      <w:r w:rsidR="00286C5E" w:rsidRPr="00286C5E">
        <w:rPr>
          <w:vertAlign w:val="superscript"/>
        </w:rPr>
        <w:t>26,38</w:t>
      </w:r>
      <w:r w:rsidR="00FC743E" w:rsidRPr="002E789B">
        <w:fldChar w:fldCharType="end"/>
      </w:r>
      <w:r w:rsidR="002579E1">
        <w:t xml:space="preserve"> </w:t>
      </w:r>
      <w:r w:rsidR="00D845EA">
        <w:t xml:space="preserve">For </w:t>
      </w:r>
      <w:r w:rsidR="007F327C">
        <w:t>treatments</w:t>
      </w:r>
      <w:r w:rsidR="00D845EA">
        <w:t xml:space="preserve"> that are found not to be safe or to have efficacy (however it is defined) in the population of interest, they are an important step to stop further investment. For drugs that they find to be successful, per a predefined threshold, they can be used as supportive evidence to design the </w:t>
      </w:r>
      <w:r w:rsidR="007F327C">
        <w:t>subsequent</w:t>
      </w:r>
      <w:r w:rsidR="00D845EA">
        <w:t xml:space="preserve"> trials.</w:t>
      </w:r>
    </w:p>
    <w:p w14:paraId="3707F731" w14:textId="5162CC7C" w:rsidR="00873C8C" w:rsidRDefault="00873C8C" w:rsidP="00873C8C">
      <w:pPr>
        <w:ind w:firstLine="360"/>
      </w:pPr>
      <w:r>
        <w:t xml:space="preserve">In addition, sometimes P3 trials are initiated after finding a nonpositive result on a primary efficacy endpoint in a P2 trial. In these case, P3 trial designers will </w:t>
      </w:r>
      <w:r w:rsidRPr="002E789B">
        <w:t>likely learn from other aspects of the P2 trial</w:t>
      </w:r>
      <w:r>
        <w:t xml:space="preserve"> such as information to help optimize the dose and population</w:t>
      </w:r>
      <w:r w:rsidRPr="002E789B">
        <w:t xml:space="preserve">. </w:t>
      </w:r>
      <w:r>
        <w:t>On the other hand</w:t>
      </w:r>
      <w:r w:rsidRPr="002E789B">
        <w:t>, a non</w:t>
      </w:r>
      <w:r>
        <w:t>-</w:t>
      </w:r>
      <w:r w:rsidRPr="002E789B">
        <w:t xml:space="preserve">positive result could </w:t>
      </w:r>
      <w:r>
        <w:t>have been</w:t>
      </w:r>
      <w:r w:rsidRPr="002E789B">
        <w:t xml:space="preserve"> used to decide to cease </w:t>
      </w:r>
      <w:r>
        <w:t xml:space="preserve">the </w:t>
      </w:r>
      <w:r w:rsidRPr="002E789B">
        <w:t xml:space="preserve">development of that treatment option </w:t>
      </w:r>
      <w:r>
        <w:t>because they have been given reason to believe that it may not be efficacious (a no-go signal).</w:t>
      </w:r>
    </w:p>
    <w:p w14:paraId="2D9805F7" w14:textId="44AE8E6C" w:rsidR="00FA79F1" w:rsidRDefault="00915521" w:rsidP="00873C8C">
      <w:pPr>
        <w:ind w:firstLine="360"/>
      </w:pPr>
      <w:r w:rsidRPr="00915521">
        <w:t xml:space="preserve"> </w:t>
      </w:r>
      <w:r w:rsidR="00D845EA">
        <w:t>It is unclear how much evidence is needed to make these decisions</w:t>
      </w:r>
      <w:r w:rsidR="00873C8C">
        <w:t>. One analysis from 2015 found that Phase 3 CNS drugs were almost 50% less likely to move from the P3 trial to approval than all other indications but that P2 and P1 trials were not more likely to be unsuccessful. This indicates that P3 trial initiation in neurology may be ill-informed.</w:t>
      </w:r>
      <w:r w:rsidR="00873C8C">
        <w:fldChar w:fldCharType="begin"/>
      </w:r>
      <w:r w:rsidR="00992C02">
        <w:instrText xml:space="preserve"> ADDIN ZOTERO_ITEM CSL_CITATION {"citationID":"jCkjbxpI","properties":{"formattedCitation":"\\super 45\\nosupersub{}","plainCitation":"45","noteIndex":0},"citationItems":[{"id":3306,"uris":["http://zotero.org/users/5374610/items/2CUIQBIC"],"itemData":{"id":3306,"type":"article-journal","abstract":"This article analyses the characteristics of the pipeline for experimental drugs for central nervous system disorders and how they have fared in the clinical phases prior to FDA approval over the past two decades.","container-title":"Nature Reviews Drug Discovery","DOI":"10.1038/nrd4793","ISSN":"1474-1784","issue":"12","language":"en","license":"2015 Nature Publishing Group, a division of Macmillan Publishers Limited. All Rights Reserved.","note":"number: 12\npublisher: Nature Publishing Group","page":"815-816","source":"www.nature.com","title":"Two decades of new drug development for central nervous system disorders","volume":"14","author":[{"family":"Kesselheim","given":"Aaron S."},{"family":"Hwang","given":"Thomas J."},{"family":"Franklin","given":"Jessica M."}],"issued":{"date-parts":[["2015",12,1]]}}}],"schema":"https://github.com/citation-style-language/schema/raw/master/csl-citation.json"} </w:instrText>
      </w:r>
      <w:r w:rsidR="00873C8C">
        <w:fldChar w:fldCharType="separate"/>
      </w:r>
      <w:r w:rsidR="00992C02" w:rsidRPr="00992C02">
        <w:rPr>
          <w:vertAlign w:val="superscript"/>
        </w:rPr>
        <w:t>45</w:t>
      </w:r>
      <w:r w:rsidR="00873C8C">
        <w:fldChar w:fldCharType="end"/>
      </w:r>
      <w:r w:rsidR="00873C8C">
        <w:t xml:space="preserve"> Current g</w:t>
      </w:r>
      <w:r w:rsidR="00585A05" w:rsidRPr="002E789B">
        <w:t>uidelines</w:t>
      </w:r>
      <w:r w:rsidR="00585A05">
        <w:t xml:space="preserve"> </w:t>
      </w:r>
      <w:r w:rsidR="00585A05" w:rsidRPr="002E789B">
        <w:t>in ALS</w:t>
      </w:r>
      <w:r w:rsidR="00585A05">
        <w:fldChar w:fldCharType="begin"/>
      </w:r>
      <w:r w:rsidR="00286C5E">
        <w:instrText xml:space="preserve"> ADDIN ZOTERO_ITEM CSL_CITATION {"citationID":"a2k12t3o3ck","properties":{"formattedCitation":"\\super 25\\nosupersub{}","plainCitation":"25","noteIndex":0},"citationItems":[{"id":2530,"uris":["http://zotero.org/users/5374610/items/PMGTULTH"],"itemData":{"id":2530,"type":"article-journal","abstract":"OBJECTIVE: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585A05">
        <w:fldChar w:fldCharType="separate"/>
      </w:r>
      <w:r w:rsidR="00286C5E" w:rsidRPr="00286C5E">
        <w:rPr>
          <w:vertAlign w:val="superscript"/>
        </w:rPr>
        <w:t>25</w:t>
      </w:r>
      <w:r w:rsidR="00585A05">
        <w:fldChar w:fldCharType="end"/>
      </w:r>
      <w:r w:rsidR="00585A05">
        <w:t>, PMS</w:t>
      </w:r>
      <w:r w:rsidR="00585A05">
        <w:fldChar w:fldCharType="begin"/>
      </w:r>
      <w:r w:rsidR="00286C5E">
        <w:instrText xml:space="preserve"> ADDIN ZOTERO_ITEM CSL_CITATION {"citationID":"adhh6fdcgi","properties":{"formattedCitation":"\\super 26\\nosupersub{}","plainCitation":"26","noteIndex":0},"citationItems":[{"id":2533,"uris":["http://zotero.org/users/5374610/items/9KJB4APM"],"itemData":{"id":2533,"type":"article-journal","abstract":"Progressive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585A05">
        <w:fldChar w:fldCharType="separate"/>
      </w:r>
      <w:r w:rsidR="00286C5E" w:rsidRPr="00286C5E">
        <w:rPr>
          <w:vertAlign w:val="superscript"/>
        </w:rPr>
        <w:t>26</w:t>
      </w:r>
      <w:r w:rsidR="00585A05">
        <w:fldChar w:fldCharType="end"/>
      </w:r>
      <w:r w:rsidR="00585A05">
        <w:t>, and</w:t>
      </w:r>
      <w:r w:rsidR="00585A05" w:rsidRPr="002E789B">
        <w:t xml:space="preserve"> AD</w:t>
      </w:r>
      <w:r w:rsidR="00585A05">
        <w:fldChar w:fldCharType="begin"/>
      </w:r>
      <w:r w:rsidR="00286C5E">
        <w:instrText xml:space="preserve"> ADDIN ZOTERO_ITEM CSL_CITATION {"citationID":"aefqu56rne","properties":{"formattedCitation":"\\super 38\\nosupersub{}","plainCitation":"38","noteIndex":0},"citationItems":[{"id":2538,"uris":["http://zotero.org/users/5374610/items/D3PIYP7B"],"itemData":{"id":2538,"type":"article-journal","abstract":"Over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585A05">
        <w:fldChar w:fldCharType="separate"/>
      </w:r>
      <w:r w:rsidR="00286C5E" w:rsidRPr="00286C5E">
        <w:rPr>
          <w:vertAlign w:val="superscript"/>
        </w:rPr>
        <w:t>38</w:t>
      </w:r>
      <w:r w:rsidR="00585A05">
        <w:fldChar w:fldCharType="end"/>
      </w:r>
      <w:r w:rsidR="00585A05" w:rsidRPr="002E789B">
        <w:t xml:space="preserve"> suggest that P3 trials can be initiated without </w:t>
      </w:r>
      <w:r w:rsidR="007F327C">
        <w:t>apparent</w:t>
      </w:r>
      <w:r w:rsidR="00585A05" w:rsidRPr="002E789B">
        <w:t xml:space="preserve"> clinical efficacy</w:t>
      </w:r>
      <w:r w:rsidR="00585A05">
        <w:t xml:space="preserve"> but not without proof of concept, dose information on safety, and the population defined.</w:t>
      </w:r>
    </w:p>
    <w:p w14:paraId="59C9AA56" w14:textId="01453CE5" w:rsidR="00585A05" w:rsidRDefault="00585A05" w:rsidP="00585A05">
      <w:pPr>
        <w:ind w:firstLine="360"/>
      </w:pPr>
      <w:r>
        <w:t xml:space="preserve"> </w:t>
      </w:r>
      <w:r w:rsidR="00915521">
        <w:t>Transition…</w:t>
      </w:r>
    </w:p>
    <w:p w14:paraId="3182C2D4" w14:textId="77777777" w:rsidR="0097021A" w:rsidRDefault="0097021A" w:rsidP="008B5D00">
      <w:pPr>
        <w:spacing w:after="30"/>
        <w:rPr>
          <w:ins w:id="147" w:author="Jonathan Kimmelman, Dr." w:date="2023-03-22T15:14:00Z"/>
          <w:b/>
          <w:bCs/>
        </w:rPr>
      </w:pPr>
    </w:p>
    <w:p w14:paraId="2FFB1F72" w14:textId="5471EC4A" w:rsidR="00A906A5" w:rsidRPr="008B5D00" w:rsidRDefault="00F203AB" w:rsidP="008B5D00">
      <w:pPr>
        <w:spacing w:after="30"/>
        <w:rPr>
          <w:b/>
          <w:bCs/>
        </w:rPr>
      </w:pPr>
      <w:r w:rsidRPr="00F203AB">
        <w:rPr>
          <w:b/>
          <w:bCs/>
        </w:rPr>
        <w:t>Impact of bypassing P2 trials on the research trajectory</w:t>
      </w:r>
    </w:p>
    <w:p w14:paraId="18A4BB03" w14:textId="00C11D56" w:rsidR="00FA79F1" w:rsidRPr="00FA79F1" w:rsidRDefault="00A906A5" w:rsidP="00FA79F1">
      <w:pPr>
        <w:ind w:firstLine="360"/>
      </w:pPr>
      <w:r>
        <w:t>T</w:t>
      </w:r>
      <w:r w:rsidR="00FA79F1">
        <w:t xml:space="preserve">he decision to move into </w:t>
      </w:r>
      <w:r w:rsidR="007F327C">
        <w:t>a P3 trial</w:t>
      </w:r>
      <w:r w:rsidR="00FA79F1">
        <w:t xml:space="preserve"> and expose large numbers of patients to a new drug should be backed by the greatest chance for success because of limited resources and </w:t>
      </w:r>
      <w:r w:rsidR="004D400A">
        <w:t xml:space="preserve">to protect </w:t>
      </w:r>
      <w:r w:rsidR="00FA79F1">
        <w:t>patient welfare.</w:t>
      </w:r>
      <w:r w:rsidR="00FA79F1">
        <w:fldChar w:fldCharType="begin"/>
      </w:r>
      <w:r w:rsidR="00286C5E">
        <w:instrText xml:space="preserve"> ADDIN ZOTERO_ITEM CSL_CITATION {"citationID":"a158ovr0cdr","properties":{"formattedCitation":"\\super 5\\nosupersub{}","plainCitation":"5","noteIndex":0},"citationItems":[{"id":3158,"uris":["http://zotero.org/users/5374610/items/GGBWT5YB"],"itemData":{"id":3158,"type":"chapter","abstract":"This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FA79F1">
        <w:fldChar w:fldCharType="separate"/>
      </w:r>
      <w:r w:rsidR="00286C5E" w:rsidRPr="00286C5E">
        <w:rPr>
          <w:vertAlign w:val="superscript"/>
        </w:rPr>
        <w:t>5</w:t>
      </w:r>
      <w:r w:rsidR="00FA79F1">
        <w:fldChar w:fldCharType="end"/>
      </w:r>
      <w:r w:rsidR="00FA79F1" w:rsidRPr="00B17802">
        <w:t xml:space="preserve"> </w:t>
      </w:r>
      <w:r w:rsidR="0038415B">
        <w:t xml:space="preserve">In what follows, I will review how the decision to bypass P2 may impact </w:t>
      </w:r>
      <w:r w:rsidR="00873C8C">
        <w:t xml:space="preserve">efficiency in drug development, both in </w:t>
      </w:r>
      <w:r w:rsidR="0038415B">
        <w:t>cost</w:t>
      </w:r>
      <w:r w:rsidR="00873C8C">
        <w:t xml:space="preserve"> to develop a new drug and </w:t>
      </w:r>
      <w:r w:rsidR="007F327C">
        <w:t xml:space="preserve">the </w:t>
      </w:r>
      <w:r w:rsidR="0038415B">
        <w:t xml:space="preserve">number of patients involved, and </w:t>
      </w:r>
      <w:r w:rsidR="00873C8C">
        <w:t xml:space="preserve">the </w:t>
      </w:r>
      <w:r w:rsidR="007F327C">
        <w:t>risks</w:t>
      </w:r>
      <w:r w:rsidR="0038415B">
        <w:t xml:space="preserve"> and benefits for patients involved in the P3 </w:t>
      </w:r>
      <w:commentRangeStart w:id="148"/>
      <w:r w:rsidR="0038415B">
        <w:t>trial.</w:t>
      </w:r>
      <w:commentRangeEnd w:id="148"/>
      <w:r w:rsidR="00DA7AA3">
        <w:rPr>
          <w:rStyle w:val="CommentReference"/>
        </w:rPr>
        <w:commentReference w:id="148"/>
      </w:r>
    </w:p>
    <w:p w14:paraId="58461A80" w14:textId="77777777" w:rsidR="00970B2C" w:rsidRDefault="00970B2C" w:rsidP="00F203AB">
      <w:pPr>
        <w:spacing w:after="30"/>
        <w:rPr>
          <w:ins w:id="149" w:author="Jonathan Kimmelman, Dr." w:date="2023-03-22T16:44:00Z"/>
          <w:u w:val="single"/>
        </w:rPr>
      </w:pPr>
    </w:p>
    <w:p w14:paraId="7E81442B" w14:textId="1E2DA600" w:rsidR="00FA79F1" w:rsidRDefault="00FA79F1" w:rsidP="00F203AB">
      <w:pPr>
        <w:spacing w:after="30"/>
        <w:rPr>
          <w:u w:val="single"/>
        </w:rPr>
      </w:pPr>
      <w:r w:rsidRPr="00FA79F1">
        <w:rPr>
          <w:u w:val="single"/>
        </w:rPr>
        <w:t>Efficiency</w:t>
      </w:r>
    </w:p>
    <w:p w14:paraId="1C22DA70" w14:textId="75EFDB1A" w:rsidR="0000324F" w:rsidRPr="00A906A5" w:rsidRDefault="00A906A5" w:rsidP="00A906A5">
      <w:pPr>
        <w:ind w:firstLine="360"/>
      </w:pPr>
      <w:r>
        <w:t>Finding out that a treatment does not work is not a “failure</w:t>
      </w:r>
      <w:r w:rsidR="00DA7AA3">
        <w:t>”,</w:t>
      </w:r>
      <w:r>
        <w:t xml:space="preserve"> but rather a powerful tool to learn more about a disease and treatment target.</w:t>
      </w:r>
      <w:r>
        <w:fldChar w:fldCharType="begin"/>
      </w:r>
      <w:r w:rsidR="00992C02">
        <w:instrText xml:space="preserve"> ADDIN ZOTERO_ITEM CSL_CITATION {"citationID":"aqd0sgvhiu","properties":{"formattedCitation":"\\super 46\\nosupersub{}","plainCitation":"46","noteIndex":0},"citationItems":[{"id":52,"uris":["http://zotero.org/users/5374610/items/ZYK4SQF8"],"itemData":{"id":52,"type":"article-journal","abstract":"The high rates of attrition that occur in drug development are widely regarded as problematic, but the failure of well-designed studies benefits both researchers and healthcare systems by, for example, generating evidence about disease theories and demonstrating the limits of proven drugs. A wider recognition of these benefits will help the biomedical research enterprise to take full advantage of all the information generated during the drug development process.","container-title":"eLife","DOI":"10.7554/eLife.12844","ISSN":"2050-084X","language":"en","license":"© 2015, London and Kimmelman. This article is distributed under the terms of the Creative Commons Attribution License, which permits unrestricted use and redistribution provided that the original author and source are credited.","note":"PMID: 26599839","page":"e12844","title":"Why clinical translation cannot succeed without failure","volume":"4","author":[{"family":"London","given":"Alex John"},{"family":"Kimmelman","given":"Jonathan"}],"issued":{"date-parts":[["2015",11]]}}}],"schema":"https://github.com/citation-style-language/schema/raw/master/csl-citation.json"} </w:instrText>
      </w:r>
      <w:r>
        <w:fldChar w:fldCharType="separate"/>
      </w:r>
      <w:r w:rsidR="00992C02" w:rsidRPr="00992C02">
        <w:rPr>
          <w:vertAlign w:val="superscript"/>
        </w:rPr>
        <w:t>46</w:t>
      </w:r>
      <w:r>
        <w:fldChar w:fldCharType="end"/>
      </w:r>
      <w:r>
        <w:t xml:space="preserve"> However, in cases </w:t>
      </w:r>
      <w:r w:rsidRPr="002E789B">
        <w:t>where these phase 3 trials skipped earlier efficacy trials</w:t>
      </w:r>
      <w:r>
        <w:t>,</w:t>
      </w:r>
      <w:r w:rsidRPr="002E789B">
        <w:t xml:space="preserve"> the </w:t>
      </w:r>
      <w:r>
        <w:t xml:space="preserve">cost, time and number of patients may have been limited if the treatment was found to not work in a P2 trial. </w:t>
      </w:r>
      <w:r w:rsidR="0000324F" w:rsidRPr="002E789B">
        <w:rPr>
          <w:color w:val="000000" w:themeColor="text1"/>
        </w:rPr>
        <w:t xml:space="preserve">Rubenstein et al. </w:t>
      </w:r>
      <w:r w:rsidR="007F327C">
        <w:rPr>
          <w:color w:val="000000" w:themeColor="text1"/>
        </w:rPr>
        <w:t>have</w:t>
      </w:r>
      <w:r w:rsidR="0000324F" w:rsidRPr="002E789B">
        <w:rPr>
          <w:color w:val="000000" w:themeColor="text1"/>
        </w:rPr>
        <w:t xml:space="preserve"> proposed that </w:t>
      </w:r>
      <w:r w:rsidR="0000324F">
        <w:rPr>
          <w:color w:val="000000" w:themeColor="text1"/>
        </w:rPr>
        <w:t>bypassing</w:t>
      </w:r>
      <w:r w:rsidR="0000324F" w:rsidRPr="002E789B">
        <w:rPr>
          <w:color w:val="000000" w:themeColor="text1"/>
        </w:rPr>
        <w:t xml:space="preserve"> </w:t>
      </w:r>
      <w:r w:rsidR="00873C8C">
        <w:rPr>
          <w:color w:val="000000" w:themeColor="text1"/>
        </w:rPr>
        <w:t>P</w:t>
      </w:r>
      <w:r w:rsidR="0000324F" w:rsidRPr="002E789B">
        <w:rPr>
          <w:color w:val="000000" w:themeColor="text1"/>
        </w:rPr>
        <w:t xml:space="preserve">2 trials would only be reasonable if the number of drugs starting the pipeline </w:t>
      </w:r>
      <w:r w:rsidR="007F327C">
        <w:rPr>
          <w:color w:val="000000" w:themeColor="text1"/>
        </w:rPr>
        <w:t>was</w:t>
      </w:r>
      <w:r w:rsidR="0000324F" w:rsidRPr="002E789B">
        <w:rPr>
          <w:color w:val="000000" w:themeColor="text1"/>
        </w:rPr>
        <w:t xml:space="preserve"> limited and there were unlimited resources for researchers to use in clinical trials. This way, screening out ineffective drugs would be unnecessary</w:t>
      </w:r>
      <w:r w:rsidR="007F327C">
        <w:rPr>
          <w:color w:val="000000" w:themeColor="text1"/>
        </w:rPr>
        <w:t>,</w:t>
      </w:r>
      <w:r w:rsidR="0000324F" w:rsidRPr="002E789B">
        <w:rPr>
          <w:color w:val="000000" w:themeColor="text1"/>
        </w:rPr>
        <w:t xml:space="preserve"> and there was no cost to researching ineffective therapies.</w:t>
      </w:r>
      <w:r w:rsidR="0000324F" w:rsidRPr="002E789B">
        <w:rPr>
          <w:color w:val="000000" w:themeColor="text1"/>
        </w:rPr>
        <w:fldChar w:fldCharType="begin"/>
      </w:r>
      <w:r w:rsidR="00992C02">
        <w:rPr>
          <w:color w:val="000000" w:themeColor="text1"/>
        </w:rPr>
        <w:instrText xml:space="preserve"> ADDIN ZOTERO_ITEM CSL_CITATION {"citationID":"1OJiB3EJ","properties":{"formattedCitation":"\\super 47\\nosupersub{}","plainCitation":"47","noteIndex":0},"citationItems":[{"id":2154,"uris":["http://zotero.org/users/5374610/items/8CJQCUB4",["http://zotero.org/users/5374610/items/8CJQCUB4"]],"itemData":{"id":2154,"type":"article-journal","abstract":"Future progress in improving cancer therapy can be expedited by better prioritization of new treatments for phase III evaluation. Historically, phase II trials have been key components in the prioritization process. There has been a long-standing interest in using phase II trials with randomization against a standard-treatment control arm or an additional experimental arm to provide greater assurance than afforded by comparison to historic controls that the new agent or regimen is promising and warrants further evaluation. Relevant trial designs that have been developed and utilized include phase II selection designs, randomized phase II designs that include a reference standard-treatment control arm, and phase II/III designs. We present our own explorations into the possibilities of developing \"phase II screening trials,\" in which preliminary and nondefinitive randomized comparisons of experimental regimens to standard treatments are made (preferably using an intermediate end point) by carefully adjusting the false-positive error rates (alpha or type I error) and false-negative error rates (beta or type II error), so that the targeted treatment benefit may be appropriate while the sample size remains restricted. If the ability to conduct a definitive phase III trial can be protected, and if investigators feel that by judicious choice of false-positive probability and false-negative probability and magnitude of targeted treatment effect they can appropriately balance the conflicting demands of screening out useless regimens versus reliably detecting useful ones, the phase II screening trial design may be appropriate to apply.","container-title":"Journal of Clinical Oncology: Official Journal of the American Society of Clinical Oncology","DOI":"10.1200/JCO.2005.01.149","ISSN":"0732-183X","issue":"28","journalAbbreviation":"J Clin Oncol","language":"eng","note":"PMID: 16192604","page":"7199-7206","source":"PubMed","title":"Design issues of randomized phase II trials and a proposal for phase II screening trials","volume":"23","author":[{"family":"Rubinstein","given":"Lawrence V."},{"family":"Korn","given":"Edward L."},{"family":"Freidlin","given":"Boris"},{"family":"Hunsberger","given":"Sally"},{"family":"Ivy","given":"S. Percy"},{"family":"Smith","given":"Malcolm A."}],"issued":{"date-parts":[["2005",10,1]]}}}],"schema":"https://github.com/citation-style-language/schema/raw/master/csl-citation.json"} </w:instrText>
      </w:r>
      <w:r w:rsidR="0000324F" w:rsidRPr="002E789B">
        <w:rPr>
          <w:color w:val="000000" w:themeColor="text1"/>
        </w:rPr>
        <w:fldChar w:fldCharType="separate"/>
      </w:r>
      <w:r w:rsidR="00992C02" w:rsidRPr="00992C02">
        <w:rPr>
          <w:color w:val="000000"/>
          <w:vertAlign w:val="superscript"/>
        </w:rPr>
        <w:t>47</w:t>
      </w:r>
      <w:r w:rsidR="0000324F" w:rsidRPr="002E789B">
        <w:rPr>
          <w:color w:val="000000" w:themeColor="text1"/>
        </w:rPr>
        <w:fldChar w:fldCharType="end"/>
      </w:r>
      <w:r w:rsidR="0000324F" w:rsidRPr="002E789B">
        <w:rPr>
          <w:color w:val="000000" w:themeColor="text1"/>
        </w:rPr>
        <w:t xml:space="preserve"> Unfortunately, this is not the case in the real world.</w:t>
      </w:r>
      <w:r w:rsidRPr="00A906A5">
        <w:t xml:space="preserve"> </w:t>
      </w:r>
    </w:p>
    <w:p w14:paraId="32BA0712" w14:textId="54B983D0" w:rsidR="0000324F" w:rsidRPr="0000324F" w:rsidRDefault="00FC743E" w:rsidP="0000324F">
      <w:pPr>
        <w:spacing w:after="30"/>
        <w:ind w:firstLine="360"/>
        <w:rPr>
          <w:u w:val="single"/>
        </w:rPr>
      </w:pPr>
      <w:r>
        <w:t>T</w:t>
      </w:r>
      <w:r w:rsidR="00A82659" w:rsidRPr="002E789B">
        <w:t xml:space="preserve">he cost of running a phase 2 </w:t>
      </w:r>
      <w:r w:rsidR="00CF0805">
        <w:t>or</w:t>
      </w:r>
      <w:r w:rsidR="00A82659" w:rsidRPr="002E789B">
        <w:t xml:space="preserve"> phase 3 </w:t>
      </w:r>
      <w:r w:rsidR="00CF0805">
        <w:t xml:space="preserve">trial </w:t>
      </w:r>
      <w:r w:rsidR="00A82659" w:rsidRPr="002E789B">
        <w:t>differ</w:t>
      </w:r>
      <w:r w:rsidR="00CF0805">
        <w:t>s</w:t>
      </w:r>
      <w:r w:rsidR="00A82659" w:rsidRPr="002E789B">
        <w:t xml:space="preserve"> significantly</w:t>
      </w:r>
      <w:r>
        <w:t>. A</w:t>
      </w:r>
      <w:r w:rsidR="00A82659" w:rsidRPr="002E789B">
        <w:t xml:space="preserve">lthough it is hard to estimate </w:t>
      </w:r>
      <w:r w:rsidR="007F327C">
        <w:t xml:space="preserve">the </w:t>
      </w:r>
      <w:r w:rsidR="00A82659" w:rsidRPr="002E789B">
        <w:t>average costs of different phase trials because reporting of such is weak</w:t>
      </w:r>
      <w:r>
        <w:t>,</w:t>
      </w:r>
      <w:r w:rsidR="00A82659" w:rsidRPr="002E789B">
        <w:fldChar w:fldCharType="begin"/>
      </w:r>
      <w:r w:rsidR="00992C02">
        <w:instrText xml:space="preserve"> ADDIN ZOTERO_ITEM CSL_CITATION {"citationID":"a1mer7m7okb","properties":{"formattedCitation":"\\super 48\\nosupersub{}","plainCitation":"48","noteIndex":0},"citationItems":[{"id":2188,"uris":["http://zotero.org/users/5374610/items/QGR4YX5M",["http://zotero.org/users/5374610/items/QGR4YX5M"]],"itemData":{"id":2188,"type":"article-journal","abstract":"OBJECTIVES: Randomized clinical trials (RCTs) are costly. We aimed to provide a systematic overview of the available evidence on resource use and costs for RCTs to support budget planning.\nSTUDY DESIGN AND SETTING: We systematically searched MEDLINE, EMBASE, and HealthSTAR from inception until November 30, 2016 without language restrictions. We included any publication reporting empirical data on resource use and costs of RCTs and categorized them depending on whether they reported (i) resource and costs of all aspects at all study stages of an RCT (including conception, planning, preparation, conduct, and all tasks after the last patient has completed the RCT); (ii) on several aspects, (iii) on a single aspect (e.g., recruitment); or (iv) on overall costs for RCTs. Median costs of different recruitment strategies were calculated. Other results (e.g., overall costs) were listed descriptively. All cost data were converted into USD 2017.\nRESULTS: A total of 56 articles that reported on cost or resource use of RCTs were included. None of the articles provided empirical resource use and cost data for all aspects of an entire RCT. Eight articles presented resource use and cost data on several aspects (e.g., aggregated cost data of different drug development phases, site-specific costs, selected cost components). Thirty-five articles assessed costs of one specific aspect of an RCT (i.e., 30 on recruitment; five others). The median costs per recruited patient were USD 409 (range: USD 41-6,990). Overall costs of an RCT, as provided in 16 articles, ranged from USD 43-103,254 per patient, and USD 0.2-611.5 Mio per RCT but the methodology of gathering these overall estimates remained unclear in 12 out of 16 articles (75%).\nCONCLUSION: The usefulness of the available empirical evidence on resource use and costs of RCTs is limited. Transparent and comprehensive resource use and cost data are urgently needed to support budget planning for RCTs and help improve sustainability.","container-title":"Journal of Clinical Epidemiology","DOI":"10.1016/j.jclinepi.2017.12.018","ISSN":"1878-5921","journalAbbreviation":"J Clin Epidemiol","language":"eng","note":"PMID: 29288136","page":"1-11","source":"PubMed","title":"Systematic review on costs and resource use of randomized clinical trials shows a lack of transparent and comprehensive data","volume":"96","author":[{"family":"Speich","given":"Benjamin"},{"family":"Niederhäusern","given":"Belinda","non-dropping-particle":"von"},{"family":"Schur","given":"Nadine"},{"family":"Hemkens","given":"Lars G."},{"family":"Fürst","given":"Thomas"},{"family":"Bhatnagar","given":"Neera"},{"family":"Alturki","given":"Reem"},{"family":"Agarwal","given":"Arnav"},{"family":"Kasenda","given":"Benjamin"},{"family":"Pauli-Magnus","given":"Christiane"},{"family":"Schwenkglenks","given":"Matthias"},{"family":"Briel","given":"Matthias"},{"literal":"MAking Randomized Trials Affordable (MARTA) Group"}],"issued":{"date-parts":[["2018",4]]}}}],"schema":"https://github.com/citation-style-language/schema/raw/master/csl-citation.json"} </w:instrText>
      </w:r>
      <w:r w:rsidR="00A82659" w:rsidRPr="002E789B">
        <w:fldChar w:fldCharType="separate"/>
      </w:r>
      <w:r w:rsidR="00992C02" w:rsidRPr="00992C02">
        <w:rPr>
          <w:vertAlign w:val="superscript"/>
        </w:rPr>
        <w:t>48</w:t>
      </w:r>
      <w:r w:rsidR="00A82659" w:rsidRPr="002E789B">
        <w:fldChar w:fldCharType="end"/>
      </w:r>
      <w:r w:rsidR="00A82659" w:rsidRPr="002E789B">
        <w:t xml:space="preserve"> one paper </w:t>
      </w:r>
      <w:r w:rsidR="00A82659" w:rsidRPr="002E789B">
        <w:lastRenderedPageBreak/>
        <w:t xml:space="preserve">estimated that </w:t>
      </w:r>
      <w:r w:rsidR="007F327C">
        <w:t xml:space="preserve">the </w:t>
      </w:r>
      <w:r w:rsidR="00A82659" w:rsidRPr="002E789B">
        <w:t xml:space="preserve">median cost </w:t>
      </w:r>
      <w:r w:rsidR="00873C8C">
        <w:t xml:space="preserve">of a P2 trial </w:t>
      </w:r>
      <w:r w:rsidR="00A82659" w:rsidRPr="002E789B">
        <w:t>was $8.6 million</w:t>
      </w:r>
      <w:r w:rsidR="00873C8C">
        <w:t xml:space="preserve"> </w:t>
      </w:r>
      <w:r w:rsidR="00DA7AA3">
        <w:t>and that</w:t>
      </w:r>
      <w:r w:rsidR="00873C8C">
        <w:t xml:space="preserve"> P3 trials cost </w:t>
      </w:r>
      <w:r w:rsidR="00A82659" w:rsidRPr="002E789B">
        <w:t>$21.4 million.</w:t>
      </w:r>
      <w:r w:rsidR="00A82659" w:rsidRPr="002E789B">
        <w:fldChar w:fldCharType="begin"/>
      </w:r>
      <w:r w:rsidR="00992C02">
        <w:instrText xml:space="preserve"> ADDIN ZOTERO_ITEM CSL_CITATION {"citationID":"a29uh1hnjoc","properties":{"formattedCitation":"\\super 49\\nosupersub{}","plainCitation":"49","noteIndex":0},"citationItems":[{"id":2390,"uris":["http://zotero.org/users/5374610/items/7RIT7Z6W",["http://zotero.org/users/5374610/items/7RIT7Z6W"]],"itemData":{"id":2390,"type":"article-journal","container-title":"Nature Reviews Drug Discovery","DOI":"10.1038/nrd.2017.70","ISSN":"1474-1776, 1474-1784","issue":"6","journalAbbreviation":"Nat Rev Drug Discov","language":"en","page":"381-382","source":"DOI.org (Crossref)","title":"How much do clinical trials cost?","volume":"16","author":[{"family":"Martin","given":"Linda"},{"family":"Hutchens","given":"Melissa"},{"family":"Hawkins","given":"Conrad"},{"family":"Radnov","given":"Alaina"}],"issued":{"date-parts":[["2017",6]]}},"label":"page"}],"schema":"https://github.com/citation-style-language/schema/raw/master/csl-citation.json"} </w:instrText>
      </w:r>
      <w:r w:rsidR="00A82659" w:rsidRPr="002E789B">
        <w:fldChar w:fldCharType="separate"/>
      </w:r>
      <w:r w:rsidR="00992C02" w:rsidRPr="00992C02">
        <w:rPr>
          <w:vertAlign w:val="superscript"/>
        </w:rPr>
        <w:t>49</w:t>
      </w:r>
      <w:r w:rsidR="00A82659" w:rsidRPr="002E789B">
        <w:fldChar w:fldCharType="end"/>
      </w:r>
      <w:r w:rsidR="007875E1">
        <w:t xml:space="preserve"> Using a</w:t>
      </w:r>
      <w:r w:rsidR="00DA7AA3">
        <w:t xml:space="preserve"> similar </w:t>
      </w:r>
      <w:r w:rsidR="007875E1">
        <w:t>estimate for AD development</w:t>
      </w:r>
      <w:r w:rsidR="00A82659" w:rsidRPr="002E789B">
        <w:t xml:space="preserve">, </w:t>
      </w:r>
      <w:r w:rsidR="00A82659">
        <w:t xml:space="preserve">finding an ineffective drug in a P3 trial that they could have found with a P2 trial could </w:t>
      </w:r>
      <w:r w:rsidR="007875E1">
        <w:t xml:space="preserve">double </w:t>
      </w:r>
      <w:r w:rsidR="00A82659">
        <w:t>the cost of development</w:t>
      </w:r>
      <w:r w:rsidR="007875E1">
        <w:t xml:space="preserve"> and the time it takes to find this result</w:t>
      </w:r>
      <w:r w:rsidR="00A82659">
        <w:t>.</w:t>
      </w:r>
      <w:r w:rsidR="007875E1">
        <w:fldChar w:fldCharType="begin"/>
      </w:r>
      <w:r w:rsidR="00992C02">
        <w:instrText xml:space="preserve"> ADDIN ZOTERO_ITEM CSL_CITATION {"citationID":"5E5VM0hj","properties":{"formattedCitation":"\\super 14\\nosupersub{}","plainCitation":"14","dontUpdate":true,"noteIndex":0},"citationItems":[{"id":2540,"uris":["http://zotero.org/users/5374610/items/3FVZTAAI"],"itemData":{"id":2540,"type":"article-journal","abstract":"The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7875E1">
        <w:fldChar w:fldCharType="separate"/>
      </w:r>
      <w:r w:rsidR="00DA7AA3" w:rsidRPr="00DA7AA3">
        <w:rPr>
          <w:u w:val="dash"/>
          <w:vertAlign w:val="superscript"/>
        </w:rPr>
        <w:t>1</w:t>
      </w:r>
      <w:r w:rsidR="007875E1">
        <w:fldChar w:fldCharType="end"/>
      </w:r>
      <w:r w:rsidR="00CF0805">
        <w:t xml:space="preserve"> </w:t>
      </w:r>
      <w:r w:rsidR="007F327C">
        <w:t>Suppose there is a nonpositive result in P3 after bypassing. In that case,</w:t>
      </w:r>
      <w:r w:rsidR="00CF0805">
        <w:t xml:space="preserve"> it can be unclear if this is due to ineffective drugs or the lack of evidence used to shape the P3 trial, potentially requiring more testing and adding to the cost and time to </w:t>
      </w:r>
      <w:r w:rsidR="007F327C">
        <w:t>develop a new drug</w:t>
      </w:r>
      <w:r w:rsidR="00CF0805">
        <w:t xml:space="preserve">. However, this practice would save money and time </w:t>
      </w:r>
      <w:r w:rsidR="007F327C">
        <w:t>if</w:t>
      </w:r>
      <w:r w:rsidR="00CF0805">
        <w:t xml:space="preserve"> the P3 trial is positive after bypassing a P2 trial compared to the case where a P2 is run and </w:t>
      </w:r>
      <w:r w:rsidR="00CF0805" w:rsidRPr="002E789B">
        <w:t>followed by a P3 trial</w:t>
      </w:r>
      <w:r w:rsidR="00CF0805">
        <w:t>.</w:t>
      </w:r>
    </w:p>
    <w:p w14:paraId="7DEE7766" w14:textId="23B52AED" w:rsidR="00C63FEF" w:rsidRPr="0000324F" w:rsidRDefault="0000324F" w:rsidP="0000324F">
      <w:pPr>
        <w:ind w:firstLine="360"/>
        <w:rPr>
          <w:color w:val="000000" w:themeColor="text1"/>
          <w:u w:val="single"/>
        </w:rPr>
      </w:pPr>
      <w:r>
        <w:t xml:space="preserve">In addition to research </w:t>
      </w:r>
      <w:r w:rsidR="007F327C">
        <w:t>costs</w:t>
      </w:r>
      <w:r>
        <w:t xml:space="preserve"> and time to development, patients are an </w:t>
      </w:r>
      <w:r w:rsidR="007F327C">
        <w:t>essential</w:t>
      </w:r>
      <w:r>
        <w:t xml:space="preserve"> resource to consider</w:t>
      </w:r>
      <w:r w:rsidR="00B07780">
        <w:t xml:space="preserve"> because p</w:t>
      </w:r>
      <w:r w:rsidR="00B07780" w:rsidRPr="002E789B">
        <w:t>articipating in clinical trials is not without its costs</w:t>
      </w:r>
      <w:r w:rsidR="00DA7AA3">
        <w:t xml:space="preserve"> and burdens</w:t>
      </w:r>
      <w:r w:rsidR="00B07780" w:rsidRPr="002E789B">
        <w:t xml:space="preserve"> for patients.</w:t>
      </w:r>
      <w:r w:rsidR="00B07780" w:rsidRPr="002E789B">
        <w:fldChar w:fldCharType="begin"/>
      </w:r>
      <w:r w:rsidR="00992C02">
        <w:instrText xml:space="preserve"> ADDIN ZOTERO_ITEM CSL_CITATION {"citationID":"akrfrpfl20","properties":{"formattedCitation":"\\super 50\\nosupersub{}","plainCitation":"50","noteIndex":0},"citationItems":[{"id":2400,"uris":["http://zotero.org/users/5374610/items/MCQWKY4L",["http://zotero.org/users/5374610/items/MCQWKY4L"]],"itemData":{"id":2400,"type":"article-journal","abstract":"Financial barriers may discourage some patients with from participating in cancer clinical trials. This study sought to assess the effect of an equity intervention on the financial burden of clinical trial participants.","container-title":"The Oncologist","DOI":"10.1634/theoncologist.2019-0146","ISSN":"1083-7159","issue":"8","journalAbbreviation":"Oncologist","note":"PMID: 30988039\nPMCID: PMC6693715","page":"1048-1055","source":"PubMed Central","title":"Addressing the Financial Burden of Cancer Clinical Trial Participation: Longitudinal Effects of an Equity Intervention","title-short":"Addressing the Financial Burden of Cancer Clinical Trial Participation","volume":"24","author":[{"family":"Nipp","given":"Ryan D."},{"family":"Lee","given":"Hang"},{"family":"Gorton","given":"Emily"},{"family":"Lichtenstein","given":"Morgan"},{"family":"Kuchukhidze","given":"Salome"},{"family":"Park","given":"Elyse"},{"family":"Chabner","given":"Bruce A."},{"family":"Moy","given":"Beverly"}],"issued":{"date-parts":[["2019",8]]}}}],"schema":"https://github.com/citation-style-language/schema/raw/master/csl-citation.json"} </w:instrText>
      </w:r>
      <w:r w:rsidR="00B07780" w:rsidRPr="002E789B">
        <w:fldChar w:fldCharType="separate"/>
      </w:r>
      <w:r w:rsidR="00992C02" w:rsidRPr="00992C02">
        <w:rPr>
          <w:vertAlign w:val="superscript"/>
        </w:rPr>
        <w:t>50</w:t>
      </w:r>
      <w:r w:rsidR="00B07780" w:rsidRPr="002E789B">
        <w:fldChar w:fldCharType="end"/>
      </w:r>
      <w:r w:rsidR="00B07780">
        <w:t xml:space="preserve"> </w:t>
      </w:r>
      <w:r w:rsidR="00A841BF" w:rsidRPr="002E789B">
        <w:t xml:space="preserve">There is no evidence to the best of our knowledge describing the average number of patients in </w:t>
      </w:r>
      <w:r w:rsidR="00DA7AA3">
        <w:t>P2 or</w:t>
      </w:r>
      <w:r w:rsidR="00A841BF" w:rsidRPr="002E789B">
        <w:t xml:space="preserve"> </w:t>
      </w:r>
      <w:r w:rsidR="00DA7AA3">
        <w:t>P</w:t>
      </w:r>
      <w:r w:rsidR="00A841BF" w:rsidRPr="002E789B">
        <w:t>3 trials</w:t>
      </w:r>
      <w:r w:rsidR="00DA7AA3">
        <w:t xml:space="preserve"> in neurology</w:t>
      </w:r>
      <w:r w:rsidR="00A841BF" w:rsidRPr="002E789B">
        <w:t xml:space="preserve"> </w:t>
      </w:r>
      <w:r w:rsidR="00DA7AA3">
        <w:t>n</w:t>
      </w:r>
      <w:r w:rsidR="00A841BF" w:rsidRPr="002E789B">
        <w:t>or the number of hours they contribute of their time</w:t>
      </w:r>
      <w:r w:rsidR="007F327C">
        <w:t xml:space="preserve">. Still, </w:t>
      </w:r>
      <w:r w:rsidR="00DA7AA3">
        <w:t>a P</w:t>
      </w:r>
      <w:r w:rsidR="00A841BF" w:rsidRPr="002E789B">
        <w:t xml:space="preserve">3 trial will likely </w:t>
      </w:r>
      <w:r>
        <w:t>use greater amounts of both resources</w:t>
      </w:r>
      <w:r w:rsidR="00A841BF" w:rsidRPr="002E789B">
        <w:t>. A few studies have investigated the amount of time different treatments require of patient</w:t>
      </w:r>
      <w:r w:rsidR="007F327C">
        <w:t>s</w:t>
      </w:r>
      <w:r w:rsidR="00A841BF" w:rsidRPr="002E789B">
        <w:t xml:space="preserve"> in clinical care</w:t>
      </w:r>
      <w:r w:rsidR="007F327C">
        <w:t>.</w:t>
      </w:r>
      <w:r w:rsidR="00A841BF" w:rsidRPr="002E789B">
        <w:fldChar w:fldCharType="begin"/>
      </w:r>
      <w:r w:rsidR="00992C02">
        <w:instrText xml:space="preserve"> ADDIN ZOTERO_ITEM CSL_CITATION {"citationID":"ahhbpa4e7c","properties":{"formattedCitation":"\\super 51\\uc0\\u8211{}53\\nosupersub{}","plainCitation":"51–53","noteIndex":0},"citationItems":[{"id":2426,"uris":["http://zotero.org/users/5374610/items/EL5DBQ4M",["http://zotero.org/users/5374610/items/EL5DBQ4M"]],"itemData":{"id":2426,"type":"article-journal","container-title":"British Journal of Cancer","ISSN":"0007-0920","issue":"3","journalAbbreviation":"Br J Cancer","note":"PMID: 1558782\nPMCID: PMC1977601","page":"309-310","source":"PubMed Central","title":"Opportunity cost--a neglected aspect of cancer treatment.","volume":"65","author":[{"family":"Munro","given":"A. J."},{"family":"Sebag-Montefiore","given":"D."}],"issued":{"date-parts":[["1992",3]]}}},{"id":2424,"uris":["http://zotero.org/users/5374610/items/YW4L25IV",["http://zotero.org/users/5374610/items/YW4L25IV"]],"itemData":{"id":2424,"type":"article-journal","abstract":"GOALS: To examine the prevalence of chemotherapy-or radiotherapy-associated side effects and related treatment burden, and correlates of fatigue and missed work days among cancer patients.\nMATERIALS AND METHODS: A cross-sectional survey was conducted using a dual sampling frame of 63,949 cancer patients (35,751 from an online panel and 28,198 from telephone listings) &gt; or = 18 years receiving chemotherapy and/or radiotherapy at the time of the survey or during the previous 12 months. Data were collected on cancer type, time since diagnosis, treatment side effects, visits, caregiver burden, missed work days, and sociodemographic characteristics. Data are presented only for patients receiving cancer treatment at the time of the survey.\nMAIN RESULTS: Of the 15,532 patients (24%) who responded to the screening questionnaire, 1,572 met the eligibility criteria and 1,569 completed the survey; 814 received chemotherapy and/or radiotherapy at the time of the survey. The most common side effects were fatigue (80%), pain (48%), and nausea/vomiting (48%). Patients spent 4.5 h, on average, per visit to treat side effects. Approximately 43% of the patients were employed; of these, 78% were actively working. Employed patients missed, on average, 18 work days annually for side effect treatment. Females, younger and unemployed patients, and those with higher levels of anxiety and depression experienced more fatigue; patients with a greater number of side effects endured more missed work days.\nCONCLUSIONS: In addition to the symptomatic experience of side effects, patients reported a considerable time burden for treatment. It is important to consider supportive care strategies that may effectively reduce side effects and their associated treatment burden.","container-title":"Supportive Care in Cancer: Official Journal of the Multinational Association of Supportive Care in Cancer","DOI":"10.1007/s00520-007-0380-2","ISSN":"0941-4355","issue":"7","journalAbbreviation":"Support Care Cancer","language":"eng","note":"PMID: 18204940","page":"791-801","source":"PubMed","title":"Symptoms and treatment burden associated with cancer treatment: results from a cross-sectional national survey in the U.S","title-short":"Symptoms and treatment burden associated with cancer treatment","volume":"16","author":[{"family":"Henry","given":"David H."},{"family":"Viswanathan","given":"Hema N."},{"family":"Elkin","given":"Eric P."},{"family":"Traina","given":"Shana"},{"family":"Wade","given":"Shawn"},{"family":"Cella","given":"David"}],"issued":{"date-parts":[["2008",7]]}}},{"id":2421,"uris":["http://zotero.org/users/5374610/items/X9IW8JL2",["http://zotero.org/users/5374610/items/X9IW8JL2"]],"itemData":{"id":2421,"type":"article-journal","abstract":"PURPOSE: The median overall survival (OS) for metastatic pancreatic ductal adenocarcinoma (mPDAC) is &lt; 1 year. Factors that contribute to quality of life during treatment are critical to quantify. One factor—time spent obtaining clinical services—is understudied. We quantified total outpatient time among patients with mPDAC receiving palliative systemic chemotherapy. METHODS: We conducted a retrospective analysis using four patient-level time measures calculated from the medical record of patients with mPDAC receiving 5-fluorouracil infusion, leucovorin, oxaliplatin, and irinotecan; gemcitabine/nab-paclitaxel; or gemcitabine within the University of Pennsylvania Health System between January 1, 2011 and January 15, 2019. These included the total number of health care encounter days (any day with at least one visit) and total visit time. Total visit time represented the time spent receiving care (care time) plus time spent commuting and waiting for care (noncare time). We performed descriptive statistics on these outpatient time metrics and compared the number of encounter days to OS. RESULTS: A total of 362 patients were identified (median age, 65 years; 52% male; 78% white; 62% received gemcitabine plus nab-paclitaxel). Median OS was 230.5 days (7.6 months), with 79% of patients deceased at the end of follow-up. On average, patients had 22 health care encounter days, accounting for 10% of their total days survived. Median visit time was 4.6 hours, of which 2.5 hours was spent commuting or waiting for care. CONCLUSION: On average, patients receiving palliative chemotherapy for mPDAC spend 10% of survival time on outpatient health care. More than half of this time is spent commuting and waiting for care. These findings provide an important snapshot of the patient experience during ambulatory care, and efforts to enhance efficiency of care delivery may be warranted.","archive_location":"world","container-title":"JCO Oncology Practice","DOI":"10.1200/JOP.19.00328","language":"EN","license":"© 2020 by American Society of Clinical Oncology","note":"publisher: American Society of Clinical Oncology","source":"ascopubs.org","title":"Opportunity Costs of Receiving Palliative Chemotherapy for Metastatic Pancreatic Ductal Adenocarcinoma","URL":"https://ascopubs.org/doi/pdf/10.1200/JOP.19.00328","author":[{"family":"Bange","given":"Erin M."},{"family":"Doucette","given":"Abigail"},{"family":"Gabriel","given":"Peter E."},{"family":"Porterfield","given":"Florence"},{"family":"Harrigan","given":"James J."},{"family":"Wang","given":"Robin"},{"family":"Wojcieszynski","given":"Andrzej P."},{"family":"Boursi","given":"Ben"},{"family":"Mooney","given":"Bethany I."},{"family":"Reiss","given":"Kim A."},{"family":"Mamtani","given":"Ronac"}],"accessed":{"date-parts":[["2021",11,18]]},"issued":{"date-parts":[["2020",3,4]]}},"label":"page"}],"schema":"https://github.com/citation-style-language/schema/raw/master/csl-citation.json"} </w:instrText>
      </w:r>
      <w:r w:rsidR="00A841BF" w:rsidRPr="002E789B">
        <w:fldChar w:fldCharType="separate"/>
      </w:r>
      <w:r w:rsidR="00992C02" w:rsidRPr="00992C02">
        <w:rPr>
          <w:vertAlign w:val="superscript"/>
        </w:rPr>
        <w:t>51–53</w:t>
      </w:r>
      <w:r w:rsidR="00A841BF" w:rsidRPr="002E789B">
        <w:fldChar w:fldCharType="end"/>
      </w:r>
      <w:r w:rsidR="00A841BF" w:rsidRPr="002E789B">
        <w:t xml:space="preserve"> </w:t>
      </w:r>
      <w:r w:rsidR="007F327C">
        <w:t>O</w:t>
      </w:r>
      <w:r w:rsidR="00A841BF" w:rsidRPr="002E789B">
        <w:t xml:space="preserve">ne </w:t>
      </w:r>
      <w:r w:rsidR="007F327C">
        <w:t>found that 10% of living days involved</w:t>
      </w:r>
      <w:r w:rsidR="00A841BF" w:rsidRPr="002E789B">
        <w:t xml:space="preserve"> seeking care</w:t>
      </w:r>
      <w:r w:rsidR="00DA7AA3">
        <w:t xml:space="preserve"> for cancer patients</w:t>
      </w:r>
      <w:r w:rsidR="00A841BF" w:rsidRPr="002E789B">
        <w:t>.</w:t>
      </w:r>
      <w:r w:rsidR="00DA7AA3">
        <w:fldChar w:fldCharType="begin"/>
      </w:r>
      <w:r w:rsidR="00992C02">
        <w:instrText xml:space="preserve"> ADDIN ZOTERO_ITEM CSL_CITATION {"citationID":"a2gn77juirc","properties":{"formattedCitation":"\\super 53\\nosupersub{}","plainCitation":"53","noteIndex":0},"citationItems":[{"id":2421,"uris":["http://zotero.org/users/5374610/items/X9IW8JL2",["http://zotero.org/users/5374610/items/X9IW8JL2"]],"itemData":{"id":2421,"type":"article-journal","abstract":"PURPOSE: The median overall survival (OS) for metastatic pancreatic ductal adenocarcinoma (mPDAC) is &lt; 1 year. Factors that contribute to quality of life during treatment are critical to quantify. One factor—time spent obtaining clinical services—is understudied. We quantified total outpatient time among patients with mPDAC receiving palliative systemic chemotherapy. METHODS: We conducted a retrospective analysis using four patient-level time measures calculated from the medical record of patients with mPDAC receiving 5-fluorouracil infusion, leucovorin, oxaliplatin, and irinotecan; gemcitabine/nab-paclitaxel; or gemcitabine within the University of Pennsylvania Health System between January 1, 2011 and January 15, 2019. These included the total number of health care encounter days (any day with at least one visit) and total visit time. Total visit time represented the time spent receiving care (care time) plus time spent commuting and waiting for care (noncare time). We performed descriptive statistics on these outpatient time metrics and compared the number of encounter days to OS. RESULTS: A total of 362 patients were identified (median age, 65 years; 52% male; 78% white; 62% received gemcitabine plus nab-paclitaxel). Median OS was 230.5 days (7.6 months), with 79% of patients deceased at the end of follow-up. On average, patients had 22 health care encounter days, accounting for 10% of their total days survived. Median visit time was 4.6 hours, of which 2.5 hours was spent commuting or waiting for care. CONCLUSION: On average, patients receiving palliative chemotherapy for mPDAC spend 10% of survival time on outpatient health care. More than half of this time is spent commuting and waiting for care. These findings provide an important snapshot of the patient experience during ambulatory care, and efforts to enhance efficiency of care delivery may be warranted.","archive_location":"world","container-title":"JCO Oncology Practice","DOI":"10.1200/JOP.19.00328","language":"EN","license":"© 2020 by American Society of Clinical Oncology","note":"publisher: American Society of Clinical Oncology","source":"ascopubs.org","title":"Opportunity Costs of Receiving Palliative Chemotherapy for Metastatic Pancreatic Ductal Adenocarcinoma","URL":"https://ascopubs.org/doi/pdf/10.1200/JOP.19.00328","author":[{"family":"Bange","given":"Erin M."},{"family":"Doucette","given":"Abigail"},{"family":"Gabriel","given":"Peter E."},{"family":"Porterfield","given":"Florence"},{"family":"Harrigan","given":"James J."},{"family":"Wang","given":"Robin"},{"family":"Wojcieszynski","given":"Andrzej P."},{"family":"Boursi","given":"Ben"},{"family":"Mooney","given":"Bethany I."},{"family":"Reiss","given":"Kim A."},{"family":"Mamtani","given":"Ronac"}],"accessed":{"date-parts":[["2021",11,18]]},"issued":{"date-parts":[["2020",3,4]]}}}],"schema":"https://github.com/citation-style-language/schema/raw/master/csl-citation.json"} </w:instrText>
      </w:r>
      <w:r w:rsidR="00DA7AA3">
        <w:fldChar w:fldCharType="separate"/>
      </w:r>
      <w:r w:rsidR="00992C02" w:rsidRPr="00992C02">
        <w:rPr>
          <w:vertAlign w:val="superscript"/>
        </w:rPr>
        <w:t>53</w:t>
      </w:r>
      <w:r w:rsidR="00DA7AA3">
        <w:fldChar w:fldCharType="end"/>
      </w:r>
      <w:r w:rsidR="00A841BF" w:rsidRPr="002E789B">
        <w:t xml:space="preserve"> This amount of time has not been estimated for participation in clinical trials, but it is sure to be higher due to exposure to research methods and assessment.</w:t>
      </w:r>
      <w:r w:rsidR="00DA7AA3">
        <w:t xml:space="preserve"> </w:t>
      </w:r>
      <w:r w:rsidR="002275AE">
        <w:t xml:space="preserve">This donation of patient time, especially </w:t>
      </w:r>
      <w:r w:rsidR="007F327C">
        <w:t xml:space="preserve">for </w:t>
      </w:r>
      <w:r w:rsidR="002275AE">
        <w:t>patients who are made vulnerable by their conditions, should be optimized to have the greatest possible return on investment</w:t>
      </w:r>
      <w:r w:rsidR="006F7F01">
        <w:t>.</w:t>
      </w:r>
    </w:p>
    <w:p w14:paraId="266180DF" w14:textId="77777777" w:rsidR="00970B2C" w:rsidRDefault="00970B2C" w:rsidP="00A841BF">
      <w:pPr>
        <w:spacing w:after="30"/>
        <w:rPr>
          <w:ins w:id="150" w:author="Jonathan Kimmelman, Dr." w:date="2023-03-22T16:44:00Z"/>
          <w:color w:val="000000" w:themeColor="text1"/>
          <w:u w:val="single"/>
        </w:rPr>
      </w:pPr>
    </w:p>
    <w:p w14:paraId="28960BBD" w14:textId="5AA5D176" w:rsidR="009B05B8" w:rsidRDefault="00FA79F1" w:rsidP="00A841BF">
      <w:pPr>
        <w:spacing w:after="30"/>
        <w:rPr>
          <w:color w:val="000000" w:themeColor="text1"/>
          <w:u w:val="single"/>
        </w:rPr>
      </w:pPr>
      <w:r>
        <w:rPr>
          <w:color w:val="000000" w:themeColor="text1"/>
          <w:u w:val="single"/>
        </w:rPr>
        <w:t>Risks and benefits to patient participants</w:t>
      </w:r>
    </w:p>
    <w:p w14:paraId="5008045B" w14:textId="77777777" w:rsidR="006C340D" w:rsidRDefault="00CF0805" w:rsidP="00B07780">
      <w:pPr>
        <w:spacing w:after="30"/>
        <w:ind w:firstLine="720"/>
      </w:pPr>
      <w:r>
        <w:t>In addition</w:t>
      </w:r>
      <w:r w:rsidR="005D53BE">
        <w:t xml:space="preserve"> to designing efficient research trajectories</w:t>
      </w:r>
      <w:r>
        <w:t xml:space="preserve">, it is </w:t>
      </w:r>
      <w:r w:rsidR="007F327C">
        <w:t>essential</w:t>
      </w:r>
      <w:r>
        <w:t xml:space="preserve"> to consider </w:t>
      </w:r>
      <w:r w:rsidRPr="002E789B">
        <w:t xml:space="preserve">how bypassing a P2 trial </w:t>
      </w:r>
      <w:r w:rsidR="007F327C">
        <w:t>impacts</w:t>
      </w:r>
      <w:r w:rsidRPr="002E789B">
        <w:t xml:space="preserve"> the risks and benefits afforded to patients who participate in these P3 trials compared to patients participating in P3 trials</w:t>
      </w:r>
      <w:r w:rsidR="00DA7AA3">
        <w:t xml:space="preserve"> based on</w:t>
      </w:r>
      <w:r w:rsidRPr="002E789B">
        <w:t xml:space="preserve"> P2 trials</w:t>
      </w:r>
      <w:r>
        <w:t>.</w:t>
      </w:r>
      <w:r w:rsidRPr="002E789B">
        <w:rPr>
          <w:color w:val="538135" w:themeColor="accent6" w:themeShade="BF"/>
        </w:rPr>
        <w:t xml:space="preserve"> </w:t>
      </w:r>
      <w:r w:rsidRPr="002E789B">
        <w:t xml:space="preserve">The potential benefit for </w:t>
      </w:r>
      <w:r w:rsidR="00CF52D4">
        <w:t xml:space="preserve">a pharmaceutical </w:t>
      </w:r>
      <w:r w:rsidRPr="002E789B">
        <w:t>company and future patients cannot be exchanged for the decline in welfare for the patients involved.</w:t>
      </w:r>
      <w:r w:rsidR="00B07780">
        <w:t xml:space="preserve"> </w:t>
      </w:r>
    </w:p>
    <w:p w14:paraId="3CB07CC2" w14:textId="214076A4" w:rsidR="006C340D" w:rsidRDefault="00AF0FE1" w:rsidP="006C340D">
      <w:pPr>
        <w:spacing w:after="30"/>
        <w:ind w:firstLine="720"/>
        <w:rPr>
          <w:color w:val="000000" w:themeColor="text1"/>
        </w:rPr>
      </w:pPr>
      <w:r>
        <w:t>One way to conceptualize protecting risk and benefit for patients in trials is to consider the concept of clinical equipoise</w:t>
      </w:r>
      <w:r w:rsidR="006C340D">
        <w:t xml:space="preserve"> as described by Freedman</w:t>
      </w:r>
      <w:r>
        <w:t>.</w:t>
      </w:r>
      <w:r w:rsidR="006C340D">
        <w:t xml:space="preserve"> </w:t>
      </w:r>
      <w:r w:rsidR="00A63B60">
        <w:rPr>
          <w:color w:val="000000" w:themeColor="text1"/>
        </w:rPr>
        <w:t xml:space="preserve">There are two tenets of </w:t>
      </w:r>
      <w:r>
        <w:rPr>
          <w:color w:val="000000" w:themeColor="text1"/>
        </w:rPr>
        <w:t xml:space="preserve">clinical </w:t>
      </w:r>
      <w:r w:rsidR="00A63B60">
        <w:rPr>
          <w:color w:val="000000" w:themeColor="text1"/>
        </w:rPr>
        <w:t>equipoise</w:t>
      </w:r>
      <w:r w:rsidR="006C340D">
        <w:rPr>
          <w:color w:val="000000" w:themeColor="text1"/>
        </w:rPr>
        <w:t xml:space="preserve"> that he argued must be fulfilled to justify randomizing patients in a clinical tri</w:t>
      </w:r>
      <w:r w:rsidR="00EE6D3D">
        <w:rPr>
          <w:color w:val="000000" w:themeColor="text1"/>
        </w:rPr>
        <w:t>al</w:t>
      </w:r>
      <w:r w:rsidR="00C45ACD">
        <w:rPr>
          <w:color w:val="000000" w:themeColor="text1"/>
        </w:rPr>
        <w:t xml:space="preserve"> rather than providing them with standard of care</w:t>
      </w:r>
      <w:r w:rsidR="00EE6D3D">
        <w:rPr>
          <w:color w:val="000000" w:themeColor="text1"/>
        </w:rPr>
        <w:t xml:space="preserve">. </w:t>
      </w:r>
      <w:r>
        <w:rPr>
          <w:color w:val="000000" w:themeColor="text1"/>
        </w:rPr>
        <w:t xml:space="preserve">These are </w:t>
      </w:r>
      <w:r w:rsidR="00DA7AA3">
        <w:rPr>
          <w:color w:val="000000" w:themeColor="text1"/>
        </w:rPr>
        <w:t xml:space="preserve">1) </w:t>
      </w:r>
      <w:r w:rsidR="007F327C">
        <w:rPr>
          <w:color w:val="000000" w:themeColor="text1"/>
        </w:rPr>
        <w:t>disagreement</w:t>
      </w:r>
      <w:r w:rsidR="00A63B60">
        <w:rPr>
          <w:color w:val="000000" w:themeColor="text1"/>
        </w:rPr>
        <w:t xml:space="preserve"> </w:t>
      </w:r>
      <w:r>
        <w:rPr>
          <w:color w:val="000000" w:themeColor="text1"/>
        </w:rPr>
        <w:t xml:space="preserve">amongst experts </w:t>
      </w:r>
      <w:r w:rsidR="00DA7AA3">
        <w:rPr>
          <w:color w:val="000000" w:themeColor="text1"/>
        </w:rPr>
        <w:t>on whether the experimental or control treatment will be better for patients and</w:t>
      </w:r>
      <w:r w:rsidR="00A63B60">
        <w:rPr>
          <w:color w:val="000000" w:themeColor="text1"/>
        </w:rPr>
        <w:t xml:space="preserve"> </w:t>
      </w:r>
      <w:r w:rsidR="00DA7AA3">
        <w:rPr>
          <w:color w:val="000000" w:themeColor="text1"/>
        </w:rPr>
        <w:t xml:space="preserve">2) </w:t>
      </w:r>
      <w:r>
        <w:rPr>
          <w:color w:val="000000" w:themeColor="text1"/>
        </w:rPr>
        <w:t xml:space="preserve">the </w:t>
      </w:r>
      <w:r w:rsidR="007F327C">
        <w:rPr>
          <w:color w:val="000000" w:themeColor="text1"/>
        </w:rPr>
        <w:t>trial's ability</w:t>
      </w:r>
      <w:r w:rsidR="00A63B60">
        <w:rPr>
          <w:color w:val="000000" w:themeColor="text1"/>
        </w:rPr>
        <w:t xml:space="preserve"> to quell th</w:t>
      </w:r>
      <w:r w:rsidR="00DA7AA3">
        <w:rPr>
          <w:color w:val="000000" w:themeColor="text1"/>
        </w:rPr>
        <w:t>is</w:t>
      </w:r>
      <w:r w:rsidR="00A63B60">
        <w:rPr>
          <w:color w:val="000000" w:themeColor="text1"/>
        </w:rPr>
        <w:t xml:space="preserve"> </w:t>
      </w:r>
      <w:r w:rsidR="00DA7AA3">
        <w:rPr>
          <w:color w:val="000000" w:themeColor="text1"/>
        </w:rPr>
        <w:t>disagreement</w:t>
      </w:r>
      <w:r w:rsidR="00A63B60">
        <w:rPr>
          <w:color w:val="000000" w:themeColor="text1"/>
        </w:rPr>
        <w:t>.</w:t>
      </w:r>
      <w:r w:rsidR="00A36923">
        <w:rPr>
          <w:color w:val="000000" w:themeColor="text1"/>
        </w:rPr>
        <w:fldChar w:fldCharType="begin"/>
      </w:r>
      <w:r w:rsidR="00992C02">
        <w:rPr>
          <w:color w:val="000000" w:themeColor="text1"/>
        </w:rPr>
        <w:instrText xml:space="preserve"> ADDIN ZOTERO_ITEM CSL_CITATION {"citationID":"ap8ijtf88a","properties":{"formattedCitation":"\\super 54\\nosupersub{}","plainCitation":"54","noteIndex":0},"citationItems":[{"id":84,"uris":["http://zotero.org/users/5374610/items/SDZFRDSL"],"itemData":{"id":84,"type":"article-journal","abstract":"THERE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sidR="00A36923">
        <w:rPr>
          <w:color w:val="000000" w:themeColor="text1"/>
        </w:rPr>
        <w:fldChar w:fldCharType="separate"/>
      </w:r>
      <w:r w:rsidR="00992C02" w:rsidRPr="00992C02">
        <w:rPr>
          <w:color w:val="000000"/>
          <w:vertAlign w:val="superscript"/>
        </w:rPr>
        <w:t>54</w:t>
      </w:r>
      <w:r w:rsidR="00A36923">
        <w:rPr>
          <w:color w:val="000000" w:themeColor="text1"/>
        </w:rPr>
        <w:fldChar w:fldCharType="end"/>
      </w:r>
      <w:r w:rsidR="00A36923">
        <w:rPr>
          <w:color w:val="000000" w:themeColor="text1"/>
        </w:rPr>
        <w:t xml:space="preserve"> </w:t>
      </w:r>
      <w:r w:rsidR="00A63B60">
        <w:rPr>
          <w:color w:val="000000" w:themeColor="text1"/>
        </w:rPr>
        <w:t>Bypassing</w:t>
      </w:r>
      <w:r w:rsidR="00DA7AA3">
        <w:rPr>
          <w:color w:val="000000" w:themeColor="text1"/>
        </w:rPr>
        <w:t xml:space="preserve"> P2 trials</w:t>
      </w:r>
      <w:r w:rsidR="00A63B60">
        <w:rPr>
          <w:color w:val="000000" w:themeColor="text1"/>
        </w:rPr>
        <w:t xml:space="preserve"> has implications for both.</w:t>
      </w:r>
    </w:p>
    <w:p w14:paraId="099D0A55" w14:textId="310C675C" w:rsidR="00A63B60" w:rsidRPr="006C340D" w:rsidRDefault="00A63B60" w:rsidP="006C340D">
      <w:pPr>
        <w:spacing w:after="30"/>
        <w:ind w:firstLine="720"/>
      </w:pPr>
      <w:r>
        <w:rPr>
          <w:color w:val="000000" w:themeColor="text1"/>
        </w:rPr>
        <w:t xml:space="preserve">To the first point, </w:t>
      </w:r>
      <w:r>
        <w:rPr>
          <w:color w:val="000000"/>
        </w:rPr>
        <w:t xml:space="preserve">P3 trial approval decisions should include a discussion as to whether </w:t>
      </w:r>
      <w:r w:rsidR="006C340D">
        <w:rPr>
          <w:color w:val="000000"/>
        </w:rPr>
        <w:t xml:space="preserve">the existing </w:t>
      </w:r>
      <w:r>
        <w:rPr>
          <w:color w:val="000000"/>
        </w:rPr>
        <w:t>data</w:t>
      </w:r>
      <w:r w:rsidR="006C340D">
        <w:rPr>
          <w:color w:val="000000"/>
        </w:rPr>
        <w:t xml:space="preserve"> </w:t>
      </w:r>
      <w:r>
        <w:rPr>
          <w:color w:val="000000"/>
        </w:rPr>
        <w:t xml:space="preserve">has given </w:t>
      </w:r>
      <w:r w:rsidR="006C340D">
        <w:rPr>
          <w:color w:val="000000"/>
        </w:rPr>
        <w:t xml:space="preserve">us </w:t>
      </w:r>
      <w:r>
        <w:rPr>
          <w:color w:val="000000"/>
        </w:rPr>
        <w:t xml:space="preserve">reason enough to believe that </w:t>
      </w:r>
      <w:r w:rsidR="006C340D">
        <w:rPr>
          <w:color w:val="000000"/>
        </w:rPr>
        <w:t xml:space="preserve">it is possible that </w:t>
      </w:r>
      <w:r>
        <w:rPr>
          <w:color w:val="000000"/>
        </w:rPr>
        <w:t>the experimental arm will be better for patients than the standard of care</w:t>
      </w:r>
      <w:r w:rsidR="006C340D">
        <w:rPr>
          <w:color w:val="000000"/>
        </w:rPr>
        <w:t xml:space="preserve">. </w:t>
      </w:r>
      <w:r>
        <w:rPr>
          <w:color w:val="000000"/>
        </w:rPr>
        <w:t>A</w:t>
      </w:r>
      <w:r w:rsidRPr="009B24DD">
        <w:rPr>
          <w:color w:val="000000"/>
        </w:rPr>
        <w:t xml:space="preserve"> trial that does not have affirmative evidence available </w:t>
      </w:r>
      <w:r w:rsidR="006A2635">
        <w:rPr>
          <w:color w:val="000000"/>
        </w:rPr>
        <w:t>before</w:t>
      </w:r>
      <w:r w:rsidRPr="009B24DD">
        <w:rPr>
          <w:color w:val="000000"/>
        </w:rPr>
        <w:t xml:space="preserve"> its initiation may be associated with higher risk and diminished benefit</w:t>
      </w:r>
      <w:r>
        <w:rPr>
          <w:color w:val="000000"/>
        </w:rPr>
        <w:t xml:space="preserve"> </w:t>
      </w:r>
      <w:r w:rsidRPr="009B24DD">
        <w:rPr>
          <w:color w:val="000000"/>
        </w:rPr>
        <w:t>(because of this lower level of evidenc</w:t>
      </w:r>
      <w:commentRangeStart w:id="151"/>
      <w:commentRangeStart w:id="152"/>
      <w:r w:rsidRPr="009B24DD">
        <w:rPr>
          <w:color w:val="000000"/>
        </w:rPr>
        <w:t>e).</w:t>
      </w:r>
      <w:r>
        <w:rPr>
          <w:color w:val="000000"/>
        </w:rPr>
        <w:t xml:space="preserve"> </w:t>
      </w:r>
      <w:commentRangeEnd w:id="151"/>
      <w:r>
        <w:rPr>
          <w:rStyle w:val="CommentReference"/>
          <w:rFonts w:asciiTheme="minorHAnsi" w:eastAsiaTheme="minorHAnsi" w:hAnsiTheme="minorHAnsi" w:cstheme="minorBidi"/>
        </w:rPr>
        <w:commentReference w:id="151"/>
      </w:r>
      <w:commentRangeEnd w:id="152"/>
      <w:r w:rsidR="003247A1">
        <w:rPr>
          <w:rStyle w:val="CommentReference"/>
        </w:rPr>
        <w:commentReference w:id="152"/>
      </w:r>
      <w:r>
        <w:rPr>
          <w:color w:val="000000"/>
        </w:rPr>
        <w:t xml:space="preserve">In this case, the expert community, with access to data (or lack thereof), would likely have little reason to believe that the experimental treatment </w:t>
      </w:r>
      <w:r w:rsidR="006C340D">
        <w:rPr>
          <w:color w:val="000000"/>
        </w:rPr>
        <w:t>could</w:t>
      </w:r>
      <w:r>
        <w:rPr>
          <w:color w:val="000000"/>
        </w:rPr>
        <w:t xml:space="preserve"> be better for patients than the SOC</w:t>
      </w:r>
      <w:r w:rsidR="00EE6D3D">
        <w:rPr>
          <w:color w:val="000000"/>
        </w:rPr>
        <w:t xml:space="preserve">. </w:t>
      </w:r>
      <w:r w:rsidR="006A2635">
        <w:rPr>
          <w:color w:val="000000"/>
        </w:rPr>
        <w:t>Thus</w:t>
      </w:r>
      <w:r w:rsidR="006C340D">
        <w:rPr>
          <w:color w:val="000000"/>
        </w:rPr>
        <w:t>,</w:t>
      </w:r>
      <w:r>
        <w:rPr>
          <w:color w:val="000000"/>
        </w:rPr>
        <w:t xml:space="preserve"> </w:t>
      </w:r>
      <w:r w:rsidRPr="009B24DD">
        <w:rPr>
          <w:color w:val="000000"/>
        </w:rPr>
        <w:t>equipoise may be threatened</w:t>
      </w:r>
      <w:r>
        <w:rPr>
          <w:color w:val="000000"/>
        </w:rPr>
        <w:t xml:space="preserve"> </w:t>
      </w:r>
      <w:r w:rsidR="00EE6D3D">
        <w:rPr>
          <w:color w:val="000000"/>
        </w:rPr>
        <w:t>for a</w:t>
      </w:r>
      <w:r>
        <w:rPr>
          <w:color w:val="000000"/>
        </w:rPr>
        <w:t xml:space="preserve"> P3 trial</w:t>
      </w:r>
      <w:r w:rsidR="00EE6D3D">
        <w:rPr>
          <w:color w:val="000000"/>
        </w:rPr>
        <w:t xml:space="preserve"> designed to enroll </w:t>
      </w:r>
      <w:proofErr w:type="gramStart"/>
      <w:r w:rsidR="00EE6D3D">
        <w:rPr>
          <w:color w:val="000000"/>
        </w:rPr>
        <w:t>a large number of</w:t>
      </w:r>
      <w:proofErr w:type="gramEnd"/>
      <w:r w:rsidR="00EE6D3D">
        <w:rPr>
          <w:color w:val="000000"/>
        </w:rPr>
        <w:t xml:space="preserve"> patients with little prior evidence</w:t>
      </w:r>
      <w:r w:rsidRPr="009B24DD">
        <w:rPr>
          <w:color w:val="000000"/>
        </w:rPr>
        <w:t>.</w:t>
      </w:r>
      <w:r w:rsidRPr="00A63B60">
        <w:rPr>
          <w:color w:val="000000"/>
        </w:rPr>
        <w:t xml:space="preserve"> </w:t>
      </w:r>
      <w:r w:rsidR="00206433">
        <w:t>O</w:t>
      </w:r>
      <w:r w:rsidR="002579E1" w:rsidRPr="002E789B">
        <w:t xml:space="preserve">ur paper in oncologic drug development found that those trials that </w:t>
      </w:r>
      <w:r w:rsidR="00EE6D3D">
        <w:t>were</w:t>
      </w:r>
      <w:r w:rsidR="002579E1" w:rsidRPr="002E789B">
        <w:t xml:space="preserve"> not supported by P2 trials </w:t>
      </w:r>
      <w:r w:rsidR="00EE6D3D">
        <w:t>had</w:t>
      </w:r>
      <w:r w:rsidR="002579E1" w:rsidRPr="002E789B">
        <w:t xml:space="preserve"> significantly worse survival outcomes</w:t>
      </w:r>
      <w:r w:rsidR="006C340D">
        <w:t>.</w:t>
      </w:r>
    </w:p>
    <w:p w14:paraId="5BFCE8F3" w14:textId="195E8194" w:rsidR="00A36923" w:rsidRDefault="00A63B60" w:rsidP="00A36923">
      <w:pPr>
        <w:spacing w:after="30"/>
        <w:ind w:firstLine="720"/>
        <w:rPr>
          <w:color w:val="000000"/>
        </w:rPr>
      </w:pPr>
      <w:r w:rsidRPr="00A63B60">
        <w:rPr>
          <w:color w:val="000000"/>
        </w:rPr>
        <w:t>To the second point,</w:t>
      </w:r>
      <w:r>
        <w:rPr>
          <w:color w:val="000000"/>
        </w:rPr>
        <w:t xml:space="preserve"> a </w:t>
      </w:r>
      <w:r w:rsidR="00206433">
        <w:rPr>
          <w:color w:val="000000"/>
        </w:rPr>
        <w:t xml:space="preserve">non-positive </w:t>
      </w:r>
      <w:r w:rsidRPr="00A63B60">
        <w:rPr>
          <w:color w:val="000000"/>
        </w:rPr>
        <w:t xml:space="preserve">P3 trial that bypassed may have </w:t>
      </w:r>
      <w:r w:rsidR="00206433">
        <w:rPr>
          <w:color w:val="000000"/>
        </w:rPr>
        <w:t>a lower capability</w:t>
      </w:r>
      <w:r w:rsidRPr="00A63B60">
        <w:rPr>
          <w:color w:val="000000"/>
        </w:rPr>
        <w:t xml:space="preserve"> to change expert opinion</w:t>
      </w:r>
      <w:r w:rsidR="00206433">
        <w:rPr>
          <w:color w:val="000000"/>
        </w:rPr>
        <w:t>. This</w:t>
      </w:r>
      <w:r w:rsidRPr="00A63B60">
        <w:rPr>
          <w:color w:val="000000"/>
        </w:rPr>
        <w:t xml:space="preserve"> because </w:t>
      </w:r>
      <w:r w:rsidR="00206433">
        <w:rPr>
          <w:color w:val="000000"/>
        </w:rPr>
        <w:t>the non-positive result</w:t>
      </w:r>
      <w:r w:rsidRPr="00A63B60">
        <w:rPr>
          <w:color w:val="000000"/>
        </w:rPr>
        <w:t xml:space="preserve"> could have been </w:t>
      </w:r>
      <w:r w:rsidR="00206433">
        <w:rPr>
          <w:color w:val="000000"/>
        </w:rPr>
        <w:t xml:space="preserve">due to </w:t>
      </w:r>
      <w:r w:rsidRPr="00A63B60">
        <w:rPr>
          <w:color w:val="000000"/>
        </w:rPr>
        <w:t xml:space="preserve">a dose </w:t>
      </w:r>
      <w:r w:rsidR="00413778">
        <w:rPr>
          <w:color w:val="000000"/>
        </w:rPr>
        <w:t xml:space="preserve">or population </w:t>
      </w:r>
      <w:r w:rsidRPr="00A63B60">
        <w:rPr>
          <w:color w:val="000000"/>
        </w:rPr>
        <w:t xml:space="preserve">issue that could have </w:t>
      </w:r>
      <w:r w:rsidR="006A2635">
        <w:rPr>
          <w:color w:val="000000"/>
        </w:rPr>
        <w:t xml:space="preserve">been </w:t>
      </w:r>
      <w:r w:rsidRPr="00A63B60">
        <w:rPr>
          <w:color w:val="000000"/>
        </w:rPr>
        <w:t>found in a P2.</w:t>
      </w:r>
      <w:r>
        <w:rPr>
          <w:color w:val="000000"/>
        </w:rPr>
        <w:t xml:space="preserve"> One review of go/no go decisions in CNS development said it well</w:t>
      </w:r>
      <w:r w:rsidR="00CF52D4">
        <w:rPr>
          <w:color w:val="000000"/>
        </w:rPr>
        <w:t xml:space="preserve">: </w:t>
      </w:r>
      <w:r>
        <w:rPr>
          <w:color w:val="000000"/>
        </w:rPr>
        <w:t xml:space="preserve">“from a scientific perspective, it optimal </w:t>
      </w:r>
      <w:r w:rsidR="006A2635">
        <w:rPr>
          <w:color w:val="000000"/>
        </w:rPr>
        <w:t>only to make</w:t>
      </w:r>
      <w:r>
        <w:rPr>
          <w:color w:val="000000"/>
        </w:rPr>
        <w:t xml:space="preserve"> “Go” decisions </w:t>
      </w:r>
      <w:r>
        <w:rPr>
          <w:color w:val="000000"/>
        </w:rPr>
        <w:lastRenderedPageBreak/>
        <w:t>when one is clear that results of a study will prove interpretable about the potential of an intervention in the absence of a positive finding</w:t>
      </w:r>
      <w:r w:rsidR="00CF52D4">
        <w:rPr>
          <w:color w:val="000000"/>
        </w:rPr>
        <w:t>.</w:t>
      </w:r>
      <w:r>
        <w:rPr>
          <w:color w:val="000000"/>
        </w:rPr>
        <w:t>”</w:t>
      </w:r>
      <w:r>
        <w:rPr>
          <w:color w:val="000000"/>
        </w:rPr>
        <w:fldChar w:fldCharType="begin"/>
      </w:r>
      <w:r w:rsidR="004A4072">
        <w:rPr>
          <w:color w:val="000000"/>
        </w:rPr>
        <w:instrText xml:space="preserve"> ADDIN ZOTERO_ITEM CSL_CITATION {"citationID":"a2ehdf7akk0","properties":{"formattedCitation":"\\super 40\\nosupersub{}","plainCitation":"40","noteIndex":0},"citationItems":[{"id":3316,"uris":["http://zotero.org/users/5374610/items/NPSVZ6NC"],"itemData":{"id":3316,"type":"article-journal","abstract":"Go/No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Pr>
          <w:color w:val="000000"/>
        </w:rPr>
        <w:fldChar w:fldCharType="separate"/>
      </w:r>
      <w:r w:rsidR="004A4072" w:rsidRPr="004A4072">
        <w:rPr>
          <w:color w:val="000000"/>
          <w:vertAlign w:val="superscript"/>
        </w:rPr>
        <w:t>40</w:t>
      </w:r>
      <w:r>
        <w:rPr>
          <w:color w:val="000000"/>
        </w:rPr>
        <w:fldChar w:fldCharType="end"/>
      </w:r>
      <w:r w:rsidR="00CF52D4">
        <w:rPr>
          <w:color w:val="000000"/>
        </w:rPr>
        <w:t xml:space="preserve"> </w:t>
      </w:r>
    </w:p>
    <w:p w14:paraId="531FC14C" w14:textId="77777777" w:rsidR="008B5D00" w:rsidRDefault="008B5D00" w:rsidP="00A36923">
      <w:pPr>
        <w:spacing w:after="30"/>
        <w:ind w:firstLine="720"/>
        <w:rPr>
          <w:color w:val="000000"/>
        </w:rPr>
      </w:pPr>
    </w:p>
    <w:p w14:paraId="7AE9F3BB" w14:textId="636DCE85" w:rsidR="00265EAC" w:rsidRDefault="0089503B" w:rsidP="0089503B">
      <w:pPr>
        <w:spacing w:after="30"/>
        <w:rPr>
          <w:b/>
          <w:bCs/>
          <w:color w:val="000000" w:themeColor="text1"/>
        </w:rPr>
      </w:pPr>
      <w:r w:rsidRPr="00950145">
        <w:rPr>
          <w:b/>
          <w:bCs/>
          <w:color w:val="000000" w:themeColor="text1"/>
        </w:rPr>
        <w:t>Conclusion</w:t>
      </w:r>
    </w:p>
    <w:p w14:paraId="0698B29D" w14:textId="2E9B1C57" w:rsidR="00265EAC" w:rsidRPr="00265EAC" w:rsidRDefault="00265EAC" w:rsidP="0089503B">
      <w:pPr>
        <w:spacing w:after="30"/>
        <w:rPr>
          <w:color w:val="000000" w:themeColor="text1"/>
        </w:rPr>
      </w:pPr>
      <w:r>
        <w:rPr>
          <w:b/>
          <w:bCs/>
          <w:color w:val="000000" w:themeColor="text1"/>
        </w:rPr>
        <w:tab/>
      </w:r>
      <w:r w:rsidR="00A84EA4">
        <w:rPr>
          <w:color w:val="000000" w:themeColor="text1"/>
        </w:rPr>
        <w:t>Write more after confirm structure</w:t>
      </w:r>
      <w:r w:rsidR="009D5A37">
        <w:rPr>
          <w:color w:val="000000" w:themeColor="text1"/>
        </w:rPr>
        <w:t xml:space="preserve"> with JK</w:t>
      </w:r>
      <w:r w:rsidR="00A84EA4">
        <w:rPr>
          <w:color w:val="000000" w:themeColor="text1"/>
        </w:rPr>
        <w:t>…</w:t>
      </w:r>
    </w:p>
    <w:p w14:paraId="7617D1FC" w14:textId="05C0C8FE" w:rsidR="004F7A61" w:rsidRDefault="004F7A61" w:rsidP="004F7A61">
      <w:r>
        <w:tab/>
        <w:t>It should be noted that neurological disorders are not a monolith.</w:t>
      </w:r>
      <w:r w:rsidRPr="00AC0276">
        <w:t xml:space="preserve"> </w:t>
      </w:r>
      <w:r>
        <w:t>While nearly all AD drugs have failed</w:t>
      </w:r>
      <w:r w:rsidR="006A2635">
        <w:t>,</w:t>
      </w:r>
      <w:r>
        <w:fldChar w:fldCharType="begin"/>
      </w:r>
      <w:r w:rsidR="00992C02">
        <w:instrText xml:space="preserve"> ADDIN ZOTERO_ITEM CSL_CITATION {"citationID":"af6kb3bj6k","properties":{"formattedCitation":"\\super 55\\nosupersub{}","plainCitation":"55","noteIndex":0},"citationItems":[{"id":3334,"uris":["http://zotero.org/users/5374610/items/IX4N6RWU"],"itemData":{"id":3334,"type":"article-journal","abstract":"Amyloid-β (Aβ) senile plaques and neurofibrillary tangles of tau are generally recognized as the culprits of Alzheimer's disease (AD) and related dementia. About 25 years ago, the amyloid cascade hypotheses postulated a direct correlation of plaques with the development of AD, and it has been the dominant theory since then. In this period, more than 200 clinical trials focused mainly on targeting components of the Aβ cascade have dramatically failed, some of them in Phase III. With a greater than 99.6% failure rate at a cost of several billion from governments, industry, and private funders, therapeutic strategies targeting amyloid and tau are now under scrutiny. Therefore, it is time to reevaluate alternatives to targeting Aβ and tau as effective therapeutic strategies for AD. The diagnosis of AD is currently based on medical examination of symptoms including tests to assess memory impairment, attention, language, and other thinking skills. This is complemented with brain scans, such as computed tomography, magnetic resonance imaging, or positron emission tomography with the help of imaging probes targeting Aβ or tau deposits. This approach has contributed to the tunnel vision focus on Aβ and tau as the main culprits of AD. However, events upstream of these proteopathies (age-related impaired neuronal bioenergetics, lysosome function, neurotrophic signaling, and neuroinflammation, among others) are almost surely where the development of alternative therapeutic interventions should be targeted. Here, we present the current status of therapeutic candidates targeting diverse mechanisms and strategies including Aβ and tau, proteins involved in Aβ production and trafficking (ApoE, α/β/γ-secretases), neuroinflammation, neurotransmitters, neuroprotective agents antimicrobials, and gene and stem cell therapy. There are currently around 33 compounds in Phase III, 78 in Phase II, and 32 more in Phase I trials. With the current world health crisis of increased dementia in a rapidly aging population, effective AD therapies are desperately needed.","container-title":"International Review of Neurobiology","DOI":"10.1016/bs.irn.2020.03.022","ISSN":"2162-5514","journalAbbreviation":"Int Rev Neurobiol","language":"eng","note":"PMID: 32739008","page":"3-50","source":"PubMed","title":"Status and future directions of clinical trials in Alzheimer's disease","volume":"154","author":[{"family":"Plascencia-Villa","given":"Germán"},{"family":"Perry","given":"George"}],"issued":{"date-parts":[["2020"]]}}}],"schema":"https://github.com/citation-style-language/schema/raw/master/csl-citation.json"} </w:instrText>
      </w:r>
      <w:r>
        <w:fldChar w:fldCharType="separate"/>
      </w:r>
      <w:r w:rsidR="00992C02" w:rsidRPr="00992C02">
        <w:rPr>
          <w:vertAlign w:val="superscript"/>
        </w:rPr>
        <w:t>55</w:t>
      </w:r>
      <w:r>
        <w:fldChar w:fldCharType="end"/>
      </w:r>
      <w:r>
        <w:t xml:space="preserve"> other neurological </w:t>
      </w:r>
      <w:r w:rsidR="006A2635">
        <w:t>diseases</w:t>
      </w:r>
      <w:r>
        <w:t xml:space="preserve"> such as MS and migraine have several classes of </w:t>
      </w:r>
      <w:r w:rsidR="006A2635">
        <w:t>medications</w:t>
      </w:r>
      <w:r>
        <w:t xml:space="preserve"> that make clinical differences. Stroke and TBI </w:t>
      </w:r>
      <w:r w:rsidR="009D5A37">
        <w:t xml:space="preserve">for example </w:t>
      </w:r>
      <w:r>
        <w:t xml:space="preserve">have one successful </w:t>
      </w:r>
      <w:r w:rsidR="009D5A37">
        <w:t>treatment</w:t>
      </w:r>
      <w:r w:rsidR="006A2635">
        <w:t>.</w:t>
      </w:r>
      <w:r>
        <w:fldChar w:fldCharType="begin"/>
      </w:r>
      <w:r w:rsidR="00992C02">
        <w:instrText xml:space="preserve"> ADDIN ZOTERO_ITEM CSL_CITATION {"citationID":"a112l6ma5nb","properties":{"formattedCitation":"\\super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fldChar w:fldCharType="separate"/>
      </w:r>
      <w:r w:rsidR="00992C02" w:rsidRPr="00992C02">
        <w:rPr>
          <w:vertAlign w:val="superscript"/>
        </w:rPr>
        <w:t>3</w:t>
      </w:r>
      <w:r>
        <w:fldChar w:fldCharType="end"/>
      </w:r>
      <w:r>
        <w:t xml:space="preserve"> There may be </w:t>
      </w:r>
      <w:r w:rsidR="006A2635">
        <w:t xml:space="preserve">a </w:t>
      </w:r>
      <w:r>
        <w:t>difference in the rate of bypass in these areas because speed may have a different amount of influence on drug development in areas with established standards of care.</w:t>
      </w:r>
    </w:p>
    <w:p w14:paraId="093E58EC" w14:textId="51576CB9" w:rsidR="00ED4AE0" w:rsidRDefault="00265EAC" w:rsidP="00A841BF">
      <w:pPr>
        <w:spacing w:after="30"/>
        <w:rPr>
          <w:color w:val="000000" w:themeColor="text1"/>
        </w:rPr>
      </w:pPr>
      <w:r>
        <w:tab/>
      </w:r>
      <w:r>
        <w:rPr>
          <w:color w:val="000000" w:themeColor="text1"/>
        </w:rPr>
        <w:t>There are a few methods for adapting the drug development trajectory</w:t>
      </w:r>
      <w:r w:rsidR="009D5A37">
        <w:rPr>
          <w:color w:val="000000" w:themeColor="text1"/>
        </w:rPr>
        <w:t xml:space="preserve"> after</w:t>
      </w:r>
      <w:r>
        <w:rPr>
          <w:color w:val="000000" w:themeColor="text1"/>
        </w:rPr>
        <w:t xml:space="preserve"> bypass</w:t>
      </w:r>
      <w:r w:rsidR="009D5A37">
        <w:rPr>
          <w:color w:val="000000" w:themeColor="text1"/>
        </w:rPr>
        <w:t>ing P2</w:t>
      </w:r>
      <w:r>
        <w:rPr>
          <w:color w:val="000000" w:themeColor="text1"/>
        </w:rPr>
        <w:t xml:space="preserve"> that may decrease the risk to the trajectory and patients. There could be rules that P2 trials could only be bypassed after </w:t>
      </w:r>
      <w:r w:rsidR="006A2635">
        <w:rPr>
          <w:color w:val="000000" w:themeColor="text1"/>
        </w:rPr>
        <w:t>many</w:t>
      </w:r>
      <w:r>
        <w:rPr>
          <w:color w:val="000000" w:themeColor="text1"/>
        </w:rPr>
        <w:t xml:space="preserve"> mechanistic or safety signals. Alternatively, P3 trials initiated after bypassing could have low futility bars to limit the number of patients exposed in the P3 trial, imitating a P2 </w:t>
      </w:r>
      <w:commentRangeStart w:id="153"/>
      <w:r>
        <w:rPr>
          <w:color w:val="000000" w:themeColor="text1"/>
        </w:rPr>
        <w:t>trial</w:t>
      </w:r>
      <w:commentRangeEnd w:id="153"/>
      <w:r>
        <w:rPr>
          <w:rStyle w:val="CommentReference"/>
        </w:rPr>
        <w:commentReference w:id="153"/>
      </w:r>
      <w:r>
        <w:rPr>
          <w:color w:val="000000" w:themeColor="text1"/>
        </w:rPr>
        <w:t>.</w:t>
      </w:r>
      <w:r>
        <w:rPr>
          <w:color w:val="000000" w:themeColor="text1"/>
        </w:rPr>
        <w:fldChar w:fldCharType="begin"/>
      </w:r>
      <w:r w:rsidR="00286C5E">
        <w:rPr>
          <w:color w:val="000000" w:themeColor="text1"/>
        </w:rPr>
        <w:instrText xml:space="preserve"> ADDIN ZOTERO_ITEM CSL_CITATION {"citationID":"a1d87rfhco2","properties":{"formattedCitation":"\\super 14\\nosupersub{}","plainCitation":"14","noteIndex":0},"citationItems":[{"id":2540,"uris":["http://zotero.org/users/5374610/items/3FVZTAAI"],"itemData":{"id":2540,"type":"article-journal","abstract":"The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Pr>
          <w:color w:val="000000" w:themeColor="text1"/>
        </w:rPr>
        <w:fldChar w:fldCharType="separate"/>
      </w:r>
      <w:r w:rsidR="00286C5E" w:rsidRPr="00286C5E">
        <w:rPr>
          <w:color w:val="000000"/>
          <w:vertAlign w:val="superscript"/>
        </w:rPr>
        <w:t>14</w:t>
      </w:r>
      <w:r>
        <w:rPr>
          <w:color w:val="000000" w:themeColor="text1"/>
        </w:rPr>
        <w:fldChar w:fldCharType="end"/>
      </w:r>
    </w:p>
    <w:p w14:paraId="736A31AB" w14:textId="77777777" w:rsidR="00265EAC" w:rsidRPr="00837FFB" w:rsidRDefault="00265EAC" w:rsidP="00A841BF">
      <w:pPr>
        <w:spacing w:after="30"/>
        <w:rPr>
          <w:color w:val="000000" w:themeColor="text1"/>
        </w:rPr>
      </w:pPr>
    </w:p>
    <w:p w14:paraId="07A0AA94" w14:textId="207B23B9" w:rsidR="00A841BF" w:rsidRDefault="00265EAC" w:rsidP="00A841BF">
      <w:pPr>
        <w:spacing w:after="30"/>
        <w:rPr>
          <w:color w:val="538135" w:themeColor="accent6" w:themeShade="BF"/>
        </w:rPr>
      </w:pPr>
      <w:r>
        <w:rPr>
          <w:color w:val="538135" w:themeColor="accent6" w:themeShade="BF"/>
        </w:rPr>
        <w:t>What</w:t>
      </w:r>
      <w:r w:rsidR="00A841BF" w:rsidRPr="000872AD">
        <w:rPr>
          <w:color w:val="538135" w:themeColor="accent6" w:themeShade="BF"/>
        </w:rPr>
        <w:t xml:space="preserve"> my C2 helps us</w:t>
      </w:r>
      <w:r w:rsidR="00266B3D">
        <w:rPr>
          <w:color w:val="538135" w:themeColor="accent6" w:themeShade="BF"/>
        </w:rPr>
        <w:t xml:space="preserve"> to</w:t>
      </w:r>
      <w:r w:rsidR="00A841BF" w:rsidRPr="000872AD">
        <w:rPr>
          <w:color w:val="538135" w:themeColor="accent6" w:themeShade="BF"/>
        </w:rPr>
        <w:t xml:space="preserve"> </w:t>
      </w:r>
      <w:proofErr w:type="gramStart"/>
      <w:r w:rsidR="00A841BF" w:rsidRPr="000872AD">
        <w:rPr>
          <w:color w:val="538135" w:themeColor="accent6" w:themeShade="BF"/>
        </w:rPr>
        <w:t>understand</w:t>
      </w:r>
      <w:r>
        <w:rPr>
          <w:color w:val="538135" w:themeColor="accent6" w:themeShade="BF"/>
        </w:rPr>
        <w:t>?-</w:t>
      </w:r>
      <w:proofErr w:type="gramEnd"/>
      <w:r>
        <w:rPr>
          <w:color w:val="538135" w:themeColor="accent6" w:themeShade="BF"/>
        </w:rPr>
        <w:t>more for the introduction of manuscript (C2)</w:t>
      </w:r>
    </w:p>
    <w:p w14:paraId="3A742FD3" w14:textId="13097E42" w:rsidR="00265EAC" w:rsidRDefault="00265EAC" w:rsidP="00265EAC">
      <w:pPr>
        <w:spacing w:after="30"/>
        <w:ind w:firstLine="720"/>
      </w:pPr>
      <w:r>
        <w:t>The dismal neurologic drug development landscape</w:t>
      </w:r>
      <w:r w:rsidRPr="002E789B">
        <w:t xml:space="preserve"> calls </w:t>
      </w:r>
      <w:r w:rsidR="00CC5BC2">
        <w:t xml:space="preserve">for </w:t>
      </w:r>
      <w:r w:rsidRPr="002E789B">
        <w:t xml:space="preserve">empirical analyses of different development trajectories to find the </w:t>
      </w:r>
      <w:r>
        <w:t>optimal</w:t>
      </w:r>
      <w:r w:rsidRPr="002E789B">
        <w:t xml:space="preserve"> way to develop novel neurological drugs within the constraints of limited resources, such as mone</w:t>
      </w:r>
      <w:r w:rsidR="00CC5BC2">
        <w:t>y</w:t>
      </w:r>
      <w:r w:rsidRPr="002E789B">
        <w:t xml:space="preserve"> or patients</w:t>
      </w:r>
      <w:r>
        <w:t xml:space="preserve">. One such trajectory, bypassing P2 trials, is a possible method for speeding up development to get drugs to patients faster. </w:t>
      </w:r>
    </w:p>
    <w:p w14:paraId="41997B16" w14:textId="720E8C20" w:rsidR="009F39E9" w:rsidRDefault="00265EAC" w:rsidP="009F39E9">
      <w:pPr>
        <w:spacing w:after="30"/>
        <w:ind w:firstLine="720"/>
      </w:pPr>
      <w:r>
        <w:rPr>
          <w:color w:val="000000" w:themeColor="text1"/>
        </w:rPr>
        <w:t xml:space="preserve">Although some have discussed the presence of bypassing in neurology, it is </w:t>
      </w:r>
      <w:r w:rsidR="006A2635">
        <w:rPr>
          <w:color w:val="000000" w:themeColor="text1"/>
        </w:rPr>
        <w:t>still being determined</w:t>
      </w:r>
      <w:r>
        <w:rPr>
          <w:color w:val="000000" w:themeColor="text1"/>
        </w:rPr>
        <w:t xml:space="preserve"> how common this is. One report calls </w:t>
      </w:r>
      <w:r w:rsidR="006A2635">
        <w:rPr>
          <w:color w:val="000000" w:themeColor="text1"/>
        </w:rPr>
        <w:t>it</w:t>
      </w:r>
      <w:r>
        <w:rPr>
          <w:color w:val="000000" w:themeColor="text1"/>
        </w:rPr>
        <w:t xml:space="preserve"> “rare”</w:t>
      </w:r>
      <w:r>
        <w:rPr>
          <w:color w:val="000000" w:themeColor="text1"/>
        </w:rPr>
        <w:fldChar w:fldCharType="begin"/>
      </w:r>
      <w:r w:rsidR="00286C5E">
        <w:rPr>
          <w:color w:val="000000" w:themeColor="text1"/>
        </w:rPr>
        <w:instrText xml:space="preserve"> ADDIN ZOTERO_ITEM CSL_CITATION {"citationID":"ag4acc880r","properties":{"formattedCitation":"\\super 11\\nosupersub{}","plainCitation":"11","noteIndex":0},"citationItems":[{"id":2722,"uris":["http://zotero.org/groups/2765074/items/5QWXVIPV"],"itemData":{"id":2722,"type":"article-journal","abstract":"Drug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Pr>
          <w:color w:val="000000" w:themeColor="text1"/>
        </w:rPr>
        <w:fldChar w:fldCharType="separate"/>
      </w:r>
      <w:r w:rsidR="00286C5E" w:rsidRPr="00286C5E">
        <w:rPr>
          <w:color w:val="000000"/>
          <w:vertAlign w:val="superscript"/>
        </w:rPr>
        <w:t>11</w:t>
      </w:r>
      <w:r>
        <w:rPr>
          <w:color w:val="000000" w:themeColor="text1"/>
        </w:rPr>
        <w:fldChar w:fldCharType="end"/>
      </w:r>
      <w:r w:rsidR="006A2635">
        <w:rPr>
          <w:color w:val="000000" w:themeColor="text1"/>
        </w:rPr>
        <w:t>,</w:t>
      </w:r>
      <w:r>
        <w:rPr>
          <w:color w:val="000000" w:themeColor="text1"/>
        </w:rPr>
        <w:t xml:space="preserve"> and others say x.  </w:t>
      </w:r>
      <w:r>
        <w:t xml:space="preserve">It is also unclear </w:t>
      </w:r>
      <w:r w:rsidR="00A841BF">
        <w:t>how bypassing positive clinical evidence impact</w:t>
      </w:r>
      <w:r>
        <w:t>s</w:t>
      </w:r>
      <w:r w:rsidR="00A841BF">
        <w:t xml:space="preserve"> p3 trial success</w:t>
      </w:r>
      <w:r w:rsidR="009F39E9">
        <w:t xml:space="preserve"> and</w:t>
      </w:r>
      <w:r w:rsidR="005B7CA6">
        <w:t xml:space="preserve"> “how much information is sufficient to proceed to phase 3 without excessive risk of failure?”</w:t>
      </w:r>
      <w:r w:rsidR="005B7CA6">
        <w:fldChar w:fldCharType="begin"/>
      </w:r>
      <w:r w:rsidR="00286C5E">
        <w:instrText xml:space="preserve"> ADDIN ZOTERO_ITEM CSL_CITATION {"citationID":"a18j9flj46o","properties":{"formattedCitation":"\\super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5B7CA6">
        <w:fldChar w:fldCharType="separate"/>
      </w:r>
      <w:r w:rsidR="00286C5E" w:rsidRPr="00286C5E">
        <w:rPr>
          <w:vertAlign w:val="superscript"/>
        </w:rPr>
        <w:t>18</w:t>
      </w:r>
      <w:r w:rsidR="005B7CA6">
        <w:fldChar w:fldCharType="end"/>
      </w:r>
      <w:r w:rsidR="00B201B6">
        <w:t xml:space="preserve"> </w:t>
      </w:r>
    </w:p>
    <w:p w14:paraId="2F1361E3" w14:textId="4E945DFE" w:rsidR="009F39E9" w:rsidRDefault="009F39E9" w:rsidP="009F39E9">
      <w:pPr>
        <w:spacing w:after="30"/>
        <w:ind w:firstLine="720"/>
      </w:pPr>
      <w:r>
        <w:t>Using three categories to describe the amount of information available before each P3 trial, we will find if they impact positivity and termination rates. The first category is “preceded</w:t>
      </w:r>
      <w:r w:rsidR="006A2635">
        <w:t>,</w:t>
      </w:r>
      <w:r>
        <w:t>” where each trial was preceded by a P2 trial that was positive on a positive clinical or validated surrogate endpoint. The second category is “ambiguous</w:t>
      </w:r>
      <w:r w:rsidR="006A2635">
        <w:t>,”</w:t>
      </w:r>
      <w:r>
        <w:t xml:space="preserve"> where each P3 trial was </w:t>
      </w:r>
      <w:r w:rsidR="006A2635">
        <w:t>preceded</w:t>
      </w:r>
      <w:r>
        <w:t xml:space="preserve"> by a P2 trial that likely provided evidence other than efficacy. This category includes two subgroups: “</w:t>
      </w:r>
      <w:proofErr w:type="gramStart"/>
      <w:r>
        <w:t>Non-positive</w:t>
      </w:r>
      <w:proofErr w:type="gramEnd"/>
      <w:r w:rsidR="006A2635">
        <w:t>,</w:t>
      </w:r>
      <w:r>
        <w:t xml:space="preserve">” where P3 trials </w:t>
      </w:r>
      <w:r w:rsidR="006A2635">
        <w:t xml:space="preserve">were </w:t>
      </w:r>
      <w:r>
        <w:t xml:space="preserve">preceded by P2 trials that were </w:t>
      </w:r>
      <w:r w:rsidR="006A2635">
        <w:t>non-positive</w:t>
      </w:r>
      <w:r>
        <w:t xml:space="preserve"> on clinical or </w:t>
      </w:r>
      <w:r w:rsidR="006A2635">
        <w:t>validated</w:t>
      </w:r>
      <w:r>
        <w:t xml:space="preserve"> surrogate endpoints</w:t>
      </w:r>
      <w:r w:rsidR="006A2635">
        <w:t>,</w:t>
      </w:r>
      <w:r>
        <w:t xml:space="preserve"> and “Unvalidated endpoint</w:t>
      </w:r>
      <w:r w:rsidR="006A2635">
        <w:t>,</w:t>
      </w:r>
      <w:r>
        <w:t>” where P3 trials were preceded by P2 trials that may have investigated proof of concept endpoints or only investigated safety. The final category is “True bypass</w:t>
      </w:r>
      <w:r w:rsidR="006A2635">
        <w:t>,</w:t>
      </w:r>
      <w:r>
        <w:t>” where all P3 trials were not preceded by a P2 trial in the same indication with the same drug.</w:t>
      </w:r>
    </w:p>
    <w:p w14:paraId="654E262B" w14:textId="580E5658" w:rsidR="00A841BF" w:rsidRDefault="009F39E9" w:rsidP="009F39E9">
      <w:pPr>
        <w:spacing w:after="30"/>
        <w:ind w:firstLine="720"/>
      </w:pPr>
      <w:r>
        <w:t xml:space="preserve">By looking at the positivity and termination rates of P3 trials in each </w:t>
      </w:r>
      <w:r w:rsidR="006A2635">
        <w:t xml:space="preserve">category, we will learn </w:t>
      </w:r>
      <w:r>
        <w:t xml:space="preserve">how each level of evidence prepares the P3 trial for success. </w:t>
      </w:r>
      <w:r w:rsidR="00B201B6">
        <w:t>Maybe we need long trials looking at “medically meaningful” results such as clinical or validated surrogate measures.</w:t>
      </w:r>
      <w:r w:rsidR="00B201B6">
        <w:fldChar w:fldCharType="begin"/>
      </w:r>
      <w:r w:rsidR="00992C02">
        <w:instrText xml:space="preserve"> ADDIN ZOTERO_ITEM CSL_CITATION {"citationID":"aam8fg4uj5","properties":{"formattedCitation":"\\super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B201B6">
        <w:fldChar w:fldCharType="separate"/>
      </w:r>
      <w:r w:rsidR="00992C02" w:rsidRPr="00992C02">
        <w:rPr>
          <w:vertAlign w:val="superscript"/>
        </w:rPr>
        <w:t>3</w:t>
      </w:r>
      <w:r w:rsidR="00B201B6">
        <w:fldChar w:fldCharType="end"/>
      </w:r>
      <w:r>
        <w:t xml:space="preserve"> Alternatively, proof of concept P2 trials </w:t>
      </w:r>
      <w:r w:rsidR="006A2635">
        <w:t xml:space="preserve">may be enough to start a P3 trial </w:t>
      </w:r>
      <w:r>
        <w:t>without sacrificing efficacy</w:t>
      </w:r>
      <w:r w:rsidR="00A84EA4">
        <w:t>.</w:t>
      </w:r>
      <w:r>
        <w:fldChar w:fldCharType="begin"/>
      </w:r>
      <w:r w:rsidR="00286C5E">
        <w:instrText xml:space="preserve"> ADDIN ZOTERO_ITEM CSL_CITATION {"citationID":"am5ponougs","properties":{"formattedCitation":"\\super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fldChar w:fldCharType="separate"/>
      </w:r>
      <w:r w:rsidR="00286C5E" w:rsidRPr="00286C5E">
        <w:rPr>
          <w:vertAlign w:val="superscript"/>
        </w:rPr>
        <w:t>18</w:t>
      </w:r>
      <w:r>
        <w:fldChar w:fldCharType="end"/>
      </w:r>
      <w:r>
        <w:t xml:space="preserve"> These results will h</w:t>
      </w:r>
      <w:r w:rsidR="000872AD">
        <w:t xml:space="preserve">elp guide the </w:t>
      </w:r>
      <w:r w:rsidR="006A2635">
        <w:t>decision-making</w:t>
      </w:r>
      <w:r w:rsidR="000872AD">
        <w:t xml:space="preserve"> as to whether bypassing</w:t>
      </w:r>
      <w:r>
        <w:t xml:space="preserve"> P2 trials</w:t>
      </w:r>
      <w:r w:rsidR="000872AD">
        <w:t xml:space="preserve"> is appropriate</w:t>
      </w:r>
      <w:r>
        <w:t xml:space="preserve">. </w:t>
      </w:r>
    </w:p>
    <w:p w14:paraId="0AF36BB0" w14:textId="5A844EFD" w:rsidR="00092D70" w:rsidRDefault="009F39E9" w:rsidP="009F39E9">
      <w:pPr>
        <w:spacing w:after="30"/>
        <w:ind w:firstLine="720"/>
      </w:pPr>
      <w:r>
        <w:t xml:space="preserve">Secondary analyses will evaluate whether bypassing is more prevalent in </w:t>
      </w:r>
      <w:r w:rsidR="00092D70">
        <w:t xml:space="preserve">indications more desperate </w:t>
      </w:r>
      <w:r>
        <w:t>for treatment like</w:t>
      </w:r>
      <w:r w:rsidR="00092D70">
        <w:t xml:space="preserve"> AD vs</w:t>
      </w:r>
      <w:r w:rsidR="006A2635">
        <w:t>.</w:t>
      </w:r>
      <w:r w:rsidR="00092D70">
        <w:t xml:space="preserve"> MS and migraine</w:t>
      </w:r>
      <w:r w:rsidR="006A2635">
        <w:t>.</w:t>
      </w:r>
      <w:r w:rsidR="00092D70">
        <w:t xml:space="preserve"> </w:t>
      </w:r>
    </w:p>
    <w:p w14:paraId="35C812CA" w14:textId="77777777" w:rsidR="00A841BF" w:rsidRDefault="00A841BF" w:rsidP="00A841BF"/>
    <w:p w14:paraId="0F289DAE" w14:textId="2435C3C6" w:rsidR="00992C02" w:rsidRDefault="00992C02" w:rsidP="00A841BF"/>
    <w:p w14:paraId="3DA4592C" w14:textId="64FDC972" w:rsidR="00992C02" w:rsidRDefault="00992C02" w:rsidP="00A841BF"/>
    <w:p w14:paraId="7725F9CB" w14:textId="06ECE9B8" w:rsidR="00992C02" w:rsidRDefault="00992C02" w:rsidP="00A841BF"/>
    <w:p w14:paraId="49CEECD1" w14:textId="225FF7E0" w:rsidR="00992C02" w:rsidRDefault="00992C02" w:rsidP="00A841BF"/>
    <w:p w14:paraId="56B52012" w14:textId="7D9C2841" w:rsidR="00992C02" w:rsidRDefault="00992C02" w:rsidP="00A841BF"/>
    <w:p w14:paraId="6AC13E05" w14:textId="2FBF8771" w:rsidR="00992C02" w:rsidRDefault="00992C02" w:rsidP="00A841BF"/>
    <w:p w14:paraId="61BBD89C" w14:textId="7E71BB59" w:rsidR="008E3165" w:rsidRDefault="008E3165" w:rsidP="00A841BF"/>
    <w:p w14:paraId="6C2D4E00" w14:textId="21163BD4" w:rsidR="008E3165" w:rsidRDefault="008E3165" w:rsidP="00A841BF"/>
    <w:p w14:paraId="6D020828" w14:textId="01FFE610" w:rsidR="008E3165" w:rsidRDefault="008E3165" w:rsidP="00A841BF"/>
    <w:p w14:paraId="5129AD48" w14:textId="46E98936" w:rsidR="008E3165" w:rsidRDefault="008E3165" w:rsidP="00A841BF"/>
    <w:p w14:paraId="0841B63C" w14:textId="77777777" w:rsidR="008E3165" w:rsidRDefault="008E3165" w:rsidP="00A841BF"/>
    <w:p w14:paraId="37768637" w14:textId="5907B57C" w:rsidR="00992C02" w:rsidRDefault="00992C02" w:rsidP="00A841BF"/>
    <w:p w14:paraId="1E7B56D1" w14:textId="7CBE5814" w:rsidR="00992C02" w:rsidRDefault="00992C02" w:rsidP="00A841BF"/>
    <w:p w14:paraId="2D45F466" w14:textId="77777777" w:rsidR="00992C02" w:rsidRDefault="00992C02" w:rsidP="00A841BF"/>
    <w:p w14:paraId="3BD9B6FA" w14:textId="77777777" w:rsidR="00A841BF" w:rsidRPr="00474C8E" w:rsidRDefault="00A841BF" w:rsidP="00A841BF">
      <w:r>
        <w:t>References</w:t>
      </w:r>
    </w:p>
    <w:p w14:paraId="398D5153" w14:textId="77777777" w:rsidR="00992C02" w:rsidRPr="00992C02" w:rsidRDefault="00A841BF" w:rsidP="00992C02">
      <w:pPr>
        <w:pStyle w:val="Bibliography"/>
      </w:pPr>
      <w:r>
        <w:fldChar w:fldCharType="begin"/>
      </w:r>
      <w:r w:rsidR="00992C02">
        <w:instrText xml:space="preserve"> ADDIN ZOTERO_BIBL {"uncited":[],"omitted":[],"custom":[]} CSL_BIBLIOGRAPHY </w:instrText>
      </w:r>
      <w:r>
        <w:fldChar w:fldCharType="separate"/>
      </w:r>
      <w:r w:rsidR="00992C02" w:rsidRPr="00992C02">
        <w:t xml:space="preserve">1. </w:t>
      </w:r>
      <w:r w:rsidR="00992C02" w:rsidRPr="00992C02">
        <w:tab/>
        <w:t xml:space="preserve">Dorsey ER, Johnston SC. The Impact of Clinical Trials in Neurology. In: Ravina B, Cummings J, McDermott M, et al. (eds) </w:t>
      </w:r>
      <w:r w:rsidR="00992C02" w:rsidRPr="00992C02">
        <w:rPr>
          <w:i/>
          <w:iCs/>
        </w:rPr>
        <w:t>Clinical Trials in Neurology: Design, Conduct, Analysis</w:t>
      </w:r>
      <w:r w:rsidR="00992C02" w:rsidRPr="00992C02">
        <w:t>. Cambridge: Cambridge University Press, pp. 1–7.</w:t>
      </w:r>
    </w:p>
    <w:p w14:paraId="7D75B125" w14:textId="77777777" w:rsidR="00992C02" w:rsidRPr="00992C02" w:rsidRDefault="00992C02" w:rsidP="00992C02">
      <w:pPr>
        <w:pStyle w:val="Bibliography"/>
      </w:pPr>
      <w:r w:rsidRPr="00992C02">
        <w:t xml:space="preserve">2. </w:t>
      </w:r>
      <w:r w:rsidRPr="00992C02">
        <w:tab/>
        <w:t xml:space="preserve">Feigin VL, Nichols E, Alam T, et al. Global, regional, and national burden of neurological disorders, 1990–2016: a systematic analysis for the Global Burden of Disease Study 2016. </w:t>
      </w:r>
      <w:r w:rsidRPr="00992C02">
        <w:rPr>
          <w:i/>
          <w:iCs/>
        </w:rPr>
        <w:t>The Lancet Neurology</w:t>
      </w:r>
      <w:r w:rsidRPr="00992C02">
        <w:t xml:space="preserve"> 2019; 18: 459–480.</w:t>
      </w:r>
    </w:p>
    <w:p w14:paraId="2719CA09" w14:textId="77777777" w:rsidR="00992C02" w:rsidRPr="00992C02" w:rsidRDefault="00992C02" w:rsidP="00992C02">
      <w:pPr>
        <w:pStyle w:val="Bibliography"/>
      </w:pPr>
      <w:r w:rsidRPr="00992C02">
        <w:t xml:space="preserve">3. </w:t>
      </w:r>
      <w:r w:rsidRPr="00992C02">
        <w:tab/>
        <w:t xml:space="preserve">Gribkoff VK, Kaczmarek LK. The need for new approaches in CNS drug discovery: Why drugs have failed, and what can be done to improve outcomes. </w:t>
      </w:r>
      <w:r w:rsidRPr="00992C02">
        <w:rPr>
          <w:i/>
          <w:iCs/>
        </w:rPr>
        <w:t>Neuropharmacology</w:t>
      </w:r>
      <w:r w:rsidRPr="00992C02">
        <w:t xml:space="preserve"> 2017; 120: 11–19.</w:t>
      </w:r>
    </w:p>
    <w:p w14:paraId="23687CD5" w14:textId="77777777" w:rsidR="00992C02" w:rsidRPr="00992C02" w:rsidRDefault="00992C02" w:rsidP="00992C02">
      <w:pPr>
        <w:pStyle w:val="Bibliography"/>
      </w:pPr>
      <w:r w:rsidRPr="00992C02">
        <w:t xml:space="preserve">4. </w:t>
      </w:r>
      <w:r w:rsidRPr="00992C02">
        <w:tab/>
        <w:t xml:space="preserve">Kimmelman J. Ethics in Clinical Trials Involving the Central Nervous System:: Risk, Benefit, Justice, and Integrity. In: Ravina B, Cummings J, McDermott M, et al. (eds) </w:t>
      </w:r>
      <w:r w:rsidRPr="00992C02">
        <w:rPr>
          <w:i/>
          <w:iCs/>
        </w:rPr>
        <w:t>Clinical Trials in Neurology: Design, Conduct, Analysis</w:t>
      </w:r>
      <w:r w:rsidRPr="00992C02">
        <w:t>. Cambridge: Cambridge University Press, pp. 173–186.</w:t>
      </w:r>
    </w:p>
    <w:p w14:paraId="7A89CEBE" w14:textId="77777777" w:rsidR="00992C02" w:rsidRPr="00992C02" w:rsidRDefault="00992C02" w:rsidP="00992C02">
      <w:pPr>
        <w:pStyle w:val="Bibliography"/>
      </w:pPr>
      <w:r w:rsidRPr="00992C02">
        <w:t xml:space="preserve">5. </w:t>
      </w:r>
      <w:r w:rsidRPr="00992C02">
        <w:tab/>
        <w:t xml:space="preserve">O’Neill GN. Unique Challenges in The Development of Therapies for Neurological Disorders. In: Ravina B, Cummings J, McDermott M, et al. (eds) </w:t>
      </w:r>
      <w:r w:rsidRPr="00992C02">
        <w:rPr>
          <w:i/>
          <w:iCs/>
        </w:rPr>
        <w:t>Clinical Trials in Neurology: Design, Conduct, Analysis</w:t>
      </w:r>
      <w:r w:rsidRPr="00992C02">
        <w:t>. Cambridge: Cambridge University Press, pp. 19–27.</w:t>
      </w:r>
    </w:p>
    <w:p w14:paraId="13CD4749" w14:textId="77777777" w:rsidR="00992C02" w:rsidRPr="00992C02" w:rsidRDefault="00992C02" w:rsidP="00992C02">
      <w:pPr>
        <w:pStyle w:val="Bibliography"/>
      </w:pPr>
      <w:r w:rsidRPr="00992C02">
        <w:t xml:space="preserve">6. </w:t>
      </w:r>
      <w:r w:rsidRPr="00992C02">
        <w:tab/>
        <w:t xml:space="preserve">Miller G. Is Pharma Running Out of Brainy Ideas? </w:t>
      </w:r>
      <w:r w:rsidRPr="00992C02">
        <w:rPr>
          <w:i/>
          <w:iCs/>
        </w:rPr>
        <w:t>Science</w:t>
      </w:r>
      <w:r w:rsidRPr="00992C02">
        <w:t xml:space="preserve"> 2010; 329: 502–504.</w:t>
      </w:r>
    </w:p>
    <w:p w14:paraId="45348387" w14:textId="77777777" w:rsidR="00992C02" w:rsidRPr="00992C02" w:rsidRDefault="00992C02" w:rsidP="00992C02">
      <w:pPr>
        <w:pStyle w:val="Bibliography"/>
      </w:pPr>
      <w:r w:rsidRPr="00992C02">
        <w:t xml:space="preserve">7. </w:t>
      </w:r>
      <w:r w:rsidRPr="00992C02">
        <w:tab/>
        <w:t xml:space="preserve">Choi DW, Armitage R, Brady LS, et al. Medicines for the mind: policy-based ‘pull’ incentives for creating breakthrough CNS drugs. </w:t>
      </w:r>
      <w:r w:rsidRPr="00992C02">
        <w:rPr>
          <w:i/>
          <w:iCs/>
        </w:rPr>
        <w:t>Neuron</w:t>
      </w:r>
      <w:r w:rsidRPr="00992C02">
        <w:t xml:space="preserve"> 2014; 84: 554–563.</w:t>
      </w:r>
    </w:p>
    <w:p w14:paraId="0AA69AE0" w14:textId="77777777" w:rsidR="00992C02" w:rsidRPr="00992C02" w:rsidRDefault="00992C02" w:rsidP="00992C02">
      <w:pPr>
        <w:pStyle w:val="Bibliography"/>
      </w:pPr>
      <w:r w:rsidRPr="00992C02">
        <w:t xml:space="preserve">8. </w:t>
      </w:r>
      <w:r w:rsidRPr="00992C02">
        <w:tab/>
        <w:t xml:space="preserve">Kaitlin K. CNS Drugs Take Longer to Develop and Have Lower Success Rates Than Other Drugs, According to the Tufts Center for the Study of Drug Development. </w:t>
      </w:r>
      <w:r w:rsidRPr="00992C02">
        <w:rPr>
          <w:i/>
          <w:iCs/>
        </w:rPr>
        <w:t>Tufts University, Tufts Center for the Study of Drug Development;</w:t>
      </w:r>
      <w:r w:rsidRPr="00992C02">
        <w:t>, https://www.globenewswire.com/news-release/2014/11/04/1187459/0/en/CNS-Drugs-Take-Longer-to-Develop-and-Have-Lower-</w:t>
      </w:r>
      <w:r w:rsidRPr="00992C02">
        <w:lastRenderedPageBreak/>
        <w:t>Success-Rates-Than-Other-Drugs-According-to-the-Tufts-Center-for-the-Study-of-Drug-Development.html (2014, accessed 14 March 2023).</w:t>
      </w:r>
    </w:p>
    <w:p w14:paraId="34904C22" w14:textId="77777777" w:rsidR="00992C02" w:rsidRPr="00992C02" w:rsidRDefault="00992C02" w:rsidP="00992C02">
      <w:pPr>
        <w:pStyle w:val="Bibliography"/>
      </w:pPr>
      <w:r w:rsidRPr="00992C02">
        <w:t xml:space="preserve">9. </w:t>
      </w:r>
      <w:r w:rsidRPr="00992C02">
        <w:tab/>
        <w:t xml:space="preserve">Hall DA, Ramos AR, Gelfand JM, et al. The state of clinical research in neurology. </w:t>
      </w:r>
      <w:r w:rsidRPr="00992C02">
        <w:rPr>
          <w:i/>
          <w:iCs/>
        </w:rPr>
        <w:t>Neurology</w:t>
      </w:r>
      <w:r w:rsidRPr="00992C02">
        <w:t xml:space="preserve"> 2018; 90: e1347–e1354.</w:t>
      </w:r>
    </w:p>
    <w:p w14:paraId="1EC57624" w14:textId="77777777" w:rsidR="00992C02" w:rsidRPr="00992C02" w:rsidRDefault="00992C02" w:rsidP="00992C02">
      <w:pPr>
        <w:pStyle w:val="Bibliography"/>
      </w:pPr>
      <w:r w:rsidRPr="00992C02">
        <w:t xml:space="preserve">10. </w:t>
      </w:r>
      <w:r w:rsidRPr="00992C02">
        <w:tab/>
        <w:t xml:space="preserve">Poole RM. The Sequence of Clinical Development. In: Ravina B, Cummings J, McDermott M, et al. (eds) </w:t>
      </w:r>
      <w:r w:rsidRPr="00992C02">
        <w:rPr>
          <w:i/>
          <w:iCs/>
        </w:rPr>
        <w:t>Clinical Trials in Neurology: Design, Conduct, Analysis</w:t>
      </w:r>
      <w:r w:rsidRPr="00992C02">
        <w:t>. Cambridge: Cambridge University Press, pp. 8–18.</w:t>
      </w:r>
    </w:p>
    <w:p w14:paraId="185208FD" w14:textId="77777777" w:rsidR="00992C02" w:rsidRPr="00992C02" w:rsidRDefault="00992C02" w:rsidP="00992C02">
      <w:pPr>
        <w:pStyle w:val="Bibliography"/>
      </w:pPr>
      <w:r w:rsidRPr="00992C02">
        <w:t xml:space="preserve">11. </w:t>
      </w:r>
      <w:r w:rsidRPr="00992C02">
        <w:tab/>
        <w:t xml:space="preserve">Friedman LG, McKeehan N, Hara Y, et al. Value-Generating Exploratory Trials in Neurodegenerative Dementias. </w:t>
      </w:r>
      <w:r w:rsidRPr="00992C02">
        <w:rPr>
          <w:i/>
          <w:iCs/>
        </w:rPr>
        <w:t>Neurology</w:t>
      </w:r>
      <w:r w:rsidRPr="00992C02">
        <w:t xml:space="preserve"> 2021; 96: 944–954.</w:t>
      </w:r>
    </w:p>
    <w:p w14:paraId="1E2F9772" w14:textId="77777777" w:rsidR="00992C02" w:rsidRPr="00992C02" w:rsidRDefault="00992C02" w:rsidP="00992C02">
      <w:pPr>
        <w:pStyle w:val="Bibliography"/>
      </w:pPr>
      <w:r w:rsidRPr="00992C02">
        <w:t xml:space="preserve">12. </w:t>
      </w:r>
      <w:r w:rsidRPr="00992C02">
        <w:tab/>
        <w:t xml:space="preserve">Harmon A. New Drugs Stir Debate on Rules of Clinical Trials. </w:t>
      </w:r>
      <w:r w:rsidRPr="00992C02">
        <w:rPr>
          <w:i/>
          <w:iCs/>
        </w:rPr>
        <w:t>The New York Times</w:t>
      </w:r>
      <w:r w:rsidRPr="00992C02">
        <w:t>, 19 September 2010, https://www.nytimes.com/2010/09/19/health/research/19trial.html (19 September 2010, accessed 7 March 2023).</w:t>
      </w:r>
    </w:p>
    <w:p w14:paraId="22D1B979" w14:textId="77777777" w:rsidR="00992C02" w:rsidRPr="00992C02" w:rsidRDefault="00992C02" w:rsidP="00992C02">
      <w:pPr>
        <w:pStyle w:val="Bibliography"/>
      </w:pPr>
      <w:r w:rsidRPr="00992C02">
        <w:t xml:space="preserve">13. </w:t>
      </w:r>
      <w:r w:rsidRPr="00992C02">
        <w:tab/>
        <w:t xml:space="preserve">Cummings J, Aisen PS, DuBois B, et al. Drug development in Alzheimer’s disease: the path to 2025. </w:t>
      </w:r>
      <w:r w:rsidRPr="00992C02">
        <w:rPr>
          <w:i/>
          <w:iCs/>
        </w:rPr>
        <w:t>Alzheimers Res Ther</w:t>
      </w:r>
      <w:r w:rsidRPr="00992C02">
        <w:t xml:space="preserve"> 2016; 8: 39.</w:t>
      </w:r>
    </w:p>
    <w:p w14:paraId="62C50E41" w14:textId="77777777" w:rsidR="00992C02" w:rsidRPr="00992C02" w:rsidRDefault="00992C02" w:rsidP="00992C02">
      <w:pPr>
        <w:pStyle w:val="Bibliography"/>
      </w:pPr>
      <w:r w:rsidRPr="00992C02">
        <w:t xml:space="preserve">14. </w:t>
      </w:r>
      <w:r w:rsidRPr="00992C02">
        <w:tab/>
        <w:t xml:space="preserve">Scott TJ, O’Connor AC, Link AN, et al. Economic analysis of opportunities to accelerate Alzheimer’s disease research and development. </w:t>
      </w:r>
      <w:r w:rsidRPr="00992C02">
        <w:rPr>
          <w:i/>
          <w:iCs/>
        </w:rPr>
        <w:t>Ann N Y Acad Sci</w:t>
      </w:r>
      <w:r w:rsidRPr="00992C02">
        <w:t xml:space="preserve"> 2014; 1313: 17–34.</w:t>
      </w:r>
    </w:p>
    <w:p w14:paraId="3CC0AF67" w14:textId="77777777" w:rsidR="00992C02" w:rsidRPr="00992C02" w:rsidRDefault="00992C02" w:rsidP="00992C02">
      <w:pPr>
        <w:pStyle w:val="Bibliography"/>
      </w:pPr>
      <w:r w:rsidRPr="00992C02">
        <w:t xml:space="preserve">15. </w:t>
      </w:r>
      <w:r w:rsidRPr="00992C02">
        <w:tab/>
        <w:t xml:space="preserve">Hunsberger S, Zhao Y, Simon R. A Comparison of Phase II Study Strategies. </w:t>
      </w:r>
      <w:r w:rsidRPr="00992C02">
        <w:rPr>
          <w:i/>
          <w:iCs/>
        </w:rPr>
        <w:t>Clin Cancer Res</w:t>
      </w:r>
      <w:r w:rsidRPr="00992C02">
        <w:t xml:space="preserve"> 2009; 15: 5950–5955.</w:t>
      </w:r>
    </w:p>
    <w:p w14:paraId="4715C973" w14:textId="77777777" w:rsidR="00992C02" w:rsidRPr="00992C02" w:rsidRDefault="00992C02" w:rsidP="00992C02">
      <w:pPr>
        <w:pStyle w:val="Bibliography"/>
      </w:pPr>
      <w:r w:rsidRPr="00992C02">
        <w:t xml:space="preserve">16. </w:t>
      </w:r>
      <w:r w:rsidRPr="00992C02">
        <w:tab/>
        <w:t xml:space="preserve">Thall PF. A review of phase 2-3 clinical trial designs. </w:t>
      </w:r>
      <w:r w:rsidRPr="00992C02">
        <w:rPr>
          <w:i/>
          <w:iCs/>
        </w:rPr>
        <w:t>Lifetime Data Anal</w:t>
      </w:r>
      <w:r w:rsidRPr="00992C02">
        <w:t xml:space="preserve"> 2008; 14: 37–53.</w:t>
      </w:r>
    </w:p>
    <w:p w14:paraId="29DE221C" w14:textId="77777777" w:rsidR="00992C02" w:rsidRPr="00992C02" w:rsidRDefault="00992C02" w:rsidP="00992C02">
      <w:pPr>
        <w:pStyle w:val="Bibliography"/>
      </w:pPr>
      <w:r w:rsidRPr="00992C02">
        <w:t xml:space="preserve">17. </w:t>
      </w:r>
      <w:r w:rsidRPr="00992C02">
        <w:tab/>
        <w:t xml:space="preserve">Coffey CS. Adaptive Design Across Stages of Therapeutic Development. In: Ravina B, Cummings J, McDermott M, et al. (eds) </w:t>
      </w:r>
      <w:r w:rsidRPr="00992C02">
        <w:rPr>
          <w:i/>
          <w:iCs/>
        </w:rPr>
        <w:t>Clinical Trials in Neurology: Design, Conduct, Analysis</w:t>
      </w:r>
      <w:r w:rsidRPr="00992C02">
        <w:t>. Cambridge: Cambridge University Press, pp. 91–100.</w:t>
      </w:r>
    </w:p>
    <w:p w14:paraId="49CF6423" w14:textId="77777777" w:rsidR="00992C02" w:rsidRPr="00992C02" w:rsidRDefault="00992C02" w:rsidP="00992C02">
      <w:pPr>
        <w:pStyle w:val="Bibliography"/>
      </w:pPr>
      <w:r w:rsidRPr="00992C02">
        <w:t xml:space="preserve">18. </w:t>
      </w:r>
      <w:r w:rsidRPr="00992C02">
        <w:tab/>
        <w:t xml:space="preserve">Cummings JL. Optimizing phase II of drug development for disease-modifying compounds. </w:t>
      </w:r>
      <w:r w:rsidRPr="00992C02">
        <w:rPr>
          <w:i/>
          <w:iCs/>
        </w:rPr>
        <w:t>Alzheimers Dement</w:t>
      </w:r>
      <w:r w:rsidRPr="00992C02">
        <w:t xml:space="preserve"> 2008; 4: S15-20.</w:t>
      </w:r>
    </w:p>
    <w:p w14:paraId="344175FF" w14:textId="77777777" w:rsidR="00992C02" w:rsidRPr="00992C02" w:rsidRDefault="00992C02" w:rsidP="00992C02">
      <w:pPr>
        <w:pStyle w:val="Bibliography"/>
      </w:pPr>
      <w:r w:rsidRPr="00992C02">
        <w:t xml:space="preserve">19. </w:t>
      </w:r>
      <w:r w:rsidRPr="00992C02">
        <w:tab/>
        <w:t xml:space="preserve">Jahanshahi M, Gregg K, Davis G, et al. The Use of External Controls in FDA Regulatory Decision Making. </w:t>
      </w:r>
      <w:r w:rsidRPr="00992C02">
        <w:rPr>
          <w:i/>
          <w:iCs/>
        </w:rPr>
        <w:t>Ther Innov Regul Sci</w:t>
      </w:r>
      <w:r w:rsidRPr="00992C02">
        <w:t xml:space="preserve"> 2021; 55: 1019–1035.</w:t>
      </w:r>
    </w:p>
    <w:p w14:paraId="4E5884F6" w14:textId="77777777" w:rsidR="00992C02" w:rsidRPr="00992C02" w:rsidRDefault="00992C02" w:rsidP="00992C02">
      <w:pPr>
        <w:pStyle w:val="Bibliography"/>
      </w:pPr>
      <w:r w:rsidRPr="00992C02">
        <w:t xml:space="preserve">20. </w:t>
      </w:r>
      <w:r w:rsidRPr="00992C02">
        <w:tab/>
        <w:t xml:space="preserve">Schneider LS. Pragmatic Trials and Repurposed Drugs for Alzheimer Disease. </w:t>
      </w:r>
      <w:r w:rsidRPr="00992C02">
        <w:rPr>
          <w:i/>
          <w:iCs/>
        </w:rPr>
        <w:t>JAMA Neurol</w:t>
      </w:r>
      <w:r w:rsidRPr="00992C02">
        <w:t xml:space="preserve"> 2020; 77: 162–163.</w:t>
      </w:r>
    </w:p>
    <w:p w14:paraId="34F1BC97" w14:textId="77777777" w:rsidR="00992C02" w:rsidRPr="00992C02" w:rsidRDefault="00992C02" w:rsidP="00992C02">
      <w:pPr>
        <w:pStyle w:val="Bibliography"/>
      </w:pPr>
      <w:r w:rsidRPr="00992C02">
        <w:t xml:space="preserve">21. </w:t>
      </w:r>
      <w:r w:rsidRPr="00992C02">
        <w:tab/>
        <w:t xml:space="preserve">Yeatts SD. Novel Methodologic Approaches to Phase I, II, and III Trials. </w:t>
      </w:r>
      <w:r w:rsidRPr="00992C02">
        <w:rPr>
          <w:i/>
          <w:iCs/>
        </w:rPr>
        <w:t>Stroke</w:t>
      </w:r>
      <w:r w:rsidRPr="00992C02">
        <w:t xml:space="preserve"> 2013; 44: S116–S118.</w:t>
      </w:r>
    </w:p>
    <w:p w14:paraId="38DCC3EC" w14:textId="77777777" w:rsidR="00992C02" w:rsidRPr="00992C02" w:rsidRDefault="00992C02" w:rsidP="00992C02">
      <w:pPr>
        <w:pStyle w:val="Bibliography"/>
      </w:pPr>
      <w:r w:rsidRPr="00992C02">
        <w:t xml:space="preserve">22. </w:t>
      </w:r>
      <w:r w:rsidRPr="00992C02">
        <w:tab/>
        <w:t xml:space="preserve">Gold M. Phase II clinical trials of anti–amyloid β antibodies: When is enough, enough? </w:t>
      </w:r>
      <w:r w:rsidRPr="00992C02">
        <w:rPr>
          <w:i/>
          <w:iCs/>
        </w:rPr>
        <w:t>Alzheimers Dement (N Y)</w:t>
      </w:r>
      <w:r w:rsidRPr="00992C02">
        <w:t xml:space="preserve"> 2017; 3: 402–409.</w:t>
      </w:r>
    </w:p>
    <w:p w14:paraId="08551120" w14:textId="77777777" w:rsidR="00992C02" w:rsidRPr="00992C02" w:rsidRDefault="00992C02" w:rsidP="00992C02">
      <w:pPr>
        <w:pStyle w:val="Bibliography"/>
      </w:pPr>
      <w:r w:rsidRPr="00992C02">
        <w:lastRenderedPageBreak/>
        <w:t xml:space="preserve">23. </w:t>
      </w:r>
      <w:r w:rsidRPr="00992C02">
        <w:tab/>
        <w:t xml:space="preserve">Egan MF, Kost J, Tariot PN, et al. Randomized Trial of Verubecestat for Mild-to-Moderate Alzheimer’s Disease. </w:t>
      </w:r>
      <w:r w:rsidRPr="00992C02">
        <w:rPr>
          <w:i/>
          <w:iCs/>
        </w:rPr>
        <w:t>New England Journal of Medicine</w:t>
      </w:r>
      <w:r w:rsidRPr="00992C02">
        <w:t xml:space="preserve"> 2018; 378: 1691–1703.</w:t>
      </w:r>
    </w:p>
    <w:p w14:paraId="427EAAAD" w14:textId="77777777" w:rsidR="00992C02" w:rsidRPr="00992C02" w:rsidRDefault="00992C02" w:rsidP="00992C02">
      <w:pPr>
        <w:pStyle w:val="Bibliography"/>
      </w:pPr>
      <w:r w:rsidRPr="00992C02">
        <w:t xml:space="preserve">24. </w:t>
      </w:r>
      <w:r w:rsidRPr="00992C02">
        <w:tab/>
        <w:t xml:space="preserve">Budd Haeberlein S, Aisen PS, Barkhof F, et al. Two Randomized Phase 3 Studies of Aducanumab in Early Alzheimer’s Disease. </w:t>
      </w:r>
      <w:r w:rsidRPr="00992C02">
        <w:rPr>
          <w:i/>
          <w:iCs/>
        </w:rPr>
        <w:t>J Prev Alzheimers Dis</w:t>
      </w:r>
      <w:r w:rsidRPr="00992C02">
        <w:t xml:space="preserve"> 2022; 9: 197–210.</w:t>
      </w:r>
    </w:p>
    <w:p w14:paraId="10669594" w14:textId="77777777" w:rsidR="00992C02" w:rsidRPr="00992C02" w:rsidRDefault="00992C02" w:rsidP="00992C02">
      <w:pPr>
        <w:pStyle w:val="Bibliography"/>
      </w:pPr>
      <w:r w:rsidRPr="00992C02">
        <w:t xml:space="preserve">25. </w:t>
      </w:r>
      <w:r w:rsidRPr="00992C02">
        <w:tab/>
        <w:t xml:space="preserve">van den Berg LH, Sorenson E, Gronseth G, et al. Revised Airlie House consensus guidelines for design and implementation of ALS clinical trials. </w:t>
      </w:r>
      <w:r w:rsidRPr="00992C02">
        <w:rPr>
          <w:i/>
          <w:iCs/>
        </w:rPr>
        <w:t>Neurology</w:t>
      </w:r>
      <w:r w:rsidRPr="00992C02">
        <w:t xml:space="preserve"> 2019; 92: e1610–e1623.</w:t>
      </w:r>
    </w:p>
    <w:p w14:paraId="4A85035D" w14:textId="77777777" w:rsidR="00992C02" w:rsidRPr="00992C02" w:rsidRDefault="00992C02" w:rsidP="00992C02">
      <w:pPr>
        <w:pStyle w:val="Bibliography"/>
      </w:pPr>
      <w:r w:rsidRPr="00992C02">
        <w:t xml:space="preserve">26. </w:t>
      </w:r>
      <w:r w:rsidRPr="00992C02">
        <w:tab/>
        <w:t xml:space="preserve">Ontaneda D, Fox RJ, Chataway J. Clinical trials in progressive multiple sclerosis: lessons learned and future perspectives. </w:t>
      </w:r>
      <w:r w:rsidRPr="00992C02">
        <w:rPr>
          <w:i/>
          <w:iCs/>
        </w:rPr>
        <w:t>Lancet Neurol</w:t>
      </w:r>
      <w:r w:rsidRPr="00992C02">
        <w:t xml:space="preserve"> 2015; 14: 208–223.</w:t>
      </w:r>
    </w:p>
    <w:p w14:paraId="6BDEF441" w14:textId="77777777" w:rsidR="00992C02" w:rsidRPr="00992C02" w:rsidRDefault="00992C02" w:rsidP="00992C02">
      <w:pPr>
        <w:pStyle w:val="Bibliography"/>
      </w:pPr>
      <w:r w:rsidRPr="00992C02">
        <w:t xml:space="preserve">27. </w:t>
      </w:r>
      <w:r w:rsidRPr="00992C02">
        <w:tab/>
        <w:t xml:space="preserve">Feustel AC, MacPherson A, Fergusson DA, et al. Risks and benefits of unapproved disease-modifying treatments for neurodegenerative disease. </w:t>
      </w:r>
      <w:r w:rsidRPr="00992C02">
        <w:rPr>
          <w:i/>
          <w:iCs/>
        </w:rPr>
        <w:t>Neurology</w:t>
      </w:r>
      <w:r w:rsidRPr="00992C02">
        <w:t xml:space="preserve"> 2020; 94: e1–e14.</w:t>
      </w:r>
    </w:p>
    <w:p w14:paraId="634D49E9" w14:textId="77777777" w:rsidR="00992C02" w:rsidRPr="00992C02" w:rsidRDefault="00992C02" w:rsidP="00992C02">
      <w:pPr>
        <w:pStyle w:val="Bibliography"/>
      </w:pPr>
      <w:r w:rsidRPr="00992C02">
        <w:t xml:space="preserve">28. </w:t>
      </w:r>
      <w:r w:rsidRPr="00992C02">
        <w:tab/>
        <w:t xml:space="preserve">Fox RJ, Chataway J. Advancing Trial Design in Progressive Multiple Sclerosis. </w:t>
      </w:r>
      <w:r w:rsidRPr="00992C02">
        <w:rPr>
          <w:i/>
          <w:iCs/>
        </w:rPr>
        <w:t>Mult Scler</w:t>
      </w:r>
      <w:r w:rsidRPr="00992C02">
        <w:t xml:space="preserve"> 2017; 23: 1573–1578.</w:t>
      </w:r>
    </w:p>
    <w:p w14:paraId="271969DB" w14:textId="77777777" w:rsidR="00992C02" w:rsidRPr="00992C02" w:rsidRDefault="00992C02" w:rsidP="00992C02">
      <w:pPr>
        <w:pStyle w:val="Bibliography"/>
      </w:pPr>
      <w:r w:rsidRPr="00992C02">
        <w:t xml:space="preserve">29. </w:t>
      </w:r>
      <w:r w:rsidRPr="00992C02">
        <w:tab/>
        <w:t xml:space="preserve">Mullane K, Williams M. Alzheimer’s disease (AD) therapeutics – 1: Repeated clinical failures continue to question the amyloid hypothesis of AD and the current understanding of AD causality. </w:t>
      </w:r>
      <w:r w:rsidRPr="00992C02">
        <w:rPr>
          <w:i/>
          <w:iCs/>
        </w:rPr>
        <w:t>Biochemical Pharmacology</w:t>
      </w:r>
      <w:r w:rsidRPr="00992C02">
        <w:t xml:space="preserve"> 2018; 158: 359–375.</w:t>
      </w:r>
    </w:p>
    <w:p w14:paraId="14FEB3DA" w14:textId="77777777" w:rsidR="00992C02" w:rsidRPr="00992C02" w:rsidRDefault="00992C02" w:rsidP="00992C02">
      <w:pPr>
        <w:pStyle w:val="Bibliography"/>
      </w:pPr>
      <w:r w:rsidRPr="00992C02">
        <w:t xml:space="preserve">30. </w:t>
      </w:r>
      <w:r w:rsidRPr="00992C02">
        <w:tab/>
        <w:t xml:space="preserve">Mitsumoto H, Brooks BR, Silani V. Clinical trials in amyotrophic lateral sclerosis: why so many negative trials and how can trials be improved? </w:t>
      </w:r>
      <w:r w:rsidRPr="00992C02">
        <w:rPr>
          <w:i/>
          <w:iCs/>
        </w:rPr>
        <w:t>Lancet Neurol</w:t>
      </w:r>
      <w:r w:rsidRPr="00992C02">
        <w:t xml:space="preserve"> 2014; 13: 1127–1138.</w:t>
      </w:r>
    </w:p>
    <w:p w14:paraId="0A467C01" w14:textId="77777777" w:rsidR="00992C02" w:rsidRPr="00992C02" w:rsidRDefault="00992C02" w:rsidP="00992C02">
      <w:pPr>
        <w:pStyle w:val="Bibliography"/>
      </w:pPr>
      <w:r w:rsidRPr="00992C02">
        <w:t xml:space="preserve">31. </w:t>
      </w:r>
      <w:r w:rsidRPr="00992C02">
        <w:tab/>
        <w:t xml:space="preserve">Holloway RG, Siderowf AD. Selecting Outcome Measures. In: Ravina B, Cummings J, McDermott M, et al. (eds) </w:t>
      </w:r>
      <w:r w:rsidRPr="00992C02">
        <w:rPr>
          <w:i/>
          <w:iCs/>
        </w:rPr>
        <w:t>Clinical Trials in Neurology: Design, Conduct, Analysis</w:t>
      </w:r>
      <w:r w:rsidRPr="00992C02">
        <w:t>. Cambridge: Cambridge University Press, pp. 69–77.</w:t>
      </w:r>
    </w:p>
    <w:p w14:paraId="4D0FE29E" w14:textId="77777777" w:rsidR="00992C02" w:rsidRPr="00992C02" w:rsidRDefault="00992C02" w:rsidP="00992C02">
      <w:pPr>
        <w:pStyle w:val="Bibliography"/>
      </w:pPr>
      <w:r w:rsidRPr="00992C02">
        <w:t xml:space="preserve">32. </w:t>
      </w:r>
      <w:r w:rsidRPr="00992C02">
        <w:tab/>
        <w:t xml:space="preserve">Commissioner O of the. 22 Case Studies Where Phase 2 and Phase 3 Trials Had Divergent Results. </w:t>
      </w:r>
      <w:r w:rsidRPr="00992C02">
        <w:rPr>
          <w:i/>
          <w:iCs/>
        </w:rPr>
        <w:t>FDA</w:t>
      </w:r>
      <w:r w:rsidRPr="00992C02">
        <w:t>, https://www.fda.gov/about-fda/reports/22-case-studies-where-phase-2-and-phase-3-trials-had-divergent-results (2019, accessed 11 October 2020).</w:t>
      </w:r>
    </w:p>
    <w:p w14:paraId="7575A056" w14:textId="77777777" w:rsidR="00992C02" w:rsidRPr="00992C02" w:rsidRDefault="00992C02" w:rsidP="00992C02">
      <w:pPr>
        <w:pStyle w:val="Bibliography"/>
      </w:pPr>
      <w:r w:rsidRPr="00992C02">
        <w:t xml:space="preserve">33. </w:t>
      </w:r>
      <w:r w:rsidRPr="00992C02">
        <w:tab/>
        <w:t xml:space="preserve">Howard RB, Sayeed I, Stein DG. Suboptimal Dosing Parameters as Possible Factors in the Negative Phase III Clinical Trials of Progesterone for Traumatic Brain Injury. </w:t>
      </w:r>
      <w:r w:rsidRPr="00992C02">
        <w:rPr>
          <w:i/>
          <w:iCs/>
        </w:rPr>
        <w:t>J Neurotrauma</w:t>
      </w:r>
      <w:r w:rsidRPr="00992C02">
        <w:t xml:space="preserve"> 2017; 34: 1915–1918.</w:t>
      </w:r>
    </w:p>
    <w:p w14:paraId="3C94F462" w14:textId="77777777" w:rsidR="00992C02" w:rsidRPr="00992C02" w:rsidRDefault="00992C02" w:rsidP="00992C02">
      <w:pPr>
        <w:pStyle w:val="Bibliography"/>
      </w:pPr>
      <w:r w:rsidRPr="00992C02">
        <w:t xml:space="preserve">34. </w:t>
      </w:r>
      <w:r w:rsidRPr="00992C02">
        <w:tab/>
        <w:t xml:space="preserve">Lammertse D, Tuszynski M, Steeves J, et al. Guidelines for the conduct of clinical trials for spinal cord injury as developed by the ICCP panel: clinical trial design. </w:t>
      </w:r>
      <w:r w:rsidRPr="00992C02">
        <w:rPr>
          <w:i/>
          <w:iCs/>
        </w:rPr>
        <w:t>Spinal Cord</w:t>
      </w:r>
      <w:r w:rsidRPr="00992C02">
        <w:t xml:space="preserve"> 2007; 45: 232–242.</w:t>
      </w:r>
    </w:p>
    <w:p w14:paraId="3970383B" w14:textId="77777777" w:rsidR="00992C02" w:rsidRPr="00992C02" w:rsidRDefault="00992C02" w:rsidP="00992C02">
      <w:pPr>
        <w:pStyle w:val="Bibliography"/>
      </w:pPr>
      <w:r w:rsidRPr="00992C02">
        <w:t xml:space="preserve">35. </w:t>
      </w:r>
      <w:r w:rsidRPr="00992C02">
        <w:tab/>
        <w:t xml:space="preserve">Stein DG. Lost in translation: understanding the failure of the progesterone/traumatic brain injury Phase III trials. </w:t>
      </w:r>
      <w:r w:rsidRPr="00992C02">
        <w:rPr>
          <w:i/>
          <w:iCs/>
        </w:rPr>
        <w:t>Future Neurology</w:t>
      </w:r>
      <w:r w:rsidRPr="00992C02">
        <w:t xml:space="preserve"> 2016; 11: 9–13.</w:t>
      </w:r>
    </w:p>
    <w:p w14:paraId="212A071A" w14:textId="77777777" w:rsidR="00992C02" w:rsidRPr="00992C02" w:rsidRDefault="00992C02" w:rsidP="00992C02">
      <w:pPr>
        <w:pStyle w:val="Bibliography"/>
      </w:pPr>
      <w:r w:rsidRPr="00992C02">
        <w:t xml:space="preserve">36. </w:t>
      </w:r>
      <w:r w:rsidRPr="00992C02">
        <w:tab/>
        <w:t xml:space="preserve">Bullock MR, Merchant RE, Choi SC, et al. Outcome measures for clinical trials in neurotrauma. </w:t>
      </w:r>
      <w:r w:rsidRPr="00992C02">
        <w:rPr>
          <w:i/>
          <w:iCs/>
        </w:rPr>
        <w:t>Neurosurg Focus</w:t>
      </w:r>
      <w:r w:rsidRPr="00992C02">
        <w:t xml:space="preserve"> 2002; 13: ECP1.</w:t>
      </w:r>
    </w:p>
    <w:p w14:paraId="645F37DA" w14:textId="77777777" w:rsidR="00992C02" w:rsidRPr="00992C02" w:rsidRDefault="00992C02" w:rsidP="00992C02">
      <w:pPr>
        <w:pStyle w:val="Bibliography"/>
      </w:pPr>
      <w:r w:rsidRPr="00992C02">
        <w:lastRenderedPageBreak/>
        <w:t xml:space="preserve">37. </w:t>
      </w:r>
      <w:r w:rsidRPr="00992C02">
        <w:tab/>
        <w:t xml:space="preserve">Cross J, Lee H, Westelinck A, et al. Postmarketing drug dosage changes of 499 FDA-approved new molecular entities, 1980-1999. </w:t>
      </w:r>
      <w:r w:rsidRPr="00992C02">
        <w:rPr>
          <w:i/>
          <w:iCs/>
        </w:rPr>
        <w:t>Pharmacoepidemiol Drug Saf</w:t>
      </w:r>
      <w:r w:rsidRPr="00992C02">
        <w:t xml:space="preserve"> 2002; 11: 439–446.</w:t>
      </w:r>
    </w:p>
    <w:p w14:paraId="33EE8402" w14:textId="77777777" w:rsidR="00992C02" w:rsidRPr="00992C02" w:rsidRDefault="00992C02" w:rsidP="00992C02">
      <w:pPr>
        <w:pStyle w:val="Bibliography"/>
      </w:pPr>
      <w:r w:rsidRPr="00992C02">
        <w:t xml:space="preserve">38. </w:t>
      </w:r>
      <w:r w:rsidRPr="00992C02">
        <w:tab/>
        <w:t xml:space="preserve">Greenberg BD, Carrillo MC, Ryan JM, et al. Improving Alzheimer’s disease phase II clinical trials. </w:t>
      </w:r>
      <w:r w:rsidRPr="00992C02">
        <w:rPr>
          <w:i/>
          <w:iCs/>
        </w:rPr>
        <w:t>Alzheimers Dement</w:t>
      </w:r>
      <w:r w:rsidRPr="00992C02">
        <w:t xml:space="preserve"> 2013; 9: 39–49.</w:t>
      </w:r>
    </w:p>
    <w:p w14:paraId="604B0416" w14:textId="77777777" w:rsidR="00992C02" w:rsidRPr="00992C02" w:rsidRDefault="00992C02" w:rsidP="00992C02">
      <w:pPr>
        <w:pStyle w:val="Bibliography"/>
      </w:pPr>
      <w:r w:rsidRPr="00992C02">
        <w:t xml:space="preserve">39. </w:t>
      </w:r>
      <w:r w:rsidRPr="00992C02">
        <w:tab/>
        <w:t xml:space="preserve">Vissers MFJM, Heuberger JAAC, Groeneveld GJ. Targeting for Success: Demonstrating Proof-of-Concept with Mechanistic Early Phase Clinical Pharmacology Studies for Disease-Modification in Neurodegenerative Disorders. </w:t>
      </w:r>
      <w:r w:rsidRPr="00992C02">
        <w:rPr>
          <w:i/>
          <w:iCs/>
        </w:rPr>
        <w:t>Int J Mol Sci</w:t>
      </w:r>
      <w:r w:rsidRPr="00992C02">
        <w:t xml:space="preserve"> 2021; 22: 1615.</w:t>
      </w:r>
    </w:p>
    <w:p w14:paraId="38E8A525" w14:textId="77777777" w:rsidR="00992C02" w:rsidRPr="00992C02" w:rsidRDefault="00992C02" w:rsidP="00992C02">
      <w:pPr>
        <w:pStyle w:val="Bibliography"/>
      </w:pPr>
      <w:r w:rsidRPr="00992C02">
        <w:t xml:space="preserve">40. </w:t>
      </w:r>
      <w:r w:rsidRPr="00992C02">
        <w:tab/>
        <w:t xml:space="preserve">Potter WZ. Optimizing early Go/No Go decisions in CNS drug development. </w:t>
      </w:r>
      <w:r w:rsidRPr="00992C02">
        <w:rPr>
          <w:i/>
          <w:iCs/>
        </w:rPr>
        <w:t>Expert Rev Clin Pharmacol</w:t>
      </w:r>
      <w:r w:rsidRPr="00992C02">
        <w:t xml:space="preserve"> 2015; 8: 155–157.</w:t>
      </w:r>
    </w:p>
    <w:p w14:paraId="50145E86" w14:textId="77777777" w:rsidR="00992C02" w:rsidRPr="00992C02" w:rsidRDefault="00992C02" w:rsidP="00992C02">
      <w:pPr>
        <w:pStyle w:val="Bibliography"/>
      </w:pPr>
      <w:r w:rsidRPr="00992C02">
        <w:t xml:space="preserve">41. </w:t>
      </w:r>
      <w:r w:rsidRPr="00992C02">
        <w:tab/>
        <w:t xml:space="preserve">A controlled trial of recombinant methionyl human BDNF in ALS: The BDNF Study Group (Phase III). </w:t>
      </w:r>
      <w:r w:rsidRPr="00992C02">
        <w:rPr>
          <w:i/>
          <w:iCs/>
        </w:rPr>
        <w:t>Neurology</w:t>
      </w:r>
      <w:r w:rsidRPr="00992C02">
        <w:t xml:space="preserve"> 1999; 52: 1427–1433.</w:t>
      </w:r>
    </w:p>
    <w:p w14:paraId="387B0B9A" w14:textId="77777777" w:rsidR="00992C02" w:rsidRPr="00992C02" w:rsidRDefault="00992C02" w:rsidP="00992C02">
      <w:pPr>
        <w:pStyle w:val="Bibliography"/>
      </w:pPr>
      <w:r w:rsidRPr="00992C02">
        <w:t xml:space="preserve">42. </w:t>
      </w:r>
      <w:r w:rsidRPr="00992C02">
        <w:tab/>
        <w:t xml:space="preserve">Selkoe DJ. Resolving controversies on the path to Alzheimer’s therapeutics. </w:t>
      </w:r>
      <w:r w:rsidRPr="00992C02">
        <w:rPr>
          <w:i/>
          <w:iCs/>
        </w:rPr>
        <w:t>Nat Med</w:t>
      </w:r>
      <w:r w:rsidRPr="00992C02">
        <w:t xml:space="preserve"> 2011; 17: 1060–1065.</w:t>
      </w:r>
    </w:p>
    <w:p w14:paraId="6378F360" w14:textId="77777777" w:rsidR="00992C02" w:rsidRPr="00992C02" w:rsidRDefault="00992C02" w:rsidP="00992C02">
      <w:pPr>
        <w:pStyle w:val="Bibliography"/>
      </w:pPr>
      <w:r w:rsidRPr="00992C02">
        <w:t xml:space="preserve">43. </w:t>
      </w:r>
      <w:r w:rsidRPr="00992C02">
        <w:tab/>
        <w:t xml:space="preserve">Feltner DE, Evans KR. Phase II development and the path to personalized medicine in CNS disease. </w:t>
      </w:r>
      <w:r w:rsidRPr="00992C02">
        <w:rPr>
          <w:i/>
          <w:iCs/>
        </w:rPr>
        <w:t>Essential CNS Drug Development</w:t>
      </w:r>
      <w:r w:rsidRPr="00992C02">
        <w:t xml:space="preserve"> 2012; 70–91.</w:t>
      </w:r>
    </w:p>
    <w:p w14:paraId="321DA150" w14:textId="77777777" w:rsidR="00992C02" w:rsidRPr="00992C02" w:rsidRDefault="00992C02" w:rsidP="00992C02">
      <w:pPr>
        <w:pStyle w:val="Bibliography"/>
      </w:pPr>
      <w:r w:rsidRPr="00992C02">
        <w:t xml:space="preserve">44. </w:t>
      </w:r>
      <w:r w:rsidRPr="00992C02">
        <w:tab/>
        <w:t xml:space="preserve">Kimmelman J, London AJ. The Structure of Clinical Translation: Efficiency, Information, and Ethics. </w:t>
      </w:r>
      <w:r w:rsidRPr="00992C02">
        <w:rPr>
          <w:i/>
          <w:iCs/>
        </w:rPr>
        <w:t>Hastings Center Report</w:t>
      </w:r>
      <w:r w:rsidRPr="00992C02">
        <w:t xml:space="preserve"> 2015; 45: 27–39.</w:t>
      </w:r>
    </w:p>
    <w:p w14:paraId="35C24212" w14:textId="77777777" w:rsidR="00992C02" w:rsidRPr="00992C02" w:rsidRDefault="00992C02" w:rsidP="00992C02">
      <w:pPr>
        <w:pStyle w:val="Bibliography"/>
      </w:pPr>
      <w:r w:rsidRPr="00992C02">
        <w:t xml:space="preserve">45. </w:t>
      </w:r>
      <w:r w:rsidRPr="00992C02">
        <w:tab/>
        <w:t xml:space="preserve">Kesselheim AS, Hwang TJ, Franklin JM. Two decades of new drug development for central nervous system disorders. </w:t>
      </w:r>
      <w:r w:rsidRPr="00992C02">
        <w:rPr>
          <w:i/>
          <w:iCs/>
        </w:rPr>
        <w:t>Nature Reviews Drug Discovery</w:t>
      </w:r>
      <w:r w:rsidRPr="00992C02">
        <w:t xml:space="preserve"> 2015; 14: 815–816.</w:t>
      </w:r>
    </w:p>
    <w:p w14:paraId="786D755E" w14:textId="77777777" w:rsidR="00992C02" w:rsidRPr="00992C02" w:rsidRDefault="00992C02" w:rsidP="00992C02">
      <w:pPr>
        <w:pStyle w:val="Bibliography"/>
      </w:pPr>
      <w:r w:rsidRPr="00992C02">
        <w:t xml:space="preserve">46. </w:t>
      </w:r>
      <w:r w:rsidRPr="00992C02">
        <w:tab/>
        <w:t xml:space="preserve">London AJ, Kimmelman J. Why clinical translation cannot succeed without failure. </w:t>
      </w:r>
      <w:r w:rsidRPr="00992C02">
        <w:rPr>
          <w:i/>
          <w:iCs/>
        </w:rPr>
        <w:t>eLife</w:t>
      </w:r>
      <w:r w:rsidRPr="00992C02">
        <w:t xml:space="preserve"> 2015; 4: e12844.</w:t>
      </w:r>
    </w:p>
    <w:p w14:paraId="1A3C8645" w14:textId="77777777" w:rsidR="00992C02" w:rsidRPr="00992C02" w:rsidRDefault="00992C02" w:rsidP="00992C02">
      <w:pPr>
        <w:pStyle w:val="Bibliography"/>
      </w:pPr>
      <w:r w:rsidRPr="00992C02">
        <w:t xml:space="preserve">47. </w:t>
      </w:r>
      <w:r w:rsidRPr="00992C02">
        <w:tab/>
        <w:t xml:space="preserve">Rubinstein LV, Korn EL, Freidlin B, et al. Design issues of randomized phase II trials and a proposal for phase II screening trials. </w:t>
      </w:r>
      <w:r w:rsidRPr="00992C02">
        <w:rPr>
          <w:i/>
          <w:iCs/>
        </w:rPr>
        <w:t>J Clin Oncol</w:t>
      </w:r>
      <w:r w:rsidRPr="00992C02">
        <w:t xml:space="preserve"> 2005; 23: 7199–7206.</w:t>
      </w:r>
    </w:p>
    <w:p w14:paraId="1EF7C6EE" w14:textId="77777777" w:rsidR="00992C02" w:rsidRPr="00992C02" w:rsidRDefault="00992C02" w:rsidP="00992C02">
      <w:pPr>
        <w:pStyle w:val="Bibliography"/>
      </w:pPr>
      <w:r w:rsidRPr="00992C02">
        <w:t xml:space="preserve">48. </w:t>
      </w:r>
      <w:r w:rsidRPr="00992C02">
        <w:tab/>
        <w:t xml:space="preserve">Speich B, von Niederhäusern B, Schur N, et al. Systematic review on costs and resource use of randomized clinical trials shows a lack of transparent and comprehensive data. </w:t>
      </w:r>
      <w:r w:rsidRPr="00992C02">
        <w:rPr>
          <w:i/>
          <w:iCs/>
        </w:rPr>
        <w:t>J Clin Epidemiol</w:t>
      </w:r>
      <w:r w:rsidRPr="00992C02">
        <w:t xml:space="preserve"> 2018; 96: 1–11.</w:t>
      </w:r>
    </w:p>
    <w:p w14:paraId="22976557" w14:textId="77777777" w:rsidR="00992C02" w:rsidRPr="00992C02" w:rsidRDefault="00992C02" w:rsidP="00992C02">
      <w:pPr>
        <w:pStyle w:val="Bibliography"/>
      </w:pPr>
      <w:r w:rsidRPr="00992C02">
        <w:t xml:space="preserve">49. </w:t>
      </w:r>
      <w:r w:rsidRPr="00992C02">
        <w:tab/>
        <w:t xml:space="preserve">Martin L, Hutchens M, Hawkins C, et al. How much do clinical trials cost? </w:t>
      </w:r>
      <w:r w:rsidRPr="00992C02">
        <w:rPr>
          <w:i/>
          <w:iCs/>
        </w:rPr>
        <w:t>Nat Rev Drug Discov</w:t>
      </w:r>
      <w:r w:rsidRPr="00992C02">
        <w:t xml:space="preserve"> 2017; 16: 381–382.</w:t>
      </w:r>
    </w:p>
    <w:p w14:paraId="25177C05" w14:textId="77777777" w:rsidR="00992C02" w:rsidRPr="00992C02" w:rsidRDefault="00992C02" w:rsidP="00992C02">
      <w:pPr>
        <w:pStyle w:val="Bibliography"/>
      </w:pPr>
      <w:r w:rsidRPr="00992C02">
        <w:t xml:space="preserve">50. </w:t>
      </w:r>
      <w:r w:rsidRPr="00992C02">
        <w:tab/>
        <w:t xml:space="preserve">Nipp RD, Lee H, Gorton E, et al. Addressing the Financial Burden of Cancer Clinical Trial Participation: Longitudinal Effects of an Equity Intervention. </w:t>
      </w:r>
      <w:r w:rsidRPr="00992C02">
        <w:rPr>
          <w:i/>
          <w:iCs/>
        </w:rPr>
        <w:t>Oncologist</w:t>
      </w:r>
      <w:r w:rsidRPr="00992C02">
        <w:t xml:space="preserve"> 2019; 24: 1048–1055.</w:t>
      </w:r>
    </w:p>
    <w:p w14:paraId="10FD9540" w14:textId="77777777" w:rsidR="00992C02" w:rsidRPr="00992C02" w:rsidRDefault="00992C02" w:rsidP="00992C02">
      <w:pPr>
        <w:pStyle w:val="Bibliography"/>
      </w:pPr>
      <w:r w:rsidRPr="00992C02">
        <w:t xml:space="preserve">51. </w:t>
      </w:r>
      <w:r w:rsidRPr="00992C02">
        <w:tab/>
        <w:t xml:space="preserve">Munro AJ, Sebag-Montefiore D. Opportunity cost--a neglected aspect of cancer treatment. </w:t>
      </w:r>
      <w:r w:rsidRPr="00992C02">
        <w:rPr>
          <w:i/>
          <w:iCs/>
        </w:rPr>
        <w:t>Br J Cancer</w:t>
      </w:r>
      <w:r w:rsidRPr="00992C02">
        <w:t xml:space="preserve"> 1992; 65: 309–310.</w:t>
      </w:r>
    </w:p>
    <w:p w14:paraId="6B536C06" w14:textId="77777777" w:rsidR="00992C02" w:rsidRPr="00992C02" w:rsidRDefault="00992C02" w:rsidP="00992C02">
      <w:pPr>
        <w:pStyle w:val="Bibliography"/>
      </w:pPr>
      <w:r w:rsidRPr="00992C02">
        <w:lastRenderedPageBreak/>
        <w:t xml:space="preserve">52. </w:t>
      </w:r>
      <w:r w:rsidRPr="00992C02">
        <w:tab/>
        <w:t xml:space="preserve">Henry DH, Viswanathan HN, Elkin EP, et al. Symptoms and treatment burden associated with cancer treatment: results from a cross-sectional national survey in the U.S. </w:t>
      </w:r>
      <w:r w:rsidRPr="00992C02">
        <w:rPr>
          <w:i/>
          <w:iCs/>
        </w:rPr>
        <w:t>Support Care Cancer</w:t>
      </w:r>
      <w:r w:rsidRPr="00992C02">
        <w:t xml:space="preserve"> 2008; 16: 791–801.</w:t>
      </w:r>
    </w:p>
    <w:p w14:paraId="7A640FB9" w14:textId="77777777" w:rsidR="00992C02" w:rsidRPr="00992C02" w:rsidRDefault="00992C02" w:rsidP="00992C02">
      <w:pPr>
        <w:pStyle w:val="Bibliography"/>
      </w:pPr>
      <w:r w:rsidRPr="00992C02">
        <w:t xml:space="preserve">53. </w:t>
      </w:r>
      <w:r w:rsidRPr="00992C02">
        <w:tab/>
        <w:t xml:space="preserve">Bange EM, Doucette A, Gabriel PE, et al. Opportunity Costs of Receiving Palliative Chemotherapy for Metastatic Pancreatic Ductal Adenocarcinoma. </w:t>
      </w:r>
      <w:r w:rsidRPr="00992C02">
        <w:rPr>
          <w:i/>
          <w:iCs/>
        </w:rPr>
        <w:t>JCO Oncology Practice</w:t>
      </w:r>
      <w:r w:rsidRPr="00992C02">
        <w:t>. Epub ahead of print 4 March 2020. DOI: 10.1200/JOP.19.00328.</w:t>
      </w:r>
    </w:p>
    <w:p w14:paraId="6BBC1BA0" w14:textId="77777777" w:rsidR="00992C02" w:rsidRPr="00992C02" w:rsidRDefault="00992C02" w:rsidP="00992C02">
      <w:pPr>
        <w:pStyle w:val="Bibliography"/>
      </w:pPr>
      <w:r w:rsidRPr="00992C02">
        <w:t xml:space="preserve">54. </w:t>
      </w:r>
      <w:r w:rsidRPr="00992C02">
        <w:tab/>
        <w:t xml:space="preserve">Freedman B. Equipoise and the Ethics of Clinical Research. </w:t>
      </w:r>
      <w:r w:rsidRPr="00992C02">
        <w:rPr>
          <w:i/>
          <w:iCs/>
        </w:rPr>
        <w:t>New England Journal of Medicine</w:t>
      </w:r>
      <w:r w:rsidRPr="00992C02">
        <w:t xml:space="preserve"> 1987; 317: 141–145.</w:t>
      </w:r>
    </w:p>
    <w:p w14:paraId="2A7CA6DD" w14:textId="77777777" w:rsidR="00992C02" w:rsidRPr="00992C02" w:rsidRDefault="00992C02" w:rsidP="00992C02">
      <w:pPr>
        <w:pStyle w:val="Bibliography"/>
      </w:pPr>
      <w:r w:rsidRPr="00992C02">
        <w:t xml:space="preserve">55. </w:t>
      </w:r>
      <w:r w:rsidRPr="00992C02">
        <w:tab/>
        <w:t xml:space="preserve">Plascencia-Villa G, Perry G. Status and future directions of clinical trials in Alzheimer’s disease. </w:t>
      </w:r>
      <w:r w:rsidRPr="00992C02">
        <w:rPr>
          <w:i/>
          <w:iCs/>
        </w:rPr>
        <w:t>Int Rev Neurobiol</w:t>
      </w:r>
      <w:r w:rsidRPr="00992C02">
        <w:t xml:space="preserve"> 2020; 154: 3–50.</w:t>
      </w:r>
    </w:p>
    <w:p w14:paraId="09FFA660" w14:textId="5D57ED4E" w:rsidR="000B4596" w:rsidRDefault="00A841BF" w:rsidP="00A841BF">
      <w:r>
        <w:fldChar w:fldCharType="end"/>
      </w:r>
    </w:p>
    <w:p w14:paraId="4EC21D98" w14:textId="07F637D9" w:rsidR="00A841BF" w:rsidRDefault="00A841BF" w:rsidP="00A841BF"/>
    <w:p w14:paraId="17D86CAF" w14:textId="77777777" w:rsidR="00A841BF" w:rsidRPr="00A841BF" w:rsidRDefault="00A841BF" w:rsidP="00A841BF"/>
    <w:sectPr w:rsidR="00A841BF" w:rsidRPr="00A841BF"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Kimmelman, Dr." w:date="2023-03-22T14:43:00Z" w:initials="JKD">
    <w:p w14:paraId="6A3C9B0B" w14:textId="77777777" w:rsidR="00230AA4" w:rsidRDefault="00230AA4" w:rsidP="00754937">
      <w:r>
        <w:rPr>
          <w:rStyle w:val="CommentReference"/>
        </w:rPr>
        <w:annotationRef/>
      </w:r>
      <w:r>
        <w:rPr>
          <w:color w:val="000000"/>
          <w:sz w:val="20"/>
          <w:szCs w:val="20"/>
        </w:rPr>
        <w:t>page numbers! always!</w:t>
      </w:r>
    </w:p>
  </w:comment>
  <w:comment w:id="12" w:author="Jonathan Kimmelman, Dr." w:date="2023-03-22T14:43:00Z" w:initials="JKD">
    <w:p w14:paraId="5392469E" w14:textId="2F9D1739" w:rsidR="00230AA4" w:rsidRDefault="00230AA4" w:rsidP="002857DE">
      <w:r>
        <w:rPr>
          <w:rStyle w:val="CommentReference"/>
        </w:rPr>
        <w:annotationRef/>
      </w:r>
      <w:r>
        <w:rPr>
          <w:color w:val="000000"/>
          <w:sz w:val="20"/>
          <w:szCs w:val="20"/>
        </w:rPr>
        <w:t>this is a great first para! nice!</w:t>
      </w:r>
    </w:p>
  </w:comment>
  <w:comment w:id="13" w:author="Jonathan Kimmelman, Dr." w:date="2023-03-22T14:44:00Z" w:initials="JKD">
    <w:p w14:paraId="0963952C" w14:textId="77777777" w:rsidR="00230AA4" w:rsidRDefault="00230AA4" w:rsidP="00BA1060">
      <w:r>
        <w:rPr>
          <w:rStyle w:val="CommentReference"/>
        </w:rPr>
        <w:annotationRef/>
      </w:r>
      <w:r>
        <w:rPr>
          <w:color w:val="000000"/>
          <w:sz w:val="20"/>
          <w:szCs w:val="20"/>
        </w:rPr>
        <w:t>make a separate sentence. stick to short sentences. one clause shd be the norm</w:t>
      </w:r>
    </w:p>
    <w:p w14:paraId="3FB04DFD" w14:textId="77777777" w:rsidR="00230AA4" w:rsidRDefault="00230AA4" w:rsidP="00BA1060"/>
  </w:comment>
  <w:comment w:id="17" w:author="Jonathan Kimmelman, Dr." w:date="2023-03-22T14:45:00Z" w:initials="JKD">
    <w:p w14:paraId="4CDC8798" w14:textId="77777777" w:rsidR="00230AA4" w:rsidRDefault="00230AA4" w:rsidP="002E2219">
      <w:r>
        <w:rPr>
          <w:rStyle w:val="CommentReference"/>
        </w:rPr>
        <w:annotationRef/>
      </w:r>
      <w:r>
        <w:rPr>
          <w:color w:val="000000"/>
          <w:sz w:val="20"/>
          <w:szCs w:val="20"/>
        </w:rPr>
        <w:t>better word- this sounds vague</w:t>
      </w:r>
    </w:p>
  </w:comment>
  <w:comment w:id="18" w:author="Jonathan Kimmelman, Dr." w:date="2023-03-22T14:46:00Z" w:initials="JKD">
    <w:p w14:paraId="19FF8EC0" w14:textId="77777777" w:rsidR="00230AA4" w:rsidRDefault="00230AA4" w:rsidP="00FA23FB">
      <w:r>
        <w:rPr>
          <w:rStyle w:val="CommentReference"/>
        </w:rPr>
        <w:annotationRef/>
      </w:r>
      <w:r>
        <w:rPr>
          <w:color w:val="000000"/>
          <w:sz w:val="20"/>
          <w:szCs w:val="20"/>
        </w:rPr>
        <w:t>i think it is worth noting here that there are some islands of success in neurology (RRMS). tho these are often targeting immune systems, not neurodegeneration per se. Stroke is another area- but advances are mostly in surgery. cd add a paragrpah getting into this nuance. also some spectacular successes: SMA for one. lenacanumab is also said to be a very promising advance in AD</w:t>
      </w:r>
    </w:p>
  </w:comment>
  <w:comment w:id="19" w:author="Jonathan Kimmelman, Dr." w:date="2023-03-22T14:47:00Z" w:initials="JKD">
    <w:p w14:paraId="72C9FDC5" w14:textId="77777777" w:rsidR="00230AA4" w:rsidRDefault="00230AA4" w:rsidP="00DF0063">
      <w:r>
        <w:rPr>
          <w:rStyle w:val="CommentReference"/>
        </w:rPr>
        <w:annotationRef/>
      </w:r>
      <w:r>
        <w:rPr>
          <w:color w:val="000000"/>
          <w:sz w:val="20"/>
          <w:szCs w:val="20"/>
        </w:rPr>
        <w:t>is MTD the standard in neurology? not sure it is. usually some PK endpoint.</w:t>
      </w:r>
    </w:p>
  </w:comment>
  <w:comment w:id="28" w:author="Hannah Moyer" w:date="2023-03-07T11:56:00Z" w:initials="HM">
    <w:p w14:paraId="4F67D566" w14:textId="4449625D" w:rsidR="0024200E" w:rsidRDefault="00A841BF" w:rsidP="00D05CFF">
      <w:r>
        <w:rPr>
          <w:rStyle w:val="CommentReference"/>
        </w:rPr>
        <w:annotationRef/>
      </w:r>
      <w:r w:rsidR="0024200E">
        <w:rPr>
          <w:sz w:val="20"/>
          <w:szCs w:val="20"/>
        </w:rPr>
        <w:t>would be interesting to look at the history of using phase language</w:t>
      </w:r>
    </w:p>
  </w:comment>
  <w:comment w:id="36" w:author="Jonathan Kimmelman, Dr." w:date="2023-03-22T14:50:00Z" w:initials="JKD">
    <w:p w14:paraId="4AAA7F28" w14:textId="77777777" w:rsidR="00DE5229" w:rsidRDefault="00DE5229" w:rsidP="00006ECE">
      <w:r>
        <w:rPr>
          <w:rStyle w:val="CommentReference"/>
        </w:rPr>
        <w:annotationRef/>
      </w:r>
      <w:r>
        <w:rPr>
          <w:color w:val="000000"/>
          <w:sz w:val="20"/>
          <w:szCs w:val="20"/>
        </w:rPr>
        <w:t>also enrichment designs. check out the trial design for  Amylix;es ALS drug: enrol rapid decliners. This shd be flagged as a strategy. can discuss</w:t>
      </w:r>
    </w:p>
  </w:comment>
  <w:comment w:id="43" w:author="Jonathan Kimmelman, Dr." w:date="2023-03-22T14:51:00Z" w:initials="JKD">
    <w:p w14:paraId="60A316A6" w14:textId="77777777" w:rsidR="00DE5229" w:rsidRDefault="00DE5229" w:rsidP="00BE4337">
      <w:r>
        <w:rPr>
          <w:rStyle w:val="CommentReference"/>
        </w:rPr>
        <w:annotationRef/>
      </w:r>
      <w:r>
        <w:rPr>
          <w:color w:val="000000"/>
          <w:sz w:val="20"/>
          <w:szCs w:val="20"/>
        </w:rPr>
        <w:t>shoirt crip senetnces…</w:t>
      </w:r>
    </w:p>
  </w:comment>
  <w:comment w:id="73" w:author="Jonathan Kimmelman, Dr." w:date="2023-03-22T14:55:00Z" w:initials="JKD">
    <w:p w14:paraId="0FD2DC98" w14:textId="77777777" w:rsidR="00DE5229" w:rsidRDefault="00DE5229" w:rsidP="00210A9C">
      <w:r>
        <w:rPr>
          <w:rStyle w:val="CommentReference"/>
        </w:rPr>
        <w:annotationRef/>
      </w:r>
      <w:r>
        <w:rPr>
          <w:color w:val="000000"/>
          <w:sz w:val="20"/>
          <w:szCs w:val="20"/>
        </w:rPr>
        <w:t>what are the concerns? please enumerate. i suspect dose is a big one.</w:t>
      </w:r>
    </w:p>
    <w:p w14:paraId="27656160" w14:textId="77777777" w:rsidR="00DE5229" w:rsidRDefault="00DE5229" w:rsidP="00210A9C"/>
    <w:p w14:paraId="704E236E" w14:textId="77777777" w:rsidR="00DE5229" w:rsidRDefault="00DE5229" w:rsidP="00210A9C">
      <w:r>
        <w:rPr>
          <w:color w:val="000000"/>
          <w:sz w:val="20"/>
          <w:szCs w:val="20"/>
        </w:rPr>
        <w:t>also made me wonder? if dose is not explored in p2, does that mean a much bigger p3 trial (since many dose arms)?</w:t>
      </w:r>
    </w:p>
  </w:comment>
  <w:comment w:id="80" w:author="Jonathan Kimmelman, Dr." w:date="2023-03-22T14:59:00Z" w:initials="JKD">
    <w:p w14:paraId="3899C99F" w14:textId="77777777" w:rsidR="00115CD2" w:rsidRDefault="00115CD2" w:rsidP="00EB7C8F">
      <w:r>
        <w:rPr>
          <w:rStyle w:val="CommentReference"/>
        </w:rPr>
        <w:annotationRef/>
      </w:r>
      <w:r>
        <w:rPr>
          <w:color w:val="000000"/>
          <w:sz w:val="20"/>
          <w:szCs w:val="20"/>
        </w:rPr>
        <w:t>avoid ‘it’ as subject- passive!</w:t>
      </w:r>
    </w:p>
  </w:comment>
  <w:comment w:id="83" w:author="Jonathan Kimmelman, Dr." w:date="2023-03-22T15:00:00Z" w:initials="JKD">
    <w:p w14:paraId="768E4D8D" w14:textId="77777777" w:rsidR="00115CD2" w:rsidRDefault="00115CD2" w:rsidP="00E44785">
      <w:r>
        <w:rPr>
          <w:rStyle w:val="CommentReference"/>
        </w:rPr>
        <w:annotationRef/>
      </w:r>
      <w:r>
        <w:rPr>
          <w:color w:val="000000"/>
          <w:sz w:val="20"/>
          <w:szCs w:val="20"/>
        </w:rPr>
        <w:t>also see my work on intervention ensembles!</w:t>
      </w:r>
    </w:p>
  </w:comment>
  <w:comment w:id="84" w:author="Hannah Moyer" w:date="2023-03-19T16:56:00Z" w:initials="HM">
    <w:p w14:paraId="021ED2CB" w14:textId="1A0C14FF" w:rsidR="008B5D00" w:rsidRDefault="008B5D00" w:rsidP="008944F3">
      <w:r>
        <w:rPr>
          <w:rStyle w:val="CommentReference"/>
        </w:rPr>
        <w:annotationRef/>
      </w:r>
      <w:r>
        <w:rPr>
          <w:sz w:val="20"/>
          <w:szCs w:val="20"/>
        </w:rPr>
        <w:t xml:space="preserve">Ed korn arguing for late stage determination of dose: </w:t>
      </w:r>
    </w:p>
    <w:p w14:paraId="73897881" w14:textId="77777777" w:rsidR="008B5D00" w:rsidRDefault="008B5D00" w:rsidP="008944F3">
      <w:r>
        <w:rPr>
          <w:i/>
          <w:iCs/>
          <w:sz w:val="20"/>
          <w:szCs w:val="20"/>
        </w:rPr>
        <w:t>Dose optimization during drug development: whether</w:t>
      </w:r>
    </w:p>
    <w:p w14:paraId="7BE0E6FF" w14:textId="77777777" w:rsidR="008B5D00" w:rsidRDefault="008B5D00" w:rsidP="008944F3">
      <w:r>
        <w:rPr>
          <w:i/>
          <w:iCs/>
          <w:sz w:val="20"/>
          <w:szCs w:val="20"/>
        </w:rPr>
        <w:t>and when to optimize</w:t>
      </w:r>
    </w:p>
    <w:p w14:paraId="04476192" w14:textId="77777777" w:rsidR="008B5D00" w:rsidRDefault="008B5D00" w:rsidP="008944F3">
      <w:r>
        <w:rPr>
          <w:i/>
          <w:iCs/>
          <w:sz w:val="20"/>
          <w:szCs w:val="20"/>
        </w:rPr>
        <w:t>https://academic.oup.com/jnci/advance-article/doi/10.1093/jnci/djac232/6935793</w:t>
      </w:r>
    </w:p>
  </w:comment>
  <w:comment w:id="92" w:author="Jonathan Kimmelman, Dr." w:date="2023-03-22T15:03:00Z" w:initials="JKD">
    <w:p w14:paraId="6DB13D24" w14:textId="77777777" w:rsidR="00115CD2" w:rsidRDefault="00115CD2" w:rsidP="006B31BB">
      <w:r>
        <w:rPr>
          <w:rStyle w:val="CommentReference"/>
        </w:rPr>
        <w:annotationRef/>
      </w:r>
      <w:r>
        <w:rPr>
          <w:color w:val="000000"/>
          <w:sz w:val="20"/>
          <w:szCs w:val="20"/>
        </w:rPr>
        <w:t>late subject for sentence</w:t>
      </w:r>
    </w:p>
  </w:comment>
  <w:comment w:id="96" w:author="Jonathan Kimmelman, Dr." w:date="2023-03-22T15:04:00Z" w:initials="JKD">
    <w:p w14:paraId="439E9AD7" w14:textId="77777777" w:rsidR="00115CD2" w:rsidRDefault="00115CD2" w:rsidP="00F32345">
      <w:r>
        <w:rPr>
          <w:rStyle w:val="CommentReference"/>
        </w:rPr>
        <w:annotationRef/>
      </w:r>
      <w:r>
        <w:rPr>
          <w:color w:val="000000"/>
          <w:sz w:val="20"/>
          <w:szCs w:val="20"/>
        </w:rPr>
        <w:t>this cite is old (anyway can u send it to me?) look for more recent data</w:t>
      </w:r>
    </w:p>
  </w:comment>
  <w:comment w:id="97" w:author="Jonathan Kimmelman, Dr." w:date="2023-03-22T15:04:00Z" w:initials="JKD">
    <w:p w14:paraId="5C2428CB" w14:textId="77777777" w:rsidR="00115CD2" w:rsidRDefault="00115CD2" w:rsidP="002C3DC8">
      <w:r>
        <w:rPr>
          <w:rStyle w:val="CommentReference"/>
        </w:rPr>
        <w:annotationRef/>
      </w:r>
      <w:r>
        <w:rPr>
          <w:color w:val="000000"/>
          <w:sz w:val="20"/>
          <w:szCs w:val="20"/>
        </w:rPr>
        <w:t>blech!</w:t>
      </w:r>
    </w:p>
  </w:comment>
  <w:comment w:id="98" w:author="Jonathan Kimmelman, Dr." w:date="2023-03-22T15:04:00Z" w:initials="JKD">
    <w:p w14:paraId="05E583E1" w14:textId="77777777" w:rsidR="00115CD2" w:rsidRDefault="00115CD2" w:rsidP="00A306C2">
      <w:r>
        <w:rPr>
          <w:rStyle w:val="CommentReference"/>
        </w:rPr>
        <w:annotationRef/>
      </w:r>
      <w:r>
        <w:rPr>
          <w:color w:val="000000"/>
          <w:sz w:val="20"/>
          <w:szCs w:val="20"/>
        </w:rPr>
        <w:t>effective or efficacious? they are different</w:t>
      </w:r>
    </w:p>
  </w:comment>
  <w:comment w:id="100" w:author="Jonathan Kimmelman, Dr." w:date="2023-03-22T15:06:00Z" w:initials="JKD">
    <w:p w14:paraId="066C26EF" w14:textId="77777777" w:rsidR="00115CD2" w:rsidRDefault="00115CD2" w:rsidP="00BB7A13">
      <w:r>
        <w:rPr>
          <w:rStyle w:val="CommentReference"/>
        </w:rPr>
        <w:annotationRef/>
      </w:r>
      <w:r>
        <w:rPr>
          <w:color w:val="000000"/>
          <w:sz w:val="20"/>
          <w:szCs w:val="20"/>
        </w:rPr>
        <w:t>interesting. what predictions would u make for bypass v nonbypass based on this hypothesis?</w:t>
      </w:r>
    </w:p>
    <w:p w14:paraId="7E1E52E5" w14:textId="77777777" w:rsidR="00115CD2" w:rsidRDefault="00115CD2" w:rsidP="00BB7A13"/>
    <w:p w14:paraId="239C0202" w14:textId="77777777" w:rsidR="00115CD2" w:rsidRDefault="00115CD2" w:rsidP="00BB7A13">
      <w:r>
        <w:rPr>
          <w:color w:val="000000"/>
          <w:sz w:val="20"/>
          <w:szCs w:val="20"/>
        </w:rPr>
        <w:t>might expect: greater discussion of dose after trials fail if bypass p2. might expect more dose arms in bypass arm of P3 trial. might expect greater safety events in the highest dose arm for P3 trials that bypass vs. those that do not? maybe add this to ur study!</w:t>
      </w:r>
    </w:p>
  </w:comment>
  <w:comment w:id="105" w:author="Jonathan Kimmelman, Dr." w:date="2023-03-22T15:07:00Z" w:initials="JKD">
    <w:p w14:paraId="66626FFD" w14:textId="77777777" w:rsidR="00115CD2" w:rsidRDefault="00115CD2" w:rsidP="00B657C4">
      <w:r>
        <w:rPr>
          <w:rStyle w:val="CommentReference"/>
        </w:rPr>
        <w:annotationRef/>
      </w:r>
      <w:r>
        <w:rPr>
          <w:color w:val="000000"/>
          <w:sz w:val="20"/>
          <w:szCs w:val="20"/>
        </w:rPr>
        <w:t>this may also introduce the complicatiuo of placebo comparators, since using a placebo for longer periods may be unethical</w:t>
      </w:r>
    </w:p>
  </w:comment>
  <w:comment w:id="111" w:author="Jonathan Kimmelman, Dr." w:date="2023-03-22T15:08:00Z" w:initials="JKD">
    <w:p w14:paraId="3FBDE3A4" w14:textId="77777777" w:rsidR="00115CD2" w:rsidRDefault="00115CD2" w:rsidP="00382109">
      <w:r>
        <w:rPr>
          <w:rStyle w:val="CommentReference"/>
        </w:rPr>
        <w:annotationRef/>
      </w:r>
      <w:r>
        <w:rPr>
          <w:color w:val="000000"/>
          <w:sz w:val="20"/>
          <w:szCs w:val="20"/>
        </w:rPr>
        <w:t>??</w:t>
      </w:r>
    </w:p>
  </w:comment>
  <w:comment w:id="122" w:author="Jonathan Kimmelman, Dr." w:date="2023-03-22T15:10:00Z" w:initials="JKD">
    <w:p w14:paraId="6B2AF0FA" w14:textId="77777777" w:rsidR="0097021A" w:rsidRDefault="0097021A" w:rsidP="004D4C0A">
      <w:r>
        <w:rPr>
          <w:rStyle w:val="CommentReference"/>
        </w:rPr>
        <w:annotationRef/>
      </w:r>
      <w:r>
        <w:rPr>
          <w:color w:val="000000"/>
          <w:sz w:val="20"/>
          <w:szCs w:val="20"/>
        </w:rPr>
        <w:t>avoid passive. write “Several P3 trials initiated for...</w:t>
      </w:r>
    </w:p>
  </w:comment>
  <w:comment w:id="125" w:author="Jonathan Kimmelman, Dr." w:date="2023-03-22T15:11:00Z" w:initials="JKD">
    <w:p w14:paraId="1C47DE95" w14:textId="77777777" w:rsidR="0097021A" w:rsidRDefault="0097021A" w:rsidP="00BF2320">
      <w:r>
        <w:rPr>
          <w:rStyle w:val="CommentReference"/>
        </w:rPr>
        <w:annotationRef/>
      </w:r>
      <w:r>
        <w:rPr>
          <w:color w:val="000000"/>
          <w:sz w:val="20"/>
          <w:szCs w:val="20"/>
        </w:rPr>
        <w:t>??</w:t>
      </w:r>
    </w:p>
  </w:comment>
  <w:comment w:id="142" w:author="Jonathan Kimmelman, Dr." w:date="2023-03-22T15:12:00Z" w:initials="JKD">
    <w:p w14:paraId="1A32D5C3" w14:textId="77777777" w:rsidR="0097021A" w:rsidRDefault="0097021A" w:rsidP="00625207">
      <w:r>
        <w:rPr>
          <w:rStyle w:val="CommentReference"/>
        </w:rPr>
        <w:annotationRef/>
      </w:r>
      <w:r>
        <w:rPr>
          <w:sz w:val="20"/>
          <w:szCs w:val="20"/>
        </w:rPr>
        <w:t>say more in the previous sentecnce (prior safety evidence”. maybe an example?</w:t>
      </w:r>
    </w:p>
    <w:p w14:paraId="2B3F47D9" w14:textId="77777777" w:rsidR="0097021A" w:rsidRDefault="0097021A" w:rsidP="00625207"/>
    <w:p w14:paraId="049FB71D" w14:textId="77777777" w:rsidR="0097021A" w:rsidRDefault="0097021A" w:rsidP="00625207">
      <w:r>
        <w:rPr>
          <w:sz w:val="20"/>
          <w:szCs w:val="20"/>
        </w:rPr>
        <w:t>And break up complex sentences into smaller ones</w:t>
      </w:r>
    </w:p>
  </w:comment>
  <w:comment w:id="143" w:author="Jonathan Kimmelman, Dr." w:date="2023-03-22T16:41:00Z" w:initials="JKD">
    <w:p w14:paraId="2D96A214" w14:textId="77777777" w:rsidR="00D124A8" w:rsidRDefault="00D124A8" w:rsidP="00502666">
      <w:r>
        <w:rPr>
          <w:rStyle w:val="CommentReference"/>
        </w:rPr>
        <w:annotationRef/>
      </w:r>
      <w:r>
        <w:rPr>
          <w:color w:val="000000"/>
          <w:sz w:val="20"/>
          <w:szCs w:val="20"/>
        </w:rPr>
        <w:t>??</w:t>
      </w:r>
    </w:p>
  </w:comment>
  <w:comment w:id="148" w:author="Hannah Moyer" w:date="2023-03-20T17:06:00Z" w:initials="HM">
    <w:p w14:paraId="537B58BA" w14:textId="5C29E96A" w:rsidR="00DA7AA3" w:rsidRDefault="00DA7AA3" w:rsidP="00963740">
      <w:r>
        <w:rPr>
          <w:rStyle w:val="CommentReference"/>
        </w:rPr>
        <w:annotationRef/>
      </w:r>
      <w:r>
        <w:rPr>
          <w:sz w:val="20"/>
          <w:szCs w:val="20"/>
        </w:rPr>
        <w:t>Need to introduce these concepts, but chapter 3 will flesh both of these out</w:t>
      </w:r>
    </w:p>
    <w:p w14:paraId="0B7567AA" w14:textId="77777777" w:rsidR="00DA7AA3" w:rsidRDefault="00DA7AA3" w:rsidP="00963740">
      <w:r>
        <w:rPr>
          <w:sz w:val="20"/>
          <w:szCs w:val="20"/>
        </w:rPr>
        <w:t>moral efficiency and equipoise</w:t>
      </w:r>
    </w:p>
  </w:comment>
  <w:comment w:id="151" w:author="Hannah Moyer" w:date="2023-03-13T17:12:00Z" w:initials="HM">
    <w:p w14:paraId="5427B6B6" w14:textId="4BD9D087" w:rsidR="00A63B60" w:rsidRDefault="00A63B60" w:rsidP="00A63B60">
      <w:r>
        <w:rPr>
          <w:rStyle w:val="CommentReference"/>
        </w:rPr>
        <w:annotationRef/>
      </w:r>
      <w:r>
        <w:rPr>
          <w:sz w:val="20"/>
          <w:szCs w:val="20"/>
        </w:rPr>
        <w:t xml:space="preserve">Do we have anything else to cite about how the LACK of evidence can threaten equipoise? </w:t>
      </w:r>
    </w:p>
  </w:comment>
  <w:comment w:id="152" w:author="Hannah Moyer" w:date="2023-03-16T14:27:00Z" w:initials="HM">
    <w:p w14:paraId="5250E8DD" w14:textId="77777777" w:rsidR="003247A1" w:rsidRDefault="003247A1" w:rsidP="00B97D0E">
      <w:r>
        <w:rPr>
          <w:rStyle w:val="CommentReference"/>
        </w:rPr>
        <w:annotationRef/>
      </w:r>
      <w:r>
        <w:rPr>
          <w:sz w:val="20"/>
          <w:szCs w:val="20"/>
        </w:rPr>
        <w:t>make sure JK likes this wording of equipoise argument</w:t>
      </w:r>
    </w:p>
  </w:comment>
  <w:comment w:id="153" w:author="Hannah Moyer" w:date="2023-03-15T13:53:00Z" w:initials="HM">
    <w:p w14:paraId="37AA1615" w14:textId="77777777" w:rsidR="00265EAC" w:rsidRDefault="00265EAC" w:rsidP="00265EAC">
      <w:r>
        <w:rPr>
          <w:rStyle w:val="CommentReference"/>
        </w:rPr>
        <w:annotationRef/>
      </w:r>
      <w:r>
        <w:rPr>
          <w:sz w:val="20"/>
          <w:szCs w:val="20"/>
        </w:rPr>
        <w:t>David in email o   David-“</w:t>
      </w:r>
      <w:r>
        <w:rPr>
          <w:sz w:val="20"/>
          <w:szCs w:val="20"/>
          <w:highlight w:val="white"/>
        </w:rPr>
        <w:t>In the ARDS Network we have often dispensed with phase II and replaced it by a futility stopping rule after 50 patients were accrued. We have done this in several of our ALS trials as well.  Recently I analyzed a 9 patient trial using historical controls, in order to justify funding a large phase III trial.”</w:t>
      </w:r>
    </w:p>
    <w:p w14:paraId="131DFC59" w14:textId="77777777" w:rsidR="00265EAC" w:rsidRDefault="00265EAC" w:rsidP="00265EA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3C9B0B" w15:done="0"/>
  <w15:commentEx w15:paraId="5392469E" w15:done="0"/>
  <w15:commentEx w15:paraId="3FB04DFD" w15:done="0"/>
  <w15:commentEx w15:paraId="4CDC8798" w15:done="0"/>
  <w15:commentEx w15:paraId="19FF8EC0" w15:done="0"/>
  <w15:commentEx w15:paraId="72C9FDC5" w15:done="0"/>
  <w15:commentEx w15:paraId="4F67D566" w15:done="0"/>
  <w15:commentEx w15:paraId="4AAA7F28" w15:done="0"/>
  <w15:commentEx w15:paraId="60A316A6" w15:done="0"/>
  <w15:commentEx w15:paraId="704E236E" w15:done="0"/>
  <w15:commentEx w15:paraId="3899C99F" w15:done="0"/>
  <w15:commentEx w15:paraId="768E4D8D" w15:done="0"/>
  <w15:commentEx w15:paraId="04476192" w15:done="0"/>
  <w15:commentEx w15:paraId="6DB13D24" w15:done="0"/>
  <w15:commentEx w15:paraId="439E9AD7" w15:done="0"/>
  <w15:commentEx w15:paraId="5C2428CB" w15:done="0"/>
  <w15:commentEx w15:paraId="05E583E1" w15:done="0"/>
  <w15:commentEx w15:paraId="239C0202" w15:done="0"/>
  <w15:commentEx w15:paraId="66626FFD" w15:done="0"/>
  <w15:commentEx w15:paraId="3FBDE3A4" w15:done="0"/>
  <w15:commentEx w15:paraId="6B2AF0FA" w15:done="0"/>
  <w15:commentEx w15:paraId="1C47DE95" w15:done="0"/>
  <w15:commentEx w15:paraId="049FB71D" w15:done="0"/>
  <w15:commentEx w15:paraId="2D96A214" w15:done="0"/>
  <w15:commentEx w15:paraId="0B7567AA" w15:done="0"/>
  <w15:commentEx w15:paraId="5427B6B6" w15:done="0"/>
  <w15:commentEx w15:paraId="5250E8DD" w15:paraIdParent="5427B6B6" w15:done="0"/>
  <w15:commentEx w15:paraId="131DFC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929F" w16cex:dateUtc="2023-03-22T18:43:00Z"/>
  <w16cex:commentExtensible w16cex:durableId="27C59279" w16cex:dateUtc="2023-03-22T18:43:00Z"/>
  <w16cex:commentExtensible w16cex:durableId="27C592D1" w16cex:dateUtc="2023-03-22T18:44:00Z"/>
  <w16cex:commentExtensible w16cex:durableId="27C592FD" w16cex:dateUtc="2023-03-22T18:45:00Z"/>
  <w16cex:commentExtensible w16cex:durableId="27C59362" w16cex:dateUtc="2023-03-22T18:46:00Z"/>
  <w16cex:commentExtensible w16cex:durableId="27C5938E" w16cex:dateUtc="2023-03-22T18:47:00Z"/>
  <w16cex:commentExtensible w16cex:durableId="27B1A4F3" w16cex:dateUtc="2023-03-07T16:56:00Z"/>
  <w16cex:commentExtensible w16cex:durableId="27C59435" w16cex:dateUtc="2023-03-22T18:50:00Z"/>
  <w16cex:commentExtensible w16cex:durableId="27C59464" w16cex:dateUtc="2023-03-22T18:51:00Z"/>
  <w16cex:commentExtensible w16cex:durableId="27C5954F" w16cex:dateUtc="2023-03-22T18:55:00Z"/>
  <w16cex:commentExtensible w16cex:durableId="27C59637" w16cex:dateUtc="2023-03-22T18:59:00Z"/>
  <w16cex:commentExtensible w16cex:durableId="27C59671" w16cex:dateUtc="2023-03-22T19:00:00Z"/>
  <w16cex:commentExtensible w16cex:durableId="27C1BD31" w16cex:dateUtc="2023-03-19T20:56:00Z"/>
  <w16cex:commentExtensible w16cex:durableId="27C5972A" w16cex:dateUtc="2023-03-22T19:03:00Z"/>
  <w16cex:commentExtensible w16cex:durableId="27C5976B" w16cex:dateUtc="2023-03-22T19:04:00Z"/>
  <w16cex:commentExtensible w16cex:durableId="27C5977B" w16cex:dateUtc="2023-03-22T19:04:00Z"/>
  <w16cex:commentExtensible w16cex:durableId="27C59796" w16cex:dateUtc="2023-03-22T19:04:00Z"/>
  <w16cex:commentExtensible w16cex:durableId="27C597FE" w16cex:dateUtc="2023-03-22T19:06:00Z"/>
  <w16cex:commentExtensible w16cex:durableId="27C5983E" w16cex:dateUtc="2023-03-22T19:07:00Z"/>
  <w16cex:commentExtensible w16cex:durableId="27C59872" w16cex:dateUtc="2023-03-22T19:08:00Z"/>
  <w16cex:commentExtensible w16cex:durableId="27C598D0" w16cex:dateUtc="2023-03-22T19:10:00Z"/>
  <w16cex:commentExtensible w16cex:durableId="27C5990B" w16cex:dateUtc="2023-03-22T19:11:00Z"/>
  <w16cex:commentExtensible w16cex:durableId="27C59977" w16cex:dateUtc="2023-03-22T19:12:00Z"/>
  <w16cex:commentExtensible w16cex:durableId="27C5AE49" w16cex:dateUtc="2023-03-22T20:41:00Z"/>
  <w16cex:commentExtensible w16cex:durableId="27C3111F" w16cex:dateUtc="2023-03-20T21:06:00Z"/>
  <w16cex:commentExtensible w16cex:durableId="27B9D7F1" w16cex:dateUtc="2023-03-13T21:12:00Z"/>
  <w16cex:commentExtensible w16cex:durableId="27BDA5C3" w16cex:dateUtc="2023-03-16T18:27:00Z"/>
  <w16cex:commentExtensible w16cex:durableId="27BC74B1" w16cex:dateUtc="2023-03-15T1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3C9B0B" w16cid:durableId="27C5929F"/>
  <w16cid:commentId w16cid:paraId="5392469E" w16cid:durableId="27C59279"/>
  <w16cid:commentId w16cid:paraId="3FB04DFD" w16cid:durableId="27C592D1"/>
  <w16cid:commentId w16cid:paraId="4CDC8798" w16cid:durableId="27C592FD"/>
  <w16cid:commentId w16cid:paraId="19FF8EC0" w16cid:durableId="27C59362"/>
  <w16cid:commentId w16cid:paraId="72C9FDC5" w16cid:durableId="27C5938E"/>
  <w16cid:commentId w16cid:paraId="4F67D566" w16cid:durableId="27B1A4F3"/>
  <w16cid:commentId w16cid:paraId="4AAA7F28" w16cid:durableId="27C59435"/>
  <w16cid:commentId w16cid:paraId="60A316A6" w16cid:durableId="27C59464"/>
  <w16cid:commentId w16cid:paraId="704E236E" w16cid:durableId="27C5954F"/>
  <w16cid:commentId w16cid:paraId="3899C99F" w16cid:durableId="27C59637"/>
  <w16cid:commentId w16cid:paraId="768E4D8D" w16cid:durableId="27C59671"/>
  <w16cid:commentId w16cid:paraId="04476192" w16cid:durableId="27C1BD31"/>
  <w16cid:commentId w16cid:paraId="6DB13D24" w16cid:durableId="27C5972A"/>
  <w16cid:commentId w16cid:paraId="439E9AD7" w16cid:durableId="27C5976B"/>
  <w16cid:commentId w16cid:paraId="5C2428CB" w16cid:durableId="27C5977B"/>
  <w16cid:commentId w16cid:paraId="05E583E1" w16cid:durableId="27C59796"/>
  <w16cid:commentId w16cid:paraId="239C0202" w16cid:durableId="27C597FE"/>
  <w16cid:commentId w16cid:paraId="66626FFD" w16cid:durableId="27C5983E"/>
  <w16cid:commentId w16cid:paraId="3FBDE3A4" w16cid:durableId="27C59872"/>
  <w16cid:commentId w16cid:paraId="6B2AF0FA" w16cid:durableId="27C598D0"/>
  <w16cid:commentId w16cid:paraId="1C47DE95" w16cid:durableId="27C5990B"/>
  <w16cid:commentId w16cid:paraId="049FB71D" w16cid:durableId="27C59977"/>
  <w16cid:commentId w16cid:paraId="2D96A214" w16cid:durableId="27C5AE49"/>
  <w16cid:commentId w16cid:paraId="0B7567AA" w16cid:durableId="27C3111F"/>
  <w16cid:commentId w16cid:paraId="5427B6B6" w16cid:durableId="27B9D7F1"/>
  <w16cid:commentId w16cid:paraId="5250E8DD" w16cid:durableId="27BDA5C3"/>
  <w16cid:commentId w16cid:paraId="131DFC59" w16cid:durableId="27BC74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DF21E" w14:textId="77777777" w:rsidR="007C183A" w:rsidRDefault="007C183A" w:rsidP="00470C84">
      <w:r>
        <w:separator/>
      </w:r>
    </w:p>
  </w:endnote>
  <w:endnote w:type="continuationSeparator" w:id="0">
    <w:p w14:paraId="4D235AB2" w14:textId="77777777" w:rsidR="007C183A" w:rsidRDefault="007C183A" w:rsidP="0047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42AFC" w14:textId="77777777" w:rsidR="007C183A" w:rsidRDefault="007C183A" w:rsidP="00470C84">
      <w:r>
        <w:separator/>
      </w:r>
    </w:p>
  </w:footnote>
  <w:footnote w:type="continuationSeparator" w:id="0">
    <w:p w14:paraId="50D47E09" w14:textId="77777777" w:rsidR="007C183A" w:rsidRDefault="007C183A" w:rsidP="00470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F20B6"/>
    <w:multiLevelType w:val="hybridMultilevel"/>
    <w:tmpl w:val="37C8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B21C3"/>
    <w:multiLevelType w:val="hybridMultilevel"/>
    <w:tmpl w:val="26C4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87FCE"/>
    <w:multiLevelType w:val="hybridMultilevel"/>
    <w:tmpl w:val="F282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831532">
    <w:abstractNumId w:val="3"/>
  </w:num>
  <w:num w:numId="2" w16cid:durableId="354385562">
    <w:abstractNumId w:val="1"/>
  </w:num>
  <w:num w:numId="3" w16cid:durableId="1333724047">
    <w:abstractNumId w:val="0"/>
  </w:num>
  <w:num w:numId="4" w16cid:durableId="17675809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Kimmelman, Dr.">
    <w15:presenceInfo w15:providerId="AD" w15:userId="S::jonathan.kimmelman@mcgill.ca::2b57e74c-a4cb-4848-89cd-027a9b745e1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BF"/>
    <w:rsid w:val="0000324F"/>
    <w:rsid w:val="000112F3"/>
    <w:rsid w:val="000201B1"/>
    <w:rsid w:val="00021B8E"/>
    <w:rsid w:val="00021E6A"/>
    <w:rsid w:val="0002292C"/>
    <w:rsid w:val="00030B25"/>
    <w:rsid w:val="00034FFB"/>
    <w:rsid w:val="00074693"/>
    <w:rsid w:val="000863E0"/>
    <w:rsid w:val="000872AD"/>
    <w:rsid w:val="00092D70"/>
    <w:rsid w:val="000A5C0C"/>
    <w:rsid w:val="000B4596"/>
    <w:rsid w:val="000B69E2"/>
    <w:rsid w:val="000D1EDB"/>
    <w:rsid w:val="000D211A"/>
    <w:rsid w:val="00101F5B"/>
    <w:rsid w:val="001034AE"/>
    <w:rsid w:val="00115CD2"/>
    <w:rsid w:val="001160F0"/>
    <w:rsid w:val="001347DF"/>
    <w:rsid w:val="00142E9D"/>
    <w:rsid w:val="00172F1C"/>
    <w:rsid w:val="00176677"/>
    <w:rsid w:val="00192BAA"/>
    <w:rsid w:val="001C7502"/>
    <w:rsid w:val="001D0F52"/>
    <w:rsid w:val="001D7BBF"/>
    <w:rsid w:val="001F1D0C"/>
    <w:rsid w:val="00206433"/>
    <w:rsid w:val="002272C3"/>
    <w:rsid w:val="002275AE"/>
    <w:rsid w:val="00230AA4"/>
    <w:rsid w:val="0024200E"/>
    <w:rsid w:val="00244616"/>
    <w:rsid w:val="00246555"/>
    <w:rsid w:val="002538CE"/>
    <w:rsid w:val="002569FC"/>
    <w:rsid w:val="002579E1"/>
    <w:rsid w:val="00265EAC"/>
    <w:rsid w:val="00266B3D"/>
    <w:rsid w:val="0027224C"/>
    <w:rsid w:val="00286C5E"/>
    <w:rsid w:val="00295308"/>
    <w:rsid w:val="00295890"/>
    <w:rsid w:val="002A2863"/>
    <w:rsid w:val="002C3CB2"/>
    <w:rsid w:val="002C657B"/>
    <w:rsid w:val="002E3FA9"/>
    <w:rsid w:val="002F18B4"/>
    <w:rsid w:val="002F3811"/>
    <w:rsid w:val="0030711B"/>
    <w:rsid w:val="003247A1"/>
    <w:rsid w:val="00326571"/>
    <w:rsid w:val="003422EC"/>
    <w:rsid w:val="0035379F"/>
    <w:rsid w:val="00354B73"/>
    <w:rsid w:val="00376E00"/>
    <w:rsid w:val="0038415B"/>
    <w:rsid w:val="00387D11"/>
    <w:rsid w:val="0039689F"/>
    <w:rsid w:val="003A71BA"/>
    <w:rsid w:val="003B1A63"/>
    <w:rsid w:val="003C2917"/>
    <w:rsid w:val="003D604A"/>
    <w:rsid w:val="003E076D"/>
    <w:rsid w:val="003E6F03"/>
    <w:rsid w:val="003F0D2A"/>
    <w:rsid w:val="003F399A"/>
    <w:rsid w:val="003F7E8D"/>
    <w:rsid w:val="00413778"/>
    <w:rsid w:val="004163D2"/>
    <w:rsid w:val="00417583"/>
    <w:rsid w:val="00431E87"/>
    <w:rsid w:val="00444FCF"/>
    <w:rsid w:val="0046642A"/>
    <w:rsid w:val="00470C84"/>
    <w:rsid w:val="00471092"/>
    <w:rsid w:val="00474B15"/>
    <w:rsid w:val="00481A25"/>
    <w:rsid w:val="004A4072"/>
    <w:rsid w:val="004B1EED"/>
    <w:rsid w:val="004B4E05"/>
    <w:rsid w:val="004B5285"/>
    <w:rsid w:val="004D338D"/>
    <w:rsid w:val="004D400A"/>
    <w:rsid w:val="004D70CF"/>
    <w:rsid w:val="004F2A91"/>
    <w:rsid w:val="004F7A61"/>
    <w:rsid w:val="00502573"/>
    <w:rsid w:val="0051353A"/>
    <w:rsid w:val="00520EED"/>
    <w:rsid w:val="00527D5E"/>
    <w:rsid w:val="00531D2C"/>
    <w:rsid w:val="005376B8"/>
    <w:rsid w:val="00570BFF"/>
    <w:rsid w:val="00581A68"/>
    <w:rsid w:val="00582832"/>
    <w:rsid w:val="005846DE"/>
    <w:rsid w:val="00585A05"/>
    <w:rsid w:val="00595C9B"/>
    <w:rsid w:val="005B7CA6"/>
    <w:rsid w:val="005D1785"/>
    <w:rsid w:val="005D53BE"/>
    <w:rsid w:val="005D5BF3"/>
    <w:rsid w:val="005E7294"/>
    <w:rsid w:val="005F08EE"/>
    <w:rsid w:val="0060759E"/>
    <w:rsid w:val="00612E9B"/>
    <w:rsid w:val="00623456"/>
    <w:rsid w:val="00636053"/>
    <w:rsid w:val="006361CE"/>
    <w:rsid w:val="00655767"/>
    <w:rsid w:val="00665CDA"/>
    <w:rsid w:val="00667B4D"/>
    <w:rsid w:val="006A2635"/>
    <w:rsid w:val="006A3B35"/>
    <w:rsid w:val="006A6A2D"/>
    <w:rsid w:val="006C340D"/>
    <w:rsid w:val="006E7C00"/>
    <w:rsid w:val="006F7F01"/>
    <w:rsid w:val="00700FAB"/>
    <w:rsid w:val="00712700"/>
    <w:rsid w:val="00735561"/>
    <w:rsid w:val="00745613"/>
    <w:rsid w:val="00753948"/>
    <w:rsid w:val="00756DA9"/>
    <w:rsid w:val="0077148A"/>
    <w:rsid w:val="00777990"/>
    <w:rsid w:val="007875E1"/>
    <w:rsid w:val="007A16E2"/>
    <w:rsid w:val="007C183A"/>
    <w:rsid w:val="007D4CBE"/>
    <w:rsid w:val="007E1AA4"/>
    <w:rsid w:val="007F327C"/>
    <w:rsid w:val="007F3B18"/>
    <w:rsid w:val="00801A78"/>
    <w:rsid w:val="00812702"/>
    <w:rsid w:val="008327F5"/>
    <w:rsid w:val="00832B09"/>
    <w:rsid w:val="008349AC"/>
    <w:rsid w:val="00837FFB"/>
    <w:rsid w:val="00843EB1"/>
    <w:rsid w:val="00850A89"/>
    <w:rsid w:val="008614BA"/>
    <w:rsid w:val="00864F43"/>
    <w:rsid w:val="00873C8C"/>
    <w:rsid w:val="00881D3C"/>
    <w:rsid w:val="0089503B"/>
    <w:rsid w:val="008964CF"/>
    <w:rsid w:val="008B3787"/>
    <w:rsid w:val="008B5D00"/>
    <w:rsid w:val="008B7857"/>
    <w:rsid w:val="008C6BDD"/>
    <w:rsid w:val="008D1162"/>
    <w:rsid w:val="008E3165"/>
    <w:rsid w:val="008F12B8"/>
    <w:rsid w:val="00901D9F"/>
    <w:rsid w:val="009054A2"/>
    <w:rsid w:val="00912B16"/>
    <w:rsid w:val="00915521"/>
    <w:rsid w:val="00927ED9"/>
    <w:rsid w:val="009350C0"/>
    <w:rsid w:val="00947AF5"/>
    <w:rsid w:val="00950145"/>
    <w:rsid w:val="0097021A"/>
    <w:rsid w:val="00970B2C"/>
    <w:rsid w:val="00992C02"/>
    <w:rsid w:val="009A5F41"/>
    <w:rsid w:val="009B05B8"/>
    <w:rsid w:val="009B6C2F"/>
    <w:rsid w:val="009D5A37"/>
    <w:rsid w:val="009D5D8F"/>
    <w:rsid w:val="009E02A5"/>
    <w:rsid w:val="009F0618"/>
    <w:rsid w:val="009F39E9"/>
    <w:rsid w:val="00A05916"/>
    <w:rsid w:val="00A21A79"/>
    <w:rsid w:val="00A22983"/>
    <w:rsid w:val="00A32571"/>
    <w:rsid w:val="00A32976"/>
    <w:rsid w:val="00A36923"/>
    <w:rsid w:val="00A43A2C"/>
    <w:rsid w:val="00A63B60"/>
    <w:rsid w:val="00A70259"/>
    <w:rsid w:val="00A82659"/>
    <w:rsid w:val="00A841BF"/>
    <w:rsid w:val="00A84EA4"/>
    <w:rsid w:val="00A906A5"/>
    <w:rsid w:val="00A93246"/>
    <w:rsid w:val="00AB7DD4"/>
    <w:rsid w:val="00AC0276"/>
    <w:rsid w:val="00AF0FE1"/>
    <w:rsid w:val="00B07780"/>
    <w:rsid w:val="00B17802"/>
    <w:rsid w:val="00B201B6"/>
    <w:rsid w:val="00B22DBD"/>
    <w:rsid w:val="00B36681"/>
    <w:rsid w:val="00B368BF"/>
    <w:rsid w:val="00B37DA0"/>
    <w:rsid w:val="00B56092"/>
    <w:rsid w:val="00B62337"/>
    <w:rsid w:val="00B96919"/>
    <w:rsid w:val="00BA3566"/>
    <w:rsid w:val="00BC1081"/>
    <w:rsid w:val="00BE73F0"/>
    <w:rsid w:val="00BF66C9"/>
    <w:rsid w:val="00C115FF"/>
    <w:rsid w:val="00C34F9B"/>
    <w:rsid w:val="00C45ACD"/>
    <w:rsid w:val="00C54C36"/>
    <w:rsid w:val="00C63FEF"/>
    <w:rsid w:val="00C72332"/>
    <w:rsid w:val="00C94E82"/>
    <w:rsid w:val="00C961B4"/>
    <w:rsid w:val="00CA08D3"/>
    <w:rsid w:val="00CA0D2A"/>
    <w:rsid w:val="00CA6872"/>
    <w:rsid w:val="00CB44EA"/>
    <w:rsid w:val="00CC5BC2"/>
    <w:rsid w:val="00CD00E6"/>
    <w:rsid w:val="00CF0805"/>
    <w:rsid w:val="00CF3F07"/>
    <w:rsid w:val="00CF52D4"/>
    <w:rsid w:val="00D021E9"/>
    <w:rsid w:val="00D063DE"/>
    <w:rsid w:val="00D10A28"/>
    <w:rsid w:val="00D124A8"/>
    <w:rsid w:val="00D45110"/>
    <w:rsid w:val="00D539AF"/>
    <w:rsid w:val="00D6398B"/>
    <w:rsid w:val="00D845EA"/>
    <w:rsid w:val="00DA7AA3"/>
    <w:rsid w:val="00DA7E9F"/>
    <w:rsid w:val="00DB4CAC"/>
    <w:rsid w:val="00DB5588"/>
    <w:rsid w:val="00DB6FFE"/>
    <w:rsid w:val="00DE5229"/>
    <w:rsid w:val="00DF5BFE"/>
    <w:rsid w:val="00E01124"/>
    <w:rsid w:val="00E15F41"/>
    <w:rsid w:val="00E24295"/>
    <w:rsid w:val="00E25405"/>
    <w:rsid w:val="00E5528C"/>
    <w:rsid w:val="00EB5636"/>
    <w:rsid w:val="00EB76DB"/>
    <w:rsid w:val="00EC55ED"/>
    <w:rsid w:val="00ED4AE0"/>
    <w:rsid w:val="00EE6D3D"/>
    <w:rsid w:val="00EF64FA"/>
    <w:rsid w:val="00F203AB"/>
    <w:rsid w:val="00F324BA"/>
    <w:rsid w:val="00F40E11"/>
    <w:rsid w:val="00F556A6"/>
    <w:rsid w:val="00F700AE"/>
    <w:rsid w:val="00FA0194"/>
    <w:rsid w:val="00FA79F1"/>
    <w:rsid w:val="00FC0AAC"/>
    <w:rsid w:val="00FC743E"/>
    <w:rsid w:val="00FE2E71"/>
    <w:rsid w:val="00FE7005"/>
    <w:rsid w:val="00FE7D27"/>
    <w:rsid w:val="00FF716F"/>
    <w:rsid w:val="00FF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7AFDF"/>
  <w14:defaultImageDpi w14:val="32767"/>
  <w15:chartTrackingRefBased/>
  <w15:docId w15:val="{08C322E1-842C-6F46-84A5-7F544BD4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41BF"/>
    <w:rPr>
      <w:rFonts w:ascii="Times New Roman" w:eastAsia="Times New Roman" w:hAnsi="Times New Roman" w:cs="Times New Roman"/>
    </w:rPr>
  </w:style>
  <w:style w:type="paragraph" w:styleId="Heading1">
    <w:name w:val="heading 1"/>
    <w:basedOn w:val="Normal"/>
    <w:link w:val="Heading1Char"/>
    <w:uiPriority w:val="9"/>
    <w:qFormat/>
    <w:rsid w:val="00A841B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1BF"/>
    <w:pPr>
      <w:ind w:left="720"/>
      <w:contextualSpacing/>
    </w:pPr>
  </w:style>
  <w:style w:type="character" w:styleId="CommentReference">
    <w:name w:val="annotation reference"/>
    <w:basedOn w:val="DefaultParagraphFont"/>
    <w:semiHidden/>
    <w:unhideWhenUsed/>
    <w:qFormat/>
    <w:rsid w:val="00A841BF"/>
    <w:rPr>
      <w:sz w:val="16"/>
      <w:szCs w:val="16"/>
    </w:rPr>
  </w:style>
  <w:style w:type="paragraph" w:styleId="CommentText">
    <w:name w:val="annotation text"/>
    <w:basedOn w:val="Normal"/>
    <w:link w:val="CommentTextChar"/>
    <w:uiPriority w:val="99"/>
    <w:unhideWhenUsed/>
    <w:rsid w:val="00A841BF"/>
    <w:rPr>
      <w:sz w:val="20"/>
      <w:szCs w:val="20"/>
    </w:rPr>
  </w:style>
  <w:style w:type="character" w:customStyle="1" w:styleId="CommentTextChar">
    <w:name w:val="Comment Text Char"/>
    <w:basedOn w:val="DefaultParagraphFont"/>
    <w:link w:val="CommentText"/>
    <w:uiPriority w:val="99"/>
    <w:rsid w:val="00A841BF"/>
    <w:rPr>
      <w:rFonts w:ascii="Times New Roman" w:eastAsia="Times New Roman" w:hAnsi="Times New Roman" w:cs="Times New Roman"/>
      <w:sz w:val="20"/>
      <w:szCs w:val="20"/>
    </w:rPr>
  </w:style>
  <w:style w:type="character" w:styleId="Hyperlink">
    <w:name w:val="Hyperlink"/>
    <w:basedOn w:val="DefaultParagraphFont"/>
    <w:uiPriority w:val="99"/>
    <w:unhideWhenUsed/>
    <w:rsid w:val="00A841BF"/>
    <w:rPr>
      <w:color w:val="0563C1" w:themeColor="hyperlink"/>
      <w:u w:val="single"/>
    </w:rPr>
  </w:style>
  <w:style w:type="paragraph" w:styleId="NormalWeb">
    <w:name w:val="Normal (Web)"/>
    <w:basedOn w:val="Normal"/>
    <w:uiPriority w:val="99"/>
    <w:unhideWhenUsed/>
    <w:rsid w:val="00A841BF"/>
    <w:pPr>
      <w:spacing w:before="100" w:beforeAutospacing="1" w:after="100" w:afterAutospacing="1"/>
    </w:pPr>
  </w:style>
  <w:style w:type="paragraph" w:customStyle="1" w:styleId="p">
    <w:name w:val="p"/>
    <w:basedOn w:val="Normal"/>
    <w:rsid w:val="00A841BF"/>
    <w:pPr>
      <w:spacing w:before="100" w:beforeAutospacing="1" w:after="100" w:afterAutospacing="1"/>
    </w:pPr>
  </w:style>
  <w:style w:type="character" w:customStyle="1" w:styleId="Heading1Char">
    <w:name w:val="Heading 1 Char"/>
    <w:basedOn w:val="DefaultParagraphFont"/>
    <w:link w:val="Heading1"/>
    <w:uiPriority w:val="9"/>
    <w:rsid w:val="00A841BF"/>
    <w:rPr>
      <w:rFonts w:ascii="Times New Roman" w:eastAsia="Times New Roman" w:hAnsi="Times New Roman" w:cs="Times New Roman"/>
      <w:b/>
      <w:bCs/>
      <w:kern w:val="36"/>
      <w:sz w:val="48"/>
      <w:szCs w:val="48"/>
    </w:rPr>
  </w:style>
  <w:style w:type="character" w:customStyle="1" w:styleId="title-text">
    <w:name w:val="title-text"/>
    <w:basedOn w:val="DefaultParagraphFont"/>
    <w:rsid w:val="00A841BF"/>
  </w:style>
  <w:style w:type="character" w:styleId="FollowedHyperlink">
    <w:name w:val="FollowedHyperlink"/>
    <w:basedOn w:val="DefaultParagraphFont"/>
    <w:uiPriority w:val="99"/>
    <w:semiHidden/>
    <w:unhideWhenUsed/>
    <w:rsid w:val="00A841BF"/>
    <w:rPr>
      <w:color w:val="954F72" w:themeColor="followedHyperlink"/>
      <w:u w:val="single"/>
    </w:rPr>
  </w:style>
  <w:style w:type="character" w:styleId="UnresolvedMention">
    <w:name w:val="Unresolved Mention"/>
    <w:basedOn w:val="DefaultParagraphFont"/>
    <w:uiPriority w:val="99"/>
    <w:rsid w:val="00A841BF"/>
    <w:rPr>
      <w:color w:val="605E5C"/>
      <w:shd w:val="clear" w:color="auto" w:fill="E1DFDD"/>
    </w:rPr>
  </w:style>
  <w:style w:type="paragraph" w:styleId="Bibliography">
    <w:name w:val="Bibliography"/>
    <w:basedOn w:val="Normal"/>
    <w:next w:val="Normal"/>
    <w:uiPriority w:val="37"/>
    <w:unhideWhenUsed/>
    <w:rsid w:val="00667B4D"/>
    <w:pPr>
      <w:tabs>
        <w:tab w:val="left" w:pos="500"/>
      </w:tabs>
      <w:spacing w:after="240"/>
      <w:ind w:left="504" w:hanging="504"/>
    </w:pPr>
  </w:style>
  <w:style w:type="paragraph" w:styleId="CommentSubject">
    <w:name w:val="annotation subject"/>
    <w:basedOn w:val="CommentText"/>
    <w:next w:val="CommentText"/>
    <w:link w:val="CommentSubjectChar"/>
    <w:uiPriority w:val="99"/>
    <w:semiHidden/>
    <w:unhideWhenUsed/>
    <w:rsid w:val="00812702"/>
    <w:rPr>
      <w:b/>
      <w:bCs/>
    </w:rPr>
  </w:style>
  <w:style w:type="character" w:customStyle="1" w:styleId="CommentSubjectChar">
    <w:name w:val="Comment Subject Char"/>
    <w:basedOn w:val="CommentTextChar"/>
    <w:link w:val="CommentSubject"/>
    <w:uiPriority w:val="99"/>
    <w:semiHidden/>
    <w:rsid w:val="0081270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70C84"/>
    <w:pPr>
      <w:tabs>
        <w:tab w:val="center" w:pos="4680"/>
        <w:tab w:val="right" w:pos="9360"/>
      </w:tabs>
    </w:pPr>
  </w:style>
  <w:style w:type="character" w:customStyle="1" w:styleId="HeaderChar">
    <w:name w:val="Header Char"/>
    <w:basedOn w:val="DefaultParagraphFont"/>
    <w:link w:val="Header"/>
    <w:uiPriority w:val="99"/>
    <w:rsid w:val="00470C84"/>
    <w:rPr>
      <w:rFonts w:ascii="Times New Roman" w:eastAsia="Times New Roman" w:hAnsi="Times New Roman" w:cs="Times New Roman"/>
    </w:rPr>
  </w:style>
  <w:style w:type="paragraph" w:styleId="Footer">
    <w:name w:val="footer"/>
    <w:basedOn w:val="Normal"/>
    <w:link w:val="FooterChar"/>
    <w:uiPriority w:val="99"/>
    <w:unhideWhenUsed/>
    <w:rsid w:val="00470C84"/>
    <w:pPr>
      <w:tabs>
        <w:tab w:val="center" w:pos="4680"/>
        <w:tab w:val="right" w:pos="9360"/>
      </w:tabs>
    </w:pPr>
  </w:style>
  <w:style w:type="character" w:customStyle="1" w:styleId="FooterChar">
    <w:name w:val="Footer Char"/>
    <w:basedOn w:val="DefaultParagraphFont"/>
    <w:link w:val="Footer"/>
    <w:uiPriority w:val="99"/>
    <w:rsid w:val="00470C84"/>
    <w:rPr>
      <w:rFonts w:ascii="Times New Roman" w:eastAsia="Times New Roman" w:hAnsi="Times New Roman" w:cs="Times New Roman"/>
    </w:rPr>
  </w:style>
  <w:style w:type="paragraph" w:styleId="Revision">
    <w:name w:val="Revision"/>
    <w:hidden/>
    <w:uiPriority w:val="99"/>
    <w:semiHidden/>
    <w:rsid w:val="00230AA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2844">
      <w:bodyDiv w:val="1"/>
      <w:marLeft w:val="0"/>
      <w:marRight w:val="0"/>
      <w:marTop w:val="0"/>
      <w:marBottom w:val="0"/>
      <w:divBdr>
        <w:top w:val="none" w:sz="0" w:space="0" w:color="auto"/>
        <w:left w:val="none" w:sz="0" w:space="0" w:color="auto"/>
        <w:bottom w:val="none" w:sz="0" w:space="0" w:color="auto"/>
        <w:right w:val="none" w:sz="0" w:space="0" w:color="auto"/>
      </w:divBdr>
    </w:div>
    <w:div w:id="126795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47579</Words>
  <Characters>271202</Characters>
  <Application>Microsoft Office Word</Application>
  <DocSecurity>0</DocSecurity>
  <Lines>2260</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2</cp:revision>
  <dcterms:created xsi:type="dcterms:W3CDTF">2023-03-22T20:49:00Z</dcterms:created>
  <dcterms:modified xsi:type="dcterms:W3CDTF">2023-03-22T20:49:00Z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id="smJHm8wh"/&gt;&lt;style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