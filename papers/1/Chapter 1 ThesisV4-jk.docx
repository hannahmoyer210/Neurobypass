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F19A" w14:textId="5F6606D5" w:rsidR="00A841BF" w:rsidRDefault="00A841BF" w:rsidP="00A841BF">
      <w:pPr>
        <w:rPr>
          <w:b/>
          <w:bCs/>
          <w:color w:val="000000" w:themeColor="text1"/>
        </w:rPr>
      </w:pPr>
      <w:commentRangeStart w:id="0"/>
      <w:r w:rsidRPr="00712700">
        <w:rPr>
          <w:b/>
          <w:bCs/>
          <w:color w:val="000000" w:themeColor="text1"/>
        </w:rPr>
        <w:t xml:space="preserve">Introduction </w:t>
      </w:r>
      <w:commentRangeEnd w:id="0"/>
      <w:r w:rsidR="008708FB">
        <w:rPr>
          <w:rStyle w:val="CommentReference"/>
        </w:rPr>
        <w:commentReference w:id="0"/>
      </w:r>
    </w:p>
    <w:p w14:paraId="3792076E" w14:textId="76CF1232" w:rsidR="0023250A" w:rsidRDefault="008A2C1E" w:rsidP="003333D0">
      <w:pPr>
        <w:ind w:firstLine="360"/>
      </w:pPr>
      <w:r>
        <w:t>Neurologic conditions include some of the most prevalent of modern life, primarily due to demographic transitions and developing global economies.</w:t>
      </w:r>
      <w:r>
        <w:fldChar w:fldCharType="begin"/>
      </w:r>
      <w:r>
        <w:instrText xml:space="preserve"> ADDIN ZOTERO_ITEM CSL_CITATION {"citationID":"aruetgdlg8","properties":{"formattedCitation":"\\super 1\\nosupersub{}","plainCitation":"1","noteIndex":0},"citationItems":[{"id":3154,"uris":["http://zotero.org/users/5374610/items/RTK4I4JN"],"itemData":{"id":3154,"type":"chapter","abstract":"Scientific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fldChar w:fldCharType="separate"/>
      </w:r>
      <w:r w:rsidRPr="00286C5E">
        <w:rPr>
          <w:vertAlign w:val="superscript"/>
        </w:rPr>
        <w:t>1</w:t>
      </w:r>
      <w:r>
        <w:fldChar w:fldCharType="end"/>
      </w:r>
      <w:r>
        <w:t xml:space="preserve"> One 2016 estimate found that this disease area was the most common cause of DALYs and second most common cause of deaths globally.</w:t>
      </w:r>
      <w:bookmarkStart w:id="1" w:name="ZOTERO_TEMP_BOOKMARK"/>
      <w:ins w:id="2" w:author="Hannah Moyer" w:date="2023-07-10T15:57:00Z">
        <w:r w:rsidR="000F6AC7">
          <w:rPr>
            <w:vertAlign w:val="superscript"/>
          </w:rPr>
          <w:t>8</w:t>
        </w:r>
      </w:ins>
      <w:bookmarkEnd w:id="1"/>
      <w:r>
        <w:fldChar w:fldCharType="begin"/>
      </w:r>
      <w:r>
        <w:instrText xml:space="preserve"> ADDIN ZOTERO_ITEM CSL_CITATION {"citationID":"a26dbh7qsoo","properties":{"formattedCitation":"\\super 2\\nosupersub{}","plainCitation":"2","noteIndex":0},"citationItems":[{"id":3341,"uris":["http://zotero.org/users/5374610/items/94UHGSQU"],"itemData":{"id":3341,"type":"article-journal","container-title":"The Lancet Neurology","DOI":"10.1016/S1474-4422(18)30499-X","ISSN":"1474-4422, 1474-4465","issue":"5","journalAbbreviation":"The Lancet Neurology","language":"English","note":"publisher: Elsevier\nPMID: 30879893","page":"459-480","source":"www.thelancet.com","title":"Global, regional, and national burden of neurological disorders, 1990–2016: a systematic analysis for the Global Burden of Disease Study 2016","title-short":"Global, regional, and national burden of neurological disorders, 1990–2016","volume":"18","author":[{"family":"Feigin","given":"Valery L."},{"family":"Nichols","given":"Emma"},{"family":"Alam","given":"Tahiya"},{"family":"Bannick","given":"Marlena S."},{"family":"Beghi","given":"Ettore"},{"family":"Blake","given":"Natacha"},{"family":"Culpepper","given":"William J."},{"family":"Dorsey","given":"E. Ray"},{"family":"Elbaz","given":"Alexis"},{"family":"Ellenbogen","given":"Richard G."},{"family":"Fisher","given":"James L."},{"family":"Fitzmaurice","given":"Christina"},{"family":"Giussani","given":"Giorgia"},{"family":"Glennie","given":"Linda"},{"family":"James","given":"Spencer L."},{"family":"Johnson","given":"Catherine Owens"},{"family":"Kassebaum","given":"Nicholas J."},{"family":"Logroscino","given":"Giancarlo"},{"family":"Marin","given":"Benoît"},{"family":"Mountjoy-Venning","given":"W. Cliff"},{"family":"Nguyen","given":"Minh"},{"family":"Ofori-Asenso","given":"Richard"},{"family":"Patel","given":"Anoop P."},{"family":"Piccininni","given":"Marco"},{"family":"Roth","given":"Gregory A."},{"family":"Steiner","given":"Timothy J."},{"family":"Stovner","given":"Lars Jacob"},{"family":"Szoeke","given":"Cassandra E. I."},{"family":"Theadom","given":"Alice"},{"family":"Vollset","given":"Stein Emil"},{"family":"Wallin","given":"Mitchell Taylor"},{"family":"Wright","given":"Claire"},{"family":"Zunt","given":"Joseph Raymond"},{"family":"Abbasi","given":"Nooshin"},{"family":"Abd-Allah","given":"Foad"},{"family":"Abdelalim","given":"Ahmed"},{"family":"Abdollahpour","given":"Ibrahim"},{"family":"Aboyans","given":"Victor"},{"family":"Abraha","given":"Haftom Niguse"},{"family":"Acharya","given":"Dilaram"},{"family":"Adamu","given":"Abdu A."},{"family":"Adebayo","given":"Oladimeji M."},{"family":"Adeoye","given":"Abiodun Moshood"},{"family":"Adsuar","given":"Jose C."},{"family":"Afarideh","given":"Mohsen"},{"family":"Agrawal","given":"Sutapa"},{"family":"Ahmadi","given":"Alireza"},{"family":"Ahmed","given":"Muktar Beshir"},{"family":"Aichour","given":"Amani Nidhal"},{"family":"Aichour","given":"Ibtihel"},{"family":"Aichour","given":"Miloud Taki Eddine"},{"family":"Akinyemi","given":"Rufus Olusola"},{"family":"Akseer","given":"Nadia"},{"family":"Al-Eyadhy","given":"Ayman"},{"family":"Salman","given":"Rustam Al-Shahi"},{"family":"Alahdab","given":"Fares"},{"family":"Alene","given":"Kefyalew Addis"},{"family":"Aljunid","given":"Syed Mohamed"},{"family":"Altirkawi","given":"Khalid"},{"family":"Alvis-Guzman","given":"Nelson"},{"family":"Anber","given":"Nahla Hamed"},{"family":"Antonio","given":"Carl Abelardo T."},{"family":"Arabloo","given":"Jalal"},{"family":"Aremu","given":"Olatunde"},{"family":"Ärnlöv","given":"Johan"},{"family":"Asayesh","given":"Hamid"},{"family":"Asghar","given":"Rana Jawad"},{"family":"Atalay","given":"Hagos Tasew"},{"family":"Awasthi","given":"Ashish"},{"family":"Quintanilla","given":"Beatriz Paulina Ayala"},{"family":"Ayuk","given":"Tambe B."},{"family":"Badawi","given":"Alaa"},{"family":"Banach","given":"Maciej"},{"family":"Banoub","given":"Joseph Adel Mattar"},{"family":"Barboza","given":"Miguel A."},{"family":"Barker-Collo","given":"Suzanne Lyn"},{"family":"Bärnighausen","given":"Till Winfried"},{"family":"Baune","given":"Bernhard T."},{"family":"Bedi","given":"Neeraj"},{"family":"Behzadifar","given":"Masoud"},{"family":"Behzadifar","given":"Meysam"},{"family":"Béjot","given":"Yannick"},{"family":"Bekele","given":"Bayu Begashaw"},{"family":"Belachew","given":"Abate Bekele"},{"family":"Bennett","given":"Derrick A."},{"family":"Bensenor","given":"Isabela M."},{"family":"Berhane","given":"Adugnaw"},{"family":"Beuran","given":"Mircea"},{"family":"Bhattacharyya","given":"Krittika"},{"family":"Bhutta","given":"Zulfiqar A."},{"family":"Biadgo","given":"Belete"},{"family":"Bijani","given":"Ali"},{"family":"Bililign","given":"Nigus"},{"family":"Sayeed","given":"Muhammad Shahdaat Bin"},{"family":"Blazes","given":"Christopher Kynrint"},{"family":"Brayne","given":"Carol"},{"family":"Butt","given":"Zahid A."},{"family":"Campos-Nonato","given":"Ismael R."},{"family":"Cantu-Brito","given":"Carlos"},{"family":"Car","given":"Mate"},{"family":"Cárdenas","given":"Rosario"},{"family":"Carrero","given":"Juan J."},{"family":"Carvalho","given":"Félix"},{"family":"Castañeda-Orjuela","given":"Carlos A."},{"family":"Castro","given":"Franz"},{"family":"Catalá-López","given":"Ferrán"},{"family":"Cerin","given":"Ester"},{"family":"Chaiah","given":"Yazan"},{"family":"Chang","given":"Jung-Chen"},{"family":"Chatziralli","given":"Irini"},{"family":"Chiang","given":"Peggy Pei-Chia"},{"family":"Christensen","given":"Hanne"},{"family":"Christopher","given":"Devasahayam J."},{"family":"Cooper","given":"Cyrus"},{"family":"Cortesi","given":"Paolo Angelo"},{"family":"Costa","given":"Vera M."},{"family":"Criqui","given":"Michael H."},{"family":"Crowe","given":"Christopher Stephen"},{"family":"Damasceno","given":"Albertino Antonio Moura"},{"family":"Daryani","given":"Ahmad"},{"family":"Cruz-Góngora","given":"Vanessa De","dropping-particle":"la"},{"family":"Hoz","given":"Fernando Pio De","dropping-particle":"la"},{"family":"Leo","given":"Diego De"},{"family":"Demoz","given":"Gebre Teklemariam"},{"family":"Deribe","given":"Kebede"},{"family":"Dharmaratne","given":"Samath Dhamminda"},{"family":"Diaz","given":"Daniel"},{"family":"Dinberu","given":"Mesfin Tadese"},{"family":"Djalalinia","given":"Shirin"},{"family":"Doku","given":"David Teye"},{"family":"Dubey","given":"Manisha"},{"family":"Dubljanin","given":"Eleonora"},{"family":"Duken","given":"Eyasu Ejeta"},{"family":"Edvardsson","given":"David"},{"family":"El-Khatib","given":"Ziad"},{"family":"Endres","given":"Matthias"},{"family":"Endries","given":"Aman Yesuf"},{"family":"Eskandarieh","given":"Sharareh"},{"family":"Esteghamati","given":"Alireza"},{"family":"Esteghamati","given":"Sadaf"},{"family":"Farhadi","given":"Farzaneh"},{"family":"Faro","given":"Andre"},{"family":"Farzadfar","given":"Farshad"},{"family":"Farzaei","given":"Mohammad Hosein"},{"family":"Fatima","given":"Batool"},{"family":"Fereshtehnejad","given":"Seyed-Mohammad"},{"family":"Fernandes","given":"Eduarda"},{"family":"Feyissa","given":"Garumma Tolu"},{"family":"Filip","given":"Irina"},{"family":"Fischer","given":"Florian"},{"family":"Fukumoto","given":"Takeshi"},{"family":"Ganji","given":"Morsaleh"},{"family":"Gankpe","given":"Fortune Gbetoho"},{"family":"Garcia-Gordillo","given":"Miguel A."},{"family":"Gebre","given":"Abadi Kahsu"},{"family":"Gebremichael","given":"Teklu Gebrehiwo"},{"family":"Gelaw","given":"Belayneh K."},{"family":"Geleijnse","given":"Johanna M."},{"family":"Geremew","given":"Demeke"},{"family":"Gezae","given":"Kebede Embaye"},{"family":"Ghasemi-Kasman","given":"Maryam"},{"family":"Gidey","given":"Mahari Y."},{"family":"Gill","given":"Paramjit Singh"},{"family":"Gill","given":"Tiffany K."},{"family":"Girma","given":"Efrata Tufa"},{"family":"Gnedovskaya","given":"Elena V."},{"family":"Goulart","given":"Alessandra C."},{"family":"Grada","given":"Ayman"},{"family":"Grosso","given":"Giuseppe"},{"family":"Guo","given":"Yuming"},{"family":"Gupta","given":"Rahul"},{"family":"Gupta","given":"Rajeev"},{"family":"Haagsma","given":"Juanita A."},{"family":"Hagos","given":"Tekleberhan B."},{"family":"Haj-Mirzaian","given":"Arvin"},{"family":"Haj-Mirzaian","given":"Arya"},{"family":"Hamadeh","given":"Randah R."},{"family":"Hamidi","given":"Samer"},{"family":"Hankey","given":"Graeme J."},{"family":"Hao","given":"Yuantao"},{"family":"Haro","given":"Josep Maria"},{"family":"Hassankhani","given":"Hadi"},{"family":"Hassen","given":"Hamid Yimam"},{"family":"Havmoeller","given":"Rasmus"},{"family":"Hay","given":"Simon I."},{"family":"Hegazy","given":"Mohamed I."},{"family":"Heidari","given":"Behnam"},{"family":"Henok","given":"Andualem"},{"family":"Heydarpour","given":"Fatemeh"},{"family":"Hoang","given":"Chi Linh"},{"family":"Hole","given":"Michael K."},{"family":"Rad","given":"Enayatollah Homaie"},{"family":"Hosseini","given":"Seyed Mostafa"},{"family":"Hu","given":"Guoqing"},{"family":"Igumbor","given":"Ehimario U."},{"family":"Ilesanmi","given":"Olayinka Stephen"},{"family":"Irvani","given":"Seyed Sina Naghibi"},{"family":"Islam","given":"Sheikh Mohammed Shariful"},{"family":"Jakovljevic","given":"Mihajlo"},{"family":"Javanbakht","given":"Mehdi"},{"family":"Jha","given":"Ravi Prakash"},{"family":"Jobanputra","given":"Yash B."},{"family":"Jonas","given":"Jost B."},{"family":"Jozwiak","given":"Jacek Jerzy"},{"family":"Jürisson","given":"Mikk"},{"family":"Kahsay","given":"Amaha"},{"family":"Kalani","given":"Rizwan"},{"family":"Kalkonde","given":"Yogeshwar"},{"family":"Kamil","given":"Teshome Abegaz"},{"family":"Kanchan","given":"Tanuj"},{"family":"Karami","given":"Manoochehr"},{"family":"Karch","given":"André"},{"family":"Karimi","given":"Narges"},{"family":"Kasaeian","given":"Amir"},{"family":"Kassa","given":"Tesfaye Dessale"},{"family":"Kassa","given":"Zemenu Yohannes"},{"family":"Kaul","given":"Anil"},{"family":"Kefale","given":"Adane Teshome"},{"family":"Keiyoro","given":"Peter Njenga"},{"family":"Khader","given":"Yousef Saleh"},{"family":"Khafaie","given":"Morteza Abdullatif"},{"family":"Khalil","given":"Ibrahim A."},{"family":"Khan","given":"Ejaz Ahmad"},{"family":"Khang","given":"Young-Ho"},{"family":"Khazaie","given":"Habibolah"},{"family":"Kiadaliri","given":"Aliasghar A."},{"family":"Kiirithio","given":"Daniel N."},{"family":"Kim","given":"Anthony S."},{"family":"Kim","given":"Daniel"},{"family":"Kim","given":"Young-Eun"},{"family":"Kim","given":"Yun Jin"},{"family":"Kisa","given":"Adnan"},{"family":"Kokubo","given":"Yoshihiro"},{"family":"Koyanagi","given":"Ai"},{"family":"Krishnamurthi","given":"Rita V."},{"family":"Defo","given":"Barthelemy Kuate"},{"family":"Bicer","given":"Burcu Kucuk"},{"family":"Kumar","given":"Manasi"},{"family":"Lacey","given":"Ben"},{"family":"Lafranconi","given":"Alessandra"},{"family":"Lansingh","given":"Van C."},{"family":"Latifi","given":"Arman"},{"family":"Leshargie","given":"Cheru Tesema"},{"family":"Li","given":"Shanshan"},{"family":"Liao","given":"Yu"},{"family":"Linn","given":"Shai"},{"family":"Lo","given":"Warren David"},{"family":"Lopez","given":"Jaifred Christian F."},{"family":"Lorkowski","given":"Stefan"},{"family":"Lotufo","given":"Paulo A."},{"family":"Lucas","given":"Robyn M."},{"family":"Lunevicius","given":"Raimundas"},{"family":"Mackay","given":"Mark T."},{"family":"Mahotra","given":"Narayan Bahadur"},{"family":"Majdan","given":"Marek"},{"family":"Majdzadeh","given":"Reza"},{"family":"Majeed","given":"Azeem"},{"family":"Malekzadeh","given":"Reza"},{"family":"Malta","given":"Deborah Carvalho"},{"family":"Manafi","given":"Navid"},{"family":"Mansournia","given":"Mohammad Ali"},{"family":"Mantovani","given":"Lorenzo Giovanni"},{"family":"März","given":"Winfried"},{"family":"Mashamba-Thompson","given":"Tivani Phosa"},{"family":"Massenburg","given":"Benjamin Ballard"},{"family":"Mate","given":"Kedar K. V."},{"family":"McAlinden","given":"Colm"},{"family":"McGrath","given":"John J."},{"family":"Mehta","given":"Varshil"},{"family":"Meier","given":"Toni"},{"family":"Meles","given":"Hagazi Gebre"},{"family":"Melese","given":"Addisu"},{"family":"Memiah","given":"Peter T. N."},{"family":"Memish","given":"Ziad A."},{"family":"Mendoza","given":"Walter"},{"family":"Mengistu","given":"Desalegn Tadese"},{"family":"Mengistu","given":"Getnet"},{"family":"Meretoja","given":"Atte"},{"family":"Meretoja","given":"Tuomo J."},{"family":"Mestrovic","given":"Tomislav"},{"family":"Miazgowski","given":"Bartosz"},{"family":"Miazgowski","given":"Tomasz"},{"family":"Miller","given":"Ted R."},{"family":"Mini","given":"G. K."},{"family":"Mirrakhimov","given":"Erkin M."},{"family":"Moazen","given":"Babak"},{"family":"Mohajer","given":"Bahram"},{"family":"Mezerji","given":"Naser Mohammad Gholi"},{"family":"Mohammadi","given":"Moslem"},{"family":"Mohammadi-Khanaposhtani","given":"Maryam"},{"family":"Mohammadibakhsh","given":"Roghayeh"},{"family":"Mohammadnia-Afrouzi","given":"Mousa"},{"family":"Mohammed","given":"Shafiu"},{"family":"Mohebi","given":"Farnam"},{"family":"Mokdad","given":"Ali H."},{"family":"Monasta","given":"Lorenzo"},{"family":"Mondello","given":"Stefania"},{"family":"Moodley","given":"Yoshan"},{"family":"Moosazadeh","given":"Mahmood"},{"family":"Moradi","given":"Ghobad"},{"family":"Moradi-Lakeh","given":"Maziar"},{"family":"Moradinazar","given":"Mehdi"},{"family":"Moraga","given":"Paula"},{"family":"Velásquez","given":"Ilais Moreno"},{"family":"Morrison","given":"Shane Douglas"},{"family":"Mousavi","given":"Seyyed Meysam"},{"family":"Muhammed","given":"Oumer Sada"},{"family":"Muruet","given":"Walter"},{"family":"Musa","given":"Kamarul Imran"},{"family":"Mustafa","given":"Ghulam"},{"family":"Naderi","given":"Mehdi"},{"family":"Nagel","given":"Gabriele"},{"family":"Naheed","given":"Aliya"},{"family":"Naik","given":"Gurudatta"},{"family":"Najafi","given":"Farid"},{"family":"Nangia","given":"Vinay"},{"family":"Negoi","given":"Ionut"},{"family":"Negoi","given":"Ruxandra Irina"},{"family":"Newton","given":"Charles Richard James"},{"family":"Ngunjiri","given":"Josephine W."},{"family":"Nguyen","given":"Cuong Tat"},{"family":"Nguyen","given":"Long Hoang"},{"family":"Ningrum","given":"Dina Nur Anggraini"},{"family":"Nirayo","given":"Yirga Legesse"},{"family":"Nixon","given":"Molly R."},{"family":"Norrving","given":"Bo"},{"family":"Noubiap","given":"Jean Jacques"},{"family":"Shiadeh","given":"Malihe Nourollahpour"},{"family":"Nyasulu","given":"Peter S."},{"family":"Ogah","given":"Okechukwu Samuel"},{"family":"Oh","given":"In-Hwan"},{"family":"Olagunju","given":"Andrew T."},{"family":"Olagunju","given":"Tinuke O."},{"family":"Olivares","given":"Pedro R."},{"family":"Onwujekwe","given":"Obinna E."},{"family":"Oren","given":"Eyal"},{"family":"Owolabi","given":"Mayowa Ojo"},{"family":"Pa","given":"Mahesh"},{"family":"Pakpour","given":"Amir H."},{"family":"Pan","given":"Wen-Harn"},{"family":"Panda-Jonas","given":"Songhomitra"},{"family":"Pandian","given":"Jeyaraj Durai"},{"family":"Patel","given":"Sangram Kishor"},{"family":"Pereira","given":"David M."},{"family":"Petzold","given":"Max"},{"family":"Pillay","given":"Julian David"},{"family":"Piradov","given":"Michael A."},{"family":"Polanczyk","given":"Guilherme V."},{"family":"Polinder","given":"Suzanne"},{"family":"Postma","given":"Maarten J."},{"family":"Poulton","given":"Richie"},{"family":"Poustchi","given":"Hossein"},{"family":"Prakash","given":"Swayam"},{"family":"Prakash","given":"V."},{"family":"Qorbani","given":"Mostafa"},{"family":"Radfar","given":"Amir"},{"family":"Rafay","given":"Anwar"},{"family":"Rafiei","given":"Alireza"},{"family":"Rahim","given":"Fakher"},{"family":"Rahimi-Movaghar","given":"Vafa"},{"family":"Rahman","given":"Mahfuzar"},{"family":"Rahman","given":"Mohammad Hifz Ur"},{"family":"Rahman","given":"Muhammad Aziz"},{"family":"Rajati","given":"Fatemeh"},{"family":"Ram","given":"Usha"},{"family":"Ranta","given":"Anna"},{"family":"Rawaf","given":"David Laith"},{"family":"Rawaf","given":"Salman"},{"family":"Reinig","given":"Nickolas"},{"family":"Reis","given":"Cesar"},{"family":"Renzaho","given":"Andre M. N."},{"family":"Resnikoff","given":"Serge"},{"family":"Rezaeian","given":"Shahab"},{"family":"Rezai","given":"Mohammad Sadegh"},{"family":"González","given":"Carlos Miguel Rios"},{"family":"Roberts","given":"Nicholas L. S."},{"family":"Roever","given":"Leonardo"},{"family":"Ronfani","given":"Luca"},{"family":"Roro","given":"Elias Merdassa"},{"family":"Roshandel","given":"Gholamreza"},{"family":"Rostami","given":"Ali"},{"family":"Sabbagh","given":"Parisa"},{"family":"Sacco","given":"Ralph L."},{"family":"Sachdev","given":"Perminder S."},{"family":"Saddik","given":"Basema"},{"family":"Safari","given":"Hosein"},{"family":"Safari-Faramani","given":"Roya"},{"family":"Safi","given":"Sare"},{"family":"Safiri","given":"Saeid"},{"family":"Sagar","given":"Rajesh"},{"family":"Sahathevan","given":"Ramesh"},{"family":"Sahebkar","given":"Amirhossein"},{"family":"Sahraian","given":"Mohammad Ali"},{"family":"Salamati","given":"Payman"},{"family":"Zahabi","given":"Saleh Salehi"},{"family":"Salimi","given":"Yahya"},{"family":"Samy","given":"Abdallah M."},{"family":"Sanabria","given":"Juan"},{"family":"Santos","given":"Itamar S."},{"family":"Milicevic","given":"Milena M. Santric"},{"family":"Sarrafzadegan","given":"Nizal"},{"family":"Sartorius","given":"Benn"},{"family":"Sarvi","given":"Shahabeddin"},{"family":"Sathian","given":"Brijesh"},{"family":"Satpathy","given":"Maheswar"},{"family":"Sawant","given":"Arundhati R."},{"family":"Sawhney","given":"Monika"},{"family":"Schneider","given":"Ione J. C."},{"family":"Schöttker","given":"Ben"},{"family":"Schwebel","given":"David C."},{"family":"Seedat","given":"Soraya"},{"family":"Sepanlou","given":"Sadaf G."},{"family":"Shabaninejad","given":"Hosein"},{"family":"Shafieesabet","given":"Azadeh"},{"family":"Shaikh","given":"Masood Ali"},{"family":"Shakir","given":"Raad A."},{"family":"Shams-Beyranvand","given":"Mehran"},{"family":"Shamsizadeh","given":"Morteza"},{"family":"Sharif","given":"Mehdi"},{"family":"Sharif-Alhoseini","given":"Mahdi"},{"family":"She","given":"Jun"},{"family":"Sheikh","given":"Aziz"},{"family":"Sheth","given":"Kevin N."},{"family":"Shigematsu","given":"Mika"},{"family":"Shiri","given":"Rahman"},{"family":"Shirkoohi","given":"Reza"},{"family":"Shiue","given":"Ivy"},{"family":"Siabani","given":"Soraya"},{"family":"Siddiqi","given":"Tariq J."},{"family":"Sigfusdottir","given":"Inga Dora"},{"family":"Sigurvinsdottir","given":"Rannveig"},{"family":"Silberberg","given":"Donald H."},{"family":"Silva","given":"João Pedro"},{"family":"Silveira","given":"Dayane Gabriele Alves"},{"family":"Singh","given":"Jasvinder A."},{"family":"Sinha","given":"Dhirendra Narain"},{"family":"Skiadaresi","given":"Eirini"},{"family":"Smith","given":"Mari"},{"family":"Sobaih","given":"Badr Hasan"},{"family":"Sobhani","given":"Soheila"},{"family":"Soofi","given":"Moslem"},{"family":"Soyiri","given":"Ireneous N."},{"family":"Sposato","given":"Luciano A."},{"family":"Stein","given":"Dan J."},{"family":"Stein","given":"Murray B."},{"family":"Stokes","given":"Mark A."},{"family":"Sufiyan","given":"Mu'awiyyah Babale"},{"family":"Sykes","given":"Bryan L."},{"family":"Sylaja","given":"P. N."},{"family":"Tabarés-Seisdedos","given":"Rafael"},{"family":"Ao","given":"Braden James Te"},{"family":"Tehrani-Banihashemi","given":"Arash"},{"family":"Temsah","given":"Mohamad-Hani"},{"family":"Temsah","given":"Omar"},{"family":"Thakur","given":"Jarnail Singh"},{"family":"Thrift","given":"Amanda G."},{"family":"Topor-Madry","given":"Roman"},{"family":"Tortajada-Girbés","given":"Miguel"},{"family":"Tovani-Palone","given":"Marcos Roberto"},{"family":"Tran","given":"Bach Xuan"},{"family":"Tran","given":"Khanh Bao"},{"family":"Truelsen","given":"Thomas Clement"},{"family":"Tsadik","given":"Afewerki Gebremeskel"},{"family":"Car","given":"Lorainne Tudor"},{"family":"Ukwaja","given":"Kingsley Nnanna"},{"family":"Ullah","given":"Irfan"},{"family":"Usman","given":"Muhammad Shariq"},{"family":"Uthman","given":"Olalekan A."},{"family":"Valdez","given":"Pascual R."},{"family":"Vasankari","given":"Tommi Juhani"},{"family":"Vasanthan","given":"Rajagopalan"},{"family":"Veisani","given":"Yousef"},{"family":"Venketasubramanian","given":"Narayanaswamy"},{"family":"Violante","given":"Francesco S."},{"family":"Vlassov","given":"Vasily"},{"family":"Vosoughi","given":"Kia"},{"family":"Vu","given":"Giang Thu"},{"family":"Vujcic","given":"Isidora S."},{"family":"Wagnew","given":"Fasil Shiferaw"},{"family":"Waheed","given":"Yasir"},{"family":"Wang","given":"Yuan-Pang"},{"family":"Weiderpass","given":"Elisabete"},{"family":"Weiss","given":"Jordan"},{"family":"Whiteford","given":"Harvey A."},{"family":"Wijeratne","given":"Tissa"},{"family":"Winkler","given":"Andrea Sylvia"},{"family":"Wiysonge","given":"Charles Shey"},{"family":"Wolfe","given":"Charles D. A."},{"family":"Xu","given":"Gelin"},{"family":"Yadollahpour","given":"Ali"},{"family":"Yamada","given":"Tomohide"},{"family":"Yano","given":"Yuichiro"},{"family":"Yaseri","given":"Mehdi"},{"family":"Yatsuya","given":"Hiroshi"},{"family":"Yimer","given":"Ebrahim M."},{"family":"Yip","given":"Paul"},{"family":"Yisma","given":"Engida"},{"family":"Yonemoto","given":"Naohiro"},{"family":"Yousefifard","given":"Mahmoud"},{"family":"Yu","given":"Chuanhua"},{"family":"Zaidi","given":"Zoubida"},{"family":"Zaman","given":"Sojib Bin"},{"family":"Zamani","given":"Mohammad"},{"family":"Zandian","given":"Hamed"},{"family":"Zare","given":"Zohreh"},{"family":"Zhang","given":"Yunquan"},{"family":"Zodpey","given":"Sanjay"},{"family":"Naghavi","given":"Mohsen"},{"family":"Murray","given":"Christopher J. L."},{"family":"Vos","given":"Theo"}],"issued":{"date-parts":[["2019",5,1]]}}}],"schema":"https://github.com/citation-style-language/schema/raw/master/csl-citation.json"} </w:instrText>
      </w:r>
      <w:r>
        <w:fldChar w:fldCharType="separate"/>
      </w:r>
      <w:r w:rsidRPr="00286C5E">
        <w:rPr>
          <w:vertAlign w:val="superscript"/>
        </w:rPr>
        <w:t>2</w:t>
      </w:r>
      <w:r>
        <w:fldChar w:fldCharType="end"/>
      </w:r>
      <w:r w:rsidR="00800240" w:rsidRPr="00800240">
        <w:t xml:space="preserve"> </w:t>
      </w:r>
      <w:r w:rsidR="0023250A">
        <w:t>Although increasingly common, many neurologic diseases do not have any effective treatments.</w:t>
      </w:r>
      <w:r w:rsidR="0023250A">
        <w:fldChar w:fldCharType="begin"/>
      </w:r>
      <w:r w:rsidR="0023250A">
        <w:instrText xml:space="preserve"> ADDIN ZOTERO_ITEM CSL_CITATION {"citationID":"a1o4j5s019q","properties":{"formattedCitation":"\\super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23250A">
        <w:fldChar w:fldCharType="separate"/>
      </w:r>
      <w:r w:rsidR="0023250A" w:rsidRPr="00992C02">
        <w:rPr>
          <w:vertAlign w:val="superscript"/>
        </w:rPr>
        <w:t>3</w:t>
      </w:r>
      <w:r w:rsidR="0023250A">
        <w:fldChar w:fldCharType="end"/>
      </w:r>
      <w:r w:rsidR="0023250A">
        <w:t xml:space="preserve"> </w:t>
      </w:r>
      <w:r w:rsidR="0023250A">
        <w:rPr>
          <w:color w:val="000000" w:themeColor="text1"/>
        </w:rPr>
        <w:t xml:space="preserve">This dismal treatment landscape </w:t>
      </w:r>
      <w:r w:rsidR="001055F3">
        <w:rPr>
          <w:color w:val="000000" w:themeColor="text1"/>
        </w:rPr>
        <w:t xml:space="preserve">shows </w:t>
      </w:r>
      <w:r w:rsidR="0023250A">
        <w:rPr>
          <w:color w:val="000000" w:themeColor="text1"/>
        </w:rPr>
        <w:t xml:space="preserve">the need for innovative </w:t>
      </w:r>
      <w:r w:rsidR="0023250A" w:rsidRPr="00D80360">
        <w:rPr>
          <w:rFonts w:cs="Segoe UI"/>
          <w:color w:val="000000"/>
          <w:shd w:val="clear" w:color="auto" w:fill="FFFFFF"/>
        </w:rPr>
        <w:t>modif</w:t>
      </w:r>
      <w:r w:rsidR="0023250A">
        <w:rPr>
          <w:rFonts w:cs="Segoe UI"/>
          <w:color w:val="000000"/>
          <w:shd w:val="clear" w:color="auto" w:fill="FFFFFF"/>
        </w:rPr>
        <w:t>ications to</w:t>
      </w:r>
      <w:r w:rsidR="0023250A" w:rsidRPr="00D80360">
        <w:rPr>
          <w:rFonts w:cs="Segoe UI"/>
          <w:color w:val="000000"/>
          <w:shd w:val="clear" w:color="auto" w:fill="FFFFFF"/>
        </w:rPr>
        <w:t xml:space="preserve"> </w:t>
      </w:r>
      <w:r w:rsidR="0023250A">
        <w:rPr>
          <w:rFonts w:cs="Segoe UI"/>
          <w:color w:val="000000"/>
          <w:shd w:val="clear" w:color="auto" w:fill="FFFFFF"/>
        </w:rPr>
        <w:t>the drug development</w:t>
      </w:r>
      <w:r w:rsidR="0023250A" w:rsidRPr="00D80360">
        <w:rPr>
          <w:rFonts w:cs="Segoe UI"/>
          <w:color w:val="000000"/>
          <w:shd w:val="clear" w:color="auto" w:fill="FFFFFF"/>
        </w:rPr>
        <w:t xml:space="preserve"> process to get treatments to patients faster and to increase the incentives for companies to invest in their development</w:t>
      </w:r>
      <w:r w:rsidR="0023250A">
        <w:rPr>
          <w:rFonts w:cs="Segoe UI"/>
          <w:color w:val="000000"/>
          <w:shd w:val="clear" w:color="auto" w:fill="FFFFFF"/>
        </w:rPr>
        <w:t>.</w:t>
      </w:r>
    </w:p>
    <w:p w14:paraId="5EB1691E" w14:textId="6395C513" w:rsidR="00E91F18" w:rsidRPr="00800240" w:rsidRDefault="00E91F18" w:rsidP="003333D0">
      <w:pPr>
        <w:ind w:firstLine="360"/>
      </w:pPr>
      <w:r>
        <w:t xml:space="preserve">In </w:t>
      </w:r>
      <w:r w:rsidR="003333D0">
        <w:t>the following chapter</w:t>
      </w:r>
      <w:r>
        <w:t>, we first review the drug development landscape for neurologic</w:t>
      </w:r>
      <w:r w:rsidR="0023250A">
        <w:t xml:space="preserve"> </w:t>
      </w:r>
      <w:r>
        <w:t>diseases and one method of designing trial trajectories to reduce the time it takes to get effective treatments to patients</w:t>
      </w:r>
      <w:r w:rsidR="004923A7">
        <w:t xml:space="preserve"> </w:t>
      </w:r>
      <w:r w:rsidR="008A2C1E">
        <w:t>-</w:t>
      </w:r>
      <w:r w:rsidR="00800240">
        <w:t xml:space="preserve"> </w:t>
      </w:r>
      <w:r>
        <w:t xml:space="preserve">bypassing phase 2 (P2) trials. Next, we will </w:t>
      </w:r>
      <w:r w:rsidR="00800240">
        <w:t>provide an overview of</w:t>
      </w:r>
      <w:r>
        <w:t xml:space="preserve"> </w:t>
      </w:r>
      <w:r w:rsidR="00800240">
        <w:t xml:space="preserve">the </w:t>
      </w:r>
      <w:r w:rsidR="001055F3">
        <w:t xml:space="preserve">rationale for </w:t>
      </w:r>
      <w:r>
        <w:t>running P2 trials</w:t>
      </w:r>
      <w:r w:rsidR="001055F3">
        <w:t xml:space="preserve"> before starting P2 trials</w:t>
      </w:r>
      <w:r>
        <w:t xml:space="preserve"> in neurology</w:t>
      </w:r>
      <w:r w:rsidR="00800240">
        <w:t xml:space="preserve">. </w:t>
      </w:r>
      <w:r w:rsidR="005D1453" w:rsidRPr="00E25405">
        <w:t xml:space="preserve">This will be followed </w:t>
      </w:r>
      <w:r w:rsidR="005D1453">
        <w:t>by</w:t>
      </w:r>
      <w:r w:rsidR="005D1453" w:rsidRPr="00E25405">
        <w:t xml:space="preserve"> a discussion of how bypassing P2 trials may impact research trajector</w:t>
      </w:r>
      <w:r w:rsidR="001055F3">
        <w:t>ies</w:t>
      </w:r>
      <w:r w:rsidR="005D1453" w:rsidRPr="00E25405">
        <w:t xml:space="preserve"> and</w:t>
      </w:r>
      <w:r w:rsidR="005D1453">
        <w:t xml:space="preserve"> the </w:t>
      </w:r>
      <w:r w:rsidR="005D1453" w:rsidRPr="00800240">
        <w:t>welfare of trial participants.</w:t>
      </w:r>
    </w:p>
    <w:p w14:paraId="562F3E15" w14:textId="77777777" w:rsidR="00ED7565" w:rsidRPr="00800240" w:rsidRDefault="00ED7565" w:rsidP="00A841BF">
      <w:pPr>
        <w:rPr>
          <w:color w:val="000000" w:themeColor="text1"/>
          <w:u w:val="single"/>
        </w:rPr>
      </w:pPr>
    </w:p>
    <w:p w14:paraId="5795646A" w14:textId="01B786C0" w:rsidR="00F82AAF" w:rsidRPr="00800240" w:rsidRDefault="00681100" w:rsidP="008A2C1E">
      <w:pPr>
        <w:pStyle w:val="ListParagraph"/>
        <w:numPr>
          <w:ilvl w:val="0"/>
          <w:numId w:val="5"/>
        </w:numPr>
        <w:rPr>
          <w:b/>
          <w:bCs/>
          <w:color w:val="2F6920"/>
        </w:rPr>
      </w:pPr>
      <w:r>
        <w:rPr>
          <w:b/>
          <w:bCs/>
          <w:color w:val="000000" w:themeColor="text1"/>
        </w:rPr>
        <w:t>Neurologic d</w:t>
      </w:r>
      <w:r w:rsidR="00ED7565" w:rsidRPr="00800240">
        <w:rPr>
          <w:b/>
          <w:bCs/>
          <w:color w:val="000000" w:themeColor="text1"/>
        </w:rPr>
        <w:t>rug development</w:t>
      </w:r>
    </w:p>
    <w:p w14:paraId="1E642269" w14:textId="7663392D" w:rsidR="008A2C1E" w:rsidRDefault="00ED7565" w:rsidP="00F82AAF">
      <w:pPr>
        <w:rPr>
          <w:b/>
          <w:bCs/>
          <w:color w:val="000000" w:themeColor="text1"/>
        </w:rPr>
      </w:pPr>
      <w:r w:rsidRPr="00F82AAF">
        <w:rPr>
          <w:b/>
          <w:bCs/>
          <w:color w:val="000000" w:themeColor="text1"/>
        </w:rPr>
        <w:t xml:space="preserve"> </w:t>
      </w:r>
    </w:p>
    <w:p w14:paraId="408DC288" w14:textId="7487FD26" w:rsidR="00F82AAF" w:rsidRPr="00F82AAF" w:rsidRDefault="00F82AAF" w:rsidP="00F82AAF">
      <w:pPr>
        <w:rPr>
          <w:b/>
          <w:bCs/>
          <w:u w:val="single"/>
        </w:rPr>
      </w:pPr>
      <w:r>
        <w:rPr>
          <w:u w:val="single"/>
        </w:rPr>
        <w:t xml:space="preserve">1.1 </w:t>
      </w:r>
      <w:r w:rsidR="00800240">
        <w:rPr>
          <w:u w:val="single"/>
        </w:rPr>
        <w:t xml:space="preserve">Challenges </w:t>
      </w:r>
    </w:p>
    <w:p w14:paraId="68EC4157" w14:textId="6887D275" w:rsidR="00BA3566" w:rsidRDefault="00800240" w:rsidP="00673B22">
      <w:pPr>
        <w:spacing w:after="30" w:line="236" w:lineRule="auto"/>
        <w:ind w:firstLine="720"/>
      </w:pPr>
      <w:r>
        <w:t xml:space="preserve">Despite being one of the most disabling disease areas, </w:t>
      </w:r>
      <w:r w:rsidR="0023250A">
        <w:t>neurologic</w:t>
      </w:r>
      <w:r>
        <w:t xml:space="preserve"> drug development has proven more challenging than </w:t>
      </w:r>
      <w:r w:rsidR="001055F3">
        <w:t xml:space="preserve">many </w:t>
      </w:r>
      <w:r>
        <w:t>other areas of drug development, with some indications lacking any established disease-modifying standard of care (SOC).</w:t>
      </w:r>
      <w:r>
        <w:fldChar w:fldCharType="begin"/>
      </w:r>
      <w:r w:rsidR="009961A4">
        <w:instrText xml:space="preserve"> ADDIN ZOTERO_ITEM CSL_CITATION {"citationID":"t8KAQ2gK","properties":{"formattedCitation":"\\super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fldChar w:fldCharType="separate"/>
      </w:r>
      <w:r w:rsidRPr="00992C02">
        <w:rPr>
          <w:vertAlign w:val="superscript"/>
        </w:rPr>
        <w:t>3</w:t>
      </w:r>
      <w:r>
        <w:fldChar w:fldCharType="end"/>
      </w:r>
      <w:r>
        <w:t xml:space="preserve"> </w:t>
      </w:r>
      <w:r w:rsidR="00753948">
        <w:t>The</w:t>
      </w:r>
      <w:r w:rsidR="00673B22">
        <w:t>se</w:t>
      </w:r>
      <w:r w:rsidR="00BA3566">
        <w:t xml:space="preserve"> difficulties start with the</w:t>
      </w:r>
      <w:r w:rsidR="003D604A">
        <w:t xml:space="preserve"> basic</w:t>
      </w:r>
      <w:r w:rsidR="00BA3566">
        <w:t xml:space="preserve"> science, where we understand </w:t>
      </w:r>
      <w:r w:rsidR="00D45110">
        <w:t>relatively little</w:t>
      </w:r>
      <w:r w:rsidR="00BA3566">
        <w:t xml:space="preserve"> about disease patholog</w:t>
      </w:r>
      <w:r w:rsidR="00C54C36">
        <w:t xml:space="preserve">y. When </w:t>
      </w:r>
      <w:r w:rsidR="00777990">
        <w:t xml:space="preserve">these </w:t>
      </w:r>
      <w:r w:rsidR="00C54C36">
        <w:t>theories are brought into p</w:t>
      </w:r>
      <w:r w:rsidR="00BA3566">
        <w:t>reclinical studies</w:t>
      </w:r>
      <w:r w:rsidR="00C54C36">
        <w:t xml:space="preserve">, they </w:t>
      </w:r>
      <w:r w:rsidR="00BA3566">
        <w:t xml:space="preserve">suffer </w:t>
      </w:r>
      <w:r w:rsidR="00777990">
        <w:t>from</w:t>
      </w:r>
      <w:r w:rsidR="000A5C0C">
        <w:t xml:space="preserve"> a</w:t>
      </w:r>
      <w:r w:rsidR="00777990">
        <w:t xml:space="preserve"> </w:t>
      </w:r>
      <w:r w:rsidR="00BA3566">
        <w:t>reliance on animal models that vary significantly in their neuronal makeup from humans</w:t>
      </w:r>
      <w:r w:rsidR="008A2C1E">
        <w:t>. Additionally</w:t>
      </w:r>
      <w:r w:rsidR="0058453F">
        <w:t xml:space="preserve">, CNS drug delivery is made </w:t>
      </w:r>
      <w:r w:rsidR="00681100">
        <w:t>mor</w:t>
      </w:r>
      <w:r w:rsidR="001055F3">
        <w:t>e</w:t>
      </w:r>
      <w:r w:rsidR="00681100">
        <w:t xml:space="preserve"> difficult </w:t>
      </w:r>
      <w:r w:rsidR="0058453F">
        <w:t>than other targets due to the inability for anything other than small molecules to cross the blood-brain barrier.</w:t>
      </w:r>
      <w:r w:rsidR="00BA3566">
        <w:fldChar w:fldCharType="begin"/>
      </w:r>
      <w:r w:rsidR="009961A4">
        <w:instrText xml:space="preserve"> ADDIN ZOTERO_ITEM CSL_CITATION {"citationID":"a1ck3g00jap","properties":{"formattedCitation":"\\super 3\\uc0\\u8211{}5\\nosupersub{}","plainCitation":"3–5","noteIndex":0},"citationItems":[{"id":3301,"uris":["http://zotero.org/users/5374610/items/F6DIIYNP"],"itemData":{"id":3301,"type":"chapter","abstract":"This chapter discusses the basic ethical principles and practices for human experimentation. It touches on the related subject of regulatory and legal issues in neurological research. Disorders of the central nervous system (CNS) present a number of challenges for specifying core principles and practices of research ethics. In CNS research, the tensions between regulation and ethics are greatest around the use of placebo controls. Phase 1 trials of new CNS interventions, as with all interventions, generally present a high degree of risk and uncertainty. Many trials involving neurological disorders show evidence of placebo responses. Many CNS drug trials involve brain imaging, in one report, brain abnormalities, like malignancies or vascular malformations, were detected in as many as 18% of healthy volunteers. Issues of justice arise with particular frequency whenever CNS trials involve placebos. Researchers should also attend to various non-verbal or affective elements of communication that shape public expectations.","container-title":"Clinical Trials in Neurology: Design, Conduct, Analysis","event-place":"Cambridge","ISBN":"978-1-139-03244-5","note":"DOI: 10.1017/CBO9781139032445.017","page":"173-186","publisher":"Cambridge University Press","publisher-place":"Cambridge","source":"Cambridge University Press","title":"Ethics in Clinical Trials Involving the Central Nervous System:: Risk, Benefit, Justice, and Integrity","title-short":"Ethics in Clinical Trials Involving the Central Nervous System","URL":"https://www.cambridge.org/core/books/clinical-trials-in-neurology/ethics-in-clinical-trials-involving-the-central-nervous-system/8B6BDC82979C98FECF789B9129786FA0","editor":[{"family":"Ravina","given":"Bernard"},{"family":"Cummings","given":"Jeffrey"},{"family":"McDermott","given":"Michael"},{"family":"Poole","given":"R. Michael"}],"author":[{"family":"Kimmelman","given":"Jonathan"}],"accessed":{"date-parts":[["2023",3,8]]},"issued":{"date-parts":[["2012"]]}}},{"id":2555,"uris":["http://zotero.org/users/5374610/items/3FRTPIYI"],"itemData":{"id":2555,"type":"article-journal","abstract":"An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K."}],"issued":{"date-parts":[["2017",7,1]]}},"label":"page"},{"id":3555,"uris":["http://zotero.org/users/5374610/items/7MV7MYAR"],"itemData":{"id":3555,"type":"article-journal","abstract":"Introduction: There are 2 misconceptions about the cerebrospinal fluid (CSF), the blood-brain barrier (BBB), and brain drug delivery, which date back to the discovery of a barrier between blood and brain over 100 years ago. Misconception 1 is that drug distribution into CSF is a measure of BBB transport. Misconception 2 is that drug injected into the CSF compartment distributes to the inner parenchyma of brain.Areas Covered: Drug distribution into the CSF is a function of drug transport across the choroid plexus, which forms the blood-CSF barrier, and not drug transport across the BBB, which is situated at the microvascular endothelium of brain. Drug injected into CSF undergoes rapid efflux to the blood compartment via bulk flow. Drug penetration into brain parenchyma from the CSF is limited by diffusion and drug concentrations in brain decrease exponentially relative to the CSF concentration.Expert Opinion: The barrier between blood and brain was discovered in 1913, when it was believed that the BBB was localized to the choroid plexus, and that nutrient flow from blood passed through the CSF en route to brain. These misconceptions are still widely held, and hinder progress in the development of technology for BBB drug delivery.","container-title":"Expert Opinion on Drug Delivery","DOI":"10.1517/17425247.2016.1171315","ISSN":"1742-5247","issue":"7","note":"publisher: Taylor &amp; Francis\n_eprint: https://doi.org/10.1517/17425247.2016.1171315\nPMID: 27020469","page":"963-975","source":"Taylor and Francis+NEJM","title":"CSF, blood-brain barrier, and brain drug delivery","volume":"13","author":[{"family":"Pardridge","given":"William M."}],"issued":{"date-parts":[["2016",7,2]]}}}],"schema":"https://github.com/citation-style-language/schema/raw/master/csl-citation.json"} </w:instrText>
      </w:r>
      <w:r w:rsidR="00BA3566">
        <w:fldChar w:fldCharType="separate"/>
      </w:r>
      <w:r w:rsidR="009961A4" w:rsidRPr="009961A4">
        <w:rPr>
          <w:vertAlign w:val="superscript"/>
        </w:rPr>
        <w:t>3–5</w:t>
      </w:r>
      <w:r w:rsidR="00BA3566">
        <w:fldChar w:fldCharType="end"/>
      </w:r>
      <w:r w:rsidR="00BA3566">
        <w:t xml:space="preserve"> Together, these issues mean that </w:t>
      </w:r>
      <w:r w:rsidR="00777990">
        <w:t xml:space="preserve">new treatment options </w:t>
      </w:r>
      <w:r w:rsidR="00A36923">
        <w:t xml:space="preserve">for </w:t>
      </w:r>
      <w:r w:rsidR="00BA3566">
        <w:t xml:space="preserve">CNS disorders are </w:t>
      </w:r>
      <w:r w:rsidR="00777990">
        <w:t>brought into clinical trials</w:t>
      </w:r>
      <w:r w:rsidR="00BA3566">
        <w:t xml:space="preserve"> with less of an understanding of the treatment </w:t>
      </w:r>
      <w:r w:rsidR="001160F0">
        <w:t xml:space="preserve">and disease </w:t>
      </w:r>
      <w:r w:rsidR="00BA3566">
        <w:t>than in other indications</w:t>
      </w:r>
      <w:r w:rsidR="00230AA4">
        <w:t>.</w:t>
      </w:r>
      <w:r w:rsidR="00BA3566">
        <w:t xml:space="preserve"> </w:t>
      </w:r>
      <w:r w:rsidR="00C54C36">
        <w:t>Once in clinical trials, development</w:t>
      </w:r>
      <w:r w:rsidR="00BA3566">
        <w:t xml:space="preserve"> </w:t>
      </w:r>
      <w:r w:rsidR="00CC5BC2">
        <w:t>then</w:t>
      </w:r>
      <w:r w:rsidR="00BA3566">
        <w:t xml:space="preserve"> </w:t>
      </w:r>
      <w:r w:rsidR="00EB3376">
        <w:t xml:space="preserve">faces challenges </w:t>
      </w:r>
      <w:r w:rsidR="00BA3566">
        <w:t xml:space="preserve">measuring the impact of treatments on the CNS, </w:t>
      </w:r>
      <w:r w:rsidR="003B1A63">
        <w:t xml:space="preserve">using </w:t>
      </w:r>
      <w:r w:rsidR="00BA3566">
        <w:t>endpoints that</w:t>
      </w:r>
      <w:r w:rsidR="001055F3">
        <w:t xml:space="preserve"> often</w:t>
      </w:r>
      <w:r w:rsidR="00BA3566">
        <w:t xml:space="preserve"> lack validation</w:t>
      </w:r>
      <w:r w:rsidR="003B1A63">
        <w:t xml:space="preserve"> </w:t>
      </w:r>
      <w:r w:rsidR="00EB3376">
        <w:t>as surrogates for</w:t>
      </w:r>
      <w:r w:rsidR="003B1A63">
        <w:t xml:space="preserve"> clinical outcomes</w:t>
      </w:r>
      <w:r w:rsidR="00BA3566">
        <w:t xml:space="preserve">, </w:t>
      </w:r>
      <w:r w:rsidR="00673B22">
        <w:t xml:space="preserve">measuring </w:t>
      </w:r>
      <w:r w:rsidR="00BA3566">
        <w:t xml:space="preserve">the long accumulative nature of the </w:t>
      </w:r>
      <w:r w:rsidR="00EB3376">
        <w:t>impairments</w:t>
      </w:r>
      <w:r w:rsidR="00673B22">
        <w:t>, and determining how the chronic exposure to treatments will impact safety over time</w:t>
      </w:r>
      <w:r w:rsidR="00BA3566">
        <w:t>.</w:t>
      </w:r>
      <w:r w:rsidR="00BA3566">
        <w:fldChar w:fldCharType="begin"/>
      </w:r>
      <w:r w:rsidR="009961A4">
        <w:instrText xml:space="preserve"> ADDIN ZOTERO_ITEM CSL_CITATION {"citationID":"a1rk57al4ni","properties":{"formattedCitation":"\\super 6\\nosupersub{}","plainCitation":"6","noteIndex":0},"citationItems":[{"id":3158,"uris":["http://zotero.org/users/5374610/items/GGBWT5YB"],"itemData":{"id":3158,"type":"chapter","abstract":"This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BA3566">
        <w:fldChar w:fldCharType="separate"/>
      </w:r>
      <w:r w:rsidR="009961A4" w:rsidRPr="009961A4">
        <w:rPr>
          <w:vertAlign w:val="superscript"/>
        </w:rPr>
        <w:t>6</w:t>
      </w:r>
      <w:r w:rsidR="00BA3566">
        <w:fldChar w:fldCharType="end"/>
      </w:r>
      <w:r w:rsidR="00E01124">
        <w:t xml:space="preserve"> </w:t>
      </w:r>
      <w:r w:rsidR="00EB3376">
        <w:t>Additional challenges include the risk of intervening in an organ system- the brain- where personal identity and decisional capacity originate.</w:t>
      </w:r>
      <w:commentRangeStart w:id="3"/>
      <w:commentRangeStart w:id="4"/>
      <w:r w:rsidR="008349AC">
        <w:fldChar w:fldCharType="begin"/>
      </w:r>
      <w:r w:rsidR="00992C02">
        <w:instrText xml:space="preserve"> ADDIN ZOTERO_ITEM CSL_CITATION {"citationID":"a10ae2jnmhb","properties":{"formattedCitation":"\\super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8349AC">
        <w:fldChar w:fldCharType="separate"/>
      </w:r>
      <w:r w:rsidR="00992C02" w:rsidRPr="00992C02">
        <w:rPr>
          <w:vertAlign w:val="superscript"/>
        </w:rPr>
        <w:t>3</w:t>
      </w:r>
      <w:r w:rsidR="008349AC">
        <w:fldChar w:fldCharType="end"/>
      </w:r>
      <w:commentRangeEnd w:id="3"/>
      <w:r w:rsidR="00673B22">
        <w:rPr>
          <w:rStyle w:val="CommentReference"/>
        </w:rPr>
        <w:commentReference w:id="3"/>
      </w:r>
      <w:commentRangeEnd w:id="4"/>
      <w:r w:rsidR="00673B22">
        <w:rPr>
          <w:rStyle w:val="CommentReference"/>
        </w:rPr>
        <w:commentReference w:id="4"/>
      </w:r>
    </w:p>
    <w:p w14:paraId="4E70341F" w14:textId="0C05715E" w:rsidR="00814F24" w:rsidRDefault="00BA3566" w:rsidP="00ED58D4">
      <w:pPr>
        <w:ind w:firstLine="720"/>
      </w:pPr>
      <w:r>
        <w:t xml:space="preserve">These factors </w:t>
      </w:r>
      <w:r w:rsidR="005846DE">
        <w:t>together</w:t>
      </w:r>
      <w:r>
        <w:t xml:space="preserve"> create </w:t>
      </w:r>
      <w:r w:rsidR="00C54C36">
        <w:t xml:space="preserve">an </w:t>
      </w:r>
      <w:r w:rsidR="005846DE">
        <w:t>area of drug development</w:t>
      </w:r>
      <w:r>
        <w:t xml:space="preserve"> where </w:t>
      </w:r>
      <w:r w:rsidR="001055F3">
        <w:t>clinical development</w:t>
      </w:r>
      <w:r w:rsidR="00E01124">
        <w:t xml:space="preserve"> </w:t>
      </w:r>
      <w:r w:rsidR="004A4072">
        <w:t xml:space="preserve">has a </w:t>
      </w:r>
      <w:r w:rsidR="00E01124">
        <w:t xml:space="preserve">low </w:t>
      </w:r>
      <w:r w:rsidR="004A4072">
        <w:t xml:space="preserve">chance of </w:t>
      </w:r>
      <w:r w:rsidR="001055F3">
        <w:t xml:space="preserve">leading to an FDA approval </w:t>
      </w:r>
      <w:r w:rsidR="00E01124">
        <w:t xml:space="preserve">(between </w:t>
      </w:r>
      <w:r>
        <w:t>6-9%).</w:t>
      </w:r>
      <w:r>
        <w:fldChar w:fldCharType="begin"/>
      </w:r>
      <w:r w:rsidR="009961A4">
        <w:instrText xml:space="preserve"> ADDIN ZOTERO_ITEM CSL_CITATION {"citationID":"a7iv0p5sts","properties":{"formattedCitation":"\\super 7\\uc0\\u8211{}9\\nosupersub{}","plainCitation":"7–9","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fldChar w:fldCharType="separate"/>
      </w:r>
      <w:r w:rsidR="009961A4" w:rsidRPr="009961A4">
        <w:rPr>
          <w:vertAlign w:val="superscript"/>
        </w:rPr>
        <w:t>7–9</w:t>
      </w:r>
      <w:r>
        <w:fldChar w:fldCharType="end"/>
      </w:r>
      <w:r>
        <w:t xml:space="preserve"> </w:t>
      </w:r>
      <w:r w:rsidR="00230AA4">
        <w:t>O</w:t>
      </w:r>
      <w:r w:rsidR="00E01124">
        <w:t>ne</w:t>
      </w:r>
      <w:r w:rsidR="00850A89">
        <w:t xml:space="preserve"> review found that CNS drugs were half as likely to be approved as other indications</w:t>
      </w:r>
      <w:r w:rsidR="001055F3">
        <w:t>.</w:t>
      </w:r>
      <w:r w:rsidR="00850A89">
        <w:fldChar w:fldCharType="begin"/>
      </w:r>
      <w:r w:rsidR="009961A4">
        <w:instrText xml:space="preserve"> ADDIN ZOTERO_ITEM CSL_CITATION {"citationID":"a1e9iscukrm","properties":{"formattedCitation":"\\super 9\\nosupersub{}","plainCitation":"9","noteIndex":0},"citationItems":[{"id":3332,"uris":["http://zotero.org/users/5374610/items/ISRS6JYH"],"itemData":{"id":3332,"type":"article-journal","abstract":"BOSTON,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rsidR="00850A89">
        <w:fldChar w:fldCharType="separate"/>
      </w:r>
      <w:r w:rsidR="009961A4" w:rsidRPr="009961A4">
        <w:rPr>
          <w:vertAlign w:val="superscript"/>
        </w:rPr>
        <w:t>9</w:t>
      </w:r>
      <w:r w:rsidR="00850A89">
        <w:fldChar w:fldCharType="end"/>
      </w:r>
      <w:r w:rsidR="00850A89">
        <w:t xml:space="preserve"> </w:t>
      </w:r>
      <w:r w:rsidR="001055F3">
        <w:t xml:space="preserve">Hurdles to development </w:t>
      </w:r>
      <w:r w:rsidR="00673B22">
        <w:t>ha</w:t>
      </w:r>
      <w:r w:rsidR="004E278B">
        <w:t xml:space="preserve">ve </w:t>
      </w:r>
      <w:r w:rsidR="001055F3">
        <w:t>discouraged companies from</w:t>
      </w:r>
      <w:r w:rsidR="00673B22">
        <w:t xml:space="preserve"> invest</w:t>
      </w:r>
      <w:r w:rsidR="001055F3">
        <w:t>ing</w:t>
      </w:r>
      <w:r w:rsidR="00673B22">
        <w:t xml:space="preserve"> in developing treatments for these diseases</w:t>
      </w:r>
      <w:r w:rsidR="00673B22">
        <w:fldChar w:fldCharType="begin"/>
      </w:r>
      <w:r w:rsidR="009961A4">
        <w:instrText xml:space="preserve"> ADDIN ZOTERO_ITEM CSL_CITATION {"citationID":"bfU7yTcf","properties":{"formattedCitation":"\\super 7,8\\nosupersub{}","plainCitation":"7,8","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00673B22">
        <w:fldChar w:fldCharType="separate"/>
      </w:r>
      <w:r w:rsidR="009961A4" w:rsidRPr="009961A4">
        <w:rPr>
          <w:vertAlign w:val="superscript"/>
        </w:rPr>
        <w:t>7,8</w:t>
      </w:r>
      <w:r w:rsidR="00673B22">
        <w:fldChar w:fldCharType="end"/>
      </w:r>
      <w:r w:rsidR="00673B22">
        <w:t xml:space="preserve"> </w:t>
      </w:r>
      <w:r w:rsidR="001055F3">
        <w:t>Fo</w:t>
      </w:r>
      <w:r w:rsidR="004E278B">
        <w:t>r</w:t>
      </w:r>
      <w:r w:rsidR="001055F3">
        <w:t xml:space="preserve"> </w:t>
      </w:r>
      <w:commentRangeStart w:id="5"/>
      <w:r w:rsidR="001055F3">
        <w:t>example</w:t>
      </w:r>
      <w:commentRangeEnd w:id="5"/>
      <w:r w:rsidR="004E278B">
        <w:rPr>
          <w:rStyle w:val="CommentReference"/>
        </w:rPr>
        <w:commentReference w:id="5"/>
      </w:r>
      <w:r w:rsidR="001055F3">
        <w:t xml:space="preserve">… </w:t>
      </w:r>
      <w:r w:rsidR="00611C31">
        <w:t>However,</w:t>
      </w:r>
      <w:r w:rsidR="00611C31" w:rsidRPr="00AC0276">
        <w:t xml:space="preserve"> </w:t>
      </w:r>
      <w:r w:rsidR="00611C31">
        <w:t>several classes of medications</w:t>
      </w:r>
      <w:r w:rsidR="00EB3376">
        <w:t xml:space="preserve"> are available to treat other </w:t>
      </w:r>
      <w:r w:rsidR="0023250A">
        <w:t>neurologic</w:t>
      </w:r>
      <w:r w:rsidR="00EB3376">
        <w:t xml:space="preserve"> diseases such as </w:t>
      </w:r>
      <w:r w:rsidR="008A2C1E">
        <w:t>r</w:t>
      </w:r>
      <w:r w:rsidR="00EB3376">
        <w:t xml:space="preserve">elapsing </w:t>
      </w:r>
      <w:r w:rsidR="008A2C1E">
        <w:t>m</w:t>
      </w:r>
      <w:r w:rsidR="00EB3376">
        <w:t xml:space="preserve">ultiple </w:t>
      </w:r>
      <w:r w:rsidR="008A2C1E">
        <w:t>s</w:t>
      </w:r>
      <w:r w:rsidR="00EB3376">
        <w:t>clerosis and migraine</w:t>
      </w:r>
      <w:r w:rsidR="00611C31">
        <w:t>.</w:t>
      </w:r>
      <w:r w:rsidR="00611C31">
        <w:fldChar w:fldCharType="begin"/>
      </w:r>
      <w:r w:rsidR="00611C31">
        <w:instrText xml:space="preserve"> ADDIN ZOTERO_ITEM CSL_CITATION {"citationID":"a112l6ma5nb","properties":{"formattedCitation":"\\super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K."}],"issued":{"date-parts":[["2017",7,1]]}},"label":"page"}],"schema":"https://github.com/citation-style-language/schema/raw/master/csl-citation.json"} </w:instrText>
      </w:r>
      <w:r w:rsidR="00611C31">
        <w:fldChar w:fldCharType="separate"/>
      </w:r>
      <w:r w:rsidR="00611C31" w:rsidRPr="00992C02">
        <w:rPr>
          <w:vertAlign w:val="superscript"/>
        </w:rPr>
        <w:t>3</w:t>
      </w:r>
      <w:r w:rsidR="00611C31">
        <w:fldChar w:fldCharType="end"/>
      </w:r>
      <w:r w:rsidR="00611C31">
        <w:t xml:space="preserve"> </w:t>
      </w:r>
      <w:r w:rsidR="00547F3A">
        <w:t>Historically, the</w:t>
      </w:r>
      <w:r w:rsidRPr="002E789B">
        <w:t xml:space="preserve"> probability that a trial in </w:t>
      </w:r>
      <w:r>
        <w:t xml:space="preserve">some </w:t>
      </w:r>
      <w:r w:rsidR="0023250A">
        <w:t>neurologic</w:t>
      </w:r>
      <w:r>
        <w:t xml:space="preserve"> disorders</w:t>
      </w:r>
      <w:r w:rsidRPr="002E789B">
        <w:t xml:space="preserve"> wil</w:t>
      </w:r>
      <w:r w:rsidR="00221B29">
        <w:t xml:space="preserve">l </w:t>
      </w:r>
      <w:r w:rsidR="00547F3A">
        <w:t>show</w:t>
      </w:r>
      <w:r w:rsidR="00221B29">
        <w:t xml:space="preserve"> positive results </w:t>
      </w:r>
      <w:r w:rsidRPr="002E789B">
        <w:t xml:space="preserve">is </w:t>
      </w:r>
      <w:r w:rsidR="00547F3A">
        <w:t>low</w:t>
      </w:r>
      <w:commentRangeStart w:id="6"/>
      <w:r w:rsidR="00547F3A">
        <w:t xml:space="preserve">. </w:t>
      </w:r>
      <w:commentRangeEnd w:id="6"/>
      <w:r w:rsidR="00547F3A">
        <w:rPr>
          <w:rStyle w:val="CommentReference"/>
        </w:rPr>
        <w:commentReference w:id="6"/>
      </w:r>
      <w:r w:rsidR="00547F3A">
        <w:t xml:space="preserve">However, this outcome </w:t>
      </w:r>
      <w:r w:rsidRPr="002E789B">
        <w:t xml:space="preserve">would have </w:t>
      </w:r>
      <w:r w:rsidR="00E01124">
        <w:t>a massive</w:t>
      </w:r>
      <w:r w:rsidRPr="002E789B">
        <w:t xml:space="preserve"> impact </w:t>
      </w:r>
      <w:r w:rsidR="00B96A13">
        <w:t>on the experience of millions of patients</w:t>
      </w:r>
      <w:r w:rsidR="0024200E">
        <w:t>.</w:t>
      </w:r>
      <w:r w:rsidRPr="002E789B">
        <w:fldChar w:fldCharType="begin"/>
      </w:r>
      <w:r w:rsidR="00286C5E">
        <w:instrText xml:space="preserve"> ADDIN ZOTERO_ITEM CSL_CITATION {"citationID":"TX9qkTOi","properties":{"formattedCitation":"\\super 1\\nosupersub{}","plainCitation":"1","noteIndex":0},"citationItems":[{"id":3154,"uris":["http://zotero.org/users/5374610/items/RTK4I4JN"],"itemData":{"id":3154,"type":"chapter","abstract":"Scientific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rsidRPr="002E789B">
        <w:fldChar w:fldCharType="separate"/>
      </w:r>
      <w:r w:rsidR="00286C5E" w:rsidRPr="00286C5E">
        <w:rPr>
          <w:vertAlign w:val="superscript"/>
        </w:rPr>
        <w:t>1</w:t>
      </w:r>
      <w:r w:rsidRPr="002E789B">
        <w:fldChar w:fldCharType="end"/>
      </w:r>
      <w:r>
        <w:rPr>
          <w:color w:val="000000" w:themeColor="text1"/>
        </w:rPr>
        <w:t xml:space="preserve"> </w:t>
      </w:r>
      <w:commentRangeStart w:id="7"/>
      <w:r w:rsidR="002569FC">
        <w:rPr>
          <w:color w:val="000000" w:themeColor="text1"/>
        </w:rPr>
        <w:t>This</w:t>
      </w:r>
      <w:r w:rsidR="00CC5BC2">
        <w:rPr>
          <w:color w:val="000000" w:themeColor="text1"/>
        </w:rPr>
        <w:t xml:space="preserve"> emphasizes </w:t>
      </w:r>
      <w:commentRangeEnd w:id="7"/>
      <w:r w:rsidR="001055F3">
        <w:rPr>
          <w:rStyle w:val="CommentReference"/>
        </w:rPr>
        <w:commentReference w:id="7"/>
      </w:r>
      <w:r w:rsidR="00CC5BC2">
        <w:rPr>
          <w:color w:val="000000" w:themeColor="text1"/>
        </w:rPr>
        <w:t xml:space="preserve">the need for innovation and </w:t>
      </w:r>
      <w:r w:rsidR="002569FC">
        <w:rPr>
          <w:color w:val="000000" w:themeColor="text1"/>
        </w:rPr>
        <w:t xml:space="preserve">research on </w:t>
      </w:r>
      <w:r w:rsidR="00611C31">
        <w:rPr>
          <w:color w:val="000000" w:themeColor="text1"/>
        </w:rPr>
        <w:t>how to bring</w:t>
      </w:r>
      <w:r w:rsidR="002569FC">
        <w:rPr>
          <w:color w:val="000000" w:themeColor="text1"/>
        </w:rPr>
        <w:t xml:space="preserve"> drugs to approval in this disease area</w:t>
      </w:r>
      <w:r w:rsidR="004A4072">
        <w:rPr>
          <w:color w:val="000000" w:themeColor="text1"/>
        </w:rPr>
        <w:t>.</w:t>
      </w:r>
      <w:r w:rsidR="00814F24">
        <w:t xml:space="preserve"> </w:t>
      </w:r>
    </w:p>
    <w:p w14:paraId="3431D272" w14:textId="77777777" w:rsidR="00F82AAF" w:rsidRDefault="00F82AAF" w:rsidP="00ED58D4">
      <w:pPr>
        <w:ind w:firstLine="720"/>
      </w:pPr>
    </w:p>
    <w:p w14:paraId="58F541F4" w14:textId="45B822A8" w:rsidR="008A2C1E" w:rsidRPr="008A2C1E" w:rsidRDefault="008A2C1E" w:rsidP="008A2C1E">
      <w:pPr>
        <w:rPr>
          <w:b/>
          <w:bCs/>
          <w:u w:val="single"/>
        </w:rPr>
      </w:pPr>
      <w:r>
        <w:rPr>
          <w:u w:val="single"/>
        </w:rPr>
        <w:t>1.</w:t>
      </w:r>
      <w:r w:rsidR="00F82AAF">
        <w:rPr>
          <w:u w:val="single"/>
        </w:rPr>
        <w:t>2</w:t>
      </w:r>
      <w:r>
        <w:rPr>
          <w:u w:val="single"/>
        </w:rPr>
        <w:t xml:space="preserve"> </w:t>
      </w:r>
      <w:r w:rsidR="00F82AAF">
        <w:rPr>
          <w:u w:val="single"/>
        </w:rPr>
        <w:t xml:space="preserve">Efforts to accelerate drug </w:t>
      </w:r>
      <w:proofErr w:type="gramStart"/>
      <w:r w:rsidR="00F82AAF">
        <w:rPr>
          <w:u w:val="single"/>
        </w:rPr>
        <w:t>development</w:t>
      </w:r>
      <w:proofErr w:type="gramEnd"/>
    </w:p>
    <w:p w14:paraId="26F00031" w14:textId="6F80222E" w:rsidR="00A841BF" w:rsidRDefault="00673B22" w:rsidP="00036A14">
      <w:pPr>
        <w:pStyle w:val="ListParagraph"/>
        <w:ind w:left="0" w:firstLine="720"/>
      </w:pPr>
      <w:r w:rsidRPr="003333D0">
        <w:t xml:space="preserve">To reduce </w:t>
      </w:r>
      <w:r>
        <w:t>the risk of exposing</w:t>
      </w:r>
      <w:r w:rsidRPr="003333D0">
        <w:t xml:space="preserve"> patient</w:t>
      </w:r>
      <w:r>
        <w:t xml:space="preserve">s </w:t>
      </w:r>
      <w:r w:rsidRPr="003333D0">
        <w:t xml:space="preserve">to ineffective and/or unsafe </w:t>
      </w:r>
      <w:r>
        <w:t>treatments</w:t>
      </w:r>
      <w:r w:rsidRPr="003333D0">
        <w:t>, modern drug development systems use a phased approach</w:t>
      </w:r>
      <w:r w:rsidR="001055F3">
        <w:t xml:space="preserve"> since the 1960s</w:t>
      </w:r>
      <w:r>
        <w:t xml:space="preserve"> (1-4), with </w:t>
      </w:r>
      <w:r w:rsidR="001055F3">
        <w:t xml:space="preserve">each phase </w:t>
      </w:r>
      <w:r>
        <w:t>increasing cost and number of patients</w:t>
      </w:r>
      <w:r w:rsidR="001055F3">
        <w:t xml:space="preserve"> enrolled</w:t>
      </w:r>
      <w:r>
        <w:t xml:space="preserve">. The goals of each phase vary across disease </w:t>
      </w:r>
      <w:r>
        <w:lastRenderedPageBreak/>
        <w:t>areas and the phase priorities are occasionally flexible.</w:t>
      </w:r>
      <w:r w:rsidRPr="002E789B">
        <w:fldChar w:fldCharType="begin"/>
      </w:r>
      <w:r w:rsidR="009961A4">
        <w:instrText xml:space="preserve"> ADDIN ZOTERO_ITEM CSL_CITATION {"citationID":"JpzijS2p","properties":{"formattedCitation":"\\super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9961A4" w:rsidRPr="009961A4">
        <w:rPr>
          <w:vertAlign w:val="superscript"/>
        </w:rPr>
        <w:t>11</w:t>
      </w:r>
      <w:r w:rsidRPr="002E789B">
        <w:fldChar w:fldCharType="end"/>
      </w:r>
      <w:r>
        <w:t xml:space="preserve"> In neurology, </w:t>
      </w:r>
      <w:r w:rsidR="00EB3376">
        <w:t xml:space="preserve">phase </w:t>
      </w:r>
      <w:r w:rsidR="00A841BF" w:rsidRPr="002E789B">
        <w:t>1</w:t>
      </w:r>
      <w:r w:rsidR="00EB3376">
        <w:t xml:space="preserve"> (P1)</w:t>
      </w:r>
      <w:r w:rsidR="00A841BF" w:rsidRPr="002E789B">
        <w:t xml:space="preserve"> trials focus on gathering pharmaco</w:t>
      </w:r>
      <w:r w:rsidR="00EB3376">
        <w:t>kinetic</w:t>
      </w:r>
      <w:r w:rsidR="0024200E">
        <w:t xml:space="preserve"> data</w:t>
      </w:r>
      <w:r w:rsidR="00B96A13">
        <w:t xml:space="preserve"> and </w:t>
      </w:r>
      <w:r w:rsidR="00A841BF" w:rsidRPr="002E789B">
        <w:t xml:space="preserve">safety </w:t>
      </w:r>
      <w:r w:rsidR="0024200E">
        <w:t>information</w:t>
      </w:r>
      <w:r w:rsidR="00B96A13">
        <w:t xml:space="preserve"> </w:t>
      </w:r>
      <w:r w:rsidR="0024200E" w:rsidRPr="002E789B">
        <w:t>for the treatment in humans</w:t>
      </w:r>
      <w:r w:rsidR="00A841BF" w:rsidRPr="002E789B">
        <w:t>.</w:t>
      </w:r>
      <w:r w:rsidR="00EB3376">
        <w:t xml:space="preserve"> </w:t>
      </w:r>
      <w:r w:rsidR="00681100">
        <w:t>Ne</w:t>
      </w:r>
      <w:r w:rsidR="00547F3A">
        <w:t xml:space="preserve">xt </w:t>
      </w:r>
      <w:r w:rsidR="00A841BF" w:rsidRPr="002E789B">
        <w:t>P2 trials usually aim to collect safety and dose relationships</w:t>
      </w:r>
      <w:r w:rsidR="004A4072">
        <w:t xml:space="preserve"> while also</w:t>
      </w:r>
      <w:r w:rsidR="004A4072" w:rsidRPr="002E789B">
        <w:t xml:space="preserve"> </w:t>
      </w:r>
      <w:r w:rsidR="004A4072">
        <w:t xml:space="preserve">gathering </w:t>
      </w:r>
      <w:r w:rsidR="004A4072" w:rsidRPr="002E789B">
        <w:t>preliminary information on the efficacy of the new treatment</w:t>
      </w:r>
      <w:r w:rsidR="00230AA4">
        <w:t xml:space="preserve"> using surrogate endpoints</w:t>
      </w:r>
      <w:r w:rsidR="00A841BF" w:rsidRPr="002E789B">
        <w:t>.</w:t>
      </w:r>
      <w:r w:rsidR="00074693" w:rsidRPr="002E789B">
        <w:fldChar w:fldCharType="begin"/>
      </w:r>
      <w:r w:rsidR="009961A4">
        <w:instrText xml:space="preserve"> ADDIN ZOTERO_ITEM CSL_CITATION {"citationID":"a1st6n4f7c3","properties":{"formattedCitation":"\\super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00074693" w:rsidRPr="002E789B">
        <w:fldChar w:fldCharType="separate"/>
      </w:r>
      <w:r w:rsidR="009961A4" w:rsidRPr="009961A4">
        <w:rPr>
          <w:vertAlign w:val="superscript"/>
        </w:rPr>
        <w:t>11</w:t>
      </w:r>
      <w:r w:rsidR="00074693" w:rsidRPr="002E789B">
        <w:fldChar w:fldCharType="end"/>
      </w:r>
      <w:r w:rsidR="00A841BF" w:rsidRPr="002E789B">
        <w:t xml:space="preserve"> </w:t>
      </w:r>
      <w:r w:rsidR="005B7CA6">
        <w:t xml:space="preserve">P2 trials are sometimes separated into 2a </w:t>
      </w:r>
      <w:r w:rsidR="00230AA4">
        <w:t>(which look mainly at</w:t>
      </w:r>
      <w:r w:rsidR="005B7CA6">
        <w:t xml:space="preserve"> safety, tolerability</w:t>
      </w:r>
      <w:r w:rsidR="00E01124">
        <w:t>,</w:t>
      </w:r>
      <w:r w:rsidR="005B7CA6">
        <w:t xml:space="preserve"> and proof of concept</w:t>
      </w:r>
      <w:r w:rsidR="00230AA4">
        <w:t>)</w:t>
      </w:r>
      <w:r w:rsidR="00353AF3">
        <w:t>,</w:t>
      </w:r>
      <w:r w:rsidR="005B7CA6">
        <w:fldChar w:fldCharType="begin"/>
      </w:r>
      <w:r w:rsidR="009961A4">
        <w:instrText xml:space="preserve"> ADDIN ZOTERO_ITEM CSL_CITATION {"citationID":"a2nri3fnkng","properties":{"formattedCitation":"\\super 12\\nosupersub{}","plainCitation":"12","noteIndex":0},"citationItems":[{"id":2722,"uris":["http://zotero.org/groups/2765074/items/5QWXVIPV"],"itemData":{"id":2722,"type":"article-journal","abstract":"Drug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005B7CA6">
        <w:fldChar w:fldCharType="separate"/>
      </w:r>
      <w:r w:rsidR="009961A4" w:rsidRPr="009961A4">
        <w:rPr>
          <w:vertAlign w:val="superscript"/>
        </w:rPr>
        <w:t>12</w:t>
      </w:r>
      <w:r w:rsidR="005B7CA6">
        <w:fldChar w:fldCharType="end"/>
      </w:r>
      <w:r w:rsidR="005B7CA6">
        <w:t xml:space="preserve"> and 2b </w:t>
      </w:r>
      <w:r w:rsidR="00230AA4">
        <w:t>(which test for</w:t>
      </w:r>
      <w:r w:rsidR="005B7CA6">
        <w:t xml:space="preserve"> efficacy</w:t>
      </w:r>
      <w:r w:rsidR="00230AA4">
        <w:t>)</w:t>
      </w:r>
      <w:r w:rsidR="005B7CA6">
        <w:t>.</w:t>
      </w:r>
      <w:r w:rsidR="00B37DA0">
        <w:t xml:space="preserve"> </w:t>
      </w:r>
      <w:r w:rsidR="0024200E">
        <w:t>Next</w:t>
      </w:r>
      <w:r w:rsidR="00A841BF" w:rsidRPr="002E789B">
        <w:t xml:space="preserve">, </w:t>
      </w:r>
      <w:r w:rsidR="00EB3376">
        <w:t>phase 3 (</w:t>
      </w:r>
      <w:r w:rsidR="00A841BF" w:rsidRPr="002E789B">
        <w:t>P3</w:t>
      </w:r>
      <w:r w:rsidR="00EB3376">
        <w:t>)</w:t>
      </w:r>
      <w:r w:rsidR="00A841BF" w:rsidRPr="002E789B">
        <w:t xml:space="preserve"> trials </w:t>
      </w:r>
      <w:r w:rsidR="00E01124">
        <w:t>aim to determine</w:t>
      </w:r>
      <w:r w:rsidR="00A841BF" w:rsidRPr="002E789B">
        <w:t xml:space="preserve"> whether </w:t>
      </w:r>
      <w:r w:rsidR="00681100">
        <w:t xml:space="preserve">there are sufficient signals that the drug is </w:t>
      </w:r>
      <w:r w:rsidR="00A841BF" w:rsidRPr="002E789B">
        <w:t>efficac</w:t>
      </w:r>
      <w:r w:rsidR="00681100">
        <w:t>ious to</w:t>
      </w:r>
      <w:r w:rsidR="00A841BF" w:rsidRPr="002E789B">
        <w:t xml:space="preserve"> move forward to approval. Finally, </w:t>
      </w:r>
      <w:r w:rsidR="00EB3376">
        <w:t>phase 4 (</w:t>
      </w:r>
      <w:r w:rsidR="00A841BF" w:rsidRPr="002E789B">
        <w:t>P4</w:t>
      </w:r>
      <w:r w:rsidR="00EB3376">
        <w:t>)</w:t>
      </w:r>
      <w:r w:rsidR="00A841BF" w:rsidRPr="002E789B">
        <w:t xml:space="preserve"> trials are typically run post-approval to widen the approved population</w:t>
      </w:r>
      <w:r w:rsidR="001055F3">
        <w:t xml:space="preserve"> and/or gather additional safety data</w:t>
      </w:r>
      <w:r w:rsidR="00A841BF" w:rsidRPr="002E789B">
        <w:t xml:space="preserve">. </w:t>
      </w:r>
    </w:p>
    <w:p w14:paraId="5FA57607" w14:textId="5EE81193" w:rsidR="00ED7565" w:rsidRDefault="001176F5" w:rsidP="00ED7565">
      <w:pPr>
        <w:pStyle w:val="ListParagraph"/>
        <w:ind w:left="0" w:firstLine="720"/>
      </w:pPr>
      <w:r>
        <w:t>Although t</w:t>
      </w:r>
      <w:r w:rsidR="00681100">
        <w:t>his four</w:t>
      </w:r>
      <w:r>
        <w:t>-</w:t>
      </w:r>
      <w:r w:rsidR="00681100">
        <w:t xml:space="preserve">step </w:t>
      </w:r>
      <w:r>
        <w:t xml:space="preserve">paradigm has been </w:t>
      </w:r>
      <w:r w:rsidR="001055F3">
        <w:t>a mainstay</w:t>
      </w:r>
      <w:r>
        <w:t xml:space="preserve"> </w:t>
      </w:r>
      <w:r w:rsidR="00547F3A">
        <w:t xml:space="preserve">for </w:t>
      </w:r>
      <w:r>
        <w:t xml:space="preserve">decades, </w:t>
      </w:r>
      <w:r w:rsidR="00876191">
        <w:t>many drug developers use different approaches</w:t>
      </w:r>
      <w:r>
        <w:t>.</w:t>
      </w:r>
      <w:r w:rsidR="00681100">
        <w:t xml:space="preserve"> </w:t>
      </w:r>
      <w:r w:rsidR="00A841BF" w:rsidRPr="002E789B">
        <w:t>For example, when</w:t>
      </w:r>
      <w:r w:rsidR="00DE5229">
        <w:t xml:space="preserve"> interventions </w:t>
      </w:r>
      <w:r w:rsidR="00353AF3">
        <w:t>have</w:t>
      </w:r>
      <w:r w:rsidR="00DE5229">
        <w:t xml:space="preserve"> shown exceptional promise in</w:t>
      </w:r>
      <w:r w:rsidR="00A841BF" w:rsidRPr="002E789B">
        <w:t xml:space="preserve"> P2 trials, </w:t>
      </w:r>
      <w:r w:rsidR="00DE5229">
        <w:t>some commentators</w:t>
      </w:r>
      <w:r w:rsidR="00A841BF" w:rsidRPr="002E789B">
        <w:t xml:space="preserve"> </w:t>
      </w:r>
      <w:r w:rsidR="00876191">
        <w:t xml:space="preserve">have </w:t>
      </w:r>
      <w:r w:rsidR="00A841BF" w:rsidRPr="002E789B">
        <w:t>called for bypassing P3 trials and going directly to approval without this extra layer of evidence gathering.</w:t>
      </w:r>
      <w:r w:rsidR="00A841BF" w:rsidRPr="002E789B">
        <w:fldChar w:fldCharType="begin"/>
      </w:r>
      <w:r w:rsidR="009961A4">
        <w:instrText xml:space="preserve"> ADDIN ZOTERO_ITEM CSL_CITATION {"citationID":"a244vf9cet3","properties":{"formattedCitation":"\\super 13\\nosupersub{}","plainCitation":"13","noteIndex":0},"citationItems":[{"id":3286,"uris":["http://zotero.org/users/5374610/items/NZHBQ5VA"],"itemData":{"id":3286,"type":"article-newspaper","abstract":"Two cousins developed the same lethal cancer; only one could take part in an experimental drug trial. Critics say that new science behind the drugs has eclipsed the old rules, and ethics, of testing them.","container-title":"The New York Times","ISSN":"0362-4331","language":"en-US","section":"Health","source":"NYTimes.com","title":"New Drugs Stir Debate on Rules of Clinical Trials","URL":"https://www.nytimes.com/2010/09/19/health/research/19trial.html","author":[{"family":"Harmon","given":"Amy"}],"accessed":{"date-parts":[["2023",3,7]]},"issued":{"date-parts":[["2010",9,19]]}}}],"schema":"https://github.com/citation-style-language/schema/raw/master/csl-citation.json"} </w:instrText>
      </w:r>
      <w:r w:rsidR="00A841BF" w:rsidRPr="002E789B">
        <w:fldChar w:fldCharType="separate"/>
      </w:r>
      <w:r w:rsidR="009961A4" w:rsidRPr="009961A4">
        <w:rPr>
          <w:vertAlign w:val="superscript"/>
        </w:rPr>
        <w:t>13</w:t>
      </w:r>
      <w:r w:rsidR="00A841BF" w:rsidRPr="002E789B">
        <w:fldChar w:fldCharType="end"/>
      </w:r>
      <w:r w:rsidR="00A841BF" w:rsidRPr="002E789B">
        <w:t xml:space="preserve"> Other designs, such as phase </w:t>
      </w:r>
      <w:r w:rsidR="004A4072">
        <w:t>1/2</w:t>
      </w:r>
      <w:r w:rsidR="00A841BF" w:rsidRPr="002E789B">
        <w:t xml:space="preserve"> or 2/3, create seamless transitions from phase to phase, using </w:t>
      </w:r>
      <w:r w:rsidR="00E01124">
        <w:t>fewer</w:t>
      </w:r>
      <w:r w:rsidR="00A841BF" w:rsidRPr="002E789B">
        <w:t xml:space="preserve"> patients, time, and resources </w:t>
      </w:r>
      <w:r w:rsidR="00DE5229">
        <w:t xml:space="preserve">– at least in the </w:t>
      </w:r>
      <w:r w:rsidR="00A841BF" w:rsidRPr="002E789B">
        <w:t>ideal.</w:t>
      </w:r>
      <w:r w:rsidR="00A841BF" w:rsidRPr="002E789B">
        <w:fldChar w:fldCharType="begin"/>
      </w:r>
      <w:r w:rsidR="009961A4">
        <w:instrText xml:space="preserve"> ADDIN ZOTERO_ITEM CSL_CITATION {"citationID":"a1plveh29t3","properties":{"formattedCitation":"\\super 14\\uc0\\u8211{}19\\nosupersub{}","plainCitation":"14–19","noteIndex":0},"citationItems":[{"id":2571,"uris":["http://zotero.org/users/5374610/items/QXJZT85R"],"itemData":{"id":2571,"type":"article-journal","abstract":"The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J."}],"issued":{"date-parts":[["2014",4]]}}},{"id":2406,"uris":["http://zotero.org/users/5374610/items/8PS3943I"],"itemData":{"id":2406,"type":"article-journal","abstract":"The traditional oncology drug development paradigm of single arm phase II studies followed by a randomized phase III study has limitations for modern oncology drug development. Interpretation of single arm phase II study results is difficult when a new drug is used in combination with other agents or when progression free survival is used as the endpoint rather than tumor shrinkage. Randomized phase II studies are more informative for these objectives but increase both the number of patients and time required to determine the value of a new experimental agent. In this paper, we compare different phase II study strategies to determine the most efficient drug development path in terms of number of patients and length of time to conclusion of drug efficacy on overall survival.","container-title":"Clinical cancer research : an official journal of the American Association for Cancer Research","DOI":"10.1158/1078-0432.CCR-08-3205","ISSN":"1078-0432","issue":"19","journalAbbreviation":"Clin Cancer Res","note":"PMID: 19789306\nPMCID: PMC2757284","page":"5950-5955","source":"PubMed Central","title":"A Comparison of Phase II Study Strategies","volume":"15","author":[{"family":"Hunsberger","given":"Sally"},{"family":"Zhao","given":"Yingdong"},{"family":"Simon","given":"Richard"}],"issued":{"date-parts":[["2009",10,1]]}}},{"id":3284,"uris":["http://zotero.org/users/5374610/items/VAXSULSL"],"itemData":{"id":3284,"type":"article-journal","abstract":"This article reviews phase 2-3 clinical trial designs, including their genesis and the potential role of such designs in treatment evaluation. The paper begins with a discussion of the many scientific flaws in the conventional phase 2 --&gt; phase 3 treatment evaluation process that motivate phase 2-3 designs. This is followed by descriptions of some particular phase 2-3 designs that have been proposed, including two-stage designs to evaluate one experimental treatment, a design that accommodates both frontline and salvage therapy in oncology, two-stage select-and-test designs that evaluate several experimental treatments, dose-ranging designs, and a seamless phase 2-3 design based on both early response-toxicity outcomes and later event times. A general conclusion is that, in many circumstances, a properly designed phase 2-3 trial utilizes resources much more efficiently and provides much more reliable inferences than conventional methods.","container-title":"Lifetime Data Analysis","DOI":"10.1007/s10985-007-9049-x","ISSN":"1380-7870","issue":"1","journalAbbreviation":"Lifetime Data Anal","language":"eng","note":"PMID: 17763973","page":"37-53","source":"PubMed","title":"A review of phase 2-3 clinical trial designs","volume":"14","author":[{"family":"Thall","given":"Peter F."}],"issued":{"date-parts":[["2008",3]]}}},{"id":3299,"uris":["http://zotero.org/users/5374610/items/GE9F4HS8"],"itemData":{"id":3299,"type":"chapter","abstract":"The rapid proliferation of interest in adaptive designs, and inconsistent use of terminology, has created confusion about similarities and differences among the various techniques. This chapter focuses on some specific adaptive designs that have received the most attention to date. Although many adaptive designs employ the use of Bayesian statistical techniques, it is important to consider both Bayesian and Frequentist approaches to adaptive designs. Adaptive designs are generally well accepted and encouraged for early phases of drug development. For confirmatory trials, regulatory agencies will accept some adaptive designs but are cautious about others. A number of adaptive designs have been classified as 'generally well understood adaptive designs with valid approaches to implementation' in the FDA guidance document on adaptive designs. The major barriers to the implementation of adaptive designs in future clinical trial protocols are primarily logistical, rather than statistical.","container-title":"Clinical Trials in Neurology: Design, Conduct, Analysis","event-place":"Cambridge","ISBN":"978-1-139-03244-5","note":"DOI: 10.1017/CBO9781139032445.010","page":"91-100","publisher":"Cambridge University Press","publisher-place":"Cambridge","source":"Cambridge University Press","title":"Adaptive Design Across Stages of Therapeutic Development","URL":"https://www.cambridge.org/core/books/clinical-trials-in-neurology/adaptive-design-across-stages-of-therapeutic-development/330E612BD3B270B0D256791A9CA63CA7","editor":[{"family":"Ravina","given":"Bernard"},{"family":"Cummings","given":"Jeffrey"},{"family":"McDermott","given":"Michael"},{"family":"Poole","given":"R. Michael"}],"author":[{"family":"Coffey","given":"Christopher S."}],"accessed":{"date-parts":[["2023",3,8]]},"issued":{"date-parts":[["2012"]]}}},{"id":3322,"uris":["http://zotero.org/users/5374610/items/HU43ZI5T"],"itemData":{"id":3322,"type":"article-journal","abstract":"Phase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A841BF" w:rsidRPr="002E789B">
        <w:fldChar w:fldCharType="separate"/>
      </w:r>
      <w:r w:rsidR="009961A4" w:rsidRPr="009961A4">
        <w:rPr>
          <w:vertAlign w:val="superscript"/>
        </w:rPr>
        <w:t>14–19</w:t>
      </w:r>
      <w:r w:rsidR="00A841BF" w:rsidRPr="002E789B">
        <w:fldChar w:fldCharType="end"/>
      </w:r>
      <w:r w:rsidR="00A841BF" w:rsidRPr="002E789B">
        <w:t xml:space="preserve"> </w:t>
      </w:r>
      <w:r w:rsidR="00B37DA0">
        <w:t xml:space="preserve">In neurology, other </w:t>
      </w:r>
      <w:r w:rsidR="00735561">
        <w:t>techniques</w:t>
      </w:r>
      <w:r w:rsidR="00B37DA0">
        <w:t xml:space="preserve"> for </w:t>
      </w:r>
      <w:r w:rsidR="00673B22" w:rsidRPr="003333D0">
        <w:t xml:space="preserve">accelerating </w:t>
      </w:r>
      <w:r w:rsidR="00B37DA0">
        <w:t>drug development include shortening P2 trials</w:t>
      </w:r>
      <w:r w:rsidR="004A4072">
        <w:t>,</w:t>
      </w:r>
      <w:r w:rsidR="00B37DA0">
        <w:fldChar w:fldCharType="begin"/>
      </w:r>
      <w:r w:rsidR="009961A4">
        <w:instrText xml:space="preserve"> ADDIN ZOTERO_ITEM CSL_CITATION {"citationID":"a2hnmkba7ri","properties":{"formattedCitation":"\\super 15\\nosupersub{}","plainCitation":"15","noteIndex":0},"citationItems":[{"id":2540,"uris":["http://zotero.org/users/5374610/items/3FVZTAAI"],"itemData":{"id":2540,"type":"article-journal","abstract":"The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00B37DA0">
        <w:fldChar w:fldCharType="separate"/>
      </w:r>
      <w:r w:rsidR="009961A4" w:rsidRPr="009961A4">
        <w:rPr>
          <w:vertAlign w:val="superscript"/>
        </w:rPr>
        <w:t>15</w:t>
      </w:r>
      <w:r w:rsidR="00B37DA0">
        <w:fldChar w:fldCharType="end"/>
      </w:r>
      <w:r w:rsidR="00837FFB">
        <w:t xml:space="preserve"> using basket or platform trials</w:t>
      </w:r>
      <w:r w:rsidR="004A4072">
        <w:t>,</w:t>
      </w:r>
      <w:r w:rsidR="00837FFB">
        <w:fldChar w:fldCharType="begin"/>
      </w:r>
      <w:r w:rsidR="009961A4">
        <w:instrText xml:space="preserve"> ADDIN ZOTERO_ITEM CSL_CITATION {"citationID":"a1fmm5f8h40","properties":{"formattedCitation":"\\super 12\\nosupersub{}","plainCitation":"12","noteIndex":0},"citationItems":[{"id":2722,"uris":["http://zotero.org/groups/2765074/items/5QWXVIPV"],"itemData":{"id":2722,"type":"article-journal","abstract":"Drug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00837FFB">
        <w:fldChar w:fldCharType="separate"/>
      </w:r>
      <w:r w:rsidR="009961A4" w:rsidRPr="009961A4">
        <w:rPr>
          <w:vertAlign w:val="superscript"/>
        </w:rPr>
        <w:t>12</w:t>
      </w:r>
      <w:r w:rsidR="00837FFB">
        <w:fldChar w:fldCharType="end"/>
      </w:r>
      <w:r w:rsidR="002538CE">
        <w:t xml:space="preserve"> historical controls</w:t>
      </w:r>
      <w:r w:rsidR="004A4072">
        <w:t>,</w:t>
      </w:r>
      <w:r w:rsidR="002538CE">
        <w:fldChar w:fldCharType="begin"/>
      </w:r>
      <w:r w:rsidR="009961A4">
        <w:instrText xml:space="preserve"> ADDIN ZOTERO_ITEM CSL_CITATION {"citationID":"akrb8c4bqu","properties":{"formattedCitation":"\\super 20\\nosupersub{}","plainCitation":"20","noteIndex":0},"citationItems":[{"id":3336,"uris":["http://zotero.org/users/5374610/items/CJTBSUBF"],"itemData":{"id":3336,"type":"article-journal","abstract":"The regulatory standards of the United States Food and Drug Administration (FDA) require substantial evidence of effectiveness from adequate and well-controlled trials that typically use a valid comparison to an internal concurrent control. However, when it is not feasible or ethical to use an internal control, particularly in rare disease populations, relying on external controls may be acceptable. To better understand the use of external controls to support product development and approval, we reviewed FDA regulatory approval decisions between 2000 and 2019 for drug and biologic products to identify pivotal studies that leveraged external controls, with a focus on select therapeutic areas. Forty-five approvals were identified where FDA accepted external control data in their benefit/risk assessment; they did so for many reasons including the rare nature of the disease, ethical concerns regarding use of a placebo or no-treatment arm, the seriousness of the condition, and the high unmet medical need. Retrospective natural history data, including retrospective reviews of patient records, was the most common source of external control (44%). Other types of external control were baseline control (33%); published data (11%); and data from a previous clinical study (11%). To gain further insights, a comprehensive evaluation of selected approvals utilizing different types of external control is provided to highlight the variety of approaches used by sponsors and the challenges encountered in supporting product development and FDA decision making; particularly, the value and use of retrospective natural history in the development of products for rare diseases. Education on the use of external controls based on FDA regulatory precedent will allow for continued use and broader application of innovative approaches to clinical trial design, while avoiding delays in product development for rare diseases. Learnings from this review also highlight the need to update regulatory guidance to acknowledge the utility of external controls, particularly retrospective natural history data.","container-title":"Therapeutic Innovation &amp; Regulatory Science","DOI":"10.1007/s43441-021-00302-y","ISSN":"2168-4790","issue":"5","journalAbbreviation":"Ther Innov Regul Sci","note":"PMID: 34014439\nPMCID: PMC8332598","page":"1019-1035","source":"PubMed Central","title":"The Use of External Controls in FDA Regulatory Decision Making","volume":"55","author":[{"family":"Jahanshahi","given":"Mahta"},{"family":"Gregg","given":"Keith"},{"family":"Davis","given":"Gillian"},{"family":"Ndu","given":"Adora"},{"family":"Miller","given":"Veronica"},{"family":"Vockley","given":"Jerry"},{"family":"Ollivier","given":"Cecile"},{"family":"Franolic","given":"Tanja"},{"family":"Sakai","given":"Sharon"}],"issued":{"date-parts":[["2021"]]}}}],"schema":"https://github.com/citation-style-language/schema/raw/master/csl-citation.json"} </w:instrText>
      </w:r>
      <w:r w:rsidR="002538CE">
        <w:fldChar w:fldCharType="separate"/>
      </w:r>
      <w:r w:rsidR="009961A4" w:rsidRPr="009961A4">
        <w:rPr>
          <w:vertAlign w:val="superscript"/>
        </w:rPr>
        <w:t>20</w:t>
      </w:r>
      <w:r w:rsidR="002538CE">
        <w:fldChar w:fldCharType="end"/>
      </w:r>
      <w:r w:rsidR="004A4072">
        <w:t xml:space="preserve"> </w:t>
      </w:r>
      <w:r w:rsidR="00D063DE">
        <w:t xml:space="preserve">pragmatic </w:t>
      </w:r>
      <w:r w:rsidR="00EB3376">
        <w:t>P</w:t>
      </w:r>
      <w:r w:rsidR="00D063DE">
        <w:t>3 trials</w:t>
      </w:r>
      <w:r w:rsidR="004A4072">
        <w:t>,</w:t>
      </w:r>
      <w:r w:rsidR="00D063DE">
        <w:fldChar w:fldCharType="begin"/>
      </w:r>
      <w:r w:rsidR="009961A4">
        <w:instrText xml:space="preserve"> ADDIN ZOTERO_ITEM CSL_CITATION {"citationID":"a2dmbk2tb61","properties":{"formattedCitation":"\\super 21\\nosupersub{}","plainCitation":"21","noteIndex":0},"citationItems":[{"id":2564,"uris":["http://zotero.org/users/5374610/items/E63UWNIS"],"itemData":{"id":2564,"type":"article-journal","container-title":"JAMA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D063DE">
        <w:fldChar w:fldCharType="separate"/>
      </w:r>
      <w:r w:rsidR="009961A4" w:rsidRPr="009961A4">
        <w:rPr>
          <w:vertAlign w:val="superscript"/>
        </w:rPr>
        <w:t>21</w:t>
      </w:r>
      <w:r w:rsidR="00D063DE">
        <w:fldChar w:fldCharType="end"/>
      </w:r>
      <w:r w:rsidR="00D063DE">
        <w:t xml:space="preserve"> </w:t>
      </w:r>
      <w:r w:rsidR="00814F24">
        <w:t>enrichment designs,</w:t>
      </w:r>
      <w:r w:rsidR="00962C96">
        <w:fldChar w:fldCharType="begin"/>
      </w:r>
      <w:r w:rsidR="009961A4">
        <w:instrText xml:space="preserve"> ADDIN ZOTERO_ITEM CSL_CITATION {"citationID":"a24ak3p9fin","properties":{"formattedCitation":"\\super 22\\nosupersub{}","plainCitation":"22","noteIndex":0},"citationItems":[{"id":3400,"uris":["http://zotero.org/users/5374610/items/PJWRNPWQ"],"itemData":{"id":3400,"type":"article-journal","abstract":"Thoughtful clinical trial design is critical for efficient therapeutic development, particularly in the field of amyotrophic lateral sclerosis (ALS), where trials often aim to detect modest treatment effects among a population with heterogeneous disease progression. Appropriate outcome measure selection is necessary for trials to provide decisive and informative results. Investigators must consider the outcome measure’s reliability, responsiveness to detect change when change has actually occurred, clinical relevance, and psychometric performance. ALS clinical trials can also be performed more efficiently by utilizing statistical enrichment techniques. Innovations in ALS prediction models allow for selection of participants with less heterogeneity in disease progression rates without requiring a lead-in period, or participants can be stratified according to predicted progression. Statistical enrichment can reduce the needed sample size and improve study power, but investigators must find a balance between optimizing statistical efficiency and retaining generalizability of study findings to the broader ALS population. Additional progress is still needed for biomarker development and validation to confirm target engagement in ALS treatment trials. Selection of an appropriate biofluid biomarker depends on the treatment mechanism of interest, and biomarker studies should be incorporated into early phase trials. Inclusion of patients with ALS as advisors and advocates can strengthen clinical trial design and study retention, but more engagement efforts are needed to improve diversity and equity in ALS research studies. Another challenge for ALS therapeutic development is identifying ways to respect patient autonomy and improve access to experimental treatment, something that is strongly desired by many patients with ALS and ALS advocacy organizations. Expanded access programs that run concurrently to well-designed and adequately powered randomized controlled trials may provide an opportunity to broaden access to promising therapeutics without compromising scientific integrity or rushing regulatory approval of therapies without adequate proof of efficacy.","container-title":"Neurotherapeutics","DOI":"10.1007/s13311-022-01271-2","ISSN":"1878-7479","issue":"4","journalAbbreviation":"Neurotherapeutics","language":"en","page":"1180-1192","source":"Springer Link","title":"Considerations for Amyotrophic Lateral Sclerosis (ALS) Clinical Trial Design","volume":"19","author":[{"family":"Fournier","given":"Christina N."}],"issued":{"date-parts":[["2022",7,1]]}}}],"schema":"https://github.com/citation-style-language/schema/raw/master/csl-citation.json"} </w:instrText>
      </w:r>
      <w:r w:rsidR="00962C96">
        <w:fldChar w:fldCharType="separate"/>
      </w:r>
      <w:r w:rsidR="009961A4" w:rsidRPr="009961A4">
        <w:rPr>
          <w:vertAlign w:val="superscript"/>
        </w:rPr>
        <w:t>22</w:t>
      </w:r>
      <w:r w:rsidR="00962C96">
        <w:fldChar w:fldCharType="end"/>
      </w:r>
      <w:r w:rsidR="00814F24">
        <w:t xml:space="preserve"> </w:t>
      </w:r>
      <w:r w:rsidR="00250057">
        <w:t>adaptive trials,</w:t>
      </w:r>
      <w:r w:rsidR="00250057">
        <w:fldChar w:fldCharType="begin"/>
      </w:r>
      <w:r w:rsidR="009961A4">
        <w:instrText xml:space="preserve"> ADDIN ZOTERO_ITEM CSL_CITATION {"citationID":"afk41plt9a","properties":{"formattedCitation":"\\super 23\\nosupersub{}","plainCitation":"23","noteIndex":0},"citationItems":[{"id":3480,"uris":["http://zotero.org/users/5374610/items/6STYW4UT"],"itemData":{"id":3480,"type":"article-journal","abstract":"One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I."}],"issued":{"date-parts":[["2022",4,1]]}}}],"schema":"https://github.com/citation-style-language/schema/raw/master/csl-citation.json"} </w:instrText>
      </w:r>
      <w:r w:rsidR="00250057">
        <w:fldChar w:fldCharType="separate"/>
      </w:r>
      <w:r w:rsidR="009961A4" w:rsidRPr="009961A4">
        <w:rPr>
          <w:vertAlign w:val="superscript"/>
        </w:rPr>
        <w:t>23</w:t>
      </w:r>
      <w:r w:rsidR="00250057">
        <w:fldChar w:fldCharType="end"/>
      </w:r>
      <w:r w:rsidR="00250057">
        <w:t xml:space="preserve"> </w:t>
      </w:r>
      <w:r w:rsidR="00D063DE">
        <w:t>and</w:t>
      </w:r>
      <w:r w:rsidR="00735561">
        <w:t xml:space="preserve"> futility designs.</w:t>
      </w:r>
      <w:r w:rsidR="00735561">
        <w:fldChar w:fldCharType="begin"/>
      </w:r>
      <w:r w:rsidR="009961A4">
        <w:instrText xml:space="preserve"> ADDIN ZOTERO_ITEM CSL_CITATION {"citationID":"amh0cedvid","properties":{"formattedCitation":"\\super 23,24\\nosupersub{}","plainCitation":"23,24","noteIndex":0},"citationItems":[{"id":2640,"uris":["http://zotero.org/groups/2765074/items/DI4QK5QG"],"itemData":{"id":2640,"type":"article-journal","container-title":"Stroke; a journal of cerebral circulation","DOI":"10.1161/STROKEAHA.111.000031","ISSN":"0039-2499","issue":"6 0 1","journalAbbreviation":"Stroke","note":"PMID: 23709704\nPMCID: PMC3684044","page":"S116-S118","source":"PubMed Central","title":"Novel Methodologic Approaches to Phase I, II, and III Trials","volume":"44","author":[{"family":"Yeatts","given":"Sharon D."}],"issued":{"date-parts":[["2013",6]]}}},{"id":3480,"uris":["http://zotero.org/users/5374610/items/6STYW4UT"],"itemData":{"id":3480,"type":"article-journal","abstract":"One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I."}],"issued":{"date-parts":[["2022",4,1]]}}}],"schema":"https://github.com/citation-style-language/schema/raw/master/csl-citation.json"} </w:instrText>
      </w:r>
      <w:r w:rsidR="00735561">
        <w:fldChar w:fldCharType="separate"/>
      </w:r>
      <w:r w:rsidR="009961A4" w:rsidRPr="009961A4">
        <w:rPr>
          <w:vertAlign w:val="superscript"/>
        </w:rPr>
        <w:t>23,24</w:t>
      </w:r>
      <w:r w:rsidR="00735561">
        <w:fldChar w:fldCharType="end"/>
      </w:r>
      <w:r w:rsidR="00B37DA0">
        <w:t xml:space="preserve"> </w:t>
      </w:r>
      <w:r w:rsidR="00673B22">
        <w:t>For example,</w:t>
      </w:r>
      <w:r w:rsidR="008A2C1E">
        <w:t xml:space="preserve"> recent</w:t>
      </w:r>
      <w:r w:rsidR="00673B22">
        <w:t xml:space="preserve"> trials investigating treatments for </w:t>
      </w:r>
      <w:r w:rsidR="008A2C1E">
        <w:t>a</w:t>
      </w:r>
      <w:r w:rsidR="00673B22" w:rsidRPr="00673B22">
        <w:t>myotrophic lateral sclerosis</w:t>
      </w:r>
      <w:r w:rsidR="00673B22">
        <w:t>,</w:t>
      </w:r>
      <w:r w:rsidR="00673B22">
        <w:fldChar w:fldCharType="begin"/>
      </w:r>
      <w:r w:rsidR="009961A4">
        <w:instrText xml:space="preserve"> ADDIN ZOTERO_ITEM CSL_CITATION {"citationID":"a1efhi73ikv","properties":{"formattedCitation":"\\super 25\\nosupersub{}","plainCitation":"25","noteIndex":0},"citationItems":[{"id":3544,"uris":["http://zotero.org/users/5374610/items/C3Z74QYQ"],"itemData":{"id":3544,"type":"webpage","abstract":"The HEALEY ALS Platform Trial is a perpetual multi-center, multi-regimen clinical trial evaluating the safety and efficacy of investigational products for the treatment of ALS.","genre":"Clinical trial registration","note":"submitted: March 3, 2020","title":"HEALEY ALS Platform Trial","title-short":"HEALEY ALS Platform Trial - Master Protocol","URL":"https://clinicaltrials.gov/ct2/show/NCT04297683","contributor":[{"literal":"Massachusetts General Hospital"}],"accessed":{"date-parts":[["2023",6,17]]},"issued":{"date-parts":[["2023",5,14]]}}}],"schema":"https://github.com/citation-style-language/schema/raw/master/csl-citation.json"} </w:instrText>
      </w:r>
      <w:r w:rsidR="00673B22">
        <w:fldChar w:fldCharType="separate"/>
      </w:r>
      <w:r w:rsidR="009961A4" w:rsidRPr="009961A4">
        <w:rPr>
          <w:vertAlign w:val="superscript"/>
        </w:rPr>
        <w:t>25</w:t>
      </w:r>
      <w:r w:rsidR="00673B22">
        <w:fldChar w:fldCharType="end"/>
      </w:r>
      <w:r w:rsidR="00673B22">
        <w:t xml:space="preserve"> Alzheimer’s disease,</w:t>
      </w:r>
      <w:r w:rsidR="00673B22">
        <w:fldChar w:fldCharType="begin"/>
      </w:r>
      <w:r w:rsidR="009961A4">
        <w:instrText xml:space="preserve"> ADDIN ZOTERO_ITEM CSL_CITATION {"citationID":"at31fojsgm","properties":{"formattedCitation":"\\super 26\\nosupersub{}","plainCitation":"26","noteIndex":0},"citationItems":[{"id":3545,"uris":["http://zotero.org/users/5374610/items/ZHKX4KW7"],"itemData":{"id":3545,"type":"article-journal","abstract":"There are no disease-modifying treatments for Alzheimer disease (AD), the most common cause of dementia. Minocycline is anti-inflammatory, protects against the toxic effects of β-amyloid in vitro and in animal models of AD, and is a credible repurposed treatment candidate.To determine whether 24 months of minocycline treatment can modify cognitive and functional decline in patients with mild AD.Participants were recruited into a double-blind randomized clinical trial from May 23, 2014, to April 14, 2016, with 24 months of treatment and follow-up. This multicenter study in England and Scotland involved 32 National Health Service memory clinics within secondary specialist services for people with dementia. From 886 screened patients, 554 patients with a diagnosis of mild AD (Standardised Mini-Mental State Examination [sMMSE] score ≥24) were randomized.Participants were randomly allocated 1:1:1 in a semifactorial design to receive minocycline (400 mg/d or 200 mg/d) or placebo for 24 months.Primary outcome measures were decrease in sMMSE score and Bristol Activities of Daily Living Scale (BADLS), analyzed by intention-to-treat repeated-measures regression.Of 544 eligible participants (241 women and 303 men), the mean (SD) age was 74.3 (8.2) years, and the mean (SD) sMMSE score was 26.4 (1.9). Fewer participants completed 400-mg minocycline hydrochloride treatment (28.8% [53 of 184]) than 200-mg minocycline treatment (61.9% [112 of 181]) or placebo (63.7% [114 of 179]; P &amp;lt; .001), mainly because of gastrointestinal symptoms (42 in the 400-mg group, 15 in the 200-mg group, and 10 in the placebo group; P &amp;lt; .001), dermatologic adverse effects (10 in the 400-mg group, 5 in the 200-mg group, and 1 in the placebo group; P = .02), and dizziness (14 in the 400-mg group, 3 in the 200-mg group, and 1 in the placebo group; P = .01). Assessment rates were lower in the 400-mg group: 68.4% (119 of 174 expected) for sMMSE at 24 months compared with 81.8% (144 of 176) for the 200-mg group and 83.8% (140 of 167) for the placebo group. Decrease in sMMSE scores over 24 months in the combined minocycline group was similar to that in the placebo group (4.1 vs 4.3 points). The combined minocycline group had mean sMMSE scores 0.1 points higher than the placebo group (95% CI, −1.1 to 1.2; P = .90). The decrease in mean sMMSE scores was less in the 400-mg group than in the 200-mg group (3.3 vs 4.7 points; treatment effect = 1.2; 95% CI, −0.1 to 2.5; P = .08). Worsening of BADLS scores over 24 months was similar in all groups: 5.7 in the 400-mg group, 6.6 in the 200-mg group, and 6.2 in the placebo groups (treatment effect for minocycline vs placebo = –0.53; 95% CI, −2.4 to 1.3; P = .57; treatment effect for 400 mg vs 200 mg of minocycline = –0.31; 95% CI, −0.2 to 1.8; P = .77). Results were similar in different patient subgroups and in sensitivity analyses adjusting for missing data.Minocycline did not delay the progress of cognitive or functional impairment in people with mild AD during a 2-year period. This study also found that 400 mg of minocycline is poorly tolerated in this population.isrctn.org Identifier: ISRCTN16105064","container-title":"JAMA Neurology","DOI":"10.1001/jamaneurol.2019.3762","ISSN":"2168-6149","issue":"2","journalAbbreviation":"JAMA Neurology","page":"164-174","source":"Silverchair","title":"Minocycline at 2 Different Dosages vs Placebo for Patients With Mild Alzheimer Disease: A Randomized Clinical Trial","title-short":"Minocycline at 2 Different Dosages vs Placebo for Patients With Mild Alzheimer Disease","volume":"77","author":[{"family":"Howard","given":"Robert"},{"family":"Zubko","given":"Olga"},{"family":"Bradley","given":"Rosie"},{"family":"Harper","given":"Emma"},{"family":"Pank","given":"Lynn"},{"family":"O’Brien","given":"John"},{"family":"Fox","given":"Chris"},{"family":"Tabet","given":"Naji"},{"family":"Livingston","given":"Gill"},{"family":"Bentham","given":"Peter"},{"family":"McShane","given":"Rupert"},{"family":"Burns","given":"Alistair"},{"family":"Ritchie","given":"Craig"},{"family":"Reeves","given":"Suzanne"},{"family":"Lovestone","given":"Simon"},{"family":"Ballard","given":"Clive"},{"family":"Noble","given":"Wendy"},{"family":"Nilforooshan","given":"Ramin"},{"family":"Wilcock","given":"Gordon"},{"family":"Gray","given":"Richard"},{"literal":"for the Minocycline in Alzheimer Disease Efficacy (MADE) Trialist Group"}],"issued":{"date-parts":[["2020",2,1]]}}}],"schema":"https://github.com/citation-style-language/schema/raw/master/csl-citation.json"} </w:instrText>
      </w:r>
      <w:r w:rsidR="00673B22">
        <w:fldChar w:fldCharType="separate"/>
      </w:r>
      <w:r w:rsidR="009961A4" w:rsidRPr="009961A4">
        <w:rPr>
          <w:vertAlign w:val="superscript"/>
        </w:rPr>
        <w:t>26</w:t>
      </w:r>
      <w:r w:rsidR="00673B22">
        <w:fldChar w:fldCharType="end"/>
      </w:r>
      <w:r w:rsidR="00673B22">
        <w:t xml:space="preserve"> and Parkinson’s disease</w:t>
      </w:r>
      <w:r w:rsidR="00673B22">
        <w:fldChar w:fldCharType="begin"/>
      </w:r>
      <w:r w:rsidR="009961A4">
        <w:instrText xml:space="preserve"> ADDIN ZOTERO_ITEM CSL_CITATION {"citationID":"a2mhf7c61vu","properties":{"formattedCitation":"\\super 27\\nosupersub{}","plainCitation":"27","noteIndex":0},"citationItems":[{"id":3550,"uris":["http://zotero.org/users/5374610/items/3QLFAJFY"],"itemData":{"id":3550,"type":"article-journal","container-title":"Trials","DOI":"10.1186/1745-6215-16-S2-P236","ISSN":"1745-6215","issue":"2","journalAbbreviation":"Trials","page":"P236","source":"BioMed Central","title":"Two-arm randomised futility trials: PD-stat - a futility trial of a potential neuroprotective treatment in people with Parkinson's disease","title-short":"Two-arm randomised futility trials","volume":"16","author":[{"family":"Creanor","given":"Siobhan"},{"family":"Vickery","given":"Jane"},{"family":"Eyre","given":"Vicky"},{"family":"Zajicek","given":"John"},{"family":"Ball","given":"Sue"},{"family":"Elm","given":"Jordan"},{"family":"Carroll","given":"Camille"}],"issued":{"date-parts":[["2015",11,16]]}}}],"schema":"https://github.com/citation-style-language/schema/raw/master/csl-citation.json"} </w:instrText>
      </w:r>
      <w:r w:rsidR="00673B22">
        <w:fldChar w:fldCharType="separate"/>
      </w:r>
      <w:r w:rsidR="009961A4" w:rsidRPr="009961A4">
        <w:rPr>
          <w:vertAlign w:val="superscript"/>
        </w:rPr>
        <w:t>27</w:t>
      </w:r>
      <w:r w:rsidR="00673B22">
        <w:fldChar w:fldCharType="end"/>
      </w:r>
      <w:r w:rsidR="00673B22">
        <w:t xml:space="preserve"> have used various innovative trial designs to improve drug development efficiency.</w:t>
      </w:r>
    </w:p>
    <w:p w14:paraId="694757B0" w14:textId="77777777" w:rsidR="00F82AAF" w:rsidRDefault="00F82AAF" w:rsidP="00ED7565">
      <w:pPr>
        <w:pStyle w:val="ListParagraph"/>
        <w:ind w:left="0" w:firstLine="720"/>
      </w:pPr>
    </w:p>
    <w:p w14:paraId="472C1128" w14:textId="43EE4BF7" w:rsidR="00F82AAF" w:rsidRPr="00F82AAF" w:rsidRDefault="00F82AAF" w:rsidP="00F82AAF">
      <w:pPr>
        <w:rPr>
          <w:b/>
          <w:bCs/>
          <w:u w:val="single"/>
        </w:rPr>
      </w:pPr>
      <w:r>
        <w:rPr>
          <w:u w:val="single"/>
        </w:rPr>
        <w:t>1.</w:t>
      </w:r>
      <w:r w:rsidR="00D164BC">
        <w:rPr>
          <w:u w:val="single"/>
        </w:rPr>
        <w:t>3</w:t>
      </w:r>
      <w:r>
        <w:rPr>
          <w:u w:val="single"/>
        </w:rPr>
        <w:t xml:space="preserve"> P2 Bypass</w:t>
      </w:r>
    </w:p>
    <w:p w14:paraId="0845356A" w14:textId="1017DC2A" w:rsidR="00D81DB9" w:rsidRDefault="00DE5229" w:rsidP="00AD37F7">
      <w:pPr>
        <w:spacing w:after="30"/>
        <w:ind w:firstLine="720"/>
      </w:pPr>
      <w:r>
        <w:t>The present thesis</w:t>
      </w:r>
      <w:r w:rsidRPr="002E789B">
        <w:t xml:space="preserve"> </w:t>
      </w:r>
      <w:r w:rsidR="00A841BF" w:rsidRPr="002E789B">
        <w:t xml:space="preserve">will focus on </w:t>
      </w:r>
      <w:r w:rsidR="00876191">
        <w:t xml:space="preserve">a </w:t>
      </w:r>
      <w:r w:rsidR="00673B22">
        <w:t>practice</w:t>
      </w:r>
      <w:r w:rsidR="00A841BF" w:rsidRPr="002E789B">
        <w:t xml:space="preserve"> less </w:t>
      </w:r>
      <w:r w:rsidR="00673B22">
        <w:t xml:space="preserve">reliant on </w:t>
      </w:r>
      <w:r w:rsidR="00876191">
        <w:t xml:space="preserve">novel trial </w:t>
      </w:r>
      <w:r w:rsidR="008C390E">
        <w:t>methodologies</w:t>
      </w:r>
      <w:r w:rsidR="00876191">
        <w:t xml:space="preserve">: </w:t>
      </w:r>
      <w:r w:rsidR="008C390E">
        <w:t>abridgment of the phased approach to clinical development</w:t>
      </w:r>
      <w:r>
        <w:t>.</w:t>
      </w:r>
      <w:r w:rsidR="004A4072">
        <w:t>”</w:t>
      </w:r>
      <w:r w:rsidR="00A841BF" w:rsidRPr="002E789B">
        <w:t xml:space="preserve"> </w:t>
      </w:r>
      <w:proofErr w:type="gramStart"/>
      <w:r w:rsidR="00876191">
        <w:t>In particular, we</w:t>
      </w:r>
      <w:proofErr w:type="gramEnd"/>
      <w:r w:rsidR="00876191">
        <w:t xml:space="preserve"> will focus on </w:t>
      </w:r>
      <w:r w:rsidR="007D4CBE">
        <w:t xml:space="preserve">the practice of initiating </w:t>
      </w:r>
      <w:r w:rsidR="00A841BF" w:rsidRPr="002E789B">
        <w:t xml:space="preserve">P3 trials without positive </w:t>
      </w:r>
      <w:r w:rsidR="00611C31">
        <w:t xml:space="preserve">efficacy </w:t>
      </w:r>
      <w:r w:rsidR="00A841BF" w:rsidRPr="002E789B">
        <w:t>evidence from a P2 trial</w:t>
      </w:r>
      <w:r w:rsidR="00611C31">
        <w:t xml:space="preserve"> investigating</w:t>
      </w:r>
      <w:r>
        <w:t xml:space="preserve"> </w:t>
      </w:r>
      <w:r w:rsidR="00611C31">
        <w:t>the same treatment in the same disease area</w:t>
      </w:r>
      <w:r w:rsidR="008C390E">
        <w:t xml:space="preserve"> (“</w:t>
      </w:r>
      <w:r w:rsidR="00547F3A">
        <w:t>P</w:t>
      </w:r>
      <w:r w:rsidR="008C390E">
        <w:t>2 bypass”)</w:t>
      </w:r>
      <w:r w:rsidR="00A2372B">
        <w:t>.</w:t>
      </w:r>
      <w:r w:rsidR="00611C31" w:rsidRPr="002E789B">
        <w:t xml:space="preserve"> </w:t>
      </w:r>
      <w:r w:rsidR="00A82659" w:rsidRPr="002E789B">
        <w:rPr>
          <w:color w:val="000000" w:themeColor="text1"/>
        </w:rPr>
        <w:t xml:space="preserve">In these cases, </w:t>
      </w:r>
      <w:r w:rsidR="001176F5">
        <w:rPr>
          <w:color w:val="000000" w:themeColor="text1"/>
        </w:rPr>
        <w:t xml:space="preserve">researchers initiating </w:t>
      </w:r>
      <w:r w:rsidR="00A82659" w:rsidRPr="002E789B">
        <w:rPr>
          <w:color w:val="000000" w:themeColor="text1"/>
        </w:rPr>
        <w:t xml:space="preserve">P3 </w:t>
      </w:r>
      <w:r w:rsidR="00A82659" w:rsidRPr="002E789B">
        <w:t xml:space="preserve">trials </w:t>
      </w:r>
      <w:r w:rsidR="002C657B">
        <w:t>may</w:t>
      </w:r>
      <w:r w:rsidR="00A82659" w:rsidRPr="002E789B">
        <w:t xml:space="preserve"> rely on data from other indications or drugs to infer</w:t>
      </w:r>
      <w:r w:rsidR="009B7205">
        <w:t xml:space="preserve"> </w:t>
      </w:r>
      <w:r w:rsidR="009B7205" w:rsidRPr="00843F8A">
        <w:t>promise for a particular drug-indication pairing</w:t>
      </w:r>
      <w:r w:rsidR="00A82659" w:rsidRPr="002E789B">
        <w:t>. For example, P3 trial investigators can extrapolate from trials looking at a similar drug in the same indication</w:t>
      </w:r>
      <w:r w:rsidR="00A82659" w:rsidRPr="002E789B">
        <w:fldChar w:fldCharType="begin"/>
      </w:r>
      <w:r w:rsidR="009961A4">
        <w:instrText xml:space="preserve"> ADDIN ZOTERO_ITEM CSL_CITATION {"citationID":"0MKfQNi9","properties":{"formattedCitation":"\\super 28\\nosupersub{}","plainCitation":"28","noteIndex":0},"citationItems":[{"id":2530,"uris":["http://zotero.org/users/5374610/items/PMGTULTH"],"itemData":{"id":2530,"type":"article-journal","abstract":"OBJECTIVE: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A82659" w:rsidRPr="002E789B">
        <w:fldChar w:fldCharType="separate"/>
      </w:r>
      <w:r w:rsidR="009961A4" w:rsidRPr="009961A4">
        <w:rPr>
          <w:vertAlign w:val="superscript"/>
        </w:rPr>
        <w:t>28</w:t>
      </w:r>
      <w:r w:rsidR="00A82659" w:rsidRPr="002E789B">
        <w:fldChar w:fldCharType="end"/>
      </w:r>
      <w:r w:rsidR="00A82659" w:rsidRPr="002E789B">
        <w:t xml:space="preserve"> or the same drug but a similar indication</w:t>
      </w:r>
      <w:r w:rsidR="004A4072">
        <w:t>.</w:t>
      </w:r>
      <w:r w:rsidR="00A82659" w:rsidRPr="002E789B">
        <w:fldChar w:fldCharType="begin"/>
      </w:r>
      <w:r w:rsidR="009961A4">
        <w:instrText xml:space="preserve"> ADDIN ZOTERO_ITEM CSL_CITATION {"citationID":"a1843pnoebj","properties":{"formattedCitation":"\\super 21,29\\nosupersub{}","plainCitation":"21,29","noteIndex":0},"citationItems":[{"id":2533,"uris":["http://zotero.org/users/5374610/items/9KJB4APM"],"itemData":{"id":2533,"type":"article-journal","abstract":"Progressive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A82659" w:rsidRPr="002E789B">
        <w:fldChar w:fldCharType="separate"/>
      </w:r>
      <w:r w:rsidR="009961A4" w:rsidRPr="009961A4">
        <w:rPr>
          <w:vertAlign w:val="superscript"/>
        </w:rPr>
        <w:t>21,29</w:t>
      </w:r>
      <w:r w:rsidR="00A82659" w:rsidRPr="002E789B">
        <w:fldChar w:fldCharType="end"/>
      </w:r>
      <w:r w:rsidR="00611C31">
        <w:t xml:space="preserve"> </w:t>
      </w:r>
      <w:r w:rsidR="00A82659" w:rsidRPr="002E789B">
        <w:t xml:space="preserve">Alternatively, investigators sometimes run P2 trials </w:t>
      </w:r>
      <w:r w:rsidR="00673B22">
        <w:t>that are not</w:t>
      </w:r>
      <w:r w:rsidR="008C390E">
        <w:t xml:space="preserve"> primarily</w:t>
      </w:r>
      <w:r w:rsidR="00673B22">
        <w:t xml:space="preserve"> aimed at investigating efficacy but rather at investigating safety or pharmacokinetics. Finally, investigators </w:t>
      </w:r>
      <w:r w:rsidR="009B7205">
        <w:t xml:space="preserve">may launch P3 </w:t>
      </w:r>
      <w:r w:rsidR="00673B22">
        <w:t>rely</w:t>
      </w:r>
      <w:r w:rsidR="00AD37F7">
        <w:t>ing</w:t>
      </w:r>
      <w:r w:rsidR="00673B22">
        <w:t xml:space="preserve"> on positive signals from secondary or subgroup analyses</w:t>
      </w:r>
      <w:r w:rsidR="00AD37F7" w:rsidRPr="00AD37F7">
        <w:t xml:space="preserve"> </w:t>
      </w:r>
      <w:r w:rsidR="00AD37F7">
        <w:t xml:space="preserve">in an otherwise negative P2 </w:t>
      </w:r>
      <w:proofErr w:type="gramStart"/>
      <w:r w:rsidR="00AD37F7">
        <w:t>trial.</w:t>
      </w:r>
      <w:r w:rsidR="00673B22">
        <w:t>.</w:t>
      </w:r>
      <w:proofErr w:type="gramEnd"/>
      <w:r w:rsidR="00A82659">
        <w:t xml:space="preserve"> </w:t>
      </w:r>
      <w:r w:rsidR="00611C31">
        <w:rPr>
          <w:color w:val="000000" w:themeColor="text1"/>
        </w:rPr>
        <w:t xml:space="preserve">There are many instances of </w:t>
      </w:r>
      <w:r w:rsidR="00611C31" w:rsidRPr="002E789B">
        <w:rPr>
          <w:color w:val="000000" w:themeColor="text1"/>
        </w:rPr>
        <w:t xml:space="preserve">P3 trials </w:t>
      </w:r>
      <w:r w:rsidR="00611C31">
        <w:rPr>
          <w:color w:val="000000" w:themeColor="text1"/>
        </w:rPr>
        <w:t>that bypassed P2</w:t>
      </w:r>
      <w:r w:rsidR="001176F5">
        <w:rPr>
          <w:color w:val="000000" w:themeColor="text1"/>
        </w:rPr>
        <w:t xml:space="preserve"> trials</w:t>
      </w:r>
      <w:r w:rsidR="00611C31">
        <w:rPr>
          <w:color w:val="000000" w:themeColor="text1"/>
        </w:rPr>
        <w:t xml:space="preserve"> in neurology</w:t>
      </w:r>
      <w:r w:rsidR="00611C31" w:rsidRPr="002E789B">
        <w:rPr>
          <w:color w:val="000000" w:themeColor="text1"/>
        </w:rPr>
        <w:t>.</w:t>
      </w:r>
      <w:r w:rsidR="00611C31">
        <w:rPr>
          <w:color w:val="000000" w:themeColor="text1"/>
        </w:rPr>
        <w:fldChar w:fldCharType="begin"/>
      </w:r>
      <w:r w:rsidR="009961A4">
        <w:rPr>
          <w:color w:val="000000" w:themeColor="text1"/>
        </w:rPr>
        <w:instrText xml:space="preserve"> ADDIN ZOTERO_ITEM CSL_CITATION {"citationID":"a1l5ig0lopj","properties":{"formattedCitation":"\\super 21,30\\uc0\\u8211{}32\\nosupersub{}","plainCitation":"21,30–32","noteIndex":0},"citationItems":[{"id":2568,"uris":["http://zotero.org/users/5374610/items/WKS8HD84"],"itemData":{"id":2568,"type":"article-journal","abstract":"Efforts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antibodies","volume":"3","author":[{"family":"Gold","given":"Michael"}],"issued":{"date-parts":[["2017",5,17]]}}},{"id":2727,"uris":["http://zotero.org/groups/2765074/items/INVWZ7ND"],"itemData":{"id":2727,"type":"article-journal","abstract":"BACE-1 Inhibitor for Alzheimer’s Disease Verubecestat, an orally administered inhibitor of BACE-1, reduces amyloid concentration in the cerebrospinal fluid. In a randomized, 78-week trial involving patients with mild or moderate Alzheimer’s disease, the drug did not slow cognitive decline as compared with placebo.","container-title":"New England Journal of Medicine","DOI":"10.1056/NEJMoa1706441","ISSN":"0028-4793","issue":"18","note":"publisher: Massachusetts Medical Society\n_eprint: https://doi.org/10.1056/NEJMoa1706441\nPMID: 29719179","page":"1691-1703","source":"Taylor and Francis+NEJM","title":"Randomized Trial of Verubecestat for Mild-to-Moderate Alzheimer’s Disease","volume":"378","author":[{"family":"Egan","given":"Michael F."},{"family":"Kost","given":"James"},{"family":"Tariot","given":"Pierre N."},{"family":"Aisen","given":"Paul S."},{"family":"Cummings","given":"Jeffrey L."},{"family":"Vellas","given":"Bruno"},{"family":"Sur","given":"Cyrille"},{"family":"Mukai","given":"Yuki"},{"family":"Voss","given":"Tiffini"},{"family":"Furtek","given":"Christine"},{"family":"Mahoney","given":"Erin"},{"family":"Harper Mozley","given":"Lyn"},{"family":"Vandenberghe","given":"Rik"},{"family":"Mo","given":"Yi"},{"family":"Michelson","given":"David"}],"issued":{"date-parts":[["2018",5,3]]}}},{"id":3327,"uris":["http://zotero.org/users/5374610/items/AI8Z2EU4"],"itemData":{"id":3327,"type":"article-journal","abstract":"Alzheimer’s disease is a progressive, irreversible, and fatal disease for which accumulation of amyloid beta is thought to play a key role in pathogenesis. Aducanumab is a human monoclonal antibody directed against aggregated soluble and insoluble forms of amyloid beta.","container-title":"The Journal of Prevention of Alzheimer's Disease","DOI":"10.14283/jpad.2022.30","ISSN":"2426-0266","issue":"2","journalAbbreviation":"J Prev Alzheimers Dis","language":"en","page":"197-210","source":"Springer Link","title":"Two Randomized Phase 3 Studies of Aducanumab in Early Alzheimer’s Disease","volume":"9","author":[{"family":"Budd Haeberlein","given":"Samantha"},{"family":"Aisen","given":"P.S."},{"family":"Barkhof","given":"F."},{"family":"Chalkias","given":"S."},{"family":"Chen","given":"T."},{"family":"Cohen","given":"S."},{"family":"Dent","given":"G."},{"family":"Hansson","given":"O."},{"family":"Harrison","given":"K."},{"family":"Hehn","given":"C.","non-dropping-particle":"von"},{"family":"Iwatsubo","given":"T."},{"family":"Mallinckrodt","given":"C."},{"family":"Mummery","given":"C.J."},{"family":"Muralidharan","given":"K.K."},{"family":"Nestorov","given":"I."},{"family":"Nisenbaum","given":"L."},{"family":"Rajagovindan","given":"R."},{"family":"Skordos","given":"L."},{"family":"Tian","given":"Y."},{"family":"Dyck","given":"C.H.","non-dropping-particle":"van"},{"family":"Vellas","given":"B."},{"family":"Wu","given":"S."},{"family":"Zhu","given":"Y."},{"family":"Sandrock","given":"A."}],"issued":{"date-parts":[["2022",4,1]]}}},{"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611C31">
        <w:rPr>
          <w:color w:val="000000" w:themeColor="text1"/>
        </w:rPr>
        <w:fldChar w:fldCharType="separate"/>
      </w:r>
      <w:r w:rsidR="009961A4" w:rsidRPr="009961A4">
        <w:rPr>
          <w:color w:val="000000"/>
          <w:vertAlign w:val="superscript"/>
        </w:rPr>
        <w:t>21,30–32</w:t>
      </w:r>
      <w:r w:rsidR="00611C31">
        <w:rPr>
          <w:color w:val="000000" w:themeColor="text1"/>
        </w:rPr>
        <w:fldChar w:fldCharType="end"/>
      </w:r>
      <w:r w:rsidR="00673B22">
        <w:t xml:space="preserve"> Th</w:t>
      </w:r>
      <w:r w:rsidR="001176F5">
        <w:t xml:space="preserve">is practice </w:t>
      </w:r>
      <w:r w:rsidR="00673B22">
        <w:t xml:space="preserve">raises the question </w:t>
      </w:r>
      <w:r w:rsidR="008C390E">
        <w:t xml:space="preserve">of </w:t>
      </w:r>
      <w:r w:rsidR="00673B22">
        <w:t xml:space="preserve">how much </w:t>
      </w:r>
      <w:r w:rsidR="008C390E">
        <w:t xml:space="preserve">evidence </w:t>
      </w:r>
      <w:r w:rsidR="00673B22">
        <w:t>is sufficient to proceed to P3?”</w:t>
      </w:r>
      <w:r w:rsidR="00673B22">
        <w:fldChar w:fldCharType="begin"/>
      </w:r>
      <w:r w:rsidR="009961A4">
        <w:instrText xml:space="preserve"> ADDIN ZOTERO_ITEM CSL_CITATION {"citationID":"a18j9flj46o","properties":{"formattedCitation":"\\super 19\\nosupersub{}","plainCitation":"19","noteIndex":0},"citationItems":[{"id":3322,"uris":["http://zotero.org/users/5374610/items/HU43ZI5T"],"itemData":{"id":3322,"type":"article-journal","abstract":"Phase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673B22">
        <w:fldChar w:fldCharType="separate"/>
      </w:r>
      <w:r w:rsidR="009961A4" w:rsidRPr="009961A4">
        <w:rPr>
          <w:vertAlign w:val="superscript"/>
        </w:rPr>
        <w:t>19</w:t>
      </w:r>
      <w:r w:rsidR="00673B22">
        <w:fldChar w:fldCharType="end"/>
      </w:r>
      <w:r w:rsidR="00673B22">
        <w:t xml:space="preserve"> </w:t>
      </w:r>
    </w:p>
    <w:p w14:paraId="24EED725" w14:textId="5F17EE25" w:rsidR="001176F5" w:rsidRDefault="00DE5229" w:rsidP="00EB531F">
      <w:pPr>
        <w:spacing w:after="30"/>
        <w:ind w:firstLine="720"/>
      </w:pPr>
      <w:r>
        <w:t>A</w:t>
      </w:r>
      <w:r w:rsidRPr="002E789B">
        <w:t xml:space="preserve"> </w:t>
      </w:r>
      <w:r>
        <w:t>previous</w:t>
      </w:r>
      <w:r w:rsidRPr="002E789B">
        <w:t xml:space="preserve"> </w:t>
      </w:r>
      <w:r w:rsidR="00A82659" w:rsidRPr="002E789B">
        <w:t>study</w:t>
      </w:r>
      <w:r>
        <w:t xml:space="preserve"> </w:t>
      </w:r>
      <w:r w:rsidR="008C390E">
        <w:t>of</w:t>
      </w:r>
      <w:r>
        <w:t xml:space="preserve"> the present author</w:t>
      </w:r>
      <w:r w:rsidR="00A82659" w:rsidRPr="002E789B">
        <w:t xml:space="preserve"> suggests that </w:t>
      </w:r>
      <w:r w:rsidR="00EB3376">
        <w:t>in other disease areas, P2 bypass is common</w:t>
      </w:r>
      <w:r w:rsidR="003E2B9E">
        <w:t xml:space="preserve"> and potentially problematic</w:t>
      </w:r>
      <w:r w:rsidR="00EB3376">
        <w:t xml:space="preserve">. </w:t>
      </w:r>
      <w:r w:rsidR="008C390E">
        <w:t>W</w:t>
      </w:r>
      <w:r w:rsidR="00EB3376">
        <w:t xml:space="preserve">e found that </w:t>
      </w:r>
      <w:r w:rsidR="00A82659" w:rsidRPr="002E789B">
        <w:t>4</w:t>
      </w:r>
      <w:r w:rsidR="006A3B35">
        <w:t>7</w:t>
      </w:r>
      <w:r w:rsidR="00A82659" w:rsidRPr="002E789B">
        <w:t xml:space="preserve">% of P3 cancer trials </w:t>
      </w:r>
      <w:r w:rsidR="00192BAA">
        <w:t>bypass P2 trials</w:t>
      </w:r>
      <w:r w:rsidR="00D81DB9">
        <w:t xml:space="preserve"> and that the risk</w:t>
      </w:r>
      <w:r w:rsidR="00423F05">
        <w:t>/</w:t>
      </w:r>
      <w:r w:rsidR="00D81DB9">
        <w:t xml:space="preserve">benefit balance for </w:t>
      </w:r>
      <w:r w:rsidR="00423F05">
        <w:t xml:space="preserve">participating </w:t>
      </w:r>
      <w:r w:rsidR="00D81DB9">
        <w:t xml:space="preserve">patients </w:t>
      </w:r>
      <w:r w:rsidR="001176F5">
        <w:t>was</w:t>
      </w:r>
      <w:r w:rsidR="00423F05">
        <w:t xml:space="preserve"> significantly </w:t>
      </w:r>
      <w:r w:rsidR="00D81DB9">
        <w:t>diminished</w:t>
      </w:r>
      <w:r w:rsidR="00423F05">
        <w:t xml:space="preserve"> compared to P3 trials preceded by positive P2 trials</w:t>
      </w:r>
      <w:r w:rsidR="00A82659" w:rsidRPr="002E789B">
        <w:t xml:space="preserve">. However, </w:t>
      </w:r>
      <w:r w:rsidR="00F82AAF">
        <w:t xml:space="preserve">these trends may differ in neurology as </w:t>
      </w:r>
      <w:r w:rsidR="00A82659" w:rsidRPr="002E789B">
        <w:t>the drug development landscape is vastly differen</w:t>
      </w:r>
      <w:r w:rsidR="00F82AAF">
        <w:t>t</w:t>
      </w:r>
      <w:r w:rsidR="00A82659" w:rsidRPr="002E789B">
        <w:t>. For example, there are significantly fewer</w:t>
      </w:r>
      <w:r w:rsidR="001176F5">
        <w:t xml:space="preserve"> </w:t>
      </w:r>
      <w:r w:rsidR="00A82659" w:rsidRPr="002E789B">
        <w:t>clinical trials in neurology than in cancer, and</w:t>
      </w:r>
      <w:r w:rsidR="008C390E">
        <w:t xml:space="preserve"> trials typically run longer.</w:t>
      </w:r>
      <w:r w:rsidR="00A82659" w:rsidRPr="002E789B">
        <w:t xml:space="preserve"> </w:t>
      </w:r>
      <w:r w:rsidR="008C390E">
        <w:t>T</w:t>
      </w:r>
      <w:r w:rsidR="00A82659" w:rsidRPr="002E789B">
        <w:t xml:space="preserve">he </w:t>
      </w:r>
      <w:r w:rsidR="00A32292">
        <w:t xml:space="preserve">treatments investigated </w:t>
      </w:r>
      <w:r w:rsidR="008C390E">
        <w:t xml:space="preserve">in </w:t>
      </w:r>
      <w:r w:rsidR="00547F3A">
        <w:t>neurology are</w:t>
      </w:r>
      <w:r w:rsidR="008C390E" w:rsidRPr="002E789B">
        <w:t xml:space="preserve"> </w:t>
      </w:r>
      <w:r w:rsidR="00A82659" w:rsidRPr="002E789B">
        <w:t>often palliative.</w:t>
      </w:r>
      <w:r w:rsidR="00A82659" w:rsidRPr="002E789B">
        <w:fldChar w:fldCharType="begin"/>
      </w:r>
      <w:r w:rsidR="009961A4">
        <w:instrText xml:space="preserve"> ADDIN ZOTERO_ITEM CSL_CITATION {"citationID":"c7kgV0LP","properties":{"formattedCitation":"\\super 33\\nosupersub{}","plainCitation":"33","noteIndex":0},"citationItems":[{"id":678,"uris":["http://zotero.org/users/5374610/items/D3TLKMWI"],"itemData":{"id":678,"type":"article-journal","abstract":"OBJECTIVE: To determine whether patients randomized to unapproved, disease-modifying interventions in neurodegenerative disease trials have better outcomes than patients randomized to placebo by performing a systematic review and meta-analysis of risk and benefit experienced by patients in randomized placebo-controlled trials testing investigational treatments for Alzheimer disease, Parkinson disease, Huntington disease, or amyotrophic lateral sclerosis (ALS).\nMETHODS: We searched MEDLINE, Embase, and ClinicalTrials.gov for results of randomized trials testing non-Food and Drug Administration-approved, putatively disease-modifying interventions from January 2005 to May 2018. Trial characteristics were double-extracted. Coprimary endpoints were the treatment advantage over placebo on efficacy (standardized mean difference in outcomes) and safety (risk ratios of serious adverse events and withdrawals due to adverse events), calculated with random effects meta-analyses. The study was registered on PROSPERO (CRD42018103798).\nRESULTS: We included 113 trials (n = 39,875 patients). There was no significant efficacy advantage associated with assignment to putatively disease-modifying interventions compared to placebo for Alzheimer disease (standardized mean difference [SMD] -0.03, 95% confidence interval [CI] -0.07 to 0.01), Parkinson disease (SMD -0.09, 95% CI -0.32 to 0.15), ALS (SMD 0.02, 95% CI -0.25 to 0.30), or Huntington disease (0.02, 95% CI -0.27 to 0.31). Patients with Alzheimer disease assigned to active treatment were at higher risk of experiencing serious adverse events (risk ratio [RR] 1.15, 95% CI 1.04-1.27) and withdrawals due to adverse events (RR 1.44, 95% CI 1.21-1.70).\nCONCLUSIONS: Assignment to active treatment was not beneficial for any of the indications examined and may have been slightly disadvantageous for patients with Alzheimer disease. Our findings suggest that patients with neurodegenerative diseases are not, on the whole, harmed by assignment to placebo when participating in trials.","container-title":"Neurology","DOI":"10.1212/WNL.0000000000008699","ISSN":"1526-632X","issue":"1","journalAbbreviation":"Neurology","language":"eng","note":"number: 1\nPMID: 31792092","page":"e1-e14","source":"PubMed","title":"Risks and benefits of unapproved disease-modifying treatments for neurodegenerative disease","volume":"94","author":[{"family":"Feustel","given":"Aden C."},{"family":"MacPherson","given":"Amanda"},{"family":"Fergusson","given":"Dean A."},{"family":"Kieburtz","given":"Karl"},{"family":"Kimmelman","given":"Jonathan"}],"issued":{"date-parts":[["2020",1,7]]}}}],"schema":"https://github.com/citation-style-language/schema/raw/master/csl-citation.json"} </w:instrText>
      </w:r>
      <w:r w:rsidR="00A82659" w:rsidRPr="002E789B">
        <w:fldChar w:fldCharType="separate"/>
      </w:r>
      <w:r w:rsidR="009961A4" w:rsidRPr="009961A4">
        <w:rPr>
          <w:vertAlign w:val="superscript"/>
        </w:rPr>
        <w:t>33</w:t>
      </w:r>
      <w:r w:rsidR="00A82659" w:rsidRPr="002E789B">
        <w:fldChar w:fldCharType="end"/>
      </w:r>
      <w:r w:rsidR="00A82659" w:rsidRPr="002E789B">
        <w:t xml:space="preserve"> Contrary to oncology, where bypassing may be due to encouraging early safety or efficacy signals, </w:t>
      </w:r>
      <w:r w:rsidR="003E2B9E">
        <w:t xml:space="preserve">researchers who </w:t>
      </w:r>
      <w:r w:rsidR="00A82659" w:rsidRPr="002E789B">
        <w:t>bypas</w:t>
      </w:r>
      <w:r w:rsidR="003E2B9E">
        <w:t>s</w:t>
      </w:r>
      <w:r w:rsidR="00A82659" w:rsidRPr="002E789B">
        <w:t xml:space="preserve"> P2 trials in neurology may be influenced by</w:t>
      </w:r>
      <w:r>
        <w:t xml:space="preserve"> an </w:t>
      </w:r>
      <w:commentRangeStart w:id="8"/>
      <w:commentRangeStart w:id="9"/>
      <w:r>
        <w:t>absence of biomarkers</w:t>
      </w:r>
      <w:commentRangeEnd w:id="8"/>
      <w:r w:rsidR="008C390E">
        <w:rPr>
          <w:rStyle w:val="CommentReference"/>
        </w:rPr>
        <w:commentReference w:id="8"/>
      </w:r>
      <w:commentRangeEnd w:id="9"/>
      <w:r w:rsidR="00AD37F7">
        <w:rPr>
          <w:rStyle w:val="CommentReference"/>
        </w:rPr>
        <w:commentReference w:id="9"/>
      </w:r>
      <w:r>
        <w:t>, low “</w:t>
      </w:r>
      <w:commentRangeStart w:id="10"/>
      <w:r>
        <w:t xml:space="preserve">pipeline </w:t>
      </w:r>
      <w:commentRangeEnd w:id="10"/>
      <w:r w:rsidR="00AD37F7">
        <w:rPr>
          <w:rStyle w:val="CommentReference"/>
        </w:rPr>
        <w:commentReference w:id="10"/>
      </w:r>
      <w:r>
        <w:t>density”</w:t>
      </w:r>
      <w:r w:rsidR="008C390E">
        <w:t xml:space="preserve"> *(i.e.), </w:t>
      </w:r>
      <w:r w:rsidR="00A82659" w:rsidRPr="002E789B">
        <w:t xml:space="preserve"> the lack of surrogate endpoints</w:t>
      </w:r>
      <w:r w:rsidR="008C390E">
        <w:t xml:space="preserve"> that could be used as a readout of promise in phase 2 trials,</w:t>
      </w:r>
      <w:r w:rsidR="00A82659" w:rsidRPr="002E789B">
        <w:fldChar w:fldCharType="begin"/>
      </w:r>
      <w:r w:rsidR="009961A4">
        <w:instrText xml:space="preserve"> ADDIN ZOTERO_ITEM CSL_CITATION {"citationID":"TThMaC2p","properties":{"formattedCitation":"\\super 3,34\\nosupersub{}","plainCitation":"3,34","noteIndex":0},"citationItems":[{"id":2555,"uris":["http://zotero.org/users/5374610/items/3FRTPIYI"],"itemData":{"id":2555,"type":"article-journal","abstract":"An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A82659" w:rsidRPr="002E789B">
        <w:fldChar w:fldCharType="separate"/>
      </w:r>
      <w:r w:rsidR="009961A4" w:rsidRPr="009961A4">
        <w:rPr>
          <w:vertAlign w:val="superscript"/>
        </w:rPr>
        <w:t>3,34</w:t>
      </w:r>
      <w:r w:rsidR="00A82659" w:rsidRPr="002E789B">
        <w:fldChar w:fldCharType="end"/>
      </w:r>
      <w:r w:rsidR="00A82659" w:rsidRPr="002E789B">
        <w:t xml:space="preserve"> and </w:t>
      </w:r>
      <w:r w:rsidR="00192BAA">
        <w:rPr>
          <w:color w:val="000000" w:themeColor="text1"/>
        </w:rPr>
        <w:t>desperation</w:t>
      </w:r>
      <w:r w:rsidR="00A82659" w:rsidRPr="002E789B">
        <w:rPr>
          <w:color w:val="000000" w:themeColor="text1"/>
        </w:rPr>
        <w:t xml:space="preserve"> to find </w:t>
      </w:r>
      <w:r w:rsidR="00AD37F7">
        <w:rPr>
          <w:color w:val="000000" w:themeColor="text1"/>
        </w:rPr>
        <w:t xml:space="preserve">new treatments </w:t>
      </w:r>
      <w:r w:rsidR="00A82659" w:rsidRPr="002E789B">
        <w:rPr>
          <w:color w:val="000000" w:themeColor="text1"/>
        </w:rPr>
        <w:t>for a population with little to no options</w:t>
      </w:r>
      <w:r w:rsidR="001176F5">
        <w:rPr>
          <w:color w:val="000000" w:themeColor="text1"/>
        </w:rPr>
        <w:t>.</w:t>
      </w:r>
      <w:r w:rsidR="00A82659" w:rsidRPr="002E789B">
        <w:rPr>
          <w:color w:val="000000" w:themeColor="text1"/>
        </w:rPr>
        <w:fldChar w:fldCharType="begin"/>
      </w:r>
      <w:r w:rsidR="009961A4">
        <w:rPr>
          <w:color w:val="000000" w:themeColor="text1"/>
        </w:rPr>
        <w:instrText xml:space="preserve"> ADDIN ZOTERO_ITEM CSL_CITATION {"citationID":"PcUN2WBX","properties":{"formattedCitation":"\\super 21,35\\nosupersub{}","plainCitation":"21,35","noteIndex":0},"citationItems":[{"id":2564,"uris":["http://zotero.org/users/5374610/items/E63UWNIS"],"itemData":{"id":2564,"type":"article-journal","container-title":"JAMA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00A82659" w:rsidRPr="002E789B">
        <w:rPr>
          <w:color w:val="000000" w:themeColor="text1"/>
        </w:rPr>
        <w:fldChar w:fldCharType="separate"/>
      </w:r>
      <w:r w:rsidR="009961A4" w:rsidRPr="009961A4">
        <w:rPr>
          <w:color w:val="000000"/>
          <w:vertAlign w:val="superscript"/>
        </w:rPr>
        <w:t>21,35</w:t>
      </w:r>
      <w:r w:rsidR="00A82659" w:rsidRPr="002E789B">
        <w:rPr>
          <w:color w:val="000000" w:themeColor="text1"/>
        </w:rPr>
        <w:fldChar w:fldCharType="end"/>
      </w:r>
      <w:r w:rsidR="00A82659" w:rsidRPr="002E789B">
        <w:rPr>
          <w:color w:val="000000" w:themeColor="text1"/>
        </w:rPr>
        <w:t xml:space="preserve"> Other reasons </w:t>
      </w:r>
      <w:r w:rsidR="00A82659" w:rsidRPr="002E789B">
        <w:rPr>
          <w:color w:val="000000" w:themeColor="text1"/>
        </w:rPr>
        <w:lastRenderedPageBreak/>
        <w:t xml:space="preserve">companies might </w:t>
      </w:r>
      <w:r w:rsidR="00192BAA">
        <w:rPr>
          <w:color w:val="000000" w:themeColor="text1"/>
        </w:rPr>
        <w:t>bypass P2</w:t>
      </w:r>
      <w:r w:rsidR="00A82659" w:rsidRPr="002E789B">
        <w:rPr>
          <w:color w:val="000000" w:themeColor="text1"/>
        </w:rPr>
        <w:t xml:space="preserve"> include </w:t>
      </w:r>
      <w:r w:rsidR="003E2B9E">
        <w:rPr>
          <w:color w:val="000000" w:themeColor="text1"/>
        </w:rPr>
        <w:t>m</w:t>
      </w:r>
      <w:r w:rsidR="00A82659" w:rsidRPr="002E789B">
        <w:rPr>
          <w:color w:val="000000" w:themeColor="text1"/>
        </w:rPr>
        <w:t>arket pressures</w:t>
      </w:r>
      <w:r w:rsidR="004A4072">
        <w:rPr>
          <w:color w:val="000000" w:themeColor="text1"/>
        </w:rPr>
        <w:t xml:space="preserve">, </w:t>
      </w:r>
      <w:r w:rsidR="00A82659" w:rsidRPr="002E789B">
        <w:rPr>
          <w:color w:val="000000" w:themeColor="text1"/>
        </w:rPr>
        <w:t xml:space="preserve">intense competition between companies, </w:t>
      </w:r>
      <w:r w:rsidR="003E2B9E">
        <w:rPr>
          <w:color w:val="000000" w:themeColor="text1"/>
        </w:rPr>
        <w:t>and</w:t>
      </w:r>
      <w:r w:rsidR="003E2B9E" w:rsidRPr="002E789B">
        <w:rPr>
          <w:color w:val="000000" w:themeColor="text1"/>
        </w:rPr>
        <w:t xml:space="preserve"> </w:t>
      </w:r>
      <w:r w:rsidR="00A82659" w:rsidRPr="002E789B">
        <w:rPr>
          <w:color w:val="000000" w:themeColor="text1"/>
        </w:rPr>
        <w:t xml:space="preserve">the </w:t>
      </w:r>
      <w:r w:rsidR="00E01124">
        <w:rPr>
          <w:color w:val="000000" w:themeColor="text1"/>
        </w:rPr>
        <w:t>vast</w:t>
      </w:r>
      <w:r w:rsidR="00A82659" w:rsidRPr="002E789B">
        <w:rPr>
          <w:color w:val="000000" w:themeColor="text1"/>
        </w:rPr>
        <w:t xml:space="preserve"> potential for payoff if successful.</w:t>
      </w:r>
      <w:r w:rsidR="00A82659" w:rsidRPr="002E789B">
        <w:rPr>
          <w:color w:val="000000" w:themeColor="text1"/>
        </w:rPr>
        <w:fldChar w:fldCharType="begin"/>
      </w:r>
      <w:r w:rsidR="009961A4">
        <w:rPr>
          <w:color w:val="000000" w:themeColor="text1"/>
        </w:rPr>
        <w:instrText xml:space="preserve"> ADDIN ZOTERO_ITEM CSL_CITATION {"citationID":"Yifh6Ysd","properties":{"formattedCitation":"\\super 30\\nosupersub{}","plainCitation":"30","noteIndex":0},"citationItems":[{"id":2568,"uris":["http://zotero.org/users/5374610/items/WKS8HD84"],"itemData":{"id":2568,"type":"article-journal","abstract":"Efforts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A82659" w:rsidRPr="002E789B">
        <w:rPr>
          <w:color w:val="000000" w:themeColor="text1"/>
        </w:rPr>
        <w:fldChar w:fldCharType="separate"/>
      </w:r>
      <w:r w:rsidR="009961A4" w:rsidRPr="009961A4">
        <w:rPr>
          <w:color w:val="000000"/>
          <w:vertAlign w:val="superscript"/>
        </w:rPr>
        <w:t>30</w:t>
      </w:r>
      <w:r w:rsidR="00A82659" w:rsidRPr="002E789B">
        <w:rPr>
          <w:color w:val="000000" w:themeColor="text1"/>
        </w:rPr>
        <w:fldChar w:fldCharType="end"/>
      </w:r>
      <w:r w:rsidR="00A82659" w:rsidRPr="002E789B">
        <w:t xml:space="preserve"> </w:t>
      </w:r>
    </w:p>
    <w:p w14:paraId="24BA2265" w14:textId="3417E985" w:rsidR="00A82659" w:rsidRDefault="00DE5229" w:rsidP="001176F5">
      <w:pPr>
        <w:spacing w:after="30"/>
        <w:ind w:firstLine="720"/>
      </w:pPr>
      <w:r>
        <w:t xml:space="preserve">Bypassing </w:t>
      </w:r>
      <w:r w:rsidR="001176F5">
        <w:t xml:space="preserve">a </w:t>
      </w:r>
      <w:r>
        <w:t>P2</w:t>
      </w:r>
      <w:r w:rsidR="001176F5">
        <w:t xml:space="preserve"> trial</w:t>
      </w:r>
      <w:r>
        <w:t>,</w:t>
      </w:r>
      <w:r w:rsidR="00A82659" w:rsidRPr="002E789B">
        <w:t xml:space="preserve"> if </w:t>
      </w:r>
      <w:r w:rsidR="001176F5">
        <w:t>the</w:t>
      </w:r>
      <w:r w:rsidRPr="002E789B">
        <w:t xml:space="preserve"> </w:t>
      </w:r>
      <w:r w:rsidR="00A82659" w:rsidRPr="002E789B">
        <w:t xml:space="preserve">treatment </w:t>
      </w:r>
      <w:r>
        <w:t>proves</w:t>
      </w:r>
      <w:r w:rsidRPr="002E789B">
        <w:t xml:space="preserve"> </w:t>
      </w:r>
      <w:r w:rsidR="00A906A5">
        <w:t>effective</w:t>
      </w:r>
      <w:r>
        <w:t>,</w:t>
      </w:r>
      <w:r w:rsidR="00A82659" w:rsidRPr="002E789B">
        <w:t xml:space="preserve"> would likely </w:t>
      </w:r>
      <w:r w:rsidR="00EB3376">
        <w:t>reduce</w:t>
      </w:r>
      <w:r w:rsidR="00EB3376" w:rsidRPr="002E789B">
        <w:t xml:space="preserve"> </w:t>
      </w:r>
      <w:r w:rsidR="00A82659" w:rsidRPr="002E789B">
        <w:t xml:space="preserve">the time it takes for </w:t>
      </w:r>
      <w:r w:rsidR="005D1453">
        <w:t>a</w:t>
      </w:r>
      <w:r w:rsidR="00A82659" w:rsidRPr="002E789B">
        <w:t xml:space="preserve"> treatment to be approved.</w:t>
      </w:r>
      <w:r w:rsidR="00A82659">
        <w:t xml:space="preserve"> However,</w:t>
      </w:r>
      <w:r w:rsidR="004A4072">
        <w:t xml:space="preserve"> some reviews </w:t>
      </w:r>
      <w:r w:rsidR="00EB3376">
        <w:t>highlight</w:t>
      </w:r>
      <w:r w:rsidR="004A4072">
        <w:t xml:space="preserve"> the importance of P2 trials in neurology drug development and </w:t>
      </w:r>
      <w:r>
        <w:t xml:space="preserve">admonish </w:t>
      </w:r>
      <w:r w:rsidR="004A4072">
        <w:t>against bypassing P2 trials.</w:t>
      </w:r>
      <w:r w:rsidR="004A4072">
        <w:fldChar w:fldCharType="begin"/>
      </w:r>
      <w:r w:rsidR="009961A4">
        <w:instrText xml:space="preserve"> ADDIN ZOTERO_ITEM CSL_CITATION {"citationID":"a1j5nhjdk0","properties":{"formattedCitation":"\\super 6,29,36\\nosupersub{}","plainCitation":"6,29,36","noteIndex":0},"citationItems":[{"id":3158,"uris":["http://zotero.org/users/5374610/items/GGBWT5YB"],"itemData":{"id":3158,"type":"chapter","abstract":"This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N."}],"accessed":{"date-parts":[["2023",2,1]]},"issued":{"date-parts":[["2012"]]}},"label":"page"},{"id":2533,"uris":["http://zotero.org/users/5374610/items/9KJB4APM"],"itemData":{"id":2533,"type":"article-journal","abstract":"Progressive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J."},{"family":"Chataway","given":"Jeremy"}],"issued":{"date-parts":[["2015",2]]}},"label":"page"},{"id":2536,"uris":["http://zotero.org/users/5374610/items/9DGLSBIK"],"itemData":{"id":2536,"type":"article-journal","abstract":"Amyotrophic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R."},{"family":"Silani","given":"Vincenzo"}],"issued":{"date-parts":[["2014",11]]}},"label":"page"}],"schema":"https://github.com/citation-style-language/schema/raw/master/csl-citation.json"} </w:instrText>
      </w:r>
      <w:r w:rsidR="004A4072">
        <w:fldChar w:fldCharType="separate"/>
      </w:r>
      <w:r w:rsidR="009961A4" w:rsidRPr="009961A4">
        <w:rPr>
          <w:vertAlign w:val="superscript"/>
        </w:rPr>
        <w:t>6,29,36</w:t>
      </w:r>
      <w:r w:rsidR="004A4072">
        <w:fldChar w:fldCharType="end"/>
      </w:r>
      <w:r w:rsidR="004A4072">
        <w:t xml:space="preserve"> </w:t>
      </w:r>
      <w:r w:rsidR="00A82659">
        <w:t xml:space="preserve"> </w:t>
      </w:r>
      <w:r w:rsidR="00611C31">
        <w:t xml:space="preserve">This is because P3 trials that bypass </w:t>
      </w:r>
      <w:r w:rsidR="00962C96">
        <w:t>P2</w:t>
      </w:r>
      <w:r w:rsidR="00611C31">
        <w:t xml:space="preserve"> </w:t>
      </w:r>
      <w:r w:rsidR="00962C96">
        <w:t xml:space="preserve">are initiated with a </w:t>
      </w:r>
      <w:r w:rsidR="004F7A61">
        <w:t xml:space="preserve">lower </w:t>
      </w:r>
      <w:r w:rsidR="00A82659">
        <w:t xml:space="preserve">amount of evidence </w:t>
      </w:r>
      <w:r w:rsidR="00962C96">
        <w:t>available to optimize dose, safety, efficacy, and population details. This may</w:t>
      </w:r>
      <w:r w:rsidR="004F7A61">
        <w:t xml:space="preserve"> </w:t>
      </w:r>
      <w:r w:rsidR="004A4072">
        <w:t>limit</w:t>
      </w:r>
      <w:r w:rsidR="004F7A61">
        <w:t xml:space="preserve"> </w:t>
      </w:r>
      <w:r w:rsidR="00962C96">
        <w:t xml:space="preserve">the </w:t>
      </w:r>
      <w:r w:rsidR="00A82659">
        <w:t>chance</w:t>
      </w:r>
      <w:r w:rsidR="00962C96">
        <w:t xml:space="preserve"> that </w:t>
      </w:r>
      <w:r w:rsidR="001176F5">
        <w:t>a</w:t>
      </w:r>
      <w:r w:rsidR="00962C96">
        <w:t xml:space="preserve"> P3 trial</w:t>
      </w:r>
      <w:r w:rsidR="00A82659">
        <w:t xml:space="preserve"> </w:t>
      </w:r>
      <w:r w:rsidR="00962C96">
        <w:t xml:space="preserve">will be </w:t>
      </w:r>
      <w:r w:rsidR="00A82659">
        <w:t>successful</w:t>
      </w:r>
      <w:r w:rsidR="004F7A61">
        <w:t>.</w:t>
      </w:r>
      <w:r w:rsidR="00962C96">
        <w:t xml:space="preserve"> </w:t>
      </w:r>
      <w:r w:rsidR="00250057">
        <w:t>Alternatively, other reviews introduce P2 bypass as a viable trajectory to limit drug development time in neurology.</w:t>
      </w:r>
      <w:commentRangeStart w:id="11"/>
      <w:r w:rsidR="00250057">
        <w:fldChar w:fldCharType="begin"/>
      </w:r>
      <w:r w:rsidR="009961A4">
        <w:instrText xml:space="preserve"> ADDIN ZOTERO_ITEM CSL_CITATION {"citationID":"a34po5174l","properties":{"formattedCitation":"\\super 37\\nosupersub{}","plainCitation":"37","noteIndex":0},"citationItems":[{"id":980,"uris":["http://zotero.org/users/5374610/items/SSW2P437"],"itemData":{"id":980,"type":"article-journal","abstract":"FDA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250057">
        <w:fldChar w:fldCharType="separate"/>
      </w:r>
      <w:r w:rsidR="009961A4" w:rsidRPr="009961A4">
        <w:rPr>
          <w:vertAlign w:val="superscript"/>
        </w:rPr>
        <w:t>37</w:t>
      </w:r>
      <w:r w:rsidR="00250057">
        <w:fldChar w:fldCharType="end"/>
      </w:r>
      <w:commentRangeEnd w:id="11"/>
      <w:r w:rsidR="001176F5">
        <w:rPr>
          <w:rStyle w:val="CommentReference"/>
        </w:rPr>
        <w:commentReference w:id="11"/>
      </w:r>
    </w:p>
    <w:p w14:paraId="3199049E" w14:textId="77777777" w:rsidR="00A841BF" w:rsidRDefault="00A841BF" w:rsidP="00A841BF">
      <w:pPr>
        <w:pStyle w:val="ListParagraph"/>
        <w:ind w:left="0" w:firstLine="720"/>
      </w:pPr>
    </w:p>
    <w:p w14:paraId="7DC39110" w14:textId="2FB223D5" w:rsidR="00ED7565" w:rsidRPr="003333D0" w:rsidRDefault="00CC5BC2" w:rsidP="003333D0">
      <w:pPr>
        <w:pStyle w:val="ListParagraph"/>
        <w:numPr>
          <w:ilvl w:val="0"/>
          <w:numId w:val="5"/>
        </w:numPr>
        <w:rPr>
          <w:b/>
          <w:bCs/>
          <w:color w:val="000000" w:themeColor="text1"/>
        </w:rPr>
      </w:pPr>
      <w:r w:rsidRPr="003333D0">
        <w:rPr>
          <w:b/>
          <w:bCs/>
          <w:color w:val="000000" w:themeColor="text1"/>
        </w:rPr>
        <w:t xml:space="preserve">The purpose of </w:t>
      </w:r>
      <w:r w:rsidR="00A841BF" w:rsidRPr="003333D0">
        <w:rPr>
          <w:b/>
          <w:bCs/>
          <w:color w:val="000000" w:themeColor="text1"/>
        </w:rPr>
        <w:t xml:space="preserve">P2 </w:t>
      </w:r>
      <w:r w:rsidR="00A82659" w:rsidRPr="003333D0">
        <w:rPr>
          <w:b/>
          <w:bCs/>
          <w:color w:val="000000" w:themeColor="text1"/>
        </w:rPr>
        <w:t>t</w:t>
      </w:r>
      <w:r w:rsidR="00A841BF" w:rsidRPr="003333D0">
        <w:rPr>
          <w:b/>
          <w:bCs/>
          <w:color w:val="000000" w:themeColor="text1"/>
        </w:rPr>
        <w:t>rials</w:t>
      </w:r>
      <w:r w:rsidR="00712700" w:rsidRPr="003333D0">
        <w:rPr>
          <w:b/>
          <w:bCs/>
          <w:color w:val="000000" w:themeColor="text1"/>
        </w:rPr>
        <w:t xml:space="preserve"> in neurology</w:t>
      </w:r>
    </w:p>
    <w:p w14:paraId="1FBD392D" w14:textId="79682496" w:rsidR="00EB531F" w:rsidRDefault="00A841BF" w:rsidP="00EB531F">
      <w:pPr>
        <w:pStyle w:val="ListParagraph"/>
        <w:ind w:left="0" w:firstLine="720"/>
      </w:pPr>
      <w:r w:rsidRPr="002E789B">
        <w:rPr>
          <w:color w:val="000000" w:themeColor="text1"/>
        </w:rPr>
        <w:t>To understand</w:t>
      </w:r>
      <w:r w:rsidR="00B96A13">
        <w:rPr>
          <w:color w:val="000000" w:themeColor="text1"/>
        </w:rPr>
        <w:t xml:space="preserve"> </w:t>
      </w:r>
      <w:r w:rsidR="009C261F">
        <w:rPr>
          <w:color w:val="000000" w:themeColor="text1"/>
        </w:rPr>
        <w:t xml:space="preserve">potential justifications for </w:t>
      </w:r>
      <w:r w:rsidRPr="002E789B">
        <w:rPr>
          <w:color w:val="000000" w:themeColor="text1"/>
        </w:rPr>
        <w:t>bypass</w:t>
      </w:r>
      <w:r w:rsidR="00B96A13">
        <w:rPr>
          <w:color w:val="000000" w:themeColor="text1"/>
        </w:rPr>
        <w:t>ing</w:t>
      </w:r>
      <w:r w:rsidRPr="002E789B">
        <w:rPr>
          <w:color w:val="000000" w:themeColor="text1"/>
        </w:rPr>
        <w:t xml:space="preserve"> P2 trials, it is first important</w:t>
      </w:r>
      <w:r w:rsidRPr="002E789B">
        <w:t xml:space="preserve"> to understand the role of P2 trials in traditional </w:t>
      </w:r>
      <w:r w:rsidR="0023250A">
        <w:t>neurologic</w:t>
      </w:r>
      <w:r w:rsidRPr="002E789B">
        <w:t xml:space="preserve"> drug development.</w:t>
      </w:r>
      <w:r w:rsidRPr="002E789B">
        <w:rPr>
          <w:color w:val="000000" w:themeColor="text1"/>
        </w:rPr>
        <w:t xml:space="preserve"> </w:t>
      </w:r>
      <w:r>
        <w:t xml:space="preserve">Together with P1 trials, P2 trials make up </w:t>
      </w:r>
      <w:r w:rsidR="00115CD2">
        <w:t xml:space="preserve">what some commentators call the </w:t>
      </w:r>
      <w:r>
        <w:t>“learn zone”</w:t>
      </w:r>
      <w:r>
        <w:fldChar w:fldCharType="begin"/>
      </w:r>
      <w:r w:rsidR="009961A4">
        <w:instrText xml:space="preserve"> ADDIN ZOTERO_ITEM CSL_CITATION {"citationID":"a27jt74b1dl","properties":{"formattedCitation":"\\super 38\\nosupersub{}","plainCitation":"38","noteIndex":0},"citationItems":[{"id":3297,"uris":["http://zotero.org/users/5374610/items/83RQ4SVY"],"itemData":{"id":3297,"type":"chapter","abstract":"This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fldChar w:fldCharType="separate"/>
      </w:r>
      <w:r w:rsidR="009961A4" w:rsidRPr="009961A4">
        <w:rPr>
          <w:vertAlign w:val="superscript"/>
        </w:rPr>
        <w:t>38</w:t>
      </w:r>
      <w:r>
        <w:fldChar w:fldCharType="end"/>
      </w:r>
      <w:r>
        <w:t xml:space="preserve"> of drug development, where </w:t>
      </w:r>
      <w:r w:rsidR="00EB3376">
        <w:t xml:space="preserve">researchers </w:t>
      </w:r>
      <w:r>
        <w:t>c</w:t>
      </w:r>
      <w:r w:rsidRPr="002E789B">
        <w:rPr>
          <w:color w:val="000000" w:themeColor="text1"/>
        </w:rPr>
        <w:t>ollect data that has “a significant impact on future trial size, expense, and risk.”</w:t>
      </w:r>
      <w:r w:rsidRPr="002E789B">
        <w:rPr>
          <w:color w:val="000000" w:themeColor="text1"/>
        </w:rPr>
        <w:fldChar w:fldCharType="begin"/>
      </w:r>
      <w:r w:rsidR="009961A4">
        <w:rPr>
          <w:color w:val="000000" w:themeColor="text1"/>
        </w:rPr>
        <w:instrText xml:space="preserve"> ADDIN ZOTERO_ITEM CSL_CITATION {"citationID":"a1gtpburucf","properties":{"formattedCitation":"\\super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rPr>
          <w:color w:val="000000" w:themeColor="text1"/>
        </w:rPr>
        <w:fldChar w:fldCharType="separate"/>
      </w:r>
      <w:r w:rsidR="009961A4" w:rsidRPr="009961A4">
        <w:rPr>
          <w:color w:val="000000"/>
          <w:vertAlign w:val="superscript"/>
        </w:rPr>
        <w:t>11</w:t>
      </w:r>
      <w:r w:rsidRPr="002E789B">
        <w:rPr>
          <w:color w:val="000000" w:themeColor="text1"/>
        </w:rPr>
        <w:fldChar w:fldCharType="end"/>
      </w:r>
      <w:r w:rsidRPr="00464572">
        <w:t xml:space="preserve"> </w:t>
      </w:r>
      <w:r w:rsidR="00EB531F">
        <w:t>The</w:t>
      </w:r>
      <w:r w:rsidR="00EB531F" w:rsidRPr="00BC72AF">
        <w:t xml:space="preserve"> information learned from P2 trials help</w:t>
      </w:r>
      <w:r w:rsidR="009C261F">
        <w:t>s</w:t>
      </w:r>
      <w:r w:rsidR="00EB531F" w:rsidRPr="00BC72AF">
        <w:t xml:space="preserve"> generate knowledge on the “intervention ensemble”, the package of variables surrounding the treatment that must be researched to make it clinically meaningful.</w:t>
      </w:r>
      <w:r w:rsidR="00EB531F" w:rsidRPr="00BC72AF">
        <w:fldChar w:fldCharType="begin"/>
      </w:r>
      <w:r w:rsidR="009961A4">
        <w:instrText xml:space="preserve"> ADDIN ZOTERO_ITEM CSL_CITATION {"citationID":"aqeknpiefa","properties":{"formattedCitation":"\\super 39\\nosupersub{}","plainCitation":"39","noteIndex":0},"citationItems":[{"id":162,"uris":["http://zotero.org/users/5374610/items/MPPAE7BX"],"itemData":{"id":162,"type":"article-journal","abstract":"The last two decades have witnessed a crescendo of allegations that clinical translation is rife with waste and inefficiency. Patient advocates argue that excessively demanding regulations delay access to life-saving drugs, research funders claim that too much basic science languishes in academic laboratories, journal editors allege that biased reporting squanders public investment in biomedical research, and drug companies (and their critics) argue that far too much is expended in pharmaceutical development. But how should stakeholders evaluate the efficiency of translation and proposed reforms to drug development? Effective reforms require an accurate model of the systems they aspire to improve—their components, their proper functions, and their pathologies. However, there is currently no explicit and well-developed model of translation for evaluating such criticisms. In what follows, we offer an explicit model of clinical translation. Many discussions of clinical translation and its pathologies presume that its main output is tangible: new drugs, vaccines, devices, and diagnostics. We disagree. We argue that the principal output of clinical translation is information—in particular, information about the coordinated set of materials, practices, and constraints needed to safely unlock the therapeutic or preventive activities of drugs, biologics, and diagnostics. To develop this information calls for a process far different from a simple linear progression of clinical trials; it requires exploratory sampling of many different elements in this set. Our model points to some limitations and liabilities of influential proposals for reforming research. It also reveals some underrecognized opportunities for improving the efficiency of clinical translation.","container-title":"Hastings Center Report","DOI":"10.1002/hast.433","ISSN":"1552-146X","issue":"2","language":"en","note":"number: 2","page":"27–39","title":"The Structure of Clinical Translation: Efficiency, Information, and Ethics","title-short":"The Structure of Clinical Translation","volume":"45","author":[{"family":"Kimmelman","given":"Jonathan"},{"family":"London","given":"Alex John"}],"issued":{"date-parts":[["2015",3]]}}}],"schema":"https://github.com/citation-style-language/schema/raw/master/csl-citation.json"} </w:instrText>
      </w:r>
      <w:r w:rsidR="00EB531F" w:rsidRPr="00BC72AF">
        <w:fldChar w:fldCharType="separate"/>
      </w:r>
      <w:r w:rsidR="009961A4" w:rsidRPr="009961A4">
        <w:rPr>
          <w:vertAlign w:val="superscript"/>
        </w:rPr>
        <w:t>39</w:t>
      </w:r>
      <w:r w:rsidR="00EB531F" w:rsidRPr="00BC72AF">
        <w:fldChar w:fldCharType="end"/>
      </w:r>
      <w:r w:rsidR="00EB531F" w:rsidRPr="00EB531F">
        <w:t xml:space="preserve"> </w:t>
      </w:r>
      <w:r w:rsidR="00AA0B12">
        <w:t>In addition</w:t>
      </w:r>
      <w:r w:rsidR="00EB531F">
        <w:t>,</w:t>
      </w:r>
      <w:r w:rsidR="00AA0B12">
        <w:t xml:space="preserve"> guidance from the FDA states that “sponsors assess </w:t>
      </w:r>
      <w:r w:rsidR="00EB3376">
        <w:t>P</w:t>
      </w:r>
      <w:r w:rsidR="00AA0B12">
        <w:t>2 results to determine if the preliminary results are sufficiently promising to justify a phase 3 study”</w:t>
      </w:r>
      <w:r w:rsidR="00AA0B12">
        <w:fldChar w:fldCharType="begin"/>
      </w:r>
      <w:r w:rsidR="009961A4">
        <w:instrText xml:space="preserve"> ADDIN ZOTERO_ITEM CSL_CITATION {"citationID":"afa4hamv9l","properties":{"formattedCitation":"\\super 37\\nosupersub{}","plainCitation":"37","noteIndex":0},"citationItems":[{"id":980,"uris":["http://zotero.org/users/5374610/items/SSW2P437"],"itemData":{"id":980,"type":"article-journal","abstract":"FDA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AA0B12">
        <w:fldChar w:fldCharType="separate"/>
      </w:r>
      <w:r w:rsidR="009961A4" w:rsidRPr="009961A4">
        <w:rPr>
          <w:vertAlign w:val="superscript"/>
        </w:rPr>
        <w:t>37</w:t>
      </w:r>
      <w:r w:rsidR="00AA0B12">
        <w:fldChar w:fldCharType="end"/>
      </w:r>
      <w:r w:rsidR="00AA0B12">
        <w:t xml:space="preserve"> </w:t>
      </w:r>
    </w:p>
    <w:p w14:paraId="77082D55" w14:textId="2B507EE3" w:rsidR="00EB531F" w:rsidRDefault="00EB531F" w:rsidP="00EB531F">
      <w:pPr>
        <w:pStyle w:val="ListParagraph"/>
        <w:ind w:left="0" w:firstLine="720"/>
      </w:pPr>
      <w:r w:rsidRPr="00E25405">
        <w:t xml:space="preserve">In </w:t>
      </w:r>
      <w:r>
        <w:t>this section</w:t>
      </w:r>
      <w:r w:rsidRPr="00E25405">
        <w:t xml:space="preserve">, we will </w:t>
      </w:r>
      <w:r>
        <w:t>describe</w:t>
      </w:r>
      <w:r w:rsidRPr="00E25405">
        <w:t xml:space="preserve"> the current literature on</w:t>
      </w:r>
      <w:r>
        <w:t xml:space="preserve"> three </w:t>
      </w:r>
      <w:r w:rsidR="009C261F">
        <w:t xml:space="preserve">elements </w:t>
      </w:r>
      <w:r>
        <w:t>typically investigated in P2 trials to inform the design of future trials: dose/schedule, preliminary efficacy, and population. We will then review</w:t>
      </w:r>
      <w:r w:rsidRPr="00E25405">
        <w:t xml:space="preserve"> how </w:t>
      </w:r>
      <w:r w:rsidR="009C261F">
        <w:t>P2 findings</w:t>
      </w:r>
      <w:r w:rsidRPr="00E25405">
        <w:t xml:space="preserve"> can be used </w:t>
      </w:r>
      <w:r>
        <w:t xml:space="preserve">to shape subsequent trials and </w:t>
      </w:r>
      <w:r w:rsidRPr="00E25405">
        <w:t>make go/no</w:t>
      </w:r>
      <w:r>
        <w:t>-go</w:t>
      </w:r>
      <w:r w:rsidRPr="00E25405">
        <w:t xml:space="preserve"> decisions</w:t>
      </w:r>
      <w:r>
        <w:t>.</w:t>
      </w:r>
      <w:r w:rsidRPr="00EB531F">
        <w:t xml:space="preserve"> </w:t>
      </w:r>
    </w:p>
    <w:p w14:paraId="49C00FE1" w14:textId="77777777" w:rsidR="00115CD2" w:rsidRPr="00EA4242" w:rsidRDefault="00115CD2" w:rsidP="00EB531F"/>
    <w:p w14:paraId="2F828B54" w14:textId="338B0F73" w:rsidR="00A841BF" w:rsidRPr="00712700" w:rsidRDefault="00ED7565" w:rsidP="00A841BF">
      <w:pPr>
        <w:rPr>
          <w:color w:val="000000" w:themeColor="text1"/>
          <w:u w:val="single"/>
        </w:rPr>
      </w:pPr>
      <w:r>
        <w:rPr>
          <w:color w:val="000000" w:themeColor="text1"/>
          <w:u w:val="single"/>
        </w:rPr>
        <w:t xml:space="preserve">2.1 </w:t>
      </w:r>
      <w:r w:rsidR="00A841BF" w:rsidRPr="00712700">
        <w:rPr>
          <w:color w:val="000000" w:themeColor="text1"/>
          <w:u w:val="single"/>
        </w:rPr>
        <w:t>Dose</w:t>
      </w:r>
      <w:r w:rsidR="00B22DBD">
        <w:rPr>
          <w:color w:val="000000" w:themeColor="text1"/>
          <w:u w:val="single"/>
        </w:rPr>
        <w:t xml:space="preserve"> and schedule </w:t>
      </w:r>
    </w:p>
    <w:p w14:paraId="04A3DF7C" w14:textId="5B0AFA4B" w:rsidR="0058453F" w:rsidRDefault="00A841BF" w:rsidP="0058453F">
      <w:pPr>
        <w:ind w:firstLine="360"/>
      </w:pPr>
      <w:r w:rsidRPr="002E789B">
        <w:rPr>
          <w:color w:val="000000" w:themeColor="text1"/>
        </w:rPr>
        <w:t xml:space="preserve">The first task of a typical P2 trial in neurology is to find </w:t>
      </w:r>
      <w:r w:rsidR="00EB3376">
        <w:rPr>
          <w:color w:val="000000" w:themeColor="text1"/>
        </w:rPr>
        <w:t>a roughly</w:t>
      </w:r>
      <w:r w:rsidR="00EB3376" w:rsidRPr="002E789B">
        <w:rPr>
          <w:color w:val="000000" w:themeColor="text1"/>
        </w:rPr>
        <w:t xml:space="preserve"> </w:t>
      </w:r>
      <w:r w:rsidRPr="002E789B">
        <w:rPr>
          <w:color w:val="000000" w:themeColor="text1"/>
        </w:rPr>
        <w:t>optimal dose and schedule</w:t>
      </w:r>
      <w:r w:rsidR="00115CD2">
        <w:rPr>
          <w:color w:val="000000" w:themeColor="text1"/>
        </w:rPr>
        <w:t xml:space="preserve"> for administering the drug</w:t>
      </w:r>
      <w:r w:rsidRPr="002E789B">
        <w:t>.</w:t>
      </w:r>
      <w:r w:rsidRPr="002E789B">
        <w:fldChar w:fldCharType="begin"/>
      </w:r>
      <w:r w:rsidR="009961A4">
        <w:instrText xml:space="preserve"> ADDIN ZOTERO_ITEM CSL_CITATION {"citationID":"cd7GPoM9","properties":{"formattedCitation":"\\super 28,29,40\\uc0\\u8211{}43\\nosupersub{}","plainCitation":"28,29,40–43","noteIndex":0},"citationItems":[{"id":2530,"uris":["http://zotero.org/users/5374610/items/PMGTULTH"],"itemData":{"id":2530,"type":"article-journal","abstract":"OBJECTIVE: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2546,"uris":["http://zotero.org/users/5374610/items/A664B6SU"],"itemData":{"id":2546,"type":"article-journal","container-title":"Future Neurology","DOI":"10.2217/fnl.15.49","ISSN":"1479-6708","issue":"1","note":"publisher: Future Medicine","page":"9-13","source":"futuremedicine.com (Atypon)","title":"Lost in translation: understanding the failure of the progesterone/traumatic brain injury Phase III trials","title-short":"Lost in translation","volume":"11","author":[{"family":"Stein","given":"Donald G"}],"issued":{"date-parts":[["2016",2]]}}},{"id":2558,"uris":["http://zotero.org/users/5374610/items/PRQME3WN"],"itemData":{"id":2558,"type":"article-journal","abstract":"Under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2E789B">
        <w:fldChar w:fldCharType="separate"/>
      </w:r>
      <w:r w:rsidR="009961A4" w:rsidRPr="009961A4">
        <w:rPr>
          <w:vertAlign w:val="superscript"/>
        </w:rPr>
        <w:t>28,29,40–43</w:t>
      </w:r>
      <w:r w:rsidRPr="002E789B">
        <w:fldChar w:fldCharType="end"/>
      </w:r>
      <w:r w:rsidRPr="002E789B">
        <w:t xml:space="preserve"> This is a stage where, using many doses, </w:t>
      </w:r>
      <w:r w:rsidR="000D211A">
        <w:t>researchers</w:t>
      </w:r>
      <w:r w:rsidRPr="002E789B">
        <w:t xml:space="preserve"> can begin to see a dose relationship in</w:t>
      </w:r>
      <w:r w:rsidR="00050A4D">
        <w:t xml:space="preserve"> their</w:t>
      </w:r>
      <w:r w:rsidRPr="002E789B">
        <w:t xml:space="preserve"> safety </w:t>
      </w:r>
      <w:r w:rsidR="0002292C">
        <w:t xml:space="preserve">and efficacy </w:t>
      </w:r>
      <w:r w:rsidRPr="002E789B">
        <w:t>endpoints.</w:t>
      </w:r>
      <w:r w:rsidRPr="002E789B">
        <w:fldChar w:fldCharType="begin"/>
      </w:r>
      <w:r w:rsidR="009961A4">
        <w:instrText xml:space="preserve"> ADDIN ZOTERO_ITEM CSL_CITATION {"citationID":"llO8sR2K","properties":{"formattedCitation":"\\super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9961A4" w:rsidRPr="009961A4">
        <w:rPr>
          <w:vertAlign w:val="superscript"/>
        </w:rPr>
        <w:t>11</w:t>
      </w:r>
      <w:r w:rsidRPr="002E789B">
        <w:fldChar w:fldCharType="end"/>
      </w:r>
      <w:r w:rsidRPr="002E789B">
        <w:t xml:space="preserve"> </w:t>
      </w:r>
      <w:r w:rsidR="00575A1D">
        <w:t xml:space="preserve">Dose optimization </w:t>
      </w:r>
      <w:r w:rsidR="0058453F">
        <w:t xml:space="preserve">is important to </w:t>
      </w:r>
      <w:r w:rsidR="00575A1D">
        <w:t xml:space="preserve">find </w:t>
      </w:r>
      <w:r w:rsidR="0058453F">
        <w:t>a high enough dose that treatments are efficacious but low enough to limit toxicity.</w:t>
      </w:r>
    </w:p>
    <w:p w14:paraId="02BF5390" w14:textId="4B7AD10F" w:rsidR="00115CD2" w:rsidRDefault="00ED6407" w:rsidP="0074100A">
      <w:pPr>
        <w:ind w:firstLine="360"/>
      </w:pPr>
      <w:r>
        <w:t xml:space="preserve">Information gained from P2 trials </w:t>
      </w:r>
      <w:r w:rsidR="0002292C">
        <w:t>can help</w:t>
      </w:r>
      <w:r w:rsidR="00A841BF" w:rsidRPr="002E789B">
        <w:t xml:space="preserve"> </w:t>
      </w:r>
      <w:r w:rsidR="0002292C">
        <w:t xml:space="preserve">ensure that </w:t>
      </w:r>
      <w:r w:rsidR="0003490C">
        <w:t>the a</w:t>
      </w:r>
      <w:r w:rsidR="00A841BF" w:rsidRPr="002E789B">
        <w:t xml:space="preserve"> safe dose is moved forward to P3 testing</w:t>
      </w:r>
      <w:r w:rsidR="00947AF5">
        <w:t xml:space="preserve">. </w:t>
      </w:r>
      <w:r w:rsidR="00A841BF" w:rsidRPr="002E789B">
        <w:fldChar w:fldCharType="begin"/>
      </w:r>
      <w:r w:rsidR="00286C5E">
        <w:instrText xml:space="preserve"> ADDIN ZOTERO_ITEM CSL_CITATION {"citationID":"a1gg0m562ko","properties":{"formattedCitation":"\\super 24,25,27,33,35\\nosupersub{}","plainCitation":"24,25,27,33,35","dontUpdate":true,"noteIndex":0},"citationItems":[{"id":2530,"uris":["http://zotero.org/users/5374610/items/PMGTULTH"],"itemData":{"id":2530,"type":"article-journal","abstract":"OBJECTIVE: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A841BF" w:rsidRPr="002E789B">
        <w:fldChar w:fldCharType="separate"/>
      </w:r>
      <w:r w:rsidR="00286C5E">
        <w:rPr>
          <w:vertAlign w:val="superscript"/>
        </w:rPr>
        <w:t xml:space="preserve"> </w:t>
      </w:r>
      <w:r w:rsidR="00A841BF" w:rsidRPr="002E789B">
        <w:fldChar w:fldCharType="end"/>
      </w:r>
      <w:r w:rsidR="005E5C3F">
        <w:t>In</w:t>
      </w:r>
      <w:r w:rsidR="00A841BF" w:rsidRPr="002E789B">
        <w:t xml:space="preserve"> CNS disorders</w:t>
      </w:r>
      <w:r w:rsidR="005E5C3F">
        <w:t xml:space="preserve"> this is critical </w:t>
      </w:r>
      <w:r w:rsidR="00A841BF" w:rsidRPr="002E789B">
        <w:t>because drugs treating these conditions</w:t>
      </w:r>
      <w:r w:rsidR="00115CD2">
        <w:t xml:space="preserve"> are often taken for prolonged periods such that safety issues might emerge with chronic exposure. As well, CNS drugs</w:t>
      </w:r>
      <w:r w:rsidR="00A841BF" w:rsidRPr="002E789B">
        <w:t xml:space="preserve"> can </w:t>
      </w:r>
      <w:r w:rsidR="00623456">
        <w:t>affect</w:t>
      </w:r>
      <w:r w:rsidR="00115CD2">
        <w:t xml:space="preserve"> the core of who we are</w:t>
      </w:r>
      <w:r w:rsidR="00825209">
        <w:t xml:space="preserve"> and</w:t>
      </w:r>
      <w:r w:rsidR="007863B6">
        <w:t xml:space="preserve"> </w:t>
      </w:r>
      <w:r w:rsidR="00115CD2" w:rsidRPr="004F7D15">
        <w:t>ca</w:t>
      </w:r>
      <w:r w:rsidR="00115CD2">
        <w:t xml:space="preserve">use adverse psychiatric outcomes, such as </w:t>
      </w:r>
      <w:r w:rsidR="00A841BF" w:rsidRPr="002E789B">
        <w:t>suicidal behavior.</w:t>
      </w:r>
      <w:r w:rsidR="00A841BF" w:rsidRPr="002E789B">
        <w:fldChar w:fldCharType="begin"/>
      </w:r>
      <w:r w:rsidR="009961A4">
        <w:instrText xml:space="preserve"> ADDIN ZOTERO_ITEM CSL_CITATION {"citationID":"a275un1v5qm","properties":{"formattedCitation":"\\super 3,11\\nosupersub{}","plainCitation":"3,11","noteIndex":0},"citationItems":[{"id":2555,"uris":["http://zotero.org/users/5374610/items/3FRTPIYI"],"itemData":{"id":2555,"type":"article-journal","abstract":"An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00A841BF" w:rsidRPr="002E789B">
        <w:fldChar w:fldCharType="separate"/>
      </w:r>
      <w:r w:rsidR="009961A4" w:rsidRPr="009961A4">
        <w:rPr>
          <w:vertAlign w:val="superscript"/>
        </w:rPr>
        <w:t>3,11</w:t>
      </w:r>
      <w:r w:rsidR="00A841BF" w:rsidRPr="002E789B">
        <w:fldChar w:fldCharType="end"/>
      </w:r>
      <w:r w:rsidR="00A841BF" w:rsidRPr="002E789B">
        <w:t xml:space="preserve"> </w:t>
      </w:r>
      <w:r w:rsidR="00B96A13">
        <w:t>Many</w:t>
      </w:r>
      <w:r w:rsidR="00A841BF" w:rsidRPr="002E789B">
        <w:t xml:space="preserve"> doses are changed (mostly lowered) after FDA approval due to safety concerns</w:t>
      </w:r>
      <w:r w:rsidR="00115CD2">
        <w:t>.</w:t>
      </w:r>
      <w:r w:rsidR="00303265">
        <w:fldChar w:fldCharType="begin"/>
      </w:r>
      <w:r w:rsidR="009961A4">
        <w:instrText xml:space="preserve"> ADDIN ZOTERO_ITEM CSL_CITATION {"citationID":"a25aji4pdah","properties":{"formattedCitation":"\\super 44,45\\nosupersub{}","plainCitation":"44,45","noteIndex":0},"citationItems":[{"id":3402,"uris":["http://zotero.org/users/5374610/items/3PY3C6H9"],"itemData":{"id":3402,"type":"article-journal","container-title":"Clinical Pharmacology &amp; Therapeutics","DOI":"10.1038/sj.clpt.6100215","ISSN":"1532-6535","issue":"1","language":"en","note":"_eprint: https://onlinelibrary.wiley.com/doi/pdf/10.1038/sj.clpt.6100215","page":"12-14","source":"Wiley Online Library","title":"“Getting the Dose Right”: Facts, a Blueprint, and Encouragements","title-short":"“Getting the Dose Right”","volume":"82","author":[{"family":"Peck","given":"C C"},{"family":"Cross","given":"J T"}],"issued":{"date-parts":[["2007"]]}}},{"id":3405,"uris":["http://zotero.org/users/5374610/items/2MMG2YH7"],"itemData":{"id":3405,"type":"paper-conference","abstract":"Recent market withdrawals of prescription drug products have brought attention to premarketing safety research. Less known but related to some drug withdrawals are postmarketing dosage changes of newly marketed drugs, including both dosage reductions and increases. These events have serious effects on patients, manufacturers, and regulatory authorities. Most of these harmful events could be avoided by intensive employment of targeted clinical pharmacology investigations to optimize dosage prior to phase III testing and regulatory approval. In this paper, the frequency and implications of postmarketing dosing changes and market withdrawals are considered in light of approaches to preventing them.","collection-title":"Ernst Schering Research Foundation Workshop","container-title":"Appropriate Dose Selection — How to Optimize Clinical Drug Development","DOI":"10.1007/978-3-540-49529-1_16","event-place":"Berlin, Heidelberg","ISBN":"978-3-540-49529-1","language":"en","page":"209-216","publisher":"Springer","publisher-place":"Berlin, Heidelberg","source":"Springer Link","title":"Preventing Postmarketing Changes in Recommended Doses and Marketing Withdrawals","author":[{"family":"Peck","given":"C."}],"editor":[{"family":"Venitz","given":"J."},{"family":"Sittner","given":"W."}],"issued":{"date-parts":[["2007"]]}}}],"schema":"https://github.com/citation-style-language/schema/raw/master/csl-citation.json"} </w:instrText>
      </w:r>
      <w:r w:rsidR="00303265">
        <w:fldChar w:fldCharType="separate"/>
      </w:r>
      <w:r w:rsidR="009961A4" w:rsidRPr="009961A4">
        <w:rPr>
          <w:vertAlign w:val="superscript"/>
        </w:rPr>
        <w:t>44,45</w:t>
      </w:r>
      <w:r w:rsidR="00303265">
        <w:fldChar w:fldCharType="end"/>
      </w:r>
      <w:r w:rsidR="0046642A">
        <w:t xml:space="preserve"> </w:t>
      </w:r>
      <w:r w:rsidR="005E5C3F">
        <w:t>One study investigating t</w:t>
      </w:r>
      <w:r w:rsidR="004F7D15">
        <w:t xml:space="preserve">hese </w:t>
      </w:r>
      <w:r w:rsidR="00AD37F7">
        <w:t>post-approval modifications</w:t>
      </w:r>
      <w:r w:rsidR="00115CD2">
        <w:t xml:space="preserve"> </w:t>
      </w:r>
      <w:r w:rsidR="005E5C3F">
        <w:t xml:space="preserve">found that </w:t>
      </w:r>
      <w:r w:rsidR="00EB3376">
        <w:t xml:space="preserve">dose changes </w:t>
      </w:r>
      <w:r w:rsidR="00B96A13">
        <w:t>were</w:t>
      </w:r>
      <w:r w:rsidR="00A841BF" w:rsidRPr="002E789B">
        <w:t xml:space="preserve"> most common in </w:t>
      </w:r>
      <w:r w:rsidR="0023250A">
        <w:t>neurologic</w:t>
      </w:r>
      <w:r w:rsidR="00A841BF" w:rsidRPr="002E789B">
        <w:t xml:space="preserve"> drugs</w:t>
      </w:r>
      <w:r w:rsidR="005E5C3F">
        <w:t>.</w:t>
      </w:r>
      <w:r w:rsidRPr="002E789B">
        <w:fldChar w:fldCharType="begin"/>
      </w:r>
      <w:r w:rsidR="009961A4">
        <w:instrText xml:space="preserve"> ADDIN ZOTERO_ITEM CSL_CITATION {"citationID":"av69htaqu8","properties":{"formattedCitation":"\\super 46\\nosupersub{}","plainCitation":"46","noteIndex":0},"citationItems":[{"id":3152,"uris":["http://zotero.org/users/5374610/items/APVMPQJ6"],"itemData":{"id":3152,"type":"article-journal","abstract":"PURPOSE: Risks and benefits of marketed drugs can be improved by changing their labels to optimize dosage regimens for indicated populations. Such postmarketing label changes may reflect the quality of pre-marketing development, regulatory review, and postmarketing surveillance. We documented dosage changes of FDA-approved new molecular entities (NMEs), and investigated trends over time and across therapeutic groups, on the premise that improved drug development methods have yielded fewer postmarketing label changes over time.\nMETHODS: We compiled a list of NMEs approved by FDA from 1 January 1980 to 31 December 1999 using FDA's website, Freedom of Information Act request, and PhRMA (Pharmaceutical Research and Manufacturers of America) database. Original labeled dosages and indicated patient populations were tracked in labels in the Physician's Desk Reference. Time and covariate-adjusted risks for dosage changes by 5-year epoch and therapeutic groups were estimated by survival analysis.\nRESULTS: Of 499 NMEs, 354 (71%) were evaluable. Dosage changes in indicated populations occurred in 73 NMEs (21%). A total of 58 (79%) were safety-motivated, net dosage decreases. Percentage of NMEs with changes by therapeutic group ranged from 27.3% for neuropharmacologic drugs to 13.6% for miscellaneous drugs. Median time to change following approval fell from 6.5 years (1980-1984) to 2.0 years (1995-1999). Contrary to our premise, 1995-1999 NMEs were 3.15 times more likely to change in comparison to 1980-1984 NMEs (p = 0.008, Cox analysis).\nCONCLUSIONS: Dosages of one in five NMEs changed, four in five changes were safety reductions. Increasing frequency of changes, independent of therapeutic group, may reflect intensified postmarketing surveillance and underscores the need to improve pre-marketing optimization of dosage and indicated population.","container-title":"Pharmacoepidemiology and Drug Safety","DOI":"10.1002/pds.744","ISSN":"1053-8569","issue":"6","journalAbbreviation":"Pharmacoepidemiol Drug Saf","language":"eng","note":"PMID: 12426927","page":"439-446","source":"PubMed","title":"Postmarketing drug dosage changes of 499 FDA-approved new molecular entities, 1980-1999","volume":"11","author":[{"family":"Cross","given":"James"},{"family":"Lee","given":"Howard"},{"family":"Westelinck","given":"Agnes"},{"family":"Nelson","given":"Julie"},{"family":"Grudzinskas","given":"Charles"},{"family":"Peck","given":"Carl"}],"issued":{"date-parts":[["2002",9]]}},"label":"page"}],"schema":"https://github.com/citation-style-language/schema/raw/master/csl-citation.json"} </w:instrText>
      </w:r>
      <w:r w:rsidRPr="002E789B">
        <w:fldChar w:fldCharType="separate"/>
      </w:r>
      <w:r w:rsidR="009961A4" w:rsidRPr="009961A4">
        <w:rPr>
          <w:vertAlign w:val="superscript"/>
        </w:rPr>
        <w:t>46</w:t>
      </w:r>
      <w:r w:rsidRPr="002E789B">
        <w:fldChar w:fldCharType="end"/>
      </w:r>
      <w:r w:rsidR="005E5C3F">
        <w:t xml:space="preserve"> </w:t>
      </w:r>
      <w:r>
        <w:t>Th</w:t>
      </w:r>
      <w:r w:rsidR="0074100A">
        <w:t>ese</w:t>
      </w:r>
      <w:r>
        <w:t xml:space="preserve"> finding</w:t>
      </w:r>
      <w:r w:rsidR="0074100A">
        <w:t>s</w:t>
      </w:r>
      <w:r>
        <w:t xml:space="preserve"> show the importance of investigating dose</w:t>
      </w:r>
      <w:r w:rsidR="00EB531F">
        <w:t xml:space="preserve"> and</w:t>
      </w:r>
      <w:r>
        <w:t xml:space="preserve"> safety relationships prior to approving a new treatment</w:t>
      </w:r>
      <w:r w:rsidR="0074100A">
        <w:t>. P2 trials serve as an opportunity to do so</w:t>
      </w:r>
      <w:r w:rsidR="009710D4">
        <w:t xml:space="preserve"> before investing in a P3 trial</w:t>
      </w:r>
      <w:r w:rsidR="0074100A">
        <w:t xml:space="preserve">. </w:t>
      </w:r>
      <w:r w:rsidR="00B14C4E">
        <w:t>In addition</w:t>
      </w:r>
      <w:r w:rsidR="0074100A">
        <w:t>, reviews of P3 trials investigating treatments for Alzheimer’s disease,</w:t>
      </w:r>
      <w:r w:rsidR="0074100A">
        <w:fldChar w:fldCharType="begin"/>
      </w:r>
      <w:r w:rsidR="0074100A">
        <w:instrText xml:space="preserve"> ADDIN ZOTERO_ITEM CSL_CITATION {"citationID":"abequ6r4hl","properties":{"formattedCitation":"\\super 47,48\\nosupersub{}","plainCitation":"47,48","noteIndex":0},"citationItems":[{"id":3443,"uris":["http://zotero.org/users/5374610/items/KMSJB8PA"],"itemData":{"id":3443,"type":"article-journal","abstract":"Trials missing primary efficacy end points raise the question of whether the choice of drug or the limitations of disease biology were at fault. In some trials, drugs appear not to have achieved biochemical effect thresholds sufficient for clinical benefit. This suggests the need for improved drugs that are more active at tolerated doses. In other trials, it is unclear how the observed biomarker changes are related to potential efficacy. However, hints of efficacy from exploratory analyses support the idea that starting treatment earlier in the course of the disease might be more effective. A closer look at the failed trials will help de-risk future trials.","container-title":"Expert Review of Clinical Pharmacology","DOI":"10.1586/17512433.2015.1034690","ISSN":"1751-2433","issue":"3","note":"publisher: Taylor &amp; Francis\n_eprint: https://doi.org/10.1586/17512433.2015.1034690\nPMID: 25860157","page":"267-269","source":"Taylor and Francis+NEJM","title":"What lessons can be learned from failed Alzheimer’s disease trials?","volume":"8","author":[{"family":"Toyn","given":"Jeremy"}],"issued":{"date-parts":[["2015",5,4]]}}},{"id":3445,"uris":["http://zotero.org/users/5374610/items/WBN8SS9Y"],"itemData":{"id":3445,"type":"article-journal","abstract":"Introduction: There are dozens of drugs in development for AD with billions of dollars invested. Despite the massive investment in AD drugs and a burgeoning pipeline, there have been more setbacks and failures than treatment successes.Areas covered: The classes of drugs that have failed to date include the monoclonal antibodies, the gamma secretase inhibitors, dimebon, neurochemical enhancers, and one tau drug. Data for these compounds were sought through a PubMed search and a clinicaltrials.gov search.Expert opinion: The obvious question to be posed is: Why are they failing? Is the treatment of symptomatic dementia too late? Are the therapeutic targets incorrect? Are the clinical methodologies imprecise, misleading, or inaccurate? This review summarizes the drugs that have failed during 2010–2015 and offers possible theories as to why they have failed.","container-title":"Expert Opinion on Investigational Drugs","DOI":"10.1080/13543784.2017.1323868","ISSN":"1354-3784","issue":"6","note":"publisher: Taylor &amp; Francis\n_eprint: https://doi.org/10.1080/13543784.2017.1323868\nPMID: 28460541","page":"735-739","source":"Taylor and Francis+NEJM","title":"Why do trials for Alzheimer’s disease drugs keep failing? A discontinued drug perspective for 2010-2015","title-short":"Why do trials for Alzheimer’s disease drugs keep failing?","volume":"26","author":[{"family":"Mehta","given":"Dev"},{"family":"Jackson","given":"Robert"},{"family":"Paul","given":"Gaurav"},{"family":"Shi","given":"Jiong"},{"family":"Sabbagh","given":"Marwan"}],"issued":{"date-parts":[["2017",6,3]]}}}],"schema":"https://github.com/citation-style-language/schema/raw/master/csl-citation.json"} </w:instrText>
      </w:r>
      <w:r w:rsidR="0074100A">
        <w:fldChar w:fldCharType="separate"/>
      </w:r>
      <w:r w:rsidR="0074100A" w:rsidRPr="00673B22">
        <w:rPr>
          <w:vertAlign w:val="superscript"/>
        </w:rPr>
        <w:t>47,48</w:t>
      </w:r>
      <w:r w:rsidR="0074100A">
        <w:fldChar w:fldCharType="end"/>
      </w:r>
      <w:r w:rsidR="0074100A">
        <w:t xml:space="preserve"> traumatic brain injury,</w:t>
      </w:r>
      <w:r w:rsidR="0074100A" w:rsidRPr="002E789B">
        <w:fldChar w:fldCharType="begin"/>
      </w:r>
      <w:r w:rsidR="009961A4">
        <w:instrText xml:space="preserve"> ADDIN ZOTERO_ITEM CSL_CITATION {"citationID":"H8Unqqzs","properties":{"formattedCitation":"\\super 40,49,50\\nosupersub{}","plainCitation":"40,49,50","noteIndex":0},"citationItems":[{"id":2543,"uris":["http://zotero.org/users/5374610/items/6TK2G5GE"],"itemData":{"id":2543,"type":"article-journal","abstract":"To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G."}],"issued":{"date-parts":[["2017",6,1]]}}},{"id":3540,"uris":["http://zotero.org/users/5374610/items/2XC8Z7VA"],"itemData":{"id":3540,"type":"article-journal","abstract":"Since the first pioneering studies in the 1990s, a large number of experimental animal studies have demonstrated the neuroprotective efficacy of progesterone for brain disorders, including traumatic brain injury (TBI). In addition, this steroid has major assets: it easily crosses the blood-brain-barrier, rapidly diffuses throughout the brain and exerts multiple beneficial effects by acting on many molecular and cellular targets. Moreover, progesterone therapies are well tolerated. Notably, increased brain levels of progesterone are part of endogenous neuroprotective responses to injury. The hormone thus emerged as a particularly promising protective candidate for TBI and stroke patients. The positive outcomes of small Phase 2 trials aimed at testing the safety and potential protective efficacy of progesterone in TBI patients then provided support and guidance for two large, multicenter, randomized and placebo-controlled Phase 3 trials, with more than 2000 TBI patients enrolled. The negative outcomes of both trials, named ProTECT III and SyNAPSE, came as a big disappointment. If these trials were successful, progesterone would have become the first efficient neuroprotective drug for brain-injured patients. Thus, progesterone has joined the numerous neuroprotective candidates that have failed in clinical trials. The aim of this review is a reappraisal of the preclinical animal studies, which provided the proof of concept for the clinical trials, and we critically examine the design of the clinical studies. We made efforts to present a balanced view of the strengths and limitations of the translational studies and of some serious issues with the clinical trials. We place particular emphasis on the translational value of animal studies and the relevance of TBI biomarkers. The probability of failure of ProTECT III and SyNAPSE was very high, and we present them within the broader context of other unsuccessful trials.","container-title":"The Journal of Steroid Biochemistry and Molecular Biology","DOI":"10.1016/j.jsbmb.2015.11.010","ISSN":"1879-1220","journalAbbreviation":"J Steroid Biochem Mol Biol","language":"eng","note":"PMID: 26598278","page":"53-66","source":"PubMed","title":"Progesterone neuroprotection: The background of clinical trial failure","title-short":"Progesterone neuroprotection","volume":"160","author":[{"family":"Schumacher","given":"Michael"},{"family":"Denier","given":"Christian"},{"family":"Oudinet","given":"Jean-Paul"},{"family":"Adams","given":"David"},{"family":"Guennoun","given":"Rachida"}],"issued":{"date-parts":[["2016",6]]}}},{"id":3537,"uris":["http://zotero.org/users/5374610/items/NZ8PVU28"],"itemData":{"id":3537,"type":"article-journal","abstract":"Background: Despite positive preclinical studies and two positive Phase II clinical trials, two large Phase III clinical trials of progesterone treatment of acute traumatic brain injury (TBI) recently ended with negative results, so a 100% failure rate continues to plague the field of TBI trials., \nMethods: This paper reviews and analyses the trial structures and outcomes and discusses the implications of these failures for future drug and clinical trial development. Persistently negative trial outcomes have led to disinvestment in new drug research by companies and policy-makers and disappointment for patients and their families, failures which represent a major public health concern. The problem is not limited to TBI. Failure rates are high for trials in stroke, sepsis, cardiology, cancer and orthopaedics, among others., \nResults: This paper discusses some of the reasons why the Phase III trials have failed. These reasons may include faulty extrapolation from pre-clinical data in designing clinical trials and the use of subjective outcome measures that accurately reflect neither the nature of the deficits nor long-term quantitative recovery., \nConclusions: Better definitions of injury and healing and better outcome measures are essential to change the embrace of failure that has dominated the field for over 30 years. This review offers suggestions to improve the situation.","container-title":"Brain Injury","DOI":"10.3109/02699052.2015.1065344","ISSN":"0269-9052","issue":"11","journalAbbreviation":"Brain Inj","note":"PMID: 26274493\nPMCID: PMC4667711","page":"1259-1272","source":"PubMed Central","title":"Embracing failure: What the Phase III progesterone studies can teach about TBI clinical trials","title-short":"Embracing failure","volume":"29","author":[{"family":"Stein","given":"Donald G."}],"issued":{"date-parts":[["2015",9,19]]}}}],"schema":"https://github.com/citation-style-language/schema/raw/master/csl-citation.json"} </w:instrText>
      </w:r>
      <w:r w:rsidR="0074100A" w:rsidRPr="002E789B">
        <w:fldChar w:fldCharType="separate"/>
      </w:r>
      <w:r w:rsidR="009961A4" w:rsidRPr="009961A4">
        <w:rPr>
          <w:vertAlign w:val="superscript"/>
        </w:rPr>
        <w:t>40,49,50</w:t>
      </w:r>
      <w:r w:rsidR="0074100A" w:rsidRPr="002E789B">
        <w:fldChar w:fldCharType="end"/>
      </w:r>
      <w:r w:rsidR="0074100A">
        <w:t xml:space="preserve"> and stroke</w:t>
      </w:r>
      <w:r w:rsidR="0074100A">
        <w:fldChar w:fldCharType="begin"/>
      </w:r>
      <w:r w:rsidR="009961A4">
        <w:instrText xml:space="preserve"> ADDIN ZOTERO_ITEM CSL_CITATION {"citationID":"a25hpit4u99","properties":{"formattedCitation":"\\super 23\\nosupersub{}","plainCitation":"23","noteIndex":0},"citationItems":[{"id":3480,"uris":["http://zotero.org/users/5374610/items/6STYW4UT"],"itemData":{"id":3480,"type":"article-journal","abstract":"One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I."}],"issued":{"date-parts":[["2022",4,1]]}}}],"schema":"https://github.com/citation-style-language/schema/raw/master/csl-citation.json"} </w:instrText>
      </w:r>
      <w:r w:rsidR="0074100A">
        <w:fldChar w:fldCharType="separate"/>
      </w:r>
      <w:r w:rsidR="009961A4" w:rsidRPr="009961A4">
        <w:rPr>
          <w:vertAlign w:val="superscript"/>
        </w:rPr>
        <w:t>23</w:t>
      </w:r>
      <w:r w:rsidR="0074100A">
        <w:fldChar w:fldCharType="end"/>
      </w:r>
      <w:r w:rsidR="0074100A">
        <w:t xml:space="preserve">  have postulated that the lack of prior dose optimization may have led to non-positive outcomes. </w:t>
      </w:r>
    </w:p>
    <w:p w14:paraId="2E96F89C" w14:textId="77777777" w:rsidR="0074100A" w:rsidRPr="0074100A" w:rsidRDefault="0074100A" w:rsidP="0074100A">
      <w:pPr>
        <w:ind w:firstLine="360"/>
      </w:pPr>
    </w:p>
    <w:p w14:paraId="2A04863F" w14:textId="016EF566" w:rsidR="00A841BF" w:rsidRPr="00712700" w:rsidRDefault="00ED7565" w:rsidP="00A841BF">
      <w:pPr>
        <w:rPr>
          <w:color w:val="000000" w:themeColor="text1"/>
          <w:u w:val="single"/>
        </w:rPr>
      </w:pPr>
      <w:r>
        <w:rPr>
          <w:color w:val="000000" w:themeColor="text1"/>
          <w:u w:val="single"/>
        </w:rPr>
        <w:t xml:space="preserve">2.2 </w:t>
      </w:r>
      <w:r w:rsidR="00A841BF" w:rsidRPr="00712700">
        <w:rPr>
          <w:color w:val="000000" w:themeColor="text1"/>
          <w:u w:val="single"/>
        </w:rPr>
        <w:t>Efficacy</w:t>
      </w:r>
    </w:p>
    <w:p w14:paraId="0A9EF43C" w14:textId="08FCE84C" w:rsidR="00A841BF" w:rsidRDefault="007863B6" w:rsidP="00993B6E">
      <w:pPr>
        <w:ind w:firstLine="360"/>
      </w:pPr>
      <w:r>
        <w:t>T</w:t>
      </w:r>
      <w:r w:rsidR="00A841BF" w:rsidRPr="002E789B">
        <w:t xml:space="preserve">he second task of a P2 trial is to begin to evaluate whether the drug </w:t>
      </w:r>
      <w:r w:rsidR="009C261F">
        <w:t>has promise for treating a</w:t>
      </w:r>
      <w:r w:rsidR="00A841BF" w:rsidRPr="002E789B">
        <w:t xml:space="preserve"> condition. Ideally, these trials would use clinical endpoints so that researchers </w:t>
      </w:r>
      <w:r w:rsidR="00B14C4E">
        <w:t>could</w:t>
      </w:r>
      <w:r w:rsidR="00A841BF" w:rsidRPr="002E789B">
        <w:t xml:space="preserve"> determine </w:t>
      </w:r>
      <w:r w:rsidR="00A841BF" w:rsidRPr="002E789B">
        <w:lastRenderedPageBreak/>
        <w:t xml:space="preserve">if the treatment </w:t>
      </w:r>
      <w:r w:rsidR="00623456">
        <w:t>impacts</w:t>
      </w:r>
      <w:r w:rsidR="00A841BF" w:rsidRPr="002E789B">
        <w:t xml:space="preserve"> the </w:t>
      </w:r>
      <w:r w:rsidR="00575A1D">
        <w:t>illness course</w:t>
      </w:r>
      <w:r w:rsidR="00575A1D" w:rsidRPr="002E789B">
        <w:t xml:space="preserve"> </w:t>
      </w:r>
      <w:commentRangeStart w:id="12"/>
      <w:commentRangeEnd w:id="12"/>
      <w:r w:rsidR="009C261F">
        <w:rPr>
          <w:rStyle w:val="CommentReference"/>
        </w:rPr>
        <w:commentReference w:id="12"/>
      </w:r>
      <w:r w:rsidR="00A841BF" w:rsidRPr="002E789B">
        <w:t>of patients with the condition.</w:t>
      </w:r>
      <w:r w:rsidR="00021B8E">
        <w:t xml:space="preserve"> However, in</w:t>
      </w:r>
      <w:r w:rsidR="00A841BF" w:rsidRPr="002E789B">
        <w:t xml:space="preserve"> some chronic </w:t>
      </w:r>
      <w:r w:rsidR="0023250A">
        <w:t>neurologic</w:t>
      </w:r>
      <w:r w:rsidR="00A841BF" w:rsidRPr="002E789B">
        <w:t xml:space="preserve"> disease</w:t>
      </w:r>
      <w:r w:rsidR="00021B8E">
        <w:t>s</w:t>
      </w:r>
      <w:r w:rsidR="00A841BF" w:rsidRPr="002E789B">
        <w:t xml:space="preserve">, </w:t>
      </w:r>
      <w:r w:rsidR="009C261F">
        <w:t>using</w:t>
      </w:r>
      <w:r w:rsidR="009C261F" w:rsidRPr="002E789B">
        <w:t xml:space="preserve"> </w:t>
      </w:r>
      <w:r w:rsidR="00A841BF" w:rsidRPr="002E789B">
        <w:t xml:space="preserve">clinical </w:t>
      </w:r>
      <w:r w:rsidR="009C261F">
        <w:t>outcomes to measure efficacy</w:t>
      </w:r>
      <w:r w:rsidR="009C261F" w:rsidRPr="002E789B">
        <w:t xml:space="preserve"> </w:t>
      </w:r>
      <w:r w:rsidR="00A841BF" w:rsidRPr="002E789B">
        <w:t xml:space="preserve">would </w:t>
      </w:r>
      <w:r w:rsidR="00623456">
        <w:t>significantly prolong clinical trial duration</w:t>
      </w:r>
      <w:r w:rsidR="00FC432B">
        <w:t xml:space="preserve"> or demand large sample sizes</w:t>
      </w:r>
      <w:r w:rsidR="009C261F">
        <w:t>, thus defeating the purpose of P2 evaluation</w:t>
      </w:r>
      <w:r w:rsidR="00FC432B" w:rsidRPr="002E789B">
        <w:t>.</w:t>
      </w:r>
      <w:r w:rsidR="00FC432B" w:rsidRPr="002E789B">
        <w:fldChar w:fldCharType="begin"/>
      </w:r>
      <w:r w:rsidR="009961A4">
        <w:instrText xml:space="preserve"> ADDIN ZOTERO_ITEM CSL_CITATION {"citationID":"gQM40GVP","properties":{"formattedCitation":"\\super 28,29,43,51\\nosupersub{}","plainCitation":"28,29,43,51","noteIndex":0},"citationItems":[{"id":2538,"uris":["http://zotero.org/users/5374610/items/D3PIYP7B"],"itemData":{"id":2538,"type":"article-journal","abstract":"Over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00FC432B" w:rsidRPr="002E789B">
        <w:fldChar w:fldCharType="separate"/>
      </w:r>
      <w:r w:rsidR="009961A4" w:rsidRPr="009961A4">
        <w:rPr>
          <w:vertAlign w:val="superscript"/>
        </w:rPr>
        <w:t>28,29,43,51</w:t>
      </w:r>
      <w:r w:rsidR="00FC432B" w:rsidRPr="002E789B">
        <w:fldChar w:fldCharType="end"/>
      </w:r>
      <w:r w:rsidR="004563EB">
        <w:t xml:space="preserve"> </w:t>
      </w:r>
      <w:r w:rsidR="004563EB" w:rsidRPr="002E789B">
        <w:t xml:space="preserve">In these cases, </w:t>
      </w:r>
      <w:r w:rsidR="004563EB">
        <w:t>P</w:t>
      </w:r>
      <w:r w:rsidR="004563EB" w:rsidRPr="002E789B">
        <w:t xml:space="preserve">2 trials may </w:t>
      </w:r>
      <w:r w:rsidR="004563EB">
        <w:t>use</w:t>
      </w:r>
      <w:r w:rsidR="004563EB" w:rsidRPr="002E789B">
        <w:t xml:space="preserve"> endpoints that are surrogates for the clinical outcomes</w:t>
      </w:r>
      <w:r w:rsidR="004563EB">
        <w:t>.</w:t>
      </w:r>
      <w:r w:rsidR="004563EB" w:rsidRPr="002E789B">
        <w:fldChar w:fldCharType="begin"/>
      </w:r>
      <w:r w:rsidR="004563EB">
        <w:instrText xml:space="preserve"> ADDIN ZOTERO_ITEM CSL_CITATION {"citationID":"bkWP9dhI","properties":{"formattedCitation":"\\super 3,34\\nosupersub{}","plainCitation":"3,34","noteIndex":0},"citationItems":[{"id":2555,"uris":["http://zotero.org/users/5374610/items/3FRTPIYI"],"itemData":{"id":2555,"type":"article-journal","abstract":"An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4563EB" w:rsidRPr="002E789B">
        <w:fldChar w:fldCharType="separate"/>
      </w:r>
      <w:r w:rsidR="004563EB" w:rsidRPr="009961A4">
        <w:rPr>
          <w:vertAlign w:val="superscript"/>
        </w:rPr>
        <w:t>3,34</w:t>
      </w:r>
      <w:r w:rsidR="004563EB" w:rsidRPr="002E789B">
        <w:fldChar w:fldCharType="end"/>
      </w:r>
      <w:r w:rsidR="00993B6E">
        <w:t xml:space="preserve"> F</w:t>
      </w:r>
      <w:r w:rsidR="00115CD2" w:rsidRPr="000C023A">
        <w:t>or example</w:t>
      </w:r>
      <w:r w:rsidR="005E5C3F" w:rsidRPr="000C023A">
        <w:t>,</w:t>
      </w:r>
      <w:r w:rsidR="005E5C3F">
        <w:t xml:space="preserve"> a useful endpoint to investigate treatments for patients with RMS is annualized relapse rate</w:t>
      </w:r>
      <w:r w:rsidR="000C023A">
        <w:t>, but</w:t>
      </w:r>
      <w:r w:rsidR="005E5C3F">
        <w:t xml:space="preserve"> </w:t>
      </w:r>
      <w:r w:rsidR="000C023A">
        <w:t>t</w:t>
      </w:r>
      <w:r w:rsidR="005E5C3F">
        <w:t>his endpoint typically</w:t>
      </w:r>
      <w:r w:rsidR="000C023A">
        <w:t xml:space="preserve"> takes years to measure. </w:t>
      </w:r>
      <w:r w:rsidR="004563EB">
        <w:t xml:space="preserve">Researchers instead use MRI measures of lesions to evaluate disease progression much quicker. Endpoints such as these </w:t>
      </w:r>
      <w:r w:rsidR="00115CD2">
        <w:t xml:space="preserve">can be </w:t>
      </w:r>
      <w:r w:rsidR="00A841BF">
        <w:t>powerful when validated</w:t>
      </w:r>
      <w:r w:rsidR="008C6BDD">
        <w:t xml:space="preserve"> because of their ability to decrease trial </w:t>
      </w:r>
      <w:r w:rsidR="00115CD2">
        <w:t>duration</w:t>
      </w:r>
      <w:r w:rsidR="00FC432B">
        <w:t xml:space="preserve"> or sample size</w:t>
      </w:r>
      <w:r w:rsidR="00A841BF">
        <w:t>.</w:t>
      </w:r>
      <w:r w:rsidR="00A841BF">
        <w:fldChar w:fldCharType="begin"/>
      </w:r>
      <w:r w:rsidR="009961A4">
        <w:instrText xml:space="preserve"> ADDIN ZOTERO_ITEM CSL_CITATION {"citationID":"a6u4g9srr","properties":{"formattedCitation":"\\super 38\\nosupersub{}","plainCitation":"38","noteIndex":0},"citationItems":[{"id":3297,"uris":["http://zotero.org/users/5374610/items/83RQ4SVY"],"itemData":{"id":3297,"type":"chapter","abstract":"This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rsidR="00A841BF">
        <w:fldChar w:fldCharType="separate"/>
      </w:r>
      <w:r w:rsidR="009961A4" w:rsidRPr="009961A4">
        <w:rPr>
          <w:vertAlign w:val="superscript"/>
        </w:rPr>
        <w:t>38</w:t>
      </w:r>
      <w:r w:rsidR="00A841BF">
        <w:fldChar w:fldCharType="end"/>
      </w:r>
      <w:r w:rsidR="00993B6E">
        <w:t xml:space="preserve"> </w:t>
      </w:r>
      <w:r w:rsidR="00993B6E" w:rsidRPr="00843F8A">
        <w:rPr>
          <w:highlight w:val="yellow"/>
        </w:rPr>
        <w:t xml:space="preserve">BAD aspects about surrogates-not </w:t>
      </w:r>
      <w:proofErr w:type="spellStart"/>
      <w:r w:rsidR="00993B6E" w:rsidRPr="00843F8A">
        <w:rPr>
          <w:highlight w:val="yellow"/>
        </w:rPr>
        <w:t>validatied</w:t>
      </w:r>
      <w:proofErr w:type="spellEnd"/>
      <w:r w:rsidR="00A841BF" w:rsidRPr="002E789B">
        <w:t xml:space="preserve"> </w:t>
      </w:r>
      <w:r w:rsidR="00993B6E">
        <w:t xml:space="preserve">Surrogate </w:t>
      </w:r>
      <w:commentRangeStart w:id="13"/>
      <w:commentRangeEnd w:id="13"/>
      <w:r w:rsidR="009C261F">
        <w:rPr>
          <w:rStyle w:val="CommentReference"/>
        </w:rPr>
        <w:commentReference w:id="13"/>
      </w:r>
      <w:r w:rsidR="005E5C3F">
        <w:t>endpoint</w:t>
      </w:r>
      <w:r w:rsidR="00FC432B">
        <w:t>s</w:t>
      </w:r>
      <w:r w:rsidR="005E5C3F">
        <w:t xml:space="preserve"> are </w:t>
      </w:r>
      <w:r w:rsidR="000863E0">
        <w:t xml:space="preserve">especially </w:t>
      </w:r>
      <w:r>
        <w:t xml:space="preserve">widespread </w:t>
      </w:r>
      <w:r w:rsidR="000863E0">
        <w:t xml:space="preserve">in </w:t>
      </w:r>
      <w:r w:rsidR="00ED6407">
        <w:t>Alzheimer’s</w:t>
      </w:r>
      <w:r w:rsidR="005E5C3F">
        <w:t xml:space="preserve"> drug</w:t>
      </w:r>
      <w:r w:rsidR="000863E0">
        <w:t xml:space="preserve"> development, where the lack of </w:t>
      </w:r>
      <w:r w:rsidR="00CA08D3">
        <w:t>validated surrogate</w:t>
      </w:r>
      <w:r w:rsidR="000863E0">
        <w:t xml:space="preserve"> </w:t>
      </w:r>
      <w:r w:rsidR="005E5C3F">
        <w:t xml:space="preserve">endpoints </w:t>
      </w:r>
      <w:r w:rsidR="00CA08D3">
        <w:t>to use in</w:t>
      </w:r>
      <w:r w:rsidR="000863E0">
        <w:t xml:space="preserve"> P2 trials</w:t>
      </w:r>
      <w:r w:rsidR="002579E1">
        <w:t xml:space="preserve"> </w:t>
      </w:r>
      <w:r w:rsidR="00ED6407">
        <w:t>has</w:t>
      </w:r>
      <w:r w:rsidR="000863E0">
        <w:t xml:space="preserve"> </w:t>
      </w:r>
      <w:r w:rsidR="00CA08D3">
        <w:t>led</w:t>
      </w:r>
      <w:r w:rsidR="000863E0">
        <w:t xml:space="preserve"> </w:t>
      </w:r>
      <w:r w:rsidR="00CA08D3">
        <w:t>to the initiation of</w:t>
      </w:r>
      <w:r w:rsidR="000863E0">
        <w:t xml:space="preserve"> </w:t>
      </w:r>
      <w:r w:rsidR="00F324BA">
        <w:t>P3</w:t>
      </w:r>
      <w:r w:rsidR="000863E0">
        <w:t xml:space="preserve"> trials without any indication that there is a clinical </w:t>
      </w:r>
      <w:r w:rsidR="00ED6407">
        <w:t>effect</w:t>
      </w:r>
      <w:r w:rsidR="00CA08D3">
        <w:t>.</w:t>
      </w:r>
      <w:r w:rsidR="0077148A">
        <w:fldChar w:fldCharType="begin"/>
      </w:r>
      <w:r w:rsidR="009961A4">
        <w:instrText xml:space="preserve"> ADDIN ZOTERO_ITEM CSL_CITATION {"citationID":"a21cqi93ivi","properties":{"formattedCitation":"\\super 35\\nosupersub{}","plainCitation":"35","noteIndex":0},"citationItems":[{"id":2566,"uris":["http://zotero.org/users/5374610/items/DMVT4BC6"],"itemData":{"id":2566,"type":"article-journal","abstract":"Deposits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0077148A">
        <w:fldChar w:fldCharType="separate"/>
      </w:r>
      <w:r w:rsidR="009961A4" w:rsidRPr="009961A4">
        <w:rPr>
          <w:vertAlign w:val="superscript"/>
        </w:rPr>
        <w:t>35</w:t>
      </w:r>
      <w:r w:rsidR="0077148A">
        <w:fldChar w:fldCharType="end"/>
      </w:r>
      <w:r w:rsidR="00F324BA">
        <w:t xml:space="preserve"> </w:t>
      </w:r>
      <w:r w:rsidR="004563EB">
        <w:t>Some commentators argue that r</w:t>
      </w:r>
      <w:r w:rsidR="0077148A">
        <w:t>eliance on these endpoints</w:t>
      </w:r>
      <w:r w:rsidR="00F324BA">
        <w:t xml:space="preserve"> </w:t>
      </w:r>
      <w:r w:rsidR="0077148A">
        <w:t>may</w:t>
      </w:r>
      <w:r w:rsidR="00B14C4E">
        <w:t xml:space="preserve"> have played a role in recent non-positive P3 trial results for </w:t>
      </w:r>
      <w:r w:rsidR="000863E0">
        <w:t>Semagacestat</w:t>
      </w:r>
      <w:r w:rsidR="008B7857">
        <w:fldChar w:fldCharType="begin"/>
      </w:r>
      <w:r w:rsidR="009961A4">
        <w:instrText xml:space="preserve"> ADDIN ZOTERO_ITEM CSL_CITATION {"citationID":"anv13hpp5c","properties":{"formattedCitation":"\\super 37\\nosupersub{}","plainCitation":"37","noteIndex":0},"citationItems":[{"id":980,"uris":["http://zotero.org/users/5374610/items/SSW2P437"],"itemData":{"id":980,"type":"article-journal","abstract":"FDA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8B7857">
        <w:fldChar w:fldCharType="separate"/>
      </w:r>
      <w:r w:rsidR="009961A4" w:rsidRPr="009961A4">
        <w:rPr>
          <w:vertAlign w:val="superscript"/>
        </w:rPr>
        <w:t>37</w:t>
      </w:r>
      <w:r w:rsidR="008B7857">
        <w:fldChar w:fldCharType="end"/>
      </w:r>
      <w:r w:rsidR="007E1AA4">
        <w:t xml:space="preserve"> and Solanezumab</w:t>
      </w:r>
      <w:r w:rsidR="007E1AA4">
        <w:fldChar w:fldCharType="begin"/>
      </w:r>
      <w:r w:rsidR="009961A4">
        <w:instrText xml:space="preserve"> ADDIN ZOTERO_ITEM CSL_CITATION {"citationID":"a2dtgjtv47c","properties":{"formattedCitation":"\\super 30\\nosupersub{}","plainCitation":"30","noteIndex":0},"citationItems":[{"id":2568,"uris":["http://zotero.org/users/5374610/items/WKS8HD84"],"itemData":{"id":2568,"type":"article-journal","abstract":"Efforts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7E1AA4">
        <w:fldChar w:fldCharType="separate"/>
      </w:r>
      <w:r w:rsidR="009961A4" w:rsidRPr="009961A4">
        <w:rPr>
          <w:vertAlign w:val="superscript"/>
        </w:rPr>
        <w:t>30</w:t>
      </w:r>
      <w:r w:rsidR="007E1AA4">
        <w:fldChar w:fldCharType="end"/>
      </w:r>
      <w:r w:rsidR="00B14C4E">
        <w:t xml:space="preserve"> in Alzheimer’s disease.</w:t>
      </w:r>
      <w:r w:rsidR="008B7857">
        <w:t xml:space="preserve"> </w:t>
      </w:r>
    </w:p>
    <w:p w14:paraId="0A42FDCD" w14:textId="7E8B3C68" w:rsidR="00BC72AF" w:rsidRDefault="00115CD2" w:rsidP="00915521">
      <w:pPr>
        <w:ind w:firstLine="360"/>
      </w:pPr>
      <w:r>
        <w:t>Because of</w:t>
      </w:r>
      <w:r w:rsidRPr="00582832">
        <w:t xml:space="preserve"> </w:t>
      </w:r>
      <w:r w:rsidR="00C72332" w:rsidRPr="00582832">
        <w:t>these difficulties</w:t>
      </w:r>
      <w:r w:rsidR="00C72332">
        <w:t xml:space="preserve">, </w:t>
      </w:r>
      <w:r w:rsidR="00F203AB">
        <w:t xml:space="preserve">investigating </w:t>
      </w:r>
      <w:r w:rsidR="00C72332">
        <w:t xml:space="preserve">clinical </w:t>
      </w:r>
      <w:r w:rsidR="00B14C4E">
        <w:t xml:space="preserve">or surrogate </w:t>
      </w:r>
      <w:r w:rsidR="00C72332">
        <w:t xml:space="preserve">efficacy is </w:t>
      </w:r>
      <w:r w:rsidR="00ED6407">
        <w:t>often not</w:t>
      </w:r>
      <w:r w:rsidR="00C72332">
        <w:t xml:space="preserve"> the </w:t>
      </w:r>
      <w:r w:rsidR="00623456">
        <w:t>primary</w:t>
      </w:r>
      <w:r w:rsidR="00C72332">
        <w:t xml:space="preserve"> goal of P2 trials</w:t>
      </w:r>
      <w:r w:rsidR="00F203AB">
        <w:t xml:space="preserve"> in neurology</w:t>
      </w:r>
      <w:r w:rsidR="00623456">
        <w:t>.</w:t>
      </w:r>
      <w:r w:rsidR="00C72332">
        <w:fldChar w:fldCharType="begin"/>
      </w:r>
      <w:r w:rsidR="009961A4">
        <w:instrText xml:space="preserve"> ADDIN ZOTERO_ITEM CSL_CITATION {"citationID":"a2m44nn3nsh","properties":{"formattedCitation":"\\super 28\\nosupersub{}","plainCitation":"28","noteIndex":0},"citationItems":[{"id":2530,"uris":["http://zotero.org/users/5374610/items/PMGTULTH"],"itemData":{"id":2530,"type":"article-journal","abstract":"OBJECTIVE: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C72332">
        <w:fldChar w:fldCharType="separate"/>
      </w:r>
      <w:r w:rsidR="009961A4" w:rsidRPr="009961A4">
        <w:rPr>
          <w:vertAlign w:val="superscript"/>
        </w:rPr>
        <w:t>28</w:t>
      </w:r>
      <w:r w:rsidR="00C72332">
        <w:fldChar w:fldCharType="end"/>
      </w:r>
      <w:r w:rsidR="0077148A">
        <w:t xml:space="preserve"> In th</w:t>
      </w:r>
      <w:r w:rsidR="00623456">
        <w:t>e</w:t>
      </w:r>
      <w:r w:rsidR="0077148A">
        <w:t>s</w:t>
      </w:r>
      <w:r w:rsidR="00623456">
        <w:t>e</w:t>
      </w:r>
      <w:r w:rsidR="0077148A">
        <w:t xml:space="preserve"> case</w:t>
      </w:r>
      <w:r w:rsidR="00623456">
        <w:t>s</w:t>
      </w:r>
      <w:r w:rsidR="0077148A">
        <w:t xml:space="preserve">, trials may rely more on </w:t>
      </w:r>
      <w:r w:rsidR="00F324BA">
        <w:t>“</w:t>
      </w:r>
      <w:r w:rsidR="00A841BF" w:rsidRPr="002E789B">
        <w:t>proof of concept</w:t>
      </w:r>
      <w:r w:rsidR="00F324BA">
        <w:t>”</w:t>
      </w:r>
      <w:r w:rsidR="00A841BF" w:rsidRPr="002E789B">
        <w:t xml:space="preserve"> endpoints.</w:t>
      </w:r>
      <w:r w:rsidR="003F0D2A" w:rsidRPr="003F0D2A">
        <w:t xml:space="preserve"> </w:t>
      </w:r>
      <w:r w:rsidR="003F0D2A">
        <w:t xml:space="preserve">These endpoints </w:t>
      </w:r>
      <w:r w:rsidR="003F0D2A" w:rsidRPr="002E789B">
        <w:t xml:space="preserve">simply show that the drug </w:t>
      </w:r>
      <w:r w:rsidR="00623456">
        <w:t>has</w:t>
      </w:r>
      <w:r w:rsidR="003F0D2A" w:rsidRPr="002E789B">
        <w:t xml:space="preserve"> the desired effect</w:t>
      </w:r>
      <w:r w:rsidR="0097021A">
        <w:t xml:space="preserve"> on a target</w:t>
      </w:r>
      <w:r w:rsidR="00623456">
        <w:t>,</w:t>
      </w:r>
      <w:r w:rsidR="003F0D2A" w:rsidRPr="002E789B">
        <w:t xml:space="preserve"> which </w:t>
      </w:r>
      <w:r w:rsidR="0097021A">
        <w:t>sponsors</w:t>
      </w:r>
      <w:r w:rsidR="0097021A" w:rsidRPr="002E789B">
        <w:t xml:space="preserve"> </w:t>
      </w:r>
      <w:r w:rsidR="003F0D2A" w:rsidRPr="002E789B">
        <w:t>assume will have the desired therapeutic effect</w:t>
      </w:r>
      <w:r w:rsidR="00116BF8">
        <w:t xml:space="preserve">. Proof of concept may </w:t>
      </w:r>
      <w:r w:rsidR="008C6BDD">
        <w:t>be a vital</w:t>
      </w:r>
      <w:r w:rsidR="0077148A">
        <w:t xml:space="preserve"> </w:t>
      </w:r>
      <w:r w:rsidR="00837FFB">
        <w:t xml:space="preserve">minimum level of </w:t>
      </w:r>
      <w:r w:rsidR="00CB0A8D">
        <w:t xml:space="preserve">efficacy </w:t>
      </w:r>
      <w:r w:rsidR="00837FFB">
        <w:t>to show in early trials</w:t>
      </w:r>
      <w:r w:rsidR="008C6BDD">
        <w:t>.</w:t>
      </w:r>
      <w:r w:rsidR="007875E1">
        <w:fldChar w:fldCharType="begin"/>
      </w:r>
      <w:r w:rsidR="009961A4">
        <w:instrText xml:space="preserve"> ADDIN ZOTERO_ITEM CSL_CITATION {"citationID":"a1cv1b8a68k","properties":{"formattedCitation":"\\super 52\\uc0\\u8211{}54\\nosupersub{}","plainCitation":"52–54","noteIndex":0},"citationItems":[{"id":3319,"uris":["http://zotero.org/users/5374610/items/N2S9Y2UN"],"itemData":{"id":3319,"type":"article-journal","abstract":"The clinical failure rate for disease-modifying treatments (DMTs) that slow or stop disease progression has been nearly 100% for the major neurodegenerative disorders (NDDs), with many compounds failing in expensive and time-consuming phase 2 and 3 trials for lack of efficacy. Here, we critically review the use of pharmacological and mechanistic biomarkers in early phase clinical trials of DMTs in NDDs, and propose a roadmap for providing early proof-of-concept to increase R&amp;D productivity in this field of high unmet medical need. A literature search was performed on published early phase clinical trials aimed at the evaluation of NDD DMT compounds using MESH terms in PubMed. Publications were selected that reported an early phase clinical trial with NDD DMT compounds between 2010 and November 2020. Attention was given to the reported use of pharmacodynamic (mechanistic and physiological response) biomarkers. A total of 121 early phase clinical trials were identified, of which 89 trials (74%) incorporated one or multiple pharmacodynamic biomarkers. However, only 65 trials (54%) used mechanistic (target occupancy or activation) biomarkers to demonstrate target engagement in humans. The most important categories of early phase mechanistic and response biomarkers are discussed and a roadmap for incorporation of a robust biomarker strategy for early phase NDD DMT clinical trials is proposed. As our understanding of NDDs is improving, there is a rise in potentially disease-modifying treatments being brought to the clinic. Further increasing the rational use of mechanistic biomarkers in early phase trials for these (targeted) therapies can increase R&amp;D productivity with a quick win/fast fail approach in an area that has seen a nearly 100% failure rate to date.","container-title":"International Journal of Molecular Sciences","DOI":"10.3390/ijms22041615","ISSN":"1422-0067","issue":"4","journalAbbreviation":"Int J Mol Sci","language":"eng","note":"PMID: 33562713\nPMCID: PMC7915613","page":"1615","source":"PubMed","title":"Targeting for Success: Demonstrating Proof-of-Concept with Mechanistic Early Phase Clinical Pharmacology Studies for Disease-Modification in Neurodegenerative Disorders","title-short":"Targeting for Success","volume":"22","author":[{"family":"Vissers","given":"Maurits F. J. M."},{"family":"Heuberger","given":"Jules A. A. C."},{"family":"Groeneveld","given":"Geert Jan"}],"issued":{"date-parts":[["2021",2,5]]}}},{"id":3316,"uris":["http://zotero.org/users/5374610/items/NPSVZ6NC"],"itemData":{"id":3316,"type":"article-journal","abstract":"Go/No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007875E1">
        <w:fldChar w:fldCharType="separate"/>
      </w:r>
      <w:r w:rsidR="009961A4" w:rsidRPr="009961A4">
        <w:rPr>
          <w:vertAlign w:val="superscript"/>
        </w:rPr>
        <w:t>52–54</w:t>
      </w:r>
      <w:r w:rsidR="007875E1">
        <w:fldChar w:fldCharType="end"/>
      </w:r>
      <w:r w:rsidR="007875E1" w:rsidRPr="002E789B">
        <w:t xml:space="preserve"> </w:t>
      </w:r>
      <w:r w:rsidR="00A841BF" w:rsidRPr="002E789B">
        <w:t xml:space="preserve">For example, </w:t>
      </w:r>
      <w:r w:rsidR="00582832">
        <w:t>several P3 trials</w:t>
      </w:r>
      <w:r w:rsidR="007863B6">
        <w:t xml:space="preserve"> </w:t>
      </w:r>
      <w:r w:rsidR="00BC72AF">
        <w:t>were</w:t>
      </w:r>
      <w:r w:rsidR="007863B6">
        <w:t xml:space="preserve"> </w:t>
      </w:r>
      <w:r w:rsidR="00582832">
        <w:t xml:space="preserve">initiated for treatments in </w:t>
      </w:r>
      <w:r w:rsidR="00BC72AF">
        <w:t>a</w:t>
      </w:r>
      <w:r w:rsidR="00BC72AF" w:rsidRPr="00BC72AF">
        <w:t>myotrophic lateral sclerosis</w:t>
      </w:r>
      <w:r w:rsidR="00582832">
        <w:fldChar w:fldCharType="begin"/>
      </w:r>
      <w:r w:rsidR="009961A4">
        <w:instrText xml:space="preserve"> ADDIN ZOTERO_ITEM CSL_CITATION {"citationID":"a12lb7qa1qq","properties":{"formattedCitation":"\\super 55\\nosupersub{}","plainCitation":"55","noteIndex":0},"citationItems":[{"id":3291,"uris":["http://zotero.org/users/5374610/items/XRDQIE9A"],"itemData":{"id":3291,"type":"article-journal","abstract":"OBJECTIVE: To replicate the beneficial effect of brain-derived neurotrophic factor (BDNF) in 1,135 ALS patients in a multicenter trial.\nBACKGROUND: In a phase I through II study, BDNF appeared to increase survival and retard loss of pulmonary function in ALS patients.\nMETHODS: Patients were randomized to placebo, or 25 or 100 microg/kg BDNF for 9 months.\nRESULTS: The study failed to show benefit of BDNF treatment for the primary end points. Survival in patients treated with 25 microg/kg BDNF was identical to placebo, but there was a trend toward increased survival in the 100-microg/kg group. As a whole, survival was better than anticipated when planning the study. The 9-month probability of survival was approximately 85% across all groups. This diminished the power of the study. Among the 60% of patients with baseline forced vital capacity of &lt; or = 91%, survival was significantly greater for 100 microg/kg BDNF versus placebo. For the 20% of patients treated with 100 microg/kg BDNF reporting altered bowel function as an adverse effect of BDNF in the first 2 weeks of dosing, defined as BDNF \"responders,\" 9-month survival was significantly better than for placebo (97.5% versus 85%).\nCONCLUSIONS: Although the primary end point analysis failed to demonstrate a statistically significant survival effect of BDNF in ALS, post hoc analyses showed that those ALS patients with early respiratory impairment and those developing altered bowel function showed statistically significant benefit. Further clinical trials of BDNF using either intrathecal delivery or high-dose subcutaneous administration are in progress.","container-title":"Neurology","DOI":"10.1212/wnl.52.7.1427","ISSN":"0028-3878","issue":"7","journalAbbreviation":"Neurology","language":"eng","note":"PMID: 10227630","page":"1427-1433","source":"PubMed","title":"A controlled trial of recombinant methionyl human BDNF in ALS: The BDNF Study Group (Phase III)","title-short":"A controlled trial of recombinant methionyl human BDNF in ALS","volume":"52","issued":{"date-parts":[["1999",4,22]]}}}],"schema":"https://github.com/citation-style-language/schema/raw/master/csl-citation.json"} </w:instrText>
      </w:r>
      <w:r w:rsidR="00582832">
        <w:fldChar w:fldCharType="separate"/>
      </w:r>
      <w:r w:rsidR="009961A4" w:rsidRPr="009961A4">
        <w:rPr>
          <w:vertAlign w:val="superscript"/>
        </w:rPr>
        <w:t>55</w:t>
      </w:r>
      <w:r w:rsidR="00582832">
        <w:fldChar w:fldCharType="end"/>
      </w:r>
      <w:r w:rsidR="00582832">
        <w:t xml:space="preserve"> and </w:t>
      </w:r>
      <w:r w:rsidR="00BC72AF">
        <w:t>Alzheimer’s disease</w:t>
      </w:r>
      <w:r w:rsidR="00582832" w:rsidRPr="002E789B">
        <w:fldChar w:fldCharType="begin"/>
      </w:r>
      <w:r w:rsidR="009961A4">
        <w:instrText xml:space="preserve"> ADDIN ZOTERO_ITEM CSL_CITATION {"citationID":"a1ne8maa4q","properties":{"formattedCitation":"\\super 56\\nosupersub{}","plainCitation":"56","noteIndex":0},"citationItems":[{"id":2553,"uris":["http://zotero.org/users/5374610/items/DHMXQLMJ"],"itemData":{"id":2553,"type":"article-journal","abstract":"Alzheimer's disease constitutes a personal and societal tragedy of immense proportions. Since 1960, research in laboratories and clinics worldwide has elucidated many features of this insidious and ultimately fatal syndrome, and this progress has led to initial human trials of potentially disease-modifying agents. However, some of these agents have already failed. Gnawing controversies and important gaps in our knowledge seem to cast additional doubt on the ability of the field to move forward effectively. Here I discuss some of these looming concerns and offer possible explanations for the major trial failures that suggest they are not predictive of the future. Rigorous preclinical validation of mechanism-based therapeutic agents followed by meticulously designed trials that focus on the cardinal cognitive symptoms and their associated biomarkers in the mild or presymptomatic phases of Alzheimer's disease are likely to lead to success, perhaps in the not-too-distant future.","container-title":"Nature Medicine","DOI":"10.1038/nm.2460","ISSN":"1546-170X","issue":"9","journalAbbreviation":"Nat Med","language":"eng","note":"PMID: 21900936","page":"1060-1065","source":"PubMed","title":"Resolving controversies on the path to Alzheimer's therapeutics","volume":"17","author":[{"family":"Selkoe","given":"Dennis J."}],"issued":{"date-parts":[["2011",9,7]]}}}],"schema":"https://github.com/citation-style-language/schema/raw/master/csl-citation.json"} </w:instrText>
      </w:r>
      <w:r w:rsidR="00582832" w:rsidRPr="002E789B">
        <w:fldChar w:fldCharType="separate"/>
      </w:r>
      <w:r w:rsidR="009961A4" w:rsidRPr="009961A4">
        <w:rPr>
          <w:vertAlign w:val="superscript"/>
        </w:rPr>
        <w:t>56</w:t>
      </w:r>
      <w:r w:rsidR="00582832" w:rsidRPr="002E789B">
        <w:fldChar w:fldCharType="end"/>
      </w:r>
      <w:r w:rsidR="00582832">
        <w:t xml:space="preserve"> </w:t>
      </w:r>
      <w:r w:rsidR="007863B6">
        <w:t>without</w:t>
      </w:r>
      <w:r w:rsidR="00582832">
        <w:t xml:space="preserve"> show</w:t>
      </w:r>
      <w:r w:rsidR="007863B6">
        <w:t>ing</w:t>
      </w:r>
      <w:r w:rsidR="00582832">
        <w:t xml:space="preserve"> </w:t>
      </w:r>
      <w:r w:rsidR="00582832" w:rsidRPr="002E789B">
        <w:t>proof of concept</w:t>
      </w:r>
      <w:r w:rsidR="00582832" w:rsidRPr="00582832">
        <w:t xml:space="preserve"> </w:t>
      </w:r>
      <w:r w:rsidR="00582832">
        <w:t>before initiation</w:t>
      </w:r>
      <w:r w:rsidR="007863B6">
        <w:t xml:space="preserve">, and </w:t>
      </w:r>
      <w:r w:rsidR="00582832">
        <w:t>were ultimately non-</w:t>
      </w:r>
      <w:commentRangeStart w:id="14"/>
      <w:r w:rsidR="00582832">
        <w:t>positive</w:t>
      </w:r>
      <w:commentRangeEnd w:id="14"/>
      <w:r w:rsidR="006B44B0">
        <w:rPr>
          <w:rStyle w:val="CommentReference"/>
        </w:rPr>
        <w:commentReference w:id="14"/>
      </w:r>
      <w:r w:rsidR="00582832">
        <w:t>.</w:t>
      </w:r>
      <w:r w:rsidR="00915521">
        <w:t xml:space="preserve"> </w:t>
      </w:r>
    </w:p>
    <w:p w14:paraId="5C33DE0A" w14:textId="77777777" w:rsidR="0097021A" w:rsidRDefault="0097021A" w:rsidP="00A841BF">
      <w:pPr>
        <w:rPr>
          <w:color w:val="000000" w:themeColor="text1"/>
          <w:u w:val="single"/>
        </w:rPr>
      </w:pPr>
    </w:p>
    <w:p w14:paraId="31049B11" w14:textId="0EDA5B85" w:rsidR="00A841BF" w:rsidRPr="00712700" w:rsidRDefault="00ED7565" w:rsidP="00A841BF">
      <w:pPr>
        <w:rPr>
          <w:color w:val="000000" w:themeColor="text1"/>
          <w:u w:val="single"/>
        </w:rPr>
      </w:pPr>
      <w:r>
        <w:rPr>
          <w:color w:val="000000" w:themeColor="text1"/>
          <w:u w:val="single"/>
        </w:rPr>
        <w:t xml:space="preserve">2.3 </w:t>
      </w:r>
      <w:r w:rsidR="00712700">
        <w:rPr>
          <w:color w:val="000000" w:themeColor="text1"/>
          <w:u w:val="single"/>
        </w:rPr>
        <w:t>Relevant patient p</w:t>
      </w:r>
      <w:r w:rsidR="00A841BF" w:rsidRPr="00712700">
        <w:rPr>
          <w:color w:val="000000" w:themeColor="text1"/>
          <w:u w:val="single"/>
        </w:rPr>
        <w:t>opulation</w:t>
      </w:r>
      <w:r w:rsidR="00712700">
        <w:rPr>
          <w:color w:val="000000" w:themeColor="text1"/>
          <w:u w:val="single"/>
        </w:rPr>
        <w:t>s</w:t>
      </w:r>
    </w:p>
    <w:p w14:paraId="176B64D2" w14:textId="082820C8" w:rsidR="00F35DE4" w:rsidRDefault="00A841BF" w:rsidP="00F85B4A">
      <w:pPr>
        <w:spacing w:after="30"/>
        <w:ind w:firstLine="360"/>
      </w:pPr>
      <w:r w:rsidRPr="002E789B">
        <w:t xml:space="preserve">Finally, </w:t>
      </w:r>
      <w:r w:rsidR="00915521">
        <w:t>t</w:t>
      </w:r>
      <w:r w:rsidR="003F7E8D" w:rsidRPr="002E789B">
        <w:t>he above variables are all investigated and optimized within a patient populatio</w:t>
      </w:r>
      <w:r w:rsidR="00915521">
        <w:t>n of interest</w:t>
      </w:r>
      <w:r w:rsidR="003F7E8D" w:rsidRPr="002E789B">
        <w:t>.</w:t>
      </w:r>
      <w:r w:rsidR="003F7E8D">
        <w:t xml:space="preserve"> There can be </w:t>
      </w:r>
      <w:r w:rsidR="00623456">
        <w:t>vast</w:t>
      </w:r>
      <w:r w:rsidR="003F7E8D">
        <w:t xml:space="preserve"> heterogeneity </w:t>
      </w:r>
      <w:r w:rsidR="00FC432B">
        <w:t xml:space="preserve">of disease presentation and baseline characteristics </w:t>
      </w:r>
      <w:r w:rsidR="003F7E8D">
        <w:t xml:space="preserve">between patients </w:t>
      </w:r>
      <w:r w:rsidR="00CB0A8D">
        <w:t>with</w:t>
      </w:r>
      <w:r w:rsidR="003F7E8D">
        <w:t xml:space="preserve"> the same condition, </w:t>
      </w:r>
      <w:r w:rsidR="00F743AE">
        <w:t xml:space="preserve">such as differences in patients’ </w:t>
      </w:r>
      <w:r w:rsidR="003F7E8D">
        <w:t>line of treatment, subgroup disease classification, genetic status,</w:t>
      </w:r>
      <w:r w:rsidR="00F743AE">
        <w:t xml:space="preserve"> </w:t>
      </w:r>
      <w:r w:rsidR="003D5608">
        <w:t xml:space="preserve">and </w:t>
      </w:r>
      <w:r w:rsidR="00F743AE">
        <w:t>disease</w:t>
      </w:r>
      <w:r w:rsidR="003F7E8D">
        <w:t xml:space="preserve"> severity.</w:t>
      </w:r>
      <w:r w:rsidR="003F7E8D">
        <w:fldChar w:fldCharType="begin"/>
      </w:r>
      <w:r w:rsidR="009961A4">
        <w:instrText xml:space="preserve"> ADDIN ZOTERO_ITEM CSL_CITATION {"citationID":"acor5ps3rg","properties":{"formattedCitation":"\\super 12,57\\nosupersub{}","plainCitation":"12,57","noteIndex":0},"citationItems":[{"id":2722,"uris":["http://zotero.org/groups/2765074/items/5QWXVIPV"],"itemData":{"id":2722,"type":"article-journal","abstract":"Drug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M."}],"issued":{"date-parts":[["2021",5,18]]}}},{"id":3339,"uris":["http://zotero.org/users/5374610/items/MNKC5WX9"],"itemData":{"id":3339,"type":"webpage","abstract":"Essential CNS Drug Development - June 2012","container-title":"Essential CNS Drug Development","language":"en","note":"page: 70-91\npublisher: Cambridge University Press\nDOI: 10.1017/CBO9780511977640.006","title":"Phase II development and the path to personalized medicine in CNS disease","URL":"https://www.cambridge.org/core/books/essential-cns-drug-development/phase-ii-development-and-the-path-to-personalized-medicine-in-cns-disease/29EE3D496323F503D4EDCDFE30EF4790","author":[{"family":"Feltner","given":"Douglas E."},{"family":"Evans","given":"Kenneth R."}],"accessed":{"date-parts":[["2023",3,15]]},"issued":{"date-parts":[["2012",6]]}}}],"schema":"https://github.com/citation-style-language/schema/raw/master/csl-citation.json"} </w:instrText>
      </w:r>
      <w:r w:rsidR="003F7E8D">
        <w:fldChar w:fldCharType="separate"/>
      </w:r>
      <w:r w:rsidR="009961A4" w:rsidRPr="009961A4">
        <w:rPr>
          <w:vertAlign w:val="superscript"/>
        </w:rPr>
        <w:t>12,57</w:t>
      </w:r>
      <w:r w:rsidR="003F7E8D">
        <w:fldChar w:fldCharType="end"/>
      </w:r>
      <w:r w:rsidR="003F7E8D">
        <w:t xml:space="preserve"> Determining which type of patients to </w:t>
      </w:r>
      <w:r w:rsidR="00623456">
        <w:t>optimize the treatment</w:t>
      </w:r>
      <w:r w:rsidR="003F7E8D">
        <w:t xml:space="preserve"> </w:t>
      </w:r>
      <w:r w:rsidR="00915521">
        <w:t xml:space="preserve">to </w:t>
      </w:r>
      <w:r w:rsidR="003F7E8D">
        <w:t xml:space="preserve">can take trial and error. </w:t>
      </w:r>
      <w:r w:rsidR="00FC0AAC">
        <w:t>Sometimes, sponsors</w:t>
      </w:r>
      <w:r w:rsidR="003F7E8D">
        <w:t xml:space="preserve"> </w:t>
      </w:r>
      <w:r w:rsidR="00FC0AAC">
        <w:t xml:space="preserve">expand </w:t>
      </w:r>
      <w:r w:rsidRPr="002E789B">
        <w:t xml:space="preserve">patient populations beyond </w:t>
      </w:r>
      <w:r w:rsidR="0097021A">
        <w:t>those</w:t>
      </w:r>
      <w:r w:rsidR="0097021A" w:rsidRPr="002E789B">
        <w:t xml:space="preserve"> </w:t>
      </w:r>
      <w:r w:rsidRPr="002E789B">
        <w:t>which ha</w:t>
      </w:r>
      <w:r w:rsidR="0097021A">
        <w:t>ve</w:t>
      </w:r>
      <w:r w:rsidRPr="002E789B">
        <w:t xml:space="preserve"> been investigated </w:t>
      </w:r>
      <w:r w:rsidR="00FC0AAC">
        <w:t>in P2 trials</w:t>
      </w:r>
      <w:r w:rsidR="0097021A">
        <w:t>.</w:t>
      </w:r>
      <w:r w:rsidR="00FC0AAC">
        <w:t xml:space="preserve"> </w:t>
      </w:r>
      <w:r w:rsidR="003D5608">
        <w:t>However, t</w:t>
      </w:r>
      <w:r w:rsidR="0097021A">
        <w:t>his</w:t>
      </w:r>
      <w:r w:rsidR="003D5608">
        <w:t xml:space="preserve"> practice</w:t>
      </w:r>
      <w:r w:rsidR="0097021A">
        <w:t xml:space="preserve"> </w:t>
      </w:r>
      <w:r w:rsidR="00FC0AAC">
        <w:t xml:space="preserve">may </w:t>
      </w:r>
      <w:r w:rsidRPr="002E789B">
        <w:t xml:space="preserve">jeopardize the </w:t>
      </w:r>
      <w:r w:rsidR="0097021A">
        <w:t>generalizability</w:t>
      </w:r>
      <w:r w:rsidR="0097021A" w:rsidRPr="002E789B">
        <w:t xml:space="preserve"> </w:t>
      </w:r>
      <w:r w:rsidR="00623456">
        <w:t xml:space="preserve">of </w:t>
      </w:r>
      <w:r w:rsidRPr="002E789B">
        <w:t xml:space="preserve">the </w:t>
      </w:r>
      <w:r w:rsidR="0097021A">
        <w:t>supporting</w:t>
      </w:r>
      <w:r w:rsidR="0097021A" w:rsidRPr="002E789B">
        <w:t xml:space="preserve"> </w:t>
      </w:r>
      <w:r w:rsidRPr="002E789B">
        <w:t>evidence</w:t>
      </w:r>
      <w:r w:rsidR="0097021A">
        <w:t xml:space="preserve"> for a trial or clinical application.</w:t>
      </w:r>
      <w:r w:rsidR="004B1EED">
        <w:t xml:space="preserve"> </w:t>
      </w:r>
      <w:r w:rsidR="0097021A">
        <w:t>I</w:t>
      </w:r>
      <w:r w:rsidR="004B1EED">
        <w:t>n particular</w:t>
      </w:r>
      <w:r w:rsidR="00F743AE">
        <w:t>,</w:t>
      </w:r>
      <w:r w:rsidR="004B1EED">
        <w:t xml:space="preserve"> the prior safety evidence</w:t>
      </w:r>
      <w:r w:rsidR="00F743AE">
        <w:t xml:space="preserve"> may </w:t>
      </w:r>
      <w:r w:rsidR="003D5608">
        <w:t>not indicate how patients with more severe disease will respond</w:t>
      </w:r>
      <w:r w:rsidR="00915521">
        <w:t>.</w:t>
      </w:r>
      <w:r w:rsidRPr="002E789B">
        <w:fldChar w:fldCharType="begin"/>
      </w:r>
      <w:r w:rsidR="009961A4">
        <w:instrText xml:space="preserve"> ADDIN ZOTERO_ITEM CSL_CITATION {"citationID":"Dk7YxtAM","properties":{"formattedCitation":"\\super 36,41\\nosupersub{}","plainCitation":"36,41","noteIndex":0},"citationItems":[{"id":2547,"uris":["http://zotero.org/users/5374610/items/3UR6ZBFM"],"itemData":{"id":2547,"type":"article-journal","abstract":"The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R."},{"family":"Silani","given":"Vincenzo"}],"issued":{"date-parts":[["2014",11]]}}}],"schema":"https://github.com/citation-style-language/schema/raw/master/csl-citation.json"} </w:instrText>
      </w:r>
      <w:r w:rsidRPr="002E789B">
        <w:fldChar w:fldCharType="separate"/>
      </w:r>
      <w:r w:rsidR="009961A4" w:rsidRPr="009961A4">
        <w:rPr>
          <w:vertAlign w:val="superscript"/>
        </w:rPr>
        <w:t>36,41</w:t>
      </w:r>
      <w:r w:rsidRPr="002E789B">
        <w:fldChar w:fldCharType="end"/>
      </w:r>
      <w:r w:rsidR="00623456">
        <w:t xml:space="preserve"> </w:t>
      </w:r>
      <w:r w:rsidR="00103154">
        <w:t>Nevertheless</w:t>
      </w:r>
      <w:r w:rsidR="00623456">
        <w:t>,</w:t>
      </w:r>
      <w:r w:rsidR="00FC0AAC">
        <w:t xml:space="preserve"> </w:t>
      </w:r>
      <w:r w:rsidR="003D5608">
        <w:t>broad</w:t>
      </w:r>
      <w:r w:rsidR="00103154">
        <w:t>en</w:t>
      </w:r>
      <w:r w:rsidR="003D5608">
        <w:t>ing</w:t>
      </w:r>
      <w:r w:rsidR="00103154">
        <w:t xml:space="preserve"> the population</w:t>
      </w:r>
      <w:r w:rsidR="003D5608" w:rsidRPr="002E789B">
        <w:t xml:space="preserve"> </w:t>
      </w:r>
      <w:r w:rsidRPr="002E789B">
        <w:t xml:space="preserve">may be necessary to ensure that patients </w:t>
      </w:r>
      <w:r w:rsidR="00103154">
        <w:t xml:space="preserve">beyond a restrictive trial population </w:t>
      </w:r>
      <w:r w:rsidRPr="002E789B">
        <w:t xml:space="preserve">can benefit from </w:t>
      </w:r>
      <w:r w:rsidR="00103154">
        <w:t>a later</w:t>
      </w:r>
      <w:r w:rsidR="00103154" w:rsidRPr="002E789B">
        <w:t xml:space="preserve"> </w:t>
      </w:r>
      <w:r w:rsidRPr="002E789B">
        <w:t>approval.</w:t>
      </w:r>
      <w:r w:rsidRPr="002E789B">
        <w:fldChar w:fldCharType="begin"/>
      </w:r>
      <w:r w:rsidR="009961A4">
        <w:instrText xml:space="preserve"> ADDIN ZOTERO_ITEM CSL_CITATION {"citationID":"0iD3yLWH","properties":{"formattedCitation":"\\super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9961A4" w:rsidRPr="009961A4">
        <w:rPr>
          <w:vertAlign w:val="superscript"/>
        </w:rPr>
        <w:t>11</w:t>
      </w:r>
      <w:r w:rsidRPr="002E789B">
        <w:fldChar w:fldCharType="end"/>
      </w:r>
      <w:r w:rsidRPr="002E789B">
        <w:t xml:space="preserve"> </w:t>
      </w:r>
      <w:r w:rsidR="00FC0AAC">
        <w:t xml:space="preserve">Alternatively, </w:t>
      </w:r>
      <w:r w:rsidR="00966853">
        <w:t xml:space="preserve">investigators </w:t>
      </w:r>
      <w:r w:rsidR="00FC0AAC">
        <w:t xml:space="preserve">can further restrict a population from a P2 </w:t>
      </w:r>
      <w:r w:rsidR="00915521">
        <w:t xml:space="preserve">trial </w:t>
      </w:r>
      <w:r w:rsidR="00FC0AAC">
        <w:t>using evidence from subgroups. However</w:t>
      </w:r>
      <w:r w:rsidR="00FC0AAC" w:rsidRPr="002E789B">
        <w:t>, extrapolation from subgroup population</w:t>
      </w:r>
      <w:r w:rsidR="00103154">
        <w:t xml:space="preserve">s </w:t>
      </w:r>
      <w:r w:rsidR="00915521">
        <w:t>to guide</w:t>
      </w:r>
      <w:r w:rsidR="00FC0AAC" w:rsidRPr="002E789B">
        <w:t xml:space="preserve"> the design of </w:t>
      </w:r>
      <w:r w:rsidR="00915521">
        <w:t>P</w:t>
      </w:r>
      <w:r w:rsidR="00FC0AAC" w:rsidRPr="002E789B">
        <w:t>3 can lead to nonpositive results</w:t>
      </w:r>
      <w:r w:rsidR="00623456">
        <w:t>,</w:t>
      </w:r>
      <w:r w:rsidR="00FC0AAC" w:rsidRPr="002E789B">
        <w:fldChar w:fldCharType="begin"/>
      </w:r>
      <w:r w:rsidR="009961A4">
        <w:instrText xml:space="preserve"> ADDIN ZOTERO_ITEM CSL_CITATION {"citationID":"a1jc6vt85nr","properties":{"formattedCitation":"\\super 14,51,54\\nosupersub{}","plainCitation":"14,51,54","noteIndex":0},"citationItems":[{"id":2571,"uris":["http://zotero.org/users/5374610/items/QXJZT85R"],"itemData":{"id":2571,"type":"article-journal","abstract":"The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A."},{"family":"Scheltens","given":"Philip"}],"issued":{"date-parts":[["2016",9,20]]}},"label":"page"},{"id":2538,"uris":["http://zotero.org/users/5374610/items/D3PIYP7B"],"itemData":{"id":2538,"type":"article-journal","abstract":"Over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00FC0AAC" w:rsidRPr="002E789B">
        <w:fldChar w:fldCharType="separate"/>
      </w:r>
      <w:r w:rsidR="009961A4" w:rsidRPr="009961A4">
        <w:rPr>
          <w:vertAlign w:val="superscript"/>
        </w:rPr>
        <w:t>14,51,54</w:t>
      </w:r>
      <w:r w:rsidR="00FC0AAC" w:rsidRPr="002E789B">
        <w:fldChar w:fldCharType="end"/>
      </w:r>
      <w:r w:rsidR="00FC0AAC" w:rsidRPr="002E789B">
        <w:t xml:space="preserve"> shown by examples in </w:t>
      </w:r>
      <w:r w:rsidR="00FC0AAC">
        <w:t>RR</w:t>
      </w:r>
      <w:r w:rsidR="00FC0AAC" w:rsidRPr="002E789B">
        <w:t>MS</w:t>
      </w:r>
      <w:r w:rsidR="00915521">
        <w:t>,</w:t>
      </w:r>
      <w:r w:rsidR="00FC0AAC" w:rsidRPr="002E789B">
        <w:fldChar w:fldCharType="begin"/>
      </w:r>
      <w:r w:rsidR="009961A4">
        <w:instrText xml:space="preserve"> ADDIN ZOTERO_ITEM CSL_CITATION {"citationID":"asrnghbjq","properties":{"formattedCitation":"\\super 30\\nosupersub{}","plainCitation":"30","noteIndex":0},"citationItems":[{"id":2568,"uris":["http://zotero.org/users/5374610/items/WKS8HD84"],"itemData":{"id":2568,"type":"article-journal","abstract":"Efforts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antibodies","volume":"3","author":[{"family":"Gold","given":"Michael"}],"issued":{"date-parts":[["2017",5,17]]}},"label":"page"}],"schema":"https://github.com/citation-style-language/schema/raw/master/csl-citation.json"} </w:instrText>
      </w:r>
      <w:r w:rsidR="00FC0AAC" w:rsidRPr="002E789B">
        <w:fldChar w:fldCharType="separate"/>
      </w:r>
      <w:r w:rsidR="009961A4" w:rsidRPr="009961A4">
        <w:rPr>
          <w:vertAlign w:val="superscript"/>
        </w:rPr>
        <w:t>30</w:t>
      </w:r>
      <w:r w:rsidR="00FC0AAC" w:rsidRPr="002E789B">
        <w:fldChar w:fldCharType="end"/>
      </w:r>
      <w:r w:rsidR="00FC0AAC">
        <w:t xml:space="preserve"> PMS</w:t>
      </w:r>
      <w:r w:rsidR="00915521">
        <w:t>,</w:t>
      </w:r>
      <w:r w:rsidR="00FC0AAC">
        <w:fldChar w:fldCharType="begin"/>
      </w:r>
      <w:r w:rsidR="009961A4">
        <w:instrText xml:space="preserve"> ADDIN ZOTERO_ITEM CSL_CITATION {"citationID":"a26clmt4ksg","properties":{"formattedCitation":"\\super 29\\nosupersub{}","plainCitation":"29","noteIndex":0},"citationItems":[{"id":2533,"uris":["http://zotero.org/users/5374610/items/9KJB4APM"],"itemData":{"id":2533,"type":"article-journal","abstract":"Progressive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FC0AAC">
        <w:fldChar w:fldCharType="separate"/>
      </w:r>
      <w:r w:rsidR="009961A4" w:rsidRPr="009961A4">
        <w:rPr>
          <w:vertAlign w:val="superscript"/>
        </w:rPr>
        <w:t>29</w:t>
      </w:r>
      <w:r w:rsidR="00FC0AAC">
        <w:fldChar w:fldCharType="end"/>
      </w:r>
      <w:r w:rsidR="00FC0AAC" w:rsidRPr="002E789B">
        <w:t xml:space="preserve"> and AD</w:t>
      </w:r>
      <w:r w:rsidR="00FC0AAC">
        <w:t>.</w:t>
      </w:r>
      <w:r w:rsidR="00FC0AAC" w:rsidRPr="002E789B">
        <w:fldChar w:fldCharType="begin"/>
      </w:r>
      <w:r w:rsidR="009961A4">
        <w:instrText xml:space="preserve"> ADDIN ZOTERO_ITEM CSL_CITATION {"citationID":"aipi4aed72","properties":{"formattedCitation":"\\super 30,51\\nosupersub{}","plainCitation":"30,51","noteIndex":0},"citationItems":[{"id":2538,"uris":["http://zotero.org/users/5374610/items/D3PIYP7B"],"itemData":{"id":2538,"type":"article-journal","abstract":"Over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R."}],"issued":{"date-parts":[["2013",1]]}},"label":"page"},{"id":2568,"uris":["http://zotero.org/users/5374610/items/WKS8HD84"],"itemData":{"id":2568,"type":"article-journal","abstract":"Efforts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FC0AAC" w:rsidRPr="002E789B">
        <w:fldChar w:fldCharType="separate"/>
      </w:r>
      <w:r w:rsidR="009961A4" w:rsidRPr="009961A4">
        <w:rPr>
          <w:vertAlign w:val="superscript"/>
        </w:rPr>
        <w:t>30,51</w:t>
      </w:r>
      <w:r w:rsidR="00FC0AAC" w:rsidRPr="002E789B">
        <w:fldChar w:fldCharType="end"/>
      </w:r>
      <w:r w:rsidR="00FC0AAC">
        <w:t xml:space="preserve"> </w:t>
      </w:r>
    </w:p>
    <w:p w14:paraId="4821F7A8" w14:textId="77777777" w:rsidR="00036A14" w:rsidRDefault="00036A14" w:rsidP="00F85B4A">
      <w:pPr>
        <w:spacing w:after="30"/>
        <w:ind w:firstLine="360"/>
      </w:pPr>
    </w:p>
    <w:p w14:paraId="3AA82EE1" w14:textId="65EC0B74" w:rsidR="00036A14" w:rsidRPr="00036A14" w:rsidRDefault="00036A14" w:rsidP="00036A14">
      <w:pPr>
        <w:spacing w:after="30"/>
        <w:rPr>
          <w:u w:val="single"/>
        </w:rPr>
      </w:pPr>
      <w:r>
        <w:rPr>
          <w:u w:val="single"/>
        </w:rPr>
        <w:t xml:space="preserve">2.4 </w:t>
      </w:r>
      <w:r w:rsidR="0039143C">
        <w:rPr>
          <w:u w:val="single"/>
        </w:rPr>
        <w:t xml:space="preserve">Deciding to initiate a P3 </w:t>
      </w:r>
      <w:proofErr w:type="gramStart"/>
      <w:r w:rsidR="00575A1D">
        <w:rPr>
          <w:u w:val="single"/>
        </w:rPr>
        <w:t>trial</w:t>
      </w:r>
      <w:proofErr w:type="gramEnd"/>
    </w:p>
    <w:p w14:paraId="3E4F35EF" w14:textId="6C45D5F3" w:rsidR="005C7A1C" w:rsidRDefault="005C7A1C" w:rsidP="005C7A1C">
      <w:pPr>
        <w:ind w:firstLine="360"/>
      </w:pPr>
      <w:r>
        <w:t xml:space="preserve">Information on these variables (especially efficacy) </w:t>
      </w:r>
      <w:r w:rsidR="005171AC">
        <w:t xml:space="preserve">in P2 trials </w:t>
      </w:r>
      <w:r>
        <w:t>can help guide</w:t>
      </w:r>
      <w:r w:rsidRPr="00585A05">
        <w:t xml:space="preserve"> </w:t>
      </w:r>
      <w:r>
        <w:t>“go/no-go” decisions for further testing in order to limit waste in drug development.</w:t>
      </w:r>
      <w:r>
        <w:fldChar w:fldCharType="begin"/>
      </w:r>
      <w:r w:rsidR="009961A4">
        <w:instrText xml:space="preserve"> ADDIN ZOTERO_ITEM CSL_CITATION {"citationID":"a622h4mhdi","properties":{"formattedCitation":"\\super 12,53\\nosupersub{}","plainCitation":"12,53","noteIndex":0},"citationItems":[{"id":2722,"uris":["http://zotero.org/groups/2765074/items/5QWXVIPV"],"itemData":{"id":2722,"type":"article-journal","abstract":"Drug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fldChar w:fldCharType="separate"/>
      </w:r>
      <w:r w:rsidR="009961A4" w:rsidRPr="009961A4">
        <w:rPr>
          <w:vertAlign w:val="superscript"/>
        </w:rPr>
        <w:t>12,53</w:t>
      </w:r>
      <w:r>
        <w:fldChar w:fldCharType="end"/>
      </w:r>
      <w:r>
        <w:t xml:space="preserve"> For example, </w:t>
      </w:r>
      <w:r w:rsidRPr="002E789B">
        <w:t xml:space="preserve">P2 </w:t>
      </w:r>
      <w:r>
        <w:t xml:space="preserve">trials </w:t>
      </w:r>
      <w:r w:rsidRPr="002E789B">
        <w:t xml:space="preserve">can be used to weed out drugs that are not likely to be successful </w:t>
      </w:r>
      <w:r>
        <w:t>early</w:t>
      </w:r>
      <w:r w:rsidRPr="002E789B">
        <w:t xml:space="preserve"> in the development process.</w:t>
      </w:r>
      <w:r w:rsidRPr="002E789B">
        <w:fldChar w:fldCharType="begin"/>
      </w:r>
      <w:r w:rsidR="009961A4">
        <w:instrText xml:space="preserve"> ADDIN ZOTERO_ITEM CSL_CITATION {"citationID":"a14h9rv0le5","properties":{"formattedCitation":"\\super 29,51\\nosupersub{}","plainCitation":"29,51","noteIndex":0},"citationItems":[{"id":2533,"uris":["http://zotero.org/users/5374610/items/9KJB4APM"],"itemData":{"id":2533,"type":"article-journal","abstract":"Progressive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Pr="002E789B">
        <w:fldChar w:fldCharType="separate"/>
      </w:r>
      <w:r w:rsidR="009961A4" w:rsidRPr="009961A4">
        <w:rPr>
          <w:vertAlign w:val="superscript"/>
        </w:rPr>
        <w:t>29,51</w:t>
      </w:r>
      <w:r w:rsidRPr="002E789B">
        <w:fldChar w:fldCharType="end"/>
      </w:r>
      <w:r w:rsidRPr="00BC72AF">
        <w:t xml:space="preserve"> </w:t>
      </w:r>
      <w:r w:rsidRPr="00BD1918">
        <w:t>One analysis from 2015 found that P3 CNS drugs were almost 50% less likely to move from the P3 trial to approval than all other indications but that P2 and P1 trials were not more likely to be “unsuccessful”. This indicates that P3 trial initiation in neurology may be ill-informed.</w:t>
      </w:r>
      <w:r w:rsidRPr="00BD1918">
        <w:fldChar w:fldCharType="begin"/>
      </w:r>
      <w:r w:rsidRPr="00BD1918">
        <w:instrText xml:space="preserve"> ADDIN ZOTERO_ITEM CSL_CITATION {"citationID":"jCkjbxpI","properties":{"formattedCitation":"\\super 58\\nosupersub{}","plainCitation":"58","noteIndex":0},"citationItems":[{"id":3306,"uris":["http://zotero.org/users/5374610/items/2CUIQBIC"],"itemData":{"id":3306,"type":"article-journal","abstract":"This article analyses the characteristics of the pipeline for experimental drugs for central nervous system disorders and how they have fared in the clinical phases prior to FDA approval over the past two decades.","container-title":"Nature Reviews Drug Discovery","DOI":"10.1038/nrd4793","ISSN":"1474-1784","issue":"12","language":"en","license":"2015 Nature Publishing Group, a division of Macmillan Publishers Limited. All Rights Reserved.","note":"number: 12\npublisher: Nature Publishing Group","page":"815-816","source":"www.nature.com","title":"Two decades of new drug development for central nervous system disorders","volume":"14","author":[{"family":"Kesselheim","given":"Aaron S."},{"family":"Hwang","given":"Thomas J."},{"family":"Franklin","given":"Jessica M."}],"issued":{"date-parts":[["2015",12,1]]}}}],"schema":"https://github.com/citation-style-language/schema/raw/master/csl-citation.json"} </w:instrText>
      </w:r>
      <w:r w:rsidRPr="00BD1918">
        <w:fldChar w:fldCharType="separate"/>
      </w:r>
      <w:r w:rsidRPr="00BD1918">
        <w:rPr>
          <w:vertAlign w:val="superscript"/>
        </w:rPr>
        <w:t>58</w:t>
      </w:r>
      <w:r w:rsidRPr="00BD1918">
        <w:fldChar w:fldCharType="end"/>
      </w:r>
    </w:p>
    <w:p w14:paraId="51EA9507" w14:textId="13962DC9" w:rsidR="005C7A1C" w:rsidRDefault="005C7A1C" w:rsidP="00CE53F5">
      <w:pPr>
        <w:ind w:firstLine="360"/>
      </w:pPr>
      <w:r>
        <w:lastRenderedPageBreak/>
        <w:t xml:space="preserve">However, researchers are unclear on the type of efficacy evidence (proof of concept, surrogate, or clinical) to use as an indicator that the intervention should be brought into P3 trials in neurology. </w:t>
      </w:r>
      <w:r w:rsidR="00873C8C" w:rsidRPr="00BD1918">
        <w:t>Current g</w:t>
      </w:r>
      <w:r w:rsidR="00585A05" w:rsidRPr="00BD1918">
        <w:t>uidelines in ALS</w:t>
      </w:r>
      <w:r w:rsidR="00585A05" w:rsidRPr="00BD1918">
        <w:fldChar w:fldCharType="begin"/>
      </w:r>
      <w:r w:rsidR="009961A4">
        <w:instrText xml:space="preserve"> ADDIN ZOTERO_ITEM CSL_CITATION {"citationID":"a2k12t3o3ck","properties":{"formattedCitation":"\\super 28\\nosupersub{}","plainCitation":"28","noteIndex":0},"citationItems":[{"id":2530,"uris":["http://zotero.org/users/5374610/items/PMGTULTH"],"itemData":{"id":2530,"type":"article-journal","abstract":"OBJECTIVE: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585A05" w:rsidRPr="00BD1918">
        <w:fldChar w:fldCharType="separate"/>
      </w:r>
      <w:r w:rsidR="009961A4" w:rsidRPr="009961A4">
        <w:rPr>
          <w:vertAlign w:val="superscript"/>
        </w:rPr>
        <w:t>28</w:t>
      </w:r>
      <w:r w:rsidR="00585A05" w:rsidRPr="00BD1918">
        <w:fldChar w:fldCharType="end"/>
      </w:r>
      <w:r w:rsidR="00585A05" w:rsidRPr="00BD1918">
        <w:t>, PMS</w:t>
      </w:r>
      <w:r w:rsidR="00585A05" w:rsidRPr="00BD1918">
        <w:fldChar w:fldCharType="begin"/>
      </w:r>
      <w:r w:rsidR="009961A4">
        <w:instrText xml:space="preserve"> ADDIN ZOTERO_ITEM CSL_CITATION {"citationID":"a24b0404edc","properties":{"formattedCitation":"\\super 29\\nosupersub{}","plainCitation":"29","noteIndex":0},"citationItems":[{"id":2533,"uris":["http://zotero.org/users/5374610/items/9KJB4APM"],"itemData":{"id":2533,"type":"article-journal","abstract":"Progressive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585A05" w:rsidRPr="00BD1918">
        <w:fldChar w:fldCharType="separate"/>
      </w:r>
      <w:r w:rsidR="009961A4" w:rsidRPr="009961A4">
        <w:rPr>
          <w:vertAlign w:val="superscript"/>
        </w:rPr>
        <w:t>29</w:t>
      </w:r>
      <w:r w:rsidR="00585A05" w:rsidRPr="00BD1918">
        <w:fldChar w:fldCharType="end"/>
      </w:r>
      <w:r w:rsidR="00585A05" w:rsidRPr="00BD1918">
        <w:t>, and AD</w:t>
      </w:r>
      <w:r w:rsidR="00585A05" w:rsidRPr="00BD1918">
        <w:fldChar w:fldCharType="begin"/>
      </w:r>
      <w:r w:rsidR="009961A4">
        <w:instrText xml:space="preserve"> ADDIN ZOTERO_ITEM CSL_CITATION {"citationID":"a1o70otg04u","properties":{"formattedCitation":"\\super 51,54\\nosupersub{}","plainCitation":"51,54","noteIndex":0},"citationItems":[{"id":2538,"uris":["http://zotero.org/users/5374610/items/D3PIYP7B"],"itemData":{"id":2538,"type":"article-journal","abstract":"Over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00585A05" w:rsidRPr="00BD1918">
        <w:fldChar w:fldCharType="separate"/>
      </w:r>
      <w:r w:rsidR="009961A4" w:rsidRPr="009961A4">
        <w:rPr>
          <w:vertAlign w:val="superscript"/>
        </w:rPr>
        <w:t>51,54</w:t>
      </w:r>
      <w:r w:rsidR="00585A05" w:rsidRPr="00BD1918">
        <w:fldChar w:fldCharType="end"/>
      </w:r>
      <w:r w:rsidR="00585A05" w:rsidRPr="00BD1918">
        <w:t xml:space="preserve"> suggest that P3 trials can be initiated without </w:t>
      </w:r>
      <w:r w:rsidR="007F327C" w:rsidRPr="00BD1918">
        <w:t>apparent</w:t>
      </w:r>
      <w:r w:rsidR="00585A05" w:rsidRPr="00BD1918">
        <w:t xml:space="preserve"> clinical efficacy but not without proof of concept, dose information on safety, and </w:t>
      </w:r>
      <w:r w:rsidR="00BC72AF" w:rsidRPr="00BD1918">
        <w:t>a defined</w:t>
      </w:r>
      <w:r w:rsidR="00585A05" w:rsidRPr="00BD1918">
        <w:t xml:space="preserve"> population.</w:t>
      </w:r>
      <w:r w:rsidR="00DB4F41" w:rsidRPr="00BD1918">
        <w:t xml:space="preserve"> </w:t>
      </w:r>
      <w:r w:rsidR="00E13686" w:rsidRPr="00BD1918">
        <w:t>This step may be an important method of “de</w:t>
      </w:r>
      <w:r w:rsidR="00ED7565" w:rsidRPr="00BD1918">
        <w:t>-</w:t>
      </w:r>
      <w:r w:rsidR="00E13686" w:rsidRPr="00BD1918">
        <w:t>risking” the P3 trial from negative outcomes.</w:t>
      </w:r>
      <w:r w:rsidR="00E13686" w:rsidRPr="00BD1918">
        <w:fldChar w:fldCharType="begin"/>
      </w:r>
      <w:r w:rsidR="009961A4">
        <w:instrText xml:space="preserve"> ADDIN ZOTERO_ITEM CSL_CITATION {"citationID":"a1avo931a8t","properties":{"formattedCitation":"\\super 54\\nosupersub{}","plainCitation":"54","noteIndex":0},"citationItems":[{"id":2629,"uris":["http://zotero.org/groups/2765074/items/632TNAD3"],"itemData":{"id":2629,"type":"article-journal","container-title":"Clinical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00E13686" w:rsidRPr="00BD1918">
        <w:fldChar w:fldCharType="separate"/>
      </w:r>
      <w:r w:rsidR="009961A4" w:rsidRPr="009961A4">
        <w:rPr>
          <w:vertAlign w:val="superscript"/>
        </w:rPr>
        <w:t>54</w:t>
      </w:r>
      <w:r w:rsidR="00E13686" w:rsidRPr="00BD1918">
        <w:fldChar w:fldCharType="end"/>
      </w:r>
      <w:r w:rsidR="00E13686" w:rsidRPr="00BD1918">
        <w:t xml:space="preserve"> </w:t>
      </w:r>
      <w:r w:rsidR="00DB4F41" w:rsidRPr="00BD1918">
        <w:t xml:space="preserve">In these cases, P3 trial designers will learn from other aspects of the P2 trial to optimize </w:t>
      </w:r>
      <w:r w:rsidR="000C59B4" w:rsidRPr="00BD1918">
        <w:t>the intervention ensemble</w:t>
      </w:r>
      <w:r w:rsidR="00DB4F41" w:rsidRPr="00BD1918">
        <w:t xml:space="preserve">. </w:t>
      </w:r>
      <w:r>
        <w:t xml:space="preserve">Similarly, researchers who run </w:t>
      </w:r>
      <w:r w:rsidRPr="00BD1918">
        <w:t>P2 trials</w:t>
      </w:r>
      <w:r>
        <w:t xml:space="preserve"> that</w:t>
      </w:r>
      <w:r w:rsidRPr="00BD1918">
        <w:t xml:space="preserve"> have clinical efficacy endpoints but get a non-positive result</w:t>
      </w:r>
      <w:r>
        <w:t xml:space="preserve"> </w:t>
      </w:r>
      <w:r w:rsidRPr="00BD1918">
        <w:t>will learn from other aspects of the P2 trial to optimize the intervention</w:t>
      </w:r>
      <w:r>
        <w:t xml:space="preserve">. However, they </w:t>
      </w:r>
      <w:r w:rsidRPr="00BD1918">
        <w:t xml:space="preserve">have also been given reason to believe that the treatment may not be </w:t>
      </w:r>
      <w:r>
        <w:t>effective</w:t>
      </w:r>
      <w:r w:rsidRPr="00BD1918">
        <w:t xml:space="preserve"> and to stop further investment (a no-go signal</w:t>
      </w:r>
      <w:r w:rsidRPr="00CE53F5">
        <w:t>).</w:t>
      </w:r>
      <w:r w:rsidR="005171AC" w:rsidRPr="00CE53F5">
        <w:t xml:space="preserve"> More research is needed to understa</w:t>
      </w:r>
      <w:r w:rsidR="0039143C" w:rsidRPr="00CE53F5">
        <w:t xml:space="preserve">nd how </w:t>
      </w:r>
      <w:r w:rsidR="00CE53F5" w:rsidRPr="00CE53F5">
        <w:t>P3 trial</w:t>
      </w:r>
      <w:r w:rsidR="00CE53F5">
        <w:t xml:space="preserve"> </w:t>
      </w:r>
      <w:r w:rsidR="00CE53F5" w:rsidRPr="00CE53F5">
        <w:t xml:space="preserve">success is impacted by the type of </w:t>
      </w:r>
      <w:r w:rsidR="0039143C" w:rsidRPr="00CE53F5">
        <w:t xml:space="preserve">evidence </w:t>
      </w:r>
      <w:r w:rsidR="00CE53F5" w:rsidRPr="00CE53F5">
        <w:t>available to guide their design.</w:t>
      </w:r>
    </w:p>
    <w:p w14:paraId="1929CDFE" w14:textId="6FDEFE6F" w:rsidR="00B969B5" w:rsidRDefault="00915521" w:rsidP="00585A05">
      <w:pPr>
        <w:ind w:firstLine="360"/>
      </w:pPr>
      <w:r w:rsidRPr="00843F8A">
        <w:rPr>
          <w:highlight w:val="yellow"/>
        </w:rPr>
        <w:t>Transition…</w:t>
      </w:r>
    </w:p>
    <w:p w14:paraId="3182C2D4" w14:textId="77777777" w:rsidR="0097021A" w:rsidRDefault="0097021A" w:rsidP="00ED58D4">
      <w:pPr>
        <w:ind w:firstLine="360"/>
        <w:rPr>
          <w:b/>
          <w:bCs/>
        </w:rPr>
      </w:pPr>
    </w:p>
    <w:p w14:paraId="511E5100" w14:textId="61F23CCB" w:rsidR="00EB531F" w:rsidRPr="00EB531F" w:rsidRDefault="00F203AB" w:rsidP="00EB531F">
      <w:pPr>
        <w:pStyle w:val="ListParagraph"/>
        <w:numPr>
          <w:ilvl w:val="0"/>
          <w:numId w:val="5"/>
        </w:numPr>
        <w:spacing w:after="30"/>
        <w:rPr>
          <w:b/>
          <w:bCs/>
        </w:rPr>
      </w:pPr>
      <w:r w:rsidRPr="003333D0">
        <w:rPr>
          <w:b/>
          <w:bCs/>
        </w:rPr>
        <w:t>Impact of bypassing P2 trials on the research trajectory</w:t>
      </w:r>
    </w:p>
    <w:p w14:paraId="18A4BB03" w14:textId="3F0F74C6" w:rsidR="00FA79F1" w:rsidRPr="00843F8A" w:rsidRDefault="0038415B" w:rsidP="00FA79F1">
      <w:pPr>
        <w:ind w:firstLine="360"/>
        <w:rPr>
          <w:highlight w:val="yellow"/>
        </w:rPr>
      </w:pPr>
      <w:r w:rsidRPr="00843F8A">
        <w:rPr>
          <w:highlight w:val="yellow"/>
        </w:rPr>
        <w:t>In what follows,</w:t>
      </w:r>
      <w:r w:rsidR="00036A14" w:rsidRPr="00843F8A">
        <w:rPr>
          <w:highlight w:val="yellow"/>
        </w:rPr>
        <w:t xml:space="preserve"> we</w:t>
      </w:r>
      <w:r w:rsidRPr="00843F8A">
        <w:rPr>
          <w:highlight w:val="yellow"/>
        </w:rPr>
        <w:t xml:space="preserve"> will </w:t>
      </w:r>
      <w:proofErr w:type="gramStart"/>
      <w:r w:rsidRPr="00843F8A">
        <w:rPr>
          <w:highlight w:val="yellow"/>
        </w:rPr>
        <w:t>review</w:t>
      </w:r>
      <w:proofErr w:type="gramEnd"/>
    </w:p>
    <w:p w14:paraId="5B8A2146" w14:textId="529A778C" w:rsidR="00575A1D" w:rsidRPr="00843F8A" w:rsidRDefault="00575A1D" w:rsidP="00FA79F1">
      <w:pPr>
        <w:ind w:firstLine="360"/>
        <w:rPr>
          <w:highlight w:val="yellow"/>
        </w:rPr>
      </w:pPr>
      <w:r w:rsidRPr="00843F8A">
        <w:rPr>
          <w:highlight w:val="yellow"/>
        </w:rPr>
        <w:t>that this section addresses the ethical stakes of bypass</w:t>
      </w:r>
    </w:p>
    <w:p w14:paraId="646EF204" w14:textId="5CD2C689" w:rsidR="00575A1D" w:rsidRPr="00FA79F1" w:rsidRDefault="00575A1D" w:rsidP="00FA79F1">
      <w:pPr>
        <w:ind w:firstLine="360"/>
      </w:pPr>
      <w:r w:rsidRPr="00843F8A">
        <w:rPr>
          <w:highlight w:val="yellow"/>
        </w:rPr>
        <w:t>better connection to the previous section.</w:t>
      </w:r>
    </w:p>
    <w:p w14:paraId="58461A80" w14:textId="77777777" w:rsidR="00970B2C" w:rsidRDefault="00970B2C" w:rsidP="00F203AB">
      <w:pPr>
        <w:spacing w:after="30"/>
        <w:rPr>
          <w:u w:val="single"/>
        </w:rPr>
      </w:pPr>
    </w:p>
    <w:p w14:paraId="7E81442B" w14:textId="6BEF6E6E" w:rsidR="00FA79F1" w:rsidRPr="003333D0" w:rsidRDefault="00FA79F1" w:rsidP="003333D0">
      <w:pPr>
        <w:pStyle w:val="ListParagraph"/>
        <w:numPr>
          <w:ilvl w:val="1"/>
          <w:numId w:val="5"/>
        </w:numPr>
        <w:spacing w:after="30"/>
        <w:rPr>
          <w:u w:val="single"/>
        </w:rPr>
      </w:pPr>
      <w:commentRangeStart w:id="15"/>
      <w:r w:rsidRPr="003333D0">
        <w:rPr>
          <w:u w:val="single"/>
        </w:rPr>
        <w:t>Efficiency</w:t>
      </w:r>
      <w:commentRangeEnd w:id="15"/>
      <w:r w:rsidR="00307FDB">
        <w:rPr>
          <w:rStyle w:val="CommentReference"/>
        </w:rPr>
        <w:commentReference w:id="15"/>
      </w:r>
    </w:p>
    <w:p w14:paraId="2B73A9DC" w14:textId="4EFFABB7" w:rsidR="00FF4FA6" w:rsidRDefault="00FF4FA6" w:rsidP="00FF4FA6">
      <w:pPr>
        <w:ind w:firstLine="360"/>
      </w:pPr>
      <w:r>
        <w:t xml:space="preserve">Trials have not “failed” when researchers find that an </w:t>
      </w:r>
      <w:r w:rsidR="00AF639B">
        <w:t xml:space="preserve">experimental </w:t>
      </w:r>
      <w:r w:rsidR="00A906A5">
        <w:t xml:space="preserve">treatment does not </w:t>
      </w:r>
      <w:r w:rsidR="00AF639B">
        <w:t>improve patient outcomes</w:t>
      </w:r>
      <w:r>
        <w:t>. R</w:t>
      </w:r>
      <w:r w:rsidR="00A906A5">
        <w:t>ather</w:t>
      </w:r>
      <w:r>
        <w:t xml:space="preserve">, these instances can be opportunities </w:t>
      </w:r>
      <w:r w:rsidR="009961A4">
        <w:t xml:space="preserve">to </w:t>
      </w:r>
      <w:r w:rsidR="00A906A5">
        <w:t>learn more about a disease and treatment target.</w:t>
      </w:r>
      <w:r w:rsidR="00A906A5">
        <w:fldChar w:fldCharType="begin"/>
      </w:r>
      <w:r w:rsidR="00673B22">
        <w:instrText xml:space="preserve"> ADDIN ZOTERO_ITEM CSL_CITATION {"citationID":"a2c4kojn3q2","properties":{"formattedCitation":"\\super 47,59,60\\nosupersub{}","plainCitation":"47,59,60","noteIndex":0},"citationItems":[{"id":52,"uris":["http://zotero.org/users/5374610/items/ZYK4SQF8"],"itemData":{"id":52,"type":"article-journal","abstract":"The high rates of attrition that occur in drug development are widely regarded as problematic, but the failure of well-designed studies benefits both researchers and healthcare systems by, for example, generating evidence about disease theories and demonstrating the limits of proven drugs. A wider recognition of these benefits will help the biomedical research enterprise to take full advantage of all the information generated during the drug development process.","container-title":"eLife","DOI":"10.7554/eLife.12844","ISSN":"2050-084X","language":"en","license":"© 2015, London and Kimmelman. This article is distributed under the terms of the Creative Commons Attribution License, which permits unrestricted use and redistribution provided that the original author and source are credited.","note":"PMID: 26599839","page":"e12844","title":"Why clinical translation cannot succeed without failure","volume":"4","author":[{"family":"London","given":"Alex John"},{"family":"Kimmelman","given":"Jonathan"}],"issued":{"date-parts":[["2015",11]]}}},{"id":3443,"uris":["http://zotero.org/users/5374610/items/KMSJB8PA"],"itemData":{"id":3443,"type":"article-journal","abstract":"Trials missing primary efficacy end points raise the question of whether the choice of drug or the limitations of disease biology were at fault. In some trials, drugs appear not to have achieved biochemical effect thresholds sufficient for clinical benefit. This suggests the need for improved drugs that are more active at tolerated doses. In other trials, it is unclear how the observed biomarker changes are related to potential efficacy. However, hints of efficacy from exploratory analyses support the idea that starting treatment earlier in the course of the disease might be more effective. A closer look at the failed trials will help de-risk future trials.","container-title":"Expert Review of Clinical Pharmacology","DOI":"10.1586/17512433.2015.1034690","ISSN":"1751-2433","issue":"3","note":"publisher: Taylor &amp; Francis\n_eprint: https://doi.org/10.1586/17512433.2015.1034690\nPMID: 25860157","page":"267-269","source":"Taylor and Francis+NEJM","title":"What lessons can be learned from failed Alzheimer’s disease trials?","volume":"8","author":[{"family":"Toyn","given":"Jeremy"}],"issued":{"date-parts":[["2015",5,4]]}}},{"id":3478,"uris":["http://zotero.org/users/5374610/items/58GYCUB7"],"itemData":{"id":3478,"type":"article-journal","container-title":"The New England Journal of Medicine","DOI":"10.1056/NEJMe1903193","ISSN":"1533-4406","issue":"15","journalAbbreviation":"N Engl J Med","language":"eng","note":"PMID: 30970194","page":"1476-1478","source":"PubMed","title":"Lowering of Amyloid-Beta by β-Secretase Inhibitors - Some Informative Failures","volume":"380","author":[{"family":"Knopman","given":"David S."}],"issued":{"date-parts":[["2019",4,11]]}}}],"schema":"https://github.com/citation-style-language/schema/raw/master/csl-citation.json"} </w:instrText>
      </w:r>
      <w:r w:rsidR="00A906A5">
        <w:fldChar w:fldCharType="separate"/>
      </w:r>
      <w:r w:rsidR="00673B22" w:rsidRPr="00673B22">
        <w:rPr>
          <w:vertAlign w:val="superscript"/>
        </w:rPr>
        <w:t>47,59,60</w:t>
      </w:r>
      <w:r w:rsidR="00A906A5">
        <w:fldChar w:fldCharType="end"/>
      </w:r>
      <w:r w:rsidR="00A906A5">
        <w:t xml:space="preserve"> However</w:t>
      </w:r>
      <w:r w:rsidR="00FA4E9C">
        <w:t>,</w:t>
      </w:r>
      <w:r w:rsidR="00A906A5" w:rsidRPr="002E789B">
        <w:t xml:space="preserve"> </w:t>
      </w:r>
      <w:r w:rsidR="00FA4E9C">
        <w:t xml:space="preserve">the stage of the development process </w:t>
      </w:r>
      <w:r w:rsidR="00066529">
        <w:t>in which a</w:t>
      </w:r>
      <w:r w:rsidR="00283DEF">
        <w:t xml:space="preserve"> treatment is abandoned</w:t>
      </w:r>
      <w:r w:rsidR="00FA4E9C">
        <w:t xml:space="preserve"> can </w:t>
      </w:r>
      <w:r w:rsidR="00283DEF">
        <w:t xml:space="preserve">profoundly </w:t>
      </w:r>
      <w:r w:rsidR="00FA4E9C">
        <w:t xml:space="preserve">impact </w:t>
      </w:r>
      <w:r w:rsidR="00A906A5" w:rsidRPr="002E789B">
        <w:t>the</w:t>
      </w:r>
      <w:r w:rsidR="00EB1B19">
        <w:t xml:space="preserve"> </w:t>
      </w:r>
      <w:r w:rsidR="00A906A5">
        <w:t>cost, time and number of patients</w:t>
      </w:r>
      <w:r w:rsidR="00FA4E9C">
        <w:t xml:space="preserve"> </w:t>
      </w:r>
      <w:commentRangeStart w:id="16"/>
      <w:r w:rsidR="00FA4E9C">
        <w:t>involved</w:t>
      </w:r>
      <w:commentRangeEnd w:id="16"/>
      <w:r w:rsidR="004F2856">
        <w:rPr>
          <w:rStyle w:val="CommentReference"/>
        </w:rPr>
        <w:commentReference w:id="16"/>
      </w:r>
      <w:r w:rsidR="00EB1B19">
        <w:t xml:space="preserve"> in the endeavor</w:t>
      </w:r>
      <w:r w:rsidR="00A906A5">
        <w:t xml:space="preserve">. </w:t>
      </w:r>
    </w:p>
    <w:p w14:paraId="668EA373" w14:textId="274BF0FE" w:rsidR="00424730" w:rsidRDefault="00283DEF" w:rsidP="00FF4FA6">
      <w:pPr>
        <w:ind w:firstLine="360"/>
      </w:pPr>
      <w:r>
        <w:t xml:space="preserve"> </w:t>
      </w:r>
      <w:r>
        <w:rPr>
          <w:color w:val="000000" w:themeColor="text1"/>
        </w:rPr>
        <w:t>Researchers</w:t>
      </w:r>
      <w:r w:rsidR="0000324F" w:rsidRPr="002E789B">
        <w:rPr>
          <w:color w:val="000000" w:themeColor="text1"/>
        </w:rPr>
        <w:t xml:space="preserve"> </w:t>
      </w:r>
      <w:r w:rsidR="007F327C">
        <w:rPr>
          <w:color w:val="000000" w:themeColor="text1"/>
        </w:rPr>
        <w:t>have</w:t>
      </w:r>
      <w:r w:rsidR="0000324F" w:rsidRPr="002E789B">
        <w:rPr>
          <w:color w:val="000000" w:themeColor="text1"/>
        </w:rPr>
        <w:t xml:space="preserve"> proposed that </w:t>
      </w:r>
      <w:r w:rsidR="0000324F">
        <w:rPr>
          <w:color w:val="000000" w:themeColor="text1"/>
        </w:rPr>
        <w:t>bypassing</w:t>
      </w:r>
      <w:r w:rsidR="0000324F" w:rsidRPr="002E789B">
        <w:rPr>
          <w:color w:val="000000" w:themeColor="text1"/>
        </w:rPr>
        <w:t xml:space="preserve"> </w:t>
      </w:r>
      <w:r w:rsidR="00873C8C">
        <w:rPr>
          <w:color w:val="000000" w:themeColor="text1"/>
        </w:rPr>
        <w:t>P</w:t>
      </w:r>
      <w:r w:rsidR="0000324F" w:rsidRPr="002E789B">
        <w:rPr>
          <w:color w:val="000000" w:themeColor="text1"/>
        </w:rPr>
        <w:t xml:space="preserve">2 trials would only be reasonable if there were unlimited resources for researchers to use in clinical trials. This way, there </w:t>
      </w:r>
      <w:r w:rsidR="00AF639B">
        <w:rPr>
          <w:color w:val="000000" w:themeColor="text1"/>
        </w:rPr>
        <w:t>would be</w:t>
      </w:r>
      <w:r w:rsidR="0000324F" w:rsidRPr="002E789B">
        <w:rPr>
          <w:color w:val="000000" w:themeColor="text1"/>
        </w:rPr>
        <w:t xml:space="preserve"> no cost to researching ineffective therapies.</w:t>
      </w:r>
      <w:r w:rsidR="0000324F" w:rsidRPr="002E789B">
        <w:rPr>
          <w:color w:val="000000" w:themeColor="text1"/>
        </w:rPr>
        <w:fldChar w:fldCharType="begin"/>
      </w:r>
      <w:r w:rsidR="00673B22">
        <w:rPr>
          <w:color w:val="000000" w:themeColor="text1"/>
        </w:rPr>
        <w:instrText xml:space="preserve"> ADDIN ZOTERO_ITEM CSL_CITATION {"citationID":"1OJiB3EJ","properties":{"formattedCitation":"\\super 61\\nosupersub{}","plainCitation":"61","noteIndex":0},"citationItems":[{"id":2154,"uris":["http://zotero.org/users/5374610/items/8CJQCUB4",["http://zotero.org/users/5374610/items/8CJQCUB4"]],"itemData":{"id":2154,"type":"article-journal","abstract":"Future progress in improving cancer therapy can be expedited by better prioritization of new treatments for phase III evaluation. Historically, phase II trials have been key components in the prioritization process. There has been a long-standing interest in using phase II trials with randomization against a standard-treatment control arm or an additional experimental arm to provide greater assurance than afforded by comparison to historic controls that the new agent or regimen is promising and warrants further evaluation. Relevant trial designs that have been developed and utilized include phase II selection designs, randomized phase II designs that include a reference standard-treatment control arm, and phase II/III designs. We present our own explorations into the possibilities of developing \"phase II screening trials,\" in which preliminary and nondefinitive randomized comparisons of experimental regimens to standard treatments are made (preferably using an intermediate end point) by carefully adjusting the false-positive error rates (alpha or type I error) and false-negative error rates (beta or type II error), so that the targeted treatment benefit may be appropriate while the sample size remains restricted. If the ability to conduct a definitive phase III trial can be protected, and if investigators feel that by judicious choice of false-positive probability and false-negative probability and magnitude of targeted treatment effect they can appropriately balance the conflicting demands of screening out useless regimens versus reliably detecting useful ones, the phase II screening trial design may be appropriate to apply.","container-title":"Journal of Clinical Oncology: Official Journal of the American Society of Clinical Oncology","DOI":"10.1200/JCO.2005.01.149","ISSN":"0732-183X","issue":"28","journalAbbreviation":"J Clin Oncol","language":"eng","note":"PMID: 16192604","page":"7199-7206","source":"PubMed","title":"Design issues of randomized phase II trials and a proposal for phase II screening trials","volume":"23","author":[{"family":"Rubinstein","given":"Lawrence V."},{"family":"Korn","given":"Edward L."},{"family":"Freidlin","given":"Boris"},{"family":"Hunsberger","given":"Sally"},{"family":"Ivy","given":"S. Percy"},{"family":"Smith","given":"Malcolm A."}],"issued":{"date-parts":[["2005",10,1]]}}}],"schema":"https://github.com/citation-style-language/schema/raw/master/csl-citation.json"} </w:instrText>
      </w:r>
      <w:r w:rsidR="0000324F" w:rsidRPr="002E789B">
        <w:rPr>
          <w:color w:val="000000" w:themeColor="text1"/>
        </w:rPr>
        <w:fldChar w:fldCharType="separate"/>
      </w:r>
      <w:r w:rsidR="00673B22" w:rsidRPr="00673B22">
        <w:rPr>
          <w:color w:val="000000"/>
          <w:vertAlign w:val="superscript"/>
        </w:rPr>
        <w:t>61</w:t>
      </w:r>
      <w:r w:rsidR="0000324F" w:rsidRPr="002E789B">
        <w:rPr>
          <w:color w:val="000000" w:themeColor="text1"/>
        </w:rPr>
        <w:fldChar w:fldCharType="end"/>
      </w:r>
      <w:r w:rsidR="0000324F" w:rsidRPr="002E789B">
        <w:rPr>
          <w:color w:val="000000" w:themeColor="text1"/>
        </w:rPr>
        <w:t xml:space="preserve"> </w:t>
      </w:r>
      <w:r>
        <w:rPr>
          <w:color w:val="000000" w:themeColor="text1"/>
        </w:rPr>
        <w:t>The reality of drug development is far from this idea</w:t>
      </w:r>
      <w:ins w:id="17" w:author="Hannah Moyer" w:date="2023-07-17T09:52:00Z">
        <w:r w:rsidR="008708FB">
          <w:t>l as t</w:t>
        </w:r>
      </w:ins>
      <w:del w:id="18" w:author="Hannah Moyer" w:date="2023-07-17T09:52:00Z">
        <w:r w:rsidDel="008708FB">
          <w:rPr>
            <w:color w:val="000000" w:themeColor="text1"/>
          </w:rPr>
          <w:delText>l.</w:delText>
        </w:r>
        <w:r w:rsidR="00FF4FA6" w:rsidDel="008708FB">
          <w:delText xml:space="preserve"> </w:delText>
        </w:r>
        <w:r w:rsidDel="008708FB">
          <w:delText>T</w:delText>
        </w:r>
      </w:del>
      <w:r>
        <w:t xml:space="preserve">he </w:t>
      </w:r>
      <w:r w:rsidR="00A82659" w:rsidRPr="002E789B">
        <w:t xml:space="preserve">cost of running a </w:t>
      </w:r>
      <w:r w:rsidR="00EB1B19">
        <w:t>P</w:t>
      </w:r>
      <w:r w:rsidR="00A82659" w:rsidRPr="002E789B">
        <w:t xml:space="preserve">2 </w:t>
      </w:r>
      <w:r w:rsidR="00CF0805">
        <w:t>or</w:t>
      </w:r>
      <w:r w:rsidR="00EB1B19">
        <w:t xml:space="preserve"> P</w:t>
      </w:r>
      <w:r w:rsidR="00A82659" w:rsidRPr="002E789B">
        <w:t xml:space="preserve">3 </w:t>
      </w:r>
      <w:r w:rsidR="00CF0805">
        <w:t xml:space="preserve">trial </w:t>
      </w:r>
      <w:r w:rsidR="00A82659" w:rsidRPr="002E789B">
        <w:t>differ</w:t>
      </w:r>
      <w:r w:rsidR="00CF0805">
        <w:t>s</w:t>
      </w:r>
      <w:r w:rsidR="00A82659" w:rsidRPr="002E789B">
        <w:t xml:space="preserve"> significantly</w:t>
      </w:r>
      <w:r w:rsidR="00FC743E">
        <w:t>. A</w:t>
      </w:r>
      <w:r w:rsidR="00A82659" w:rsidRPr="002E789B">
        <w:t xml:space="preserve">lthough </w:t>
      </w:r>
      <w:r w:rsidR="00424730">
        <w:t>reporting on</w:t>
      </w:r>
      <w:r w:rsidR="007F327C">
        <w:t xml:space="preserve"> </w:t>
      </w:r>
      <w:r w:rsidR="00A82659" w:rsidRPr="002E789B">
        <w:t>average costs of different phase</w:t>
      </w:r>
      <w:r w:rsidR="00424730">
        <w:t>s is sparce</w:t>
      </w:r>
      <w:r w:rsidR="00FC743E">
        <w:t>,</w:t>
      </w:r>
      <w:r w:rsidR="00A82659" w:rsidRPr="002E789B">
        <w:fldChar w:fldCharType="begin"/>
      </w:r>
      <w:r w:rsidR="00673B22">
        <w:instrText xml:space="preserve"> ADDIN ZOTERO_ITEM CSL_CITATION {"citationID":"a1mer7m7okb","properties":{"formattedCitation":"\\super 62\\nosupersub{}","plainCitation":"62","noteIndex":0},"citationItems":[{"id":2188,"uris":["http://zotero.org/users/5374610/items/QGR4YX5M",["http://zotero.org/users/5374610/items/QGR4YX5M"]],"itemData":{"id":2188,"type":"article-journal","abstract":"OBJECTIVES: Randomized clinical trials (RCTs) are costly. We aimed to provide a systematic overview of the available evidence on resource use and costs for RCTs to support budget planning.\nSTUDY DESIGN AND SETTING: We systematically searched MEDLINE, EMBASE, and HealthSTAR from inception until November 30, 2016 without language restrictions. We included any publication reporting empirical data on resource use and costs of RCTs and categorized them depending on whether they reported (i) resource and costs of all aspects at all study stages of an RCT (including conception, planning, preparation, conduct, and all tasks after the last patient has completed the RCT); (ii) on several aspects, (iii) on a single aspect (e.g., recruitment); or (iv) on overall costs for RCTs. Median costs of different recruitment strategies were calculated. Other results (e.g., overall costs) were listed descriptively. All cost data were converted into USD 2017.\nRESULTS: A total of 56 articles that reported on cost or resource use of RCTs were included. None of the articles provided empirical resource use and cost data for all aspects of an entire RCT. Eight articles presented resource use and cost data on several aspects (e.g., aggregated cost data of different drug development phases, site-specific costs, selected cost components). Thirty-five articles assessed costs of one specific aspect of an RCT (i.e., 30 on recruitment; five others). The median costs per recruited patient were USD 409 (range: USD 41-6,990). Overall costs of an RCT, as provided in 16 articles, ranged from USD 43-103,254 per patient, and USD 0.2-611.5 Mio per RCT but the methodology of gathering these overall estimates remained unclear in 12 out of 16 articles (75%).\nCONCLUSION: The usefulness of the available empirical evidence on resource use and costs of RCTs is limited. Transparent and comprehensive resource use and cost data are urgently needed to support budget planning for RCTs and help improve sustainability.","container-title":"Journal of Clinical Epidemiology","DOI":"10.1016/j.jclinepi.2017.12.018","ISSN":"1878-5921","journalAbbreviation":"J Clin Epidemiol","language":"eng","note":"PMID: 29288136","page":"1-11","source":"PubMed","title":"Systematic review on costs and resource use of randomized clinical trials shows a lack of transparent and comprehensive data","volume":"96","author":[{"family":"Speich","given":"Benjamin"},{"family":"Niederhäusern","given":"Belinda","non-dropping-particle":"von"},{"family":"Schur","given":"Nadine"},{"family":"Hemkens","given":"Lars G."},{"family":"Fürst","given":"Thomas"},{"family":"Bhatnagar","given":"Neera"},{"family":"Alturki","given":"Reem"},{"family":"Agarwal","given":"Arnav"},{"family":"Kasenda","given":"Benjamin"},{"family":"Pauli-Magnus","given":"Christiane"},{"family":"Schwenkglenks","given":"Matthias"},{"family":"Briel","given":"Matthias"},{"literal":"MAking Randomized Trials Affordable (MARTA) Group"}],"issued":{"date-parts":[["2018",4]]}}}],"schema":"https://github.com/citation-style-language/schema/raw/master/csl-citation.json"} </w:instrText>
      </w:r>
      <w:r w:rsidR="00A82659" w:rsidRPr="002E789B">
        <w:fldChar w:fldCharType="separate"/>
      </w:r>
      <w:r w:rsidR="00673B22" w:rsidRPr="00673B22">
        <w:rPr>
          <w:vertAlign w:val="superscript"/>
        </w:rPr>
        <w:t>62</w:t>
      </w:r>
      <w:r w:rsidR="00A82659" w:rsidRPr="002E789B">
        <w:fldChar w:fldCharType="end"/>
      </w:r>
      <w:r w:rsidR="00A82659" w:rsidRPr="002E789B">
        <w:t xml:space="preserve"> one </w:t>
      </w:r>
      <w:r w:rsidR="00AF639B">
        <w:t>review</w:t>
      </w:r>
      <w:r w:rsidR="00A82659" w:rsidRPr="002E789B">
        <w:t xml:space="preserve"> estimated that </w:t>
      </w:r>
      <w:r w:rsidR="007F327C">
        <w:t xml:space="preserve">the </w:t>
      </w:r>
      <w:r w:rsidR="00A82659" w:rsidRPr="002E789B">
        <w:t xml:space="preserve">median cost </w:t>
      </w:r>
      <w:r w:rsidR="00873C8C">
        <w:t xml:space="preserve">of a P2 trial </w:t>
      </w:r>
      <w:r w:rsidR="00A82659" w:rsidRPr="002E789B">
        <w:t>was $8.6 million</w:t>
      </w:r>
      <w:r w:rsidR="00873C8C">
        <w:t xml:space="preserve"> </w:t>
      </w:r>
      <w:r w:rsidR="00DA7AA3">
        <w:t>and that</w:t>
      </w:r>
      <w:r w:rsidR="00873C8C">
        <w:t xml:space="preserve"> P3 trials cost </w:t>
      </w:r>
      <w:r w:rsidR="00A82659" w:rsidRPr="002E789B">
        <w:t>$21.4 million.</w:t>
      </w:r>
      <w:r w:rsidR="00A82659" w:rsidRPr="002E789B">
        <w:fldChar w:fldCharType="begin"/>
      </w:r>
      <w:r w:rsidR="00673B22">
        <w:instrText xml:space="preserve"> ADDIN ZOTERO_ITEM CSL_CITATION {"citationID":"a29uh1hnjoc","properties":{"formattedCitation":"\\super 63\\nosupersub{}","plainCitation":"63","noteIndex":0},"citationItems":[{"id":2390,"uris":["http://zotero.org/users/5374610/items/7RIT7Z6W",["http://zotero.org/users/5374610/items/7RIT7Z6W"]],"itemData":{"id":2390,"type":"article-journal","container-title":"Nature Reviews Drug Discovery","DOI":"10.1038/nrd.2017.70","ISSN":"1474-1776, 1474-1784","issue":"6","journalAbbreviation":"Nat Rev Drug Discov","language":"en","page":"381-382","source":"DOI.org (Crossref)","title":"How much do clinical trials cost?","volume":"16","author":[{"family":"Martin","given":"Linda"},{"family":"Hutchens","given":"Melissa"},{"family":"Hawkins","given":"Conrad"},{"family":"Radnov","given":"Alaina"}],"issued":{"date-parts":[["2017",6]]}},"label":"page"}],"schema":"https://github.com/citation-style-language/schema/raw/master/csl-citation.json"} </w:instrText>
      </w:r>
      <w:r w:rsidR="00A82659" w:rsidRPr="002E789B">
        <w:fldChar w:fldCharType="separate"/>
      </w:r>
      <w:r w:rsidR="00673B22" w:rsidRPr="00673B22">
        <w:rPr>
          <w:vertAlign w:val="superscript"/>
        </w:rPr>
        <w:t>63</w:t>
      </w:r>
      <w:r w:rsidR="00A82659" w:rsidRPr="002E789B">
        <w:fldChar w:fldCharType="end"/>
      </w:r>
      <w:r w:rsidR="007875E1">
        <w:t xml:space="preserve"> </w:t>
      </w:r>
      <w:r w:rsidR="00424730">
        <w:t>In a review of trials investigating treatments for Alzheimer’s disease,</w:t>
      </w:r>
      <w:r w:rsidR="00424730" w:rsidRPr="00424730">
        <w:t xml:space="preserve"> </w:t>
      </w:r>
      <w:r w:rsidR="00424730">
        <w:t>the cost/time of a P3 trial was roughly double that of a P2 trial.</w:t>
      </w:r>
      <w:commentRangeStart w:id="19"/>
      <w:r w:rsidR="007875E1">
        <w:fldChar w:fldCharType="begin"/>
      </w:r>
      <w:r w:rsidR="00992C02">
        <w:instrText xml:space="preserve"> ADDIN ZOTERO_ITEM CSL_CITATION {"citationID":"5E5VM0hj","properties":{"formattedCitation":"\\super 14\\nosupersub{}","plainCitation":"14","dontUpdate":true,"noteIndex":0},"citationItems":[{"id":2540,"uris":["http://zotero.org/users/5374610/items/3FVZTAAI"],"itemData":{"id":2540,"type":"article-journal","abstract":"The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007875E1">
        <w:fldChar w:fldCharType="separate"/>
      </w:r>
      <w:r w:rsidR="00DA7AA3" w:rsidRPr="00DA7AA3">
        <w:rPr>
          <w:u w:val="dash"/>
          <w:vertAlign w:val="superscript"/>
        </w:rPr>
        <w:t>1</w:t>
      </w:r>
      <w:r w:rsidR="007875E1">
        <w:fldChar w:fldCharType="end"/>
      </w:r>
      <w:commentRangeEnd w:id="19"/>
      <w:r w:rsidR="006B44B0">
        <w:rPr>
          <w:rStyle w:val="CommentReference"/>
        </w:rPr>
        <w:commentReference w:id="19"/>
      </w:r>
    </w:p>
    <w:p w14:paraId="32BA0712" w14:textId="70669C2F" w:rsidR="0000324F" w:rsidRPr="00D3019A" w:rsidRDefault="00D3019A" w:rsidP="00FF4FA6">
      <w:pPr>
        <w:ind w:firstLine="360"/>
      </w:pPr>
      <w:r>
        <w:t xml:space="preserve">The </w:t>
      </w:r>
      <w:commentRangeStart w:id="20"/>
      <w:r>
        <w:t xml:space="preserve">efficiency </w:t>
      </w:r>
      <w:commentRangeEnd w:id="20"/>
      <w:r w:rsidR="006B44B0">
        <w:rPr>
          <w:rStyle w:val="CommentReference"/>
        </w:rPr>
        <w:commentReference w:id="20"/>
      </w:r>
      <w:r>
        <w:t xml:space="preserve">of bypassing P2 trials differs depending on </w:t>
      </w:r>
      <w:r w:rsidR="007772A3">
        <w:t>the outcome of the P3 trial. For example, suppose r</w:t>
      </w:r>
      <w:r>
        <w:t xml:space="preserve">esearchers bypass </w:t>
      </w:r>
      <w:r w:rsidR="007772A3">
        <w:t xml:space="preserve">a </w:t>
      </w:r>
      <w:r>
        <w:t xml:space="preserve">P2 </w:t>
      </w:r>
      <w:r w:rsidR="007772A3">
        <w:t>trial and the subsequent</w:t>
      </w:r>
      <w:r>
        <w:t xml:space="preserve"> P3 trial is positive</w:t>
      </w:r>
      <w:r w:rsidR="007772A3">
        <w:t>.</w:t>
      </w:r>
      <w:r w:rsidR="007772A3" w:rsidRPr="007772A3">
        <w:t xml:space="preserve"> </w:t>
      </w:r>
      <w:r w:rsidR="007772A3">
        <w:t xml:space="preserve">In this case, bypassing a P2 trial likely saved money and time compared to running both a P2 and P3 trial. </w:t>
      </w:r>
      <w:r>
        <w:t xml:space="preserve">However, in </w:t>
      </w:r>
      <w:r w:rsidR="007772A3">
        <w:t>situations in which researchers bypass P2 trials and the following P3 trial is nonpositive</w:t>
      </w:r>
      <w:r w:rsidR="007F327C">
        <w:t>,</w:t>
      </w:r>
      <w:r w:rsidR="00FF4FA6">
        <w:t xml:space="preserve"> resources may have been a wasted by the sponsor’s failure to first perform a P2 trial (provided it would have been possible to find the non-positive result in P2). In addition,</w:t>
      </w:r>
      <w:r w:rsidR="00CF0805">
        <w:t xml:space="preserve"> </w:t>
      </w:r>
      <w:r w:rsidR="00DD436E">
        <w:t>investigator</w:t>
      </w:r>
      <w:r w:rsidR="00EB1B19">
        <w:t>s</w:t>
      </w:r>
      <w:r w:rsidR="00DD436E">
        <w:t xml:space="preserve"> </w:t>
      </w:r>
      <w:r w:rsidR="00FF4FA6">
        <w:t xml:space="preserve">may </w:t>
      </w:r>
      <w:r w:rsidR="00DD436E">
        <w:t>not know if this result was</w:t>
      </w:r>
      <w:r w:rsidR="00CF0805">
        <w:t xml:space="preserve"> due to</w:t>
      </w:r>
      <w:r w:rsidR="00DD436E">
        <w:t xml:space="preserve"> truly</w:t>
      </w:r>
      <w:r w:rsidR="00CF0805">
        <w:t xml:space="preserve"> ineffective drugs or the lack of evidence </w:t>
      </w:r>
      <w:r w:rsidR="00DD436E">
        <w:t>on the intervention ensemble. The later would</w:t>
      </w:r>
      <w:r w:rsidR="00CF0805">
        <w:t xml:space="preserve"> requir</w:t>
      </w:r>
      <w:r w:rsidR="00DD436E">
        <w:t>e</w:t>
      </w:r>
      <w:r w:rsidR="00CF0805">
        <w:t xml:space="preserve"> more testing and add to the cost and time to </w:t>
      </w:r>
      <w:r w:rsidR="00DD436E">
        <w:t xml:space="preserve">bring that treatment to </w:t>
      </w:r>
      <w:commentRangeStart w:id="21"/>
      <w:r w:rsidR="00DD436E">
        <w:t>approval</w:t>
      </w:r>
      <w:commentRangeEnd w:id="21"/>
      <w:r w:rsidR="005C0394">
        <w:rPr>
          <w:rStyle w:val="CommentReference"/>
        </w:rPr>
        <w:commentReference w:id="21"/>
      </w:r>
      <w:r w:rsidR="00CF0805">
        <w:t>.</w:t>
      </w:r>
    </w:p>
    <w:p w14:paraId="7DEE7766" w14:textId="24343B25" w:rsidR="00C63FEF" w:rsidRPr="0000324F" w:rsidRDefault="0000324F" w:rsidP="0000324F">
      <w:pPr>
        <w:ind w:firstLine="360"/>
        <w:rPr>
          <w:color w:val="000000" w:themeColor="text1"/>
          <w:u w:val="single"/>
        </w:rPr>
      </w:pPr>
      <w:commentRangeStart w:id="22"/>
      <w:r>
        <w:t xml:space="preserve">In </w:t>
      </w:r>
      <w:proofErr w:type="gramStart"/>
      <w:r>
        <w:t>addition</w:t>
      </w:r>
      <w:proofErr w:type="gramEnd"/>
      <w:r>
        <w:t xml:space="preserve"> </w:t>
      </w:r>
      <w:commentRangeEnd w:id="22"/>
      <w:r w:rsidR="005C0394">
        <w:rPr>
          <w:rStyle w:val="CommentReference"/>
        </w:rPr>
        <w:commentReference w:id="22"/>
      </w:r>
      <w:r>
        <w:t xml:space="preserve">to research </w:t>
      </w:r>
      <w:r w:rsidR="007F327C">
        <w:t>costs</w:t>
      </w:r>
      <w:r>
        <w:t xml:space="preserve"> and time to development, patients are an </w:t>
      </w:r>
      <w:r w:rsidR="007F327C">
        <w:t>essential</w:t>
      </w:r>
      <w:r>
        <w:t xml:space="preserve"> resource to consider</w:t>
      </w:r>
      <w:r w:rsidR="00300327">
        <w:t>.</w:t>
      </w:r>
      <w:r w:rsidR="00B07780">
        <w:t xml:space="preserve"> </w:t>
      </w:r>
      <w:r w:rsidR="00A841BF" w:rsidRPr="002E789B">
        <w:t xml:space="preserve">There is no </w:t>
      </w:r>
      <w:r w:rsidR="006C38E3">
        <w:t>research</w:t>
      </w:r>
      <w:r w:rsidR="009961A4">
        <w:t>,</w:t>
      </w:r>
      <w:r w:rsidR="00A841BF" w:rsidRPr="002E789B">
        <w:t xml:space="preserve"> to the best of our knowledge</w:t>
      </w:r>
      <w:r w:rsidR="009961A4">
        <w:t>,</w:t>
      </w:r>
      <w:r w:rsidR="00A841BF" w:rsidRPr="002E789B">
        <w:t xml:space="preserve"> describing the average number of patients in </w:t>
      </w:r>
      <w:r w:rsidR="00DA7AA3">
        <w:t>P2 or</w:t>
      </w:r>
      <w:r w:rsidR="00A841BF" w:rsidRPr="002E789B">
        <w:t xml:space="preserve"> </w:t>
      </w:r>
      <w:r w:rsidR="00DA7AA3">
        <w:t>P</w:t>
      </w:r>
      <w:r w:rsidR="00A841BF" w:rsidRPr="002E789B">
        <w:t>3 trials</w:t>
      </w:r>
      <w:r w:rsidR="00DA7AA3">
        <w:t xml:space="preserve"> in neurology</w:t>
      </w:r>
      <w:r w:rsidR="00A841BF" w:rsidRPr="002E789B">
        <w:t xml:space="preserve"> </w:t>
      </w:r>
      <w:r w:rsidR="00DA7AA3">
        <w:t>n</w:t>
      </w:r>
      <w:r w:rsidR="00A841BF" w:rsidRPr="002E789B">
        <w:t xml:space="preserve">or the number of hours </w:t>
      </w:r>
      <w:r w:rsidR="00F556C3">
        <w:t>that these participants</w:t>
      </w:r>
      <w:r w:rsidR="00F556C3" w:rsidRPr="002E789B">
        <w:t xml:space="preserve"> </w:t>
      </w:r>
      <w:r w:rsidR="00A841BF" w:rsidRPr="002E789B">
        <w:t>contribute of their time</w:t>
      </w:r>
      <w:r w:rsidR="007F327C">
        <w:t xml:space="preserve">. Still, </w:t>
      </w:r>
      <w:r w:rsidR="00DA7AA3">
        <w:t>a P</w:t>
      </w:r>
      <w:r w:rsidR="00A841BF" w:rsidRPr="002E789B">
        <w:t xml:space="preserve">3 trial </w:t>
      </w:r>
      <w:r w:rsidR="00AF639B">
        <w:t>would</w:t>
      </w:r>
      <w:r w:rsidR="00A841BF" w:rsidRPr="002E789B">
        <w:t xml:space="preserve"> likely </w:t>
      </w:r>
      <w:r>
        <w:t>use greater amounts of both resources</w:t>
      </w:r>
      <w:r w:rsidR="00A841BF" w:rsidRPr="002E789B">
        <w:t>.</w:t>
      </w:r>
      <w:r w:rsidR="00DA7AA3" w:rsidRPr="007772A3">
        <w:t xml:space="preserve"> </w:t>
      </w:r>
      <w:r w:rsidR="002275AE" w:rsidRPr="007772A3">
        <w:t xml:space="preserve">This donation of </w:t>
      </w:r>
      <w:r w:rsidR="002275AE" w:rsidRPr="007772A3">
        <w:lastRenderedPageBreak/>
        <w:t xml:space="preserve">time, especially </w:t>
      </w:r>
      <w:r w:rsidR="007F327C" w:rsidRPr="007772A3">
        <w:t xml:space="preserve">for </w:t>
      </w:r>
      <w:r w:rsidR="002275AE" w:rsidRPr="007772A3">
        <w:t xml:space="preserve">patients who are made vulnerable by their conditions, should be optimized </w:t>
      </w:r>
      <w:r w:rsidR="003D5D7F" w:rsidRPr="007772A3">
        <w:t>for</w:t>
      </w:r>
      <w:r w:rsidR="002275AE" w:rsidRPr="007772A3">
        <w:t xml:space="preserve"> the greatest possible return on investment</w:t>
      </w:r>
      <w:r w:rsidR="006F7F01" w:rsidRPr="007772A3">
        <w:t>.</w:t>
      </w:r>
    </w:p>
    <w:p w14:paraId="49B3EDE9" w14:textId="77777777" w:rsidR="00D30D3C" w:rsidRDefault="00D30D3C" w:rsidP="00A841BF">
      <w:pPr>
        <w:spacing w:after="30"/>
        <w:rPr>
          <w:color w:val="000000" w:themeColor="text1"/>
          <w:u w:val="single"/>
        </w:rPr>
      </w:pPr>
    </w:p>
    <w:p w14:paraId="28960BBD" w14:textId="416B78E0" w:rsidR="009B05B8" w:rsidRPr="00843F8A" w:rsidRDefault="00FA79F1" w:rsidP="00843F8A">
      <w:pPr>
        <w:pStyle w:val="ListParagraph"/>
        <w:numPr>
          <w:ilvl w:val="1"/>
          <w:numId w:val="5"/>
        </w:numPr>
        <w:spacing w:after="30"/>
        <w:rPr>
          <w:color w:val="000000" w:themeColor="text1"/>
          <w:u w:val="single"/>
        </w:rPr>
      </w:pPr>
      <w:r w:rsidRPr="00843F8A">
        <w:rPr>
          <w:color w:val="000000" w:themeColor="text1"/>
          <w:u w:val="single"/>
        </w:rPr>
        <w:t xml:space="preserve">Risks and benefits to patient </w:t>
      </w:r>
      <w:commentRangeStart w:id="23"/>
      <w:r w:rsidRPr="00843F8A">
        <w:rPr>
          <w:color w:val="000000" w:themeColor="text1"/>
          <w:u w:val="single"/>
        </w:rPr>
        <w:t>participants</w:t>
      </w:r>
      <w:commentRangeEnd w:id="23"/>
      <w:r w:rsidR="002D66EC">
        <w:rPr>
          <w:rStyle w:val="CommentReference"/>
        </w:rPr>
        <w:commentReference w:id="23"/>
      </w:r>
    </w:p>
    <w:p w14:paraId="793401C1" w14:textId="17E8AE7F" w:rsidR="00575A1D" w:rsidRPr="00843F8A" w:rsidRDefault="00575A1D" w:rsidP="00843F8A">
      <w:pPr>
        <w:spacing w:after="30"/>
        <w:ind w:firstLine="360"/>
        <w:rPr>
          <w:color w:val="000000" w:themeColor="text1"/>
          <w:u w:val="single"/>
        </w:rPr>
      </w:pPr>
      <w:r>
        <w:t xml:space="preserve">One way to protect participating patients is to consider the concept of clinical equipoise. </w:t>
      </w:r>
      <w:r w:rsidRPr="00843F8A">
        <w:rPr>
          <w:color w:val="000000" w:themeColor="text1"/>
        </w:rPr>
        <w:t>Freedman argued that two tenets of clinical equipoise must be fulfilled</w:t>
      </w:r>
      <w:r>
        <w:t xml:space="preserve"> for researchers to</w:t>
      </w:r>
      <w:r w:rsidRPr="00843F8A">
        <w:rPr>
          <w:color w:val="000000" w:themeColor="text1"/>
        </w:rPr>
        <w:t xml:space="preserve"> justify randomizing patients to receive an experimental treatment rather than providing them with the standard of care out of a trial</w:t>
      </w:r>
      <w:r>
        <w:t xml:space="preserve">: </w:t>
      </w:r>
      <w:r w:rsidRPr="00843F8A">
        <w:rPr>
          <w:color w:val="000000" w:themeColor="text1"/>
        </w:rPr>
        <w:t>1) disagreement amongst experts on whether the experimental or control treatment will be better for patients and 2) the trial's ability to quell this disagreement.</w:t>
      </w:r>
      <w:r w:rsidRPr="00843F8A">
        <w:rPr>
          <w:color w:val="000000" w:themeColor="text1"/>
        </w:rPr>
        <w:fldChar w:fldCharType="begin"/>
      </w:r>
      <w:r w:rsidRPr="00843F8A">
        <w:rPr>
          <w:color w:val="000000" w:themeColor="text1"/>
        </w:rPr>
        <w:instrText xml:space="preserve"> ADDIN ZOTERO_ITEM CSL_CITATION {"citationID":"ap8ijtf88a","properties":{"formattedCitation":"\\super 66\\nosupersub{}","plainCitation":"66","noteIndex":0},"citationItems":[{"id":84,"uris":["http://zotero.org/users/5374610/items/SDZFRDSL"],"itemData":{"id":84,"type":"article-journal","abstract":"THERE is widespread agreement that ethics requires that each clinical trial begin with an honest null hypothesis.1 , 2 In the simplest model, testing a new treatment B on a defined patient population P for which the current accepted treatment is A, it is necessary that the clinical investigator be in a state of genuine uncertainty regarding the comparative merits of treatments A and B for population P. If a physician knows that these treatments are not equivalent, ethics requires that the superior treatment be recommended. Following Fried, I call this state of uncertainty about the relative merits of A and B . . .","container-title":"New England Journal of Medicine","DOI":"10.1056/NEJM198707163170304","ISSN":"0028-4793","issue":"3","note":"number: 3\nPMID: 3600702","page":"141–145","title":"Equipoise and the Ethics of Clinical Research","volume":"317","author":[{"family":"Freedman","given":"Benjamin"}],"issued":{"date-parts":[["1987",7]]}}}],"schema":"https://github.com/citation-style-language/schema/raw/master/csl-citation.json"} </w:instrText>
      </w:r>
      <w:r w:rsidRPr="00843F8A">
        <w:rPr>
          <w:color w:val="000000" w:themeColor="text1"/>
        </w:rPr>
        <w:fldChar w:fldCharType="separate"/>
      </w:r>
      <w:r w:rsidRPr="00575A1D">
        <w:rPr>
          <w:color w:val="000000"/>
          <w:vertAlign w:val="superscript"/>
        </w:rPr>
        <w:t>66</w:t>
      </w:r>
      <w:r w:rsidRPr="00843F8A">
        <w:rPr>
          <w:color w:val="000000" w:themeColor="text1"/>
        </w:rPr>
        <w:fldChar w:fldCharType="end"/>
      </w:r>
      <w:r w:rsidRPr="00843F8A">
        <w:rPr>
          <w:color w:val="000000" w:themeColor="text1"/>
        </w:rPr>
        <w:t xml:space="preserve"> Bypassing P2 trials has implications for both</w:t>
      </w:r>
    </w:p>
    <w:p w14:paraId="42A89F13" w14:textId="5FFADF24" w:rsidR="00D30D3C" w:rsidRPr="00D30D3C" w:rsidRDefault="00D30D3C" w:rsidP="00D30D3C">
      <w:pPr>
        <w:spacing w:after="30"/>
        <w:ind w:firstLine="720"/>
        <w:rPr>
          <w:color w:val="000000"/>
        </w:rPr>
      </w:pPr>
      <w:r>
        <w:rPr>
          <w:color w:val="000000" w:themeColor="text1"/>
        </w:rPr>
        <w:t xml:space="preserve">To the first point, when deciding whether to approve a trial, IRBs should discuss </w:t>
      </w:r>
      <w:r>
        <w:rPr>
          <w:color w:val="000000"/>
        </w:rPr>
        <w:t>whether existing data ha</w:t>
      </w:r>
      <w:r w:rsidR="005C0394">
        <w:rPr>
          <w:color w:val="000000"/>
        </w:rPr>
        <w:t>ve</w:t>
      </w:r>
      <w:r>
        <w:rPr>
          <w:color w:val="000000"/>
        </w:rPr>
        <w:t xml:space="preserve"> given the expert community reason enough to believe that the experimental arm may be better for patients than the standard of care.</w:t>
      </w:r>
      <w:r w:rsidRPr="007C0E6B">
        <w:rPr>
          <w:color w:val="000000"/>
        </w:rPr>
        <w:t xml:space="preserve"> </w:t>
      </w:r>
      <w:r>
        <w:rPr>
          <w:color w:val="000000"/>
        </w:rPr>
        <w:t xml:space="preserve">When reviewing a P3 trial that bypassed P2, IRBs will likely have less available evidence to consider on the intervention ensemble, efficacy, and safety for the new treatment. In this case, the expert community, with access to data (or lack thereof), would likely have reason to question whether the experimental treatment could be better for patients than the standard of care. Thus, </w:t>
      </w:r>
      <w:r w:rsidRPr="009B24DD">
        <w:rPr>
          <w:color w:val="000000"/>
        </w:rPr>
        <w:t xml:space="preserve">equipoise may be </w:t>
      </w:r>
      <w:r w:rsidR="005C0394">
        <w:rPr>
          <w:color w:val="000000"/>
        </w:rPr>
        <w:t xml:space="preserve">more tenuous </w:t>
      </w:r>
      <w:r>
        <w:rPr>
          <w:color w:val="000000"/>
        </w:rPr>
        <w:t>for a P3 trial designed with little prior evidence</w:t>
      </w:r>
      <w:r w:rsidRPr="009B24DD">
        <w:rPr>
          <w:color w:val="000000"/>
        </w:rPr>
        <w:t>.</w:t>
      </w:r>
    </w:p>
    <w:p w14:paraId="4E1761C7" w14:textId="77777777" w:rsidR="00936D07" w:rsidRDefault="00A63B60" w:rsidP="00936D07">
      <w:pPr>
        <w:spacing w:after="30"/>
        <w:ind w:firstLine="720"/>
        <w:rPr>
          <w:color w:val="000000"/>
        </w:rPr>
      </w:pPr>
      <w:r w:rsidRPr="00A63B60">
        <w:rPr>
          <w:color w:val="000000"/>
        </w:rPr>
        <w:t>To the second point,</w:t>
      </w:r>
      <w:r>
        <w:rPr>
          <w:color w:val="000000"/>
        </w:rPr>
        <w:t xml:space="preserve"> a </w:t>
      </w:r>
      <w:r w:rsidR="00206433">
        <w:rPr>
          <w:color w:val="000000"/>
        </w:rPr>
        <w:t xml:space="preserve">non-positive </w:t>
      </w:r>
      <w:r w:rsidRPr="00A63B60">
        <w:rPr>
          <w:color w:val="000000"/>
        </w:rPr>
        <w:t xml:space="preserve">P3 trial that bypassed </w:t>
      </w:r>
      <w:r w:rsidR="004B226E">
        <w:rPr>
          <w:color w:val="000000"/>
        </w:rPr>
        <w:t xml:space="preserve">P2 </w:t>
      </w:r>
      <w:r w:rsidRPr="00A63B60">
        <w:rPr>
          <w:color w:val="000000"/>
        </w:rPr>
        <w:t xml:space="preserve">may </w:t>
      </w:r>
      <w:r w:rsidR="004B226E">
        <w:rPr>
          <w:color w:val="000000"/>
        </w:rPr>
        <w:t>be less capable of</w:t>
      </w:r>
      <w:r w:rsidRPr="00A63B60">
        <w:rPr>
          <w:color w:val="000000"/>
        </w:rPr>
        <w:t xml:space="preserve"> chang</w:t>
      </w:r>
      <w:r w:rsidR="004B226E">
        <w:rPr>
          <w:color w:val="000000"/>
        </w:rPr>
        <w:t>ing</w:t>
      </w:r>
      <w:r w:rsidRPr="00A63B60">
        <w:rPr>
          <w:color w:val="000000"/>
        </w:rPr>
        <w:t xml:space="preserve"> expert opinion</w:t>
      </w:r>
      <w:r w:rsidR="00206433">
        <w:rPr>
          <w:color w:val="000000"/>
        </w:rPr>
        <w:t>. This</w:t>
      </w:r>
      <w:r w:rsidRPr="00A63B60">
        <w:rPr>
          <w:color w:val="000000"/>
        </w:rPr>
        <w:t xml:space="preserve"> </w:t>
      </w:r>
      <w:r w:rsidR="00F743AE">
        <w:rPr>
          <w:color w:val="000000"/>
        </w:rPr>
        <w:t xml:space="preserve">is </w:t>
      </w:r>
      <w:r w:rsidRPr="00A63B60">
        <w:rPr>
          <w:color w:val="000000"/>
        </w:rPr>
        <w:t xml:space="preserve">because </w:t>
      </w:r>
      <w:r w:rsidR="00206433">
        <w:rPr>
          <w:color w:val="000000"/>
        </w:rPr>
        <w:t>the non-positive result</w:t>
      </w:r>
      <w:r w:rsidRPr="00A63B60">
        <w:rPr>
          <w:color w:val="000000"/>
        </w:rPr>
        <w:t xml:space="preserve"> could </w:t>
      </w:r>
      <w:r w:rsidR="004B226E">
        <w:rPr>
          <w:color w:val="000000"/>
        </w:rPr>
        <w:t>be</w:t>
      </w:r>
      <w:r w:rsidRPr="00A63B60">
        <w:rPr>
          <w:color w:val="000000"/>
        </w:rPr>
        <w:t xml:space="preserve"> </w:t>
      </w:r>
      <w:r w:rsidR="00206433">
        <w:rPr>
          <w:color w:val="000000"/>
        </w:rPr>
        <w:t xml:space="preserve">due </w:t>
      </w:r>
      <w:r w:rsidR="004B226E">
        <w:rPr>
          <w:color w:val="000000"/>
        </w:rPr>
        <w:t xml:space="preserve">to an ineffective treatment or the lack of intervention ensemble </w:t>
      </w:r>
      <w:r w:rsidR="00FC432B">
        <w:rPr>
          <w:color w:val="000000"/>
        </w:rPr>
        <w:t>optimization.</w:t>
      </w:r>
      <w:r>
        <w:rPr>
          <w:color w:val="000000"/>
        </w:rPr>
        <w:t xml:space="preserve"> One review of go/no go decisions in CNS development said it well</w:t>
      </w:r>
      <w:r w:rsidR="00CF52D4">
        <w:rPr>
          <w:color w:val="000000"/>
        </w:rPr>
        <w:t xml:space="preserve">: </w:t>
      </w:r>
      <w:r>
        <w:rPr>
          <w:color w:val="000000"/>
        </w:rPr>
        <w:t>“from a scientific perspective, it</w:t>
      </w:r>
      <w:r w:rsidR="00F743AE">
        <w:rPr>
          <w:color w:val="000000"/>
        </w:rPr>
        <w:t>s</w:t>
      </w:r>
      <w:r>
        <w:rPr>
          <w:color w:val="000000"/>
        </w:rPr>
        <w:t xml:space="preserve"> optimal </w:t>
      </w:r>
      <w:r w:rsidR="006A2635">
        <w:rPr>
          <w:color w:val="000000"/>
        </w:rPr>
        <w:t>only to make</w:t>
      </w:r>
      <w:r>
        <w:rPr>
          <w:color w:val="000000"/>
        </w:rPr>
        <w:t xml:space="preserve"> “Go” decisions when one is clear that results of a study will prove interpretable about the potential of an intervention in the absence of a positive finding</w:t>
      </w:r>
      <w:r w:rsidR="00CF52D4">
        <w:rPr>
          <w:color w:val="000000"/>
        </w:rPr>
        <w:t>.</w:t>
      </w:r>
      <w:r>
        <w:rPr>
          <w:color w:val="000000"/>
        </w:rPr>
        <w:t>”</w:t>
      </w:r>
      <w:r>
        <w:rPr>
          <w:color w:val="000000"/>
        </w:rPr>
        <w:fldChar w:fldCharType="begin"/>
      </w:r>
      <w:r w:rsidR="00673B22">
        <w:rPr>
          <w:color w:val="000000"/>
        </w:rPr>
        <w:instrText xml:space="preserve"> ADDIN ZOTERO_ITEM CSL_CITATION {"citationID":"a2ehdf7akk0","properties":{"formattedCitation":"\\super 53\\nosupersub{}","plainCitation":"53","noteIndex":0},"citationItems":[{"id":3316,"uris":["http://zotero.org/users/5374610/items/NPSVZ6NC"],"itemData":{"id":3316,"type":"article-journal","abstract":"Go/No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Pr>
          <w:color w:val="000000"/>
        </w:rPr>
        <w:fldChar w:fldCharType="separate"/>
      </w:r>
      <w:r w:rsidR="00673B22" w:rsidRPr="00673B22">
        <w:rPr>
          <w:color w:val="000000"/>
          <w:vertAlign w:val="superscript"/>
        </w:rPr>
        <w:t>53</w:t>
      </w:r>
      <w:r>
        <w:rPr>
          <w:color w:val="000000"/>
        </w:rPr>
        <w:fldChar w:fldCharType="end"/>
      </w:r>
      <w:r w:rsidR="00CF52D4">
        <w:rPr>
          <w:color w:val="000000"/>
        </w:rPr>
        <w:t xml:space="preserve"> </w:t>
      </w:r>
    </w:p>
    <w:p w14:paraId="28253BD8" w14:textId="243DC51B" w:rsidR="00575A1D" w:rsidRPr="00D30D3C" w:rsidRDefault="00575A1D" w:rsidP="00575A1D">
      <w:pPr>
        <w:spacing w:after="30"/>
        <w:ind w:firstLine="720"/>
        <w:rPr>
          <w:color w:val="000000"/>
        </w:rPr>
      </w:pPr>
      <w:del w:id="24" w:author="Hannah Moyer" w:date="2023-07-17T09:58:00Z">
        <w:r w:rsidDel="008708FB">
          <w:delText>B</w:delText>
        </w:r>
        <w:r w:rsidRPr="002E789B" w:rsidDel="008708FB">
          <w:delText xml:space="preserve">ypassing a P2 trial </w:delText>
        </w:r>
        <w:r w:rsidRPr="009B24DD" w:rsidDel="008708FB">
          <w:rPr>
            <w:color w:val="000000"/>
          </w:rPr>
          <w:delText xml:space="preserve">may be associated with </w:delText>
        </w:r>
        <w:r w:rsidDel="008708FB">
          <w:rPr>
            <w:color w:val="000000"/>
          </w:rPr>
          <w:delText xml:space="preserve">diminished benefit and/or higher risk </w:delText>
        </w:r>
        <w:r w:rsidDel="008708FB">
          <w:delText>for patients participating in P3 trials</w:delText>
        </w:r>
        <w:r w:rsidDel="008708FB">
          <w:rPr>
            <w:color w:val="000000"/>
          </w:rPr>
          <w:delText xml:space="preserve">. For example </w:delText>
        </w:r>
        <w:r w:rsidDel="008708FB">
          <w:delText>o</w:delText>
        </w:r>
        <w:r w:rsidRPr="002E789B" w:rsidDel="008708FB">
          <w:delText xml:space="preserve">ur paper </w:delText>
        </w:r>
        <w:r w:rsidDel="008708FB">
          <w:delText>investigating P2 bypass in</w:delText>
        </w:r>
        <w:r w:rsidRPr="002E789B" w:rsidDel="008708FB">
          <w:delText xml:space="preserve"> oncologic drug development</w:delText>
        </w:r>
        <w:r w:rsidDel="008708FB">
          <w:delText xml:space="preserve"> </w:delText>
        </w:r>
        <w:r w:rsidRPr="002E789B" w:rsidDel="008708FB">
          <w:delText>found that</w:delText>
        </w:r>
        <w:r w:rsidDel="008708FB">
          <w:delText xml:space="preserve"> patients in</w:delText>
        </w:r>
        <w:r w:rsidRPr="002E789B" w:rsidDel="008708FB">
          <w:delText xml:space="preserve"> </w:delText>
        </w:r>
        <w:r w:rsidDel="008708FB">
          <w:delText xml:space="preserve">P3 </w:delText>
        </w:r>
        <w:r w:rsidRPr="002E789B" w:rsidDel="008708FB">
          <w:delText xml:space="preserve">trials </w:delText>
        </w:r>
        <w:r w:rsidDel="008708FB">
          <w:delText xml:space="preserve">that were </w:delText>
        </w:r>
        <w:r w:rsidRPr="002E789B" w:rsidDel="008708FB">
          <w:delText xml:space="preserve">not supported by P2 trials </w:delText>
        </w:r>
        <w:r w:rsidDel="008708FB">
          <w:delText>had</w:delText>
        </w:r>
        <w:r w:rsidRPr="002E789B" w:rsidDel="008708FB">
          <w:delText xml:space="preserve"> significantly worse </w:delText>
        </w:r>
      </w:del>
      <w:del w:id="25" w:author="Hannah Moyer" w:date="2023-07-17T09:54:00Z">
        <w:r w:rsidRPr="002E789B" w:rsidDel="008708FB">
          <w:delText xml:space="preserve">survival </w:delText>
        </w:r>
      </w:del>
      <w:del w:id="26" w:author="Hannah Moyer" w:date="2023-07-17T09:58:00Z">
        <w:r w:rsidRPr="002E789B" w:rsidDel="008708FB">
          <w:delText>outcomes</w:delText>
        </w:r>
        <w:r w:rsidDel="008708FB">
          <w:delText>.</w:delText>
        </w:r>
        <w:r w:rsidDel="008708FB">
          <w:fldChar w:fldCharType="begin"/>
        </w:r>
        <w:r w:rsidDel="008708FB">
          <w:delInstrText xml:space="preserve"> ADDIN ZOTERO_ITEM CSL_CITATION {"citationID":"oHywfiBt","properties":{"formattedCitation":"\\super 65\\nosupersub{}","plainCitation":"65","noteIndex":0},"citationItems":[{"id":3435,"uris":["http://zotero.org/users/5374610/items/39TQYI64"],"itemData":{"id":3435,"type":"article-journal","abstract":"OBJECTIVE: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delInstrText>
        </w:r>
        <w:r w:rsidDel="008708FB">
          <w:fldChar w:fldCharType="separate"/>
        </w:r>
        <w:r w:rsidRPr="009961A4" w:rsidDel="008708FB">
          <w:rPr>
            <w:vertAlign w:val="superscript"/>
          </w:rPr>
          <w:delText>65</w:delText>
        </w:r>
        <w:r w:rsidDel="008708FB">
          <w:fldChar w:fldCharType="end"/>
        </w:r>
        <w:r w:rsidRPr="00AA65C3" w:rsidDel="008708FB">
          <w:delText xml:space="preserve"> </w:delText>
        </w:r>
      </w:del>
      <w:r>
        <w:rPr>
          <w:color w:val="000000"/>
        </w:rPr>
        <w:t xml:space="preserve">In addition, a P3 trial investigating </w:t>
      </w:r>
      <w:proofErr w:type="spellStart"/>
      <w:r>
        <w:t>Verubecestat</w:t>
      </w:r>
      <w:proofErr w:type="spellEnd"/>
      <w:r>
        <w:rPr>
          <w:color w:val="000000"/>
        </w:rPr>
        <w:t xml:space="preserve"> to treat </w:t>
      </w:r>
      <w:r>
        <w:t>Alzheimer’s disease bypassed P2 and had significantly worse cognitive outcomes and safety profiles in the experimental arm.</w:t>
      </w:r>
      <w:r>
        <w:fldChar w:fldCharType="begin"/>
      </w:r>
      <w:r>
        <w:instrText xml:space="preserve"> ADDIN ZOTERO_ITEM CSL_CITATION {"citationID":"a27j86ob1v8","properties":{"formattedCitation":"\\super 64\\nosupersub{}","plainCitation":"64","noteIndex":0},"citationItems":[{"id":2618,"uris":["http://zotero.org/groups/2765074/items/58RHBIEI"],"itemData":{"id":2618,"type":"article-journal","abstract":"Introduction: The amyloid-beta (Aβ) cascade hypothesis is that reducing Aβ levels in the brain will be beneficial in treating Alzheimer’s disease. Aβ is formed by the cleavage of amyloid precursor protein by β-site amyloid precure protein cleaving enzyme (BACE1) and the BACE1 inhibitor verubecestat was developed to lower the brain levels of Aβ. However, in the EPOCH trial of verubecestat in mild-to-moderate Alzheimer’s disease, it was not beneficial and increased adverse effects.Areas covered: Prior to completing EPOCH, APECS, which trialled verubecestat in prodromal Alzheimer’s disease, was commenced. Like EPOCH, APECS was terminated early. In APECS, verubecestat 40 mg worsened cognition and increased adverse effects.Expert opinion: In recruiting subjects to clinical trials in Alzheimer’s disease, a clinical diagnosis involving the measurement of Aβ should be undertaken for all subjects, as this may help to clarify the findings. In my opinion, the failure of verubecestat in EPOCH and APECS probably could have been avoided if a safety and potential efficacy trial (phase 2) had been completed prior to starting phase 3. It seems to me that, as we have a poor understanding of the underlying mechanisms/cause of Alzheimer’s disease, this is where the research emphasis should be, not phase 3 clinical trials.","container-title":"Expert Opinion on Pharmacotherapy","DOI":"10.1080/14656566.2019.1654998","ISSN":"1465-6566","issue":"17","note":"publisher: Taylor &amp; Francis\n_eprint: https://doi.org/10.1080/14656566.2019.1654998\nPMID: 31423903","page":"2095-2099","source":"Taylor and Francis+NEJM","title":"Lessons that can be learnt from the failure of verubecestat in Alzheimer’s disease","volume":"20","author":[{"family":"Doggrell","given":"Sheila A."}],"issued":{"date-parts":[["2019",11,22]]}}}],"schema":"https://github.com/citation-style-language/schema/raw/master/csl-citation.json"} </w:instrText>
      </w:r>
      <w:r>
        <w:fldChar w:fldCharType="separate"/>
      </w:r>
      <w:r w:rsidRPr="009961A4">
        <w:rPr>
          <w:vertAlign w:val="superscript"/>
        </w:rPr>
        <w:t>64</w:t>
      </w:r>
      <w:r>
        <w:fldChar w:fldCharType="end"/>
      </w:r>
      <w:r>
        <w:rPr>
          <w:color w:val="000000"/>
        </w:rPr>
        <w:t xml:space="preserve"> </w:t>
      </w:r>
    </w:p>
    <w:p w14:paraId="0F2B6D90" w14:textId="77777777" w:rsidR="00575A1D" w:rsidRDefault="00575A1D" w:rsidP="00936D07">
      <w:pPr>
        <w:spacing w:after="30"/>
        <w:ind w:firstLine="720"/>
        <w:rPr>
          <w:color w:val="000000"/>
        </w:rPr>
      </w:pPr>
    </w:p>
    <w:p w14:paraId="531FC14C" w14:textId="6153274B" w:rsidR="008B5D00" w:rsidRDefault="00245CE7" w:rsidP="00936D07">
      <w:pPr>
        <w:spacing w:after="30"/>
        <w:ind w:firstLine="720"/>
        <w:rPr>
          <w:color w:val="000000"/>
        </w:rPr>
      </w:pPr>
      <w:r w:rsidRPr="00843F8A">
        <w:rPr>
          <w:color w:val="000000"/>
          <w:highlight w:val="yellow"/>
        </w:rPr>
        <w:t>Write a concluding sentence here</w:t>
      </w:r>
      <w:r w:rsidR="009F5B51" w:rsidRPr="00843F8A">
        <w:rPr>
          <w:color w:val="000000"/>
          <w:highlight w:val="yellow"/>
        </w:rPr>
        <w:t>.</w:t>
      </w:r>
    </w:p>
    <w:p w14:paraId="7AE9F3BB" w14:textId="636DCE85" w:rsidR="00265EAC" w:rsidRDefault="0089503B" w:rsidP="0089503B">
      <w:pPr>
        <w:spacing w:after="30"/>
        <w:rPr>
          <w:b/>
          <w:bCs/>
          <w:color w:val="000000" w:themeColor="text1"/>
        </w:rPr>
      </w:pPr>
      <w:r w:rsidRPr="00950145">
        <w:rPr>
          <w:b/>
          <w:bCs/>
          <w:color w:val="000000" w:themeColor="text1"/>
        </w:rPr>
        <w:t>Conclusion</w:t>
      </w:r>
    </w:p>
    <w:p w14:paraId="093E58EC" w14:textId="59BA090F" w:rsidR="00ED4AE0" w:rsidRDefault="00265EAC" w:rsidP="00A841BF">
      <w:pPr>
        <w:spacing w:after="30"/>
        <w:rPr>
          <w:color w:val="000000" w:themeColor="text1"/>
        </w:rPr>
      </w:pPr>
      <w:r>
        <w:rPr>
          <w:b/>
          <w:bCs/>
          <w:color w:val="000000" w:themeColor="text1"/>
        </w:rPr>
        <w:tab/>
      </w:r>
      <w:r w:rsidR="00A84EA4" w:rsidRPr="00843F8A">
        <w:rPr>
          <w:color w:val="000000" w:themeColor="text1"/>
          <w:highlight w:val="yellow"/>
        </w:rPr>
        <w:t>Write after confirm structure</w:t>
      </w:r>
      <w:r w:rsidR="009D5A37" w:rsidRPr="00843F8A">
        <w:rPr>
          <w:color w:val="000000" w:themeColor="text1"/>
          <w:highlight w:val="yellow"/>
        </w:rPr>
        <w:t xml:space="preserve"> with JK</w:t>
      </w:r>
      <w:r w:rsidR="00FE308F" w:rsidRPr="00843F8A">
        <w:rPr>
          <w:color w:val="000000" w:themeColor="text1"/>
          <w:highlight w:val="yellow"/>
        </w:rPr>
        <w:t>…</w:t>
      </w:r>
    </w:p>
    <w:p w14:paraId="32902F50" w14:textId="77777777" w:rsidR="00ED7565" w:rsidRDefault="00ED7565" w:rsidP="00DC11A0">
      <w:pPr>
        <w:spacing w:after="30"/>
        <w:ind w:firstLine="720"/>
      </w:pPr>
    </w:p>
    <w:p w14:paraId="5E730B1A" w14:textId="77777777" w:rsidR="00ED7565" w:rsidRDefault="00ED7565" w:rsidP="00DC11A0">
      <w:pPr>
        <w:spacing w:after="30"/>
        <w:ind w:firstLine="720"/>
      </w:pPr>
    </w:p>
    <w:p w14:paraId="7ABD3665" w14:textId="77777777" w:rsidR="00ED7565" w:rsidRDefault="00ED7565" w:rsidP="00DC11A0">
      <w:pPr>
        <w:spacing w:after="30"/>
        <w:ind w:firstLine="720"/>
      </w:pPr>
    </w:p>
    <w:p w14:paraId="4C08A40A" w14:textId="77777777" w:rsidR="00ED7565" w:rsidRDefault="00ED7565" w:rsidP="00DC11A0">
      <w:pPr>
        <w:spacing w:after="30"/>
        <w:ind w:firstLine="720"/>
      </w:pPr>
    </w:p>
    <w:p w14:paraId="4DBE594D" w14:textId="77777777" w:rsidR="00ED7565" w:rsidRDefault="00ED7565" w:rsidP="00DC11A0">
      <w:pPr>
        <w:spacing w:after="30"/>
        <w:ind w:firstLine="720"/>
      </w:pPr>
    </w:p>
    <w:p w14:paraId="4A47F0B9" w14:textId="77777777" w:rsidR="006C38E3" w:rsidRDefault="006C38E3" w:rsidP="00DC11A0">
      <w:pPr>
        <w:spacing w:after="30"/>
        <w:ind w:firstLine="720"/>
      </w:pPr>
    </w:p>
    <w:p w14:paraId="00D3A5E0" w14:textId="77777777" w:rsidR="00B969B5" w:rsidRDefault="00B969B5" w:rsidP="00A841BF"/>
    <w:p w14:paraId="7E5B0EC0" w14:textId="77777777" w:rsidR="009961A4" w:rsidRDefault="009961A4" w:rsidP="00A841BF"/>
    <w:p w14:paraId="0EFC9F8B" w14:textId="77777777" w:rsidR="009961A4" w:rsidRDefault="009961A4" w:rsidP="00A841BF"/>
    <w:p w14:paraId="5922CD3D" w14:textId="77777777" w:rsidR="009961A4" w:rsidRDefault="009961A4" w:rsidP="00A841BF"/>
    <w:p w14:paraId="5892F92C" w14:textId="77777777" w:rsidR="00E75AE9" w:rsidRDefault="00E75AE9" w:rsidP="00A841BF"/>
    <w:p w14:paraId="3BD9B6FA" w14:textId="16771FD7" w:rsidR="00A841BF" w:rsidRPr="00474C8E" w:rsidRDefault="00A841BF" w:rsidP="00A841BF">
      <w:r>
        <w:t>References</w:t>
      </w:r>
    </w:p>
    <w:p w14:paraId="047003C1" w14:textId="77777777" w:rsidR="009961A4" w:rsidRPr="009961A4" w:rsidRDefault="00000000" w:rsidP="009961A4">
      <w:pPr>
        <w:pStyle w:val="Bibliography"/>
      </w:pPr>
      <w:r>
        <w:fldChar w:fldCharType="begin"/>
      </w:r>
      <w:r w:rsidR="009961A4">
        <w:instrText xml:space="preserve"> ADDIN ZOTERO_BIBL {"uncited":[],"omitted":[],"custom":[]} CSL_BIBLIOGRAPHY </w:instrText>
      </w:r>
      <w:r>
        <w:fldChar w:fldCharType="separate"/>
      </w:r>
      <w:r w:rsidR="009961A4" w:rsidRPr="009961A4">
        <w:t xml:space="preserve">1. </w:t>
      </w:r>
      <w:r w:rsidR="009961A4" w:rsidRPr="009961A4">
        <w:tab/>
        <w:t xml:space="preserve">Dorsey ER, Johnston SC. The Impact of Clinical Trials in Neurology. In: Ravina B, Cummings J, McDermott M, et al. (eds) </w:t>
      </w:r>
      <w:r w:rsidR="009961A4" w:rsidRPr="009961A4">
        <w:rPr>
          <w:i/>
          <w:iCs/>
        </w:rPr>
        <w:t>Clinical Trials in Neurology: Design, Conduct, Analysis</w:t>
      </w:r>
      <w:r w:rsidR="009961A4" w:rsidRPr="009961A4">
        <w:t>. Cambridge: Cambridge University Press, pp. 1–7.</w:t>
      </w:r>
    </w:p>
    <w:p w14:paraId="584CBA69" w14:textId="77777777" w:rsidR="009961A4" w:rsidRPr="009961A4" w:rsidRDefault="009961A4" w:rsidP="009961A4">
      <w:pPr>
        <w:pStyle w:val="Bibliography"/>
      </w:pPr>
      <w:r w:rsidRPr="009961A4">
        <w:lastRenderedPageBreak/>
        <w:t xml:space="preserve">2. </w:t>
      </w:r>
      <w:r w:rsidRPr="009961A4">
        <w:tab/>
        <w:t xml:space="preserve">Feigin VL, Nichols E, Alam T, et al. Global, regional, and national burden of neurological disorders, 1990–2016: a systematic analysis for the Global Burden of Disease Study 2016. </w:t>
      </w:r>
      <w:r w:rsidRPr="009961A4">
        <w:rPr>
          <w:i/>
          <w:iCs/>
        </w:rPr>
        <w:t>The Lancet Neurology</w:t>
      </w:r>
      <w:r w:rsidRPr="009961A4">
        <w:t xml:space="preserve"> 2019; 18: 459–480.</w:t>
      </w:r>
    </w:p>
    <w:p w14:paraId="129829EF" w14:textId="77777777" w:rsidR="009961A4" w:rsidRPr="009961A4" w:rsidRDefault="009961A4" w:rsidP="009961A4">
      <w:pPr>
        <w:pStyle w:val="Bibliography"/>
      </w:pPr>
      <w:r w:rsidRPr="009961A4">
        <w:t xml:space="preserve">3. </w:t>
      </w:r>
      <w:r w:rsidRPr="009961A4">
        <w:tab/>
        <w:t xml:space="preserve">Gribkoff VK, Kaczmarek LK. The need for new approaches in CNS drug discovery: Why drugs have failed, and what can be done to improve outcomes. </w:t>
      </w:r>
      <w:r w:rsidRPr="009961A4">
        <w:rPr>
          <w:i/>
          <w:iCs/>
        </w:rPr>
        <w:t>Neuropharmacology</w:t>
      </w:r>
      <w:r w:rsidRPr="009961A4">
        <w:t xml:space="preserve"> 2017; 120: 11–19.</w:t>
      </w:r>
    </w:p>
    <w:p w14:paraId="728D7CDA" w14:textId="77777777" w:rsidR="009961A4" w:rsidRPr="009961A4" w:rsidRDefault="009961A4" w:rsidP="009961A4">
      <w:pPr>
        <w:pStyle w:val="Bibliography"/>
      </w:pPr>
      <w:r w:rsidRPr="009961A4">
        <w:t xml:space="preserve">4. </w:t>
      </w:r>
      <w:r w:rsidRPr="009961A4">
        <w:tab/>
        <w:t xml:space="preserve">Kimmelman J. Ethics in Clinical Trials Involving the Central Nervous System:: Risk, Benefit, Justice, and Integrity. In: Ravina B, Cummings J, McDermott M, et al. (eds) </w:t>
      </w:r>
      <w:r w:rsidRPr="009961A4">
        <w:rPr>
          <w:i/>
          <w:iCs/>
        </w:rPr>
        <w:t>Clinical Trials in Neurology: Design, Conduct, Analysis</w:t>
      </w:r>
      <w:r w:rsidRPr="009961A4">
        <w:t>. Cambridge: Cambridge University Press, pp. 173–186.</w:t>
      </w:r>
    </w:p>
    <w:p w14:paraId="38FBBEE4" w14:textId="77777777" w:rsidR="009961A4" w:rsidRPr="009961A4" w:rsidRDefault="009961A4" w:rsidP="009961A4">
      <w:pPr>
        <w:pStyle w:val="Bibliography"/>
      </w:pPr>
      <w:r w:rsidRPr="009961A4">
        <w:t xml:space="preserve">5. </w:t>
      </w:r>
      <w:r w:rsidRPr="009961A4">
        <w:tab/>
        <w:t xml:space="preserve">Pardridge WM. CSF, blood-brain barrier, and brain drug delivery. </w:t>
      </w:r>
      <w:r w:rsidRPr="009961A4">
        <w:rPr>
          <w:i/>
          <w:iCs/>
        </w:rPr>
        <w:t>Expert Opinion on Drug Delivery</w:t>
      </w:r>
      <w:r w:rsidRPr="009961A4">
        <w:t xml:space="preserve"> 2016; 13: 963–975.</w:t>
      </w:r>
    </w:p>
    <w:p w14:paraId="2CD708DF" w14:textId="77777777" w:rsidR="009961A4" w:rsidRPr="009961A4" w:rsidRDefault="009961A4" w:rsidP="009961A4">
      <w:pPr>
        <w:pStyle w:val="Bibliography"/>
      </w:pPr>
      <w:r w:rsidRPr="009961A4">
        <w:t xml:space="preserve">6. </w:t>
      </w:r>
      <w:r w:rsidRPr="009961A4">
        <w:tab/>
        <w:t xml:space="preserve">O’Neill GN. Unique Challenges in The Development of Therapies for Neurological Disorders. In: Ravina B, Cummings J, McDermott M, et al. (eds) </w:t>
      </w:r>
      <w:r w:rsidRPr="009961A4">
        <w:rPr>
          <w:i/>
          <w:iCs/>
        </w:rPr>
        <w:t>Clinical Trials in Neurology: Design, Conduct, Analysis</w:t>
      </w:r>
      <w:r w:rsidRPr="009961A4">
        <w:t>. Cambridge: Cambridge University Press, pp. 19–27.</w:t>
      </w:r>
    </w:p>
    <w:p w14:paraId="507C16E5" w14:textId="77777777" w:rsidR="009961A4" w:rsidRPr="009961A4" w:rsidRDefault="009961A4" w:rsidP="009961A4">
      <w:pPr>
        <w:pStyle w:val="Bibliography"/>
      </w:pPr>
      <w:r w:rsidRPr="009961A4">
        <w:t xml:space="preserve">7. </w:t>
      </w:r>
      <w:r w:rsidRPr="009961A4">
        <w:tab/>
        <w:t xml:space="preserve">Miller G. Is Pharma Running Out of Brainy Ideas? </w:t>
      </w:r>
      <w:r w:rsidRPr="009961A4">
        <w:rPr>
          <w:i/>
          <w:iCs/>
        </w:rPr>
        <w:t>Science</w:t>
      </w:r>
      <w:r w:rsidRPr="009961A4">
        <w:t xml:space="preserve"> 2010; 329: 502–504.</w:t>
      </w:r>
    </w:p>
    <w:p w14:paraId="43873EC2" w14:textId="77777777" w:rsidR="009961A4" w:rsidRPr="009961A4" w:rsidRDefault="009961A4" w:rsidP="009961A4">
      <w:pPr>
        <w:pStyle w:val="Bibliography"/>
      </w:pPr>
      <w:r w:rsidRPr="009961A4">
        <w:t xml:space="preserve">8. </w:t>
      </w:r>
      <w:r w:rsidRPr="009961A4">
        <w:tab/>
        <w:t xml:space="preserve">Choi DW, Armitage R, Brady LS, et al. Medicines for the mind: policy-based ‘pull’ incentives for creating breakthrough CNS drugs. </w:t>
      </w:r>
      <w:r w:rsidRPr="009961A4">
        <w:rPr>
          <w:i/>
          <w:iCs/>
        </w:rPr>
        <w:t>Neuron</w:t>
      </w:r>
      <w:r w:rsidRPr="009961A4">
        <w:t xml:space="preserve"> 2014; 84: 554–563.</w:t>
      </w:r>
    </w:p>
    <w:p w14:paraId="367F8413" w14:textId="77777777" w:rsidR="009961A4" w:rsidRPr="009961A4" w:rsidRDefault="009961A4" w:rsidP="009961A4">
      <w:pPr>
        <w:pStyle w:val="Bibliography"/>
      </w:pPr>
      <w:r w:rsidRPr="009961A4">
        <w:t xml:space="preserve">9. </w:t>
      </w:r>
      <w:r w:rsidRPr="009961A4">
        <w:tab/>
        <w:t xml:space="preserve">Kaitlin K. CNS Drugs Take Longer to Develop and Have Lower Success Rates Than Other Drugs, According to the Tufts Center for the Study of Drug Development. </w:t>
      </w:r>
      <w:r w:rsidRPr="009961A4">
        <w:rPr>
          <w:i/>
          <w:iCs/>
        </w:rPr>
        <w:t>Tufts University, Tufts Center for the Study of Drug Development;</w:t>
      </w:r>
      <w:r w:rsidRPr="009961A4">
        <w:t>, https://www.globenewswire.com/news-release/2014/11/04/1187459/0/en/CNS-Drugs-Take-Longer-to-Develop-and-Have-Lower-Success-Rates-Than-Other-Drugs-According-to-the-Tufts-Center-for-the-Study-of-Drug-Development.html (2014, accessed 14 March 2023).</w:t>
      </w:r>
    </w:p>
    <w:p w14:paraId="54FAA072" w14:textId="77777777" w:rsidR="009961A4" w:rsidRPr="009961A4" w:rsidRDefault="009961A4" w:rsidP="009961A4">
      <w:pPr>
        <w:pStyle w:val="Bibliography"/>
      </w:pPr>
      <w:r w:rsidRPr="009961A4">
        <w:t xml:space="preserve">10. </w:t>
      </w:r>
      <w:r w:rsidRPr="009961A4">
        <w:tab/>
        <w:t xml:space="preserve">Plascencia-Villa G, Perry G. Status and future directions of clinical trials in Alzheimer’s disease. </w:t>
      </w:r>
      <w:r w:rsidRPr="009961A4">
        <w:rPr>
          <w:i/>
          <w:iCs/>
        </w:rPr>
        <w:t>Int Rev Neurobiol</w:t>
      </w:r>
      <w:r w:rsidRPr="009961A4">
        <w:t xml:space="preserve"> 2020; 154: 3–50.</w:t>
      </w:r>
    </w:p>
    <w:p w14:paraId="2DEA238F" w14:textId="77777777" w:rsidR="009961A4" w:rsidRPr="009961A4" w:rsidRDefault="009961A4" w:rsidP="009961A4">
      <w:pPr>
        <w:pStyle w:val="Bibliography"/>
      </w:pPr>
      <w:r w:rsidRPr="009961A4">
        <w:t xml:space="preserve">11. </w:t>
      </w:r>
      <w:r w:rsidRPr="009961A4">
        <w:tab/>
        <w:t xml:space="preserve">Poole RM. The Sequence of Clinical Development. In: Ravina B, Cummings J, McDermott M, et al. (eds) </w:t>
      </w:r>
      <w:r w:rsidRPr="009961A4">
        <w:rPr>
          <w:i/>
          <w:iCs/>
        </w:rPr>
        <w:t>Clinical Trials in Neurology: Design, Conduct, Analysis</w:t>
      </w:r>
      <w:r w:rsidRPr="009961A4">
        <w:t>. Cambridge: Cambridge University Press, pp. 8–18.</w:t>
      </w:r>
    </w:p>
    <w:p w14:paraId="0A62FF3E" w14:textId="77777777" w:rsidR="009961A4" w:rsidRPr="009961A4" w:rsidRDefault="009961A4" w:rsidP="009961A4">
      <w:pPr>
        <w:pStyle w:val="Bibliography"/>
      </w:pPr>
      <w:r w:rsidRPr="009961A4">
        <w:t xml:space="preserve">12. </w:t>
      </w:r>
      <w:r w:rsidRPr="009961A4">
        <w:tab/>
        <w:t xml:space="preserve">Friedman LG, McKeehan N, Hara Y, et al. Value-Generating Exploratory Trials in Neurodegenerative Dementias. </w:t>
      </w:r>
      <w:r w:rsidRPr="009961A4">
        <w:rPr>
          <w:i/>
          <w:iCs/>
        </w:rPr>
        <w:t>Neurology</w:t>
      </w:r>
      <w:r w:rsidRPr="009961A4">
        <w:t xml:space="preserve"> 2021; 96: 944–954.</w:t>
      </w:r>
    </w:p>
    <w:p w14:paraId="12E69C48" w14:textId="77777777" w:rsidR="009961A4" w:rsidRPr="009961A4" w:rsidRDefault="009961A4" w:rsidP="009961A4">
      <w:pPr>
        <w:pStyle w:val="Bibliography"/>
      </w:pPr>
      <w:r w:rsidRPr="009961A4">
        <w:t xml:space="preserve">13. </w:t>
      </w:r>
      <w:r w:rsidRPr="009961A4">
        <w:tab/>
        <w:t xml:space="preserve">Harmon A. New Drugs Stir Debate on Rules of Clinical Trials. </w:t>
      </w:r>
      <w:r w:rsidRPr="009961A4">
        <w:rPr>
          <w:i/>
          <w:iCs/>
        </w:rPr>
        <w:t>The New York Times</w:t>
      </w:r>
      <w:r w:rsidRPr="009961A4">
        <w:t>, 19 September 2010, https://www.nytimes.com/2010/09/19/health/research/19trial.html (19 September 2010, accessed 7 March 2023).</w:t>
      </w:r>
    </w:p>
    <w:p w14:paraId="340636D2" w14:textId="77777777" w:rsidR="009961A4" w:rsidRPr="009961A4" w:rsidRDefault="009961A4" w:rsidP="009961A4">
      <w:pPr>
        <w:pStyle w:val="Bibliography"/>
      </w:pPr>
      <w:r w:rsidRPr="009961A4">
        <w:lastRenderedPageBreak/>
        <w:t xml:space="preserve">14. </w:t>
      </w:r>
      <w:r w:rsidRPr="009961A4">
        <w:tab/>
        <w:t xml:space="preserve">Cummings J, Aisen PS, DuBois B, et al. Drug development in Alzheimer’s disease: the path to 2025. </w:t>
      </w:r>
      <w:r w:rsidRPr="009961A4">
        <w:rPr>
          <w:i/>
          <w:iCs/>
        </w:rPr>
        <w:t>Alzheimers Res Ther</w:t>
      </w:r>
      <w:r w:rsidRPr="009961A4">
        <w:t xml:space="preserve"> 2016; 8: 39.</w:t>
      </w:r>
    </w:p>
    <w:p w14:paraId="6D71E6C2" w14:textId="77777777" w:rsidR="009961A4" w:rsidRPr="009961A4" w:rsidRDefault="009961A4" w:rsidP="009961A4">
      <w:pPr>
        <w:pStyle w:val="Bibliography"/>
      </w:pPr>
      <w:r w:rsidRPr="009961A4">
        <w:t xml:space="preserve">15. </w:t>
      </w:r>
      <w:r w:rsidRPr="009961A4">
        <w:tab/>
        <w:t xml:space="preserve">Scott TJ, O’Connor AC, Link AN, et al. Economic analysis of opportunities to accelerate Alzheimer’s disease research and development. </w:t>
      </w:r>
      <w:r w:rsidRPr="009961A4">
        <w:rPr>
          <w:i/>
          <w:iCs/>
        </w:rPr>
        <w:t>Ann N Y Acad Sci</w:t>
      </w:r>
      <w:r w:rsidRPr="009961A4">
        <w:t xml:space="preserve"> 2014; 1313: 17–34.</w:t>
      </w:r>
    </w:p>
    <w:p w14:paraId="45AEA3D3" w14:textId="77777777" w:rsidR="009961A4" w:rsidRPr="009961A4" w:rsidRDefault="009961A4" w:rsidP="009961A4">
      <w:pPr>
        <w:pStyle w:val="Bibliography"/>
      </w:pPr>
      <w:r w:rsidRPr="009961A4">
        <w:t xml:space="preserve">16. </w:t>
      </w:r>
      <w:r w:rsidRPr="009961A4">
        <w:tab/>
        <w:t xml:space="preserve">Hunsberger S, Zhao Y, Simon R. A Comparison of Phase II Study Strategies. </w:t>
      </w:r>
      <w:r w:rsidRPr="009961A4">
        <w:rPr>
          <w:i/>
          <w:iCs/>
        </w:rPr>
        <w:t>Clin Cancer Res</w:t>
      </w:r>
      <w:r w:rsidRPr="009961A4">
        <w:t xml:space="preserve"> 2009; 15: 5950–5955.</w:t>
      </w:r>
    </w:p>
    <w:p w14:paraId="57CFBF86" w14:textId="77777777" w:rsidR="009961A4" w:rsidRPr="009961A4" w:rsidRDefault="009961A4" w:rsidP="009961A4">
      <w:pPr>
        <w:pStyle w:val="Bibliography"/>
      </w:pPr>
      <w:r w:rsidRPr="009961A4">
        <w:t xml:space="preserve">17. </w:t>
      </w:r>
      <w:r w:rsidRPr="009961A4">
        <w:tab/>
        <w:t xml:space="preserve">Thall PF. A review of phase 2-3 clinical trial designs. </w:t>
      </w:r>
      <w:r w:rsidRPr="009961A4">
        <w:rPr>
          <w:i/>
          <w:iCs/>
        </w:rPr>
        <w:t>Lifetime Data Anal</w:t>
      </w:r>
      <w:r w:rsidRPr="009961A4">
        <w:t xml:space="preserve"> 2008; 14: 37–53.</w:t>
      </w:r>
    </w:p>
    <w:p w14:paraId="57F36AC5" w14:textId="77777777" w:rsidR="009961A4" w:rsidRPr="009961A4" w:rsidRDefault="009961A4" w:rsidP="009961A4">
      <w:pPr>
        <w:pStyle w:val="Bibliography"/>
      </w:pPr>
      <w:r w:rsidRPr="009961A4">
        <w:t xml:space="preserve">18. </w:t>
      </w:r>
      <w:r w:rsidRPr="009961A4">
        <w:tab/>
        <w:t xml:space="preserve">Coffey CS. Adaptive Design Across Stages of Therapeutic Development. In: Ravina B, Cummings J, McDermott M, et al. (eds) </w:t>
      </w:r>
      <w:r w:rsidRPr="009961A4">
        <w:rPr>
          <w:i/>
          <w:iCs/>
        </w:rPr>
        <w:t>Clinical Trials in Neurology: Design, Conduct, Analysis</w:t>
      </w:r>
      <w:r w:rsidRPr="009961A4">
        <w:t>. Cambridge: Cambridge University Press, pp. 91–100.</w:t>
      </w:r>
    </w:p>
    <w:p w14:paraId="3053E168" w14:textId="77777777" w:rsidR="009961A4" w:rsidRPr="009961A4" w:rsidRDefault="009961A4" w:rsidP="009961A4">
      <w:pPr>
        <w:pStyle w:val="Bibliography"/>
      </w:pPr>
      <w:r w:rsidRPr="009961A4">
        <w:t xml:space="preserve">19. </w:t>
      </w:r>
      <w:r w:rsidRPr="009961A4">
        <w:tab/>
        <w:t xml:space="preserve">Cummings JL. Optimizing phase II of drug development for disease-modifying compounds. </w:t>
      </w:r>
      <w:r w:rsidRPr="009961A4">
        <w:rPr>
          <w:i/>
          <w:iCs/>
        </w:rPr>
        <w:t>Alzheimers Dement</w:t>
      </w:r>
      <w:r w:rsidRPr="009961A4">
        <w:t xml:space="preserve"> 2008; 4: S15-20.</w:t>
      </w:r>
    </w:p>
    <w:p w14:paraId="1CFB2475" w14:textId="77777777" w:rsidR="009961A4" w:rsidRPr="009961A4" w:rsidRDefault="009961A4" w:rsidP="009961A4">
      <w:pPr>
        <w:pStyle w:val="Bibliography"/>
      </w:pPr>
      <w:r w:rsidRPr="009961A4">
        <w:t xml:space="preserve">20. </w:t>
      </w:r>
      <w:r w:rsidRPr="009961A4">
        <w:tab/>
        <w:t xml:space="preserve">Jahanshahi M, Gregg K, Davis G, et al. The Use of External Controls in FDA Regulatory Decision Making. </w:t>
      </w:r>
      <w:r w:rsidRPr="009961A4">
        <w:rPr>
          <w:i/>
          <w:iCs/>
        </w:rPr>
        <w:t>Ther Innov Regul Sci</w:t>
      </w:r>
      <w:r w:rsidRPr="009961A4">
        <w:t xml:space="preserve"> 2021; 55: 1019–1035.</w:t>
      </w:r>
    </w:p>
    <w:p w14:paraId="69B24F87" w14:textId="77777777" w:rsidR="009961A4" w:rsidRPr="009961A4" w:rsidRDefault="009961A4" w:rsidP="009961A4">
      <w:pPr>
        <w:pStyle w:val="Bibliography"/>
      </w:pPr>
      <w:r w:rsidRPr="009961A4">
        <w:t xml:space="preserve">21. </w:t>
      </w:r>
      <w:r w:rsidRPr="009961A4">
        <w:tab/>
        <w:t xml:space="preserve">Schneider LS. Pragmatic Trials and Repurposed Drugs for Alzheimer Disease. </w:t>
      </w:r>
      <w:r w:rsidRPr="009961A4">
        <w:rPr>
          <w:i/>
          <w:iCs/>
        </w:rPr>
        <w:t>JAMA Neurol</w:t>
      </w:r>
      <w:r w:rsidRPr="009961A4">
        <w:t xml:space="preserve"> 2020; 77: 162–163.</w:t>
      </w:r>
    </w:p>
    <w:p w14:paraId="78A1E2A1" w14:textId="77777777" w:rsidR="009961A4" w:rsidRPr="009961A4" w:rsidRDefault="009961A4" w:rsidP="009961A4">
      <w:pPr>
        <w:pStyle w:val="Bibliography"/>
      </w:pPr>
      <w:r w:rsidRPr="009961A4">
        <w:t xml:space="preserve">22. </w:t>
      </w:r>
      <w:r w:rsidRPr="009961A4">
        <w:tab/>
        <w:t xml:space="preserve">Fournier CN. Considerations for Amyotrophic Lateral Sclerosis (ALS) Clinical Trial Design. </w:t>
      </w:r>
      <w:r w:rsidRPr="009961A4">
        <w:rPr>
          <w:i/>
          <w:iCs/>
        </w:rPr>
        <w:t>Neurotherapeutics</w:t>
      </w:r>
      <w:r w:rsidRPr="009961A4">
        <w:t xml:space="preserve"> 2022; 19: 1180–1192.</w:t>
      </w:r>
    </w:p>
    <w:p w14:paraId="75802C9A" w14:textId="77777777" w:rsidR="009961A4" w:rsidRPr="009961A4" w:rsidRDefault="009961A4" w:rsidP="009961A4">
      <w:pPr>
        <w:pStyle w:val="Bibliography"/>
      </w:pPr>
      <w:r w:rsidRPr="009961A4">
        <w:t xml:space="preserve">23. </w:t>
      </w:r>
      <w:r w:rsidRPr="009961A4">
        <w:tab/>
        <w:t xml:space="preserve">Qureshi AI, Lobanova I, Huang W, et al. Lessons Learned from Phase II and Phase III Trials Investigating Therapeutic Agents for Cerebral Ischemia Associated with Aneurysmal Subarachnoid Hemorrhage. </w:t>
      </w:r>
      <w:r w:rsidRPr="009961A4">
        <w:rPr>
          <w:i/>
          <w:iCs/>
        </w:rPr>
        <w:t>Neurocrit Care</w:t>
      </w:r>
      <w:r w:rsidRPr="009961A4">
        <w:t xml:space="preserve"> 2022; 36: 662–681.</w:t>
      </w:r>
    </w:p>
    <w:p w14:paraId="513C025C" w14:textId="77777777" w:rsidR="009961A4" w:rsidRPr="009961A4" w:rsidRDefault="009961A4" w:rsidP="009961A4">
      <w:pPr>
        <w:pStyle w:val="Bibliography"/>
      </w:pPr>
      <w:r w:rsidRPr="009961A4">
        <w:t xml:space="preserve">24. </w:t>
      </w:r>
      <w:r w:rsidRPr="009961A4">
        <w:tab/>
        <w:t xml:space="preserve">Yeatts SD. Novel Methodologic Approaches to Phase I, II, and III Trials. </w:t>
      </w:r>
      <w:r w:rsidRPr="009961A4">
        <w:rPr>
          <w:i/>
          <w:iCs/>
        </w:rPr>
        <w:t>Stroke</w:t>
      </w:r>
      <w:r w:rsidRPr="009961A4">
        <w:t xml:space="preserve"> 2013; 44: S116–S118.</w:t>
      </w:r>
    </w:p>
    <w:p w14:paraId="06336B5A" w14:textId="77777777" w:rsidR="009961A4" w:rsidRPr="009961A4" w:rsidRDefault="009961A4" w:rsidP="009961A4">
      <w:pPr>
        <w:pStyle w:val="Bibliography"/>
      </w:pPr>
      <w:r w:rsidRPr="009961A4">
        <w:t xml:space="preserve">25. </w:t>
      </w:r>
      <w:r w:rsidRPr="009961A4">
        <w:tab/>
        <w:t>HEALEY ALS Platform Trial, https://clinicaltrials.gov/ct2/show/NCT04297683 (2023, accessed 17 June 2023).</w:t>
      </w:r>
    </w:p>
    <w:p w14:paraId="7DAA0CB2" w14:textId="77777777" w:rsidR="009961A4" w:rsidRPr="009961A4" w:rsidRDefault="009961A4" w:rsidP="009961A4">
      <w:pPr>
        <w:pStyle w:val="Bibliography"/>
      </w:pPr>
      <w:r w:rsidRPr="009961A4">
        <w:t xml:space="preserve">26. </w:t>
      </w:r>
      <w:r w:rsidRPr="009961A4">
        <w:tab/>
        <w:t xml:space="preserve">Howard R, Zubko O, Bradley R, et al. Minocycline at 2 Different Dosages vs Placebo for Patients With Mild Alzheimer Disease: A Randomized Clinical Trial. </w:t>
      </w:r>
      <w:r w:rsidRPr="009961A4">
        <w:rPr>
          <w:i/>
          <w:iCs/>
        </w:rPr>
        <w:t>JAMA Neurology</w:t>
      </w:r>
      <w:r w:rsidRPr="009961A4">
        <w:t xml:space="preserve"> 2020; 77: 164–174.</w:t>
      </w:r>
    </w:p>
    <w:p w14:paraId="7FB600EC" w14:textId="77777777" w:rsidR="009961A4" w:rsidRPr="009961A4" w:rsidRDefault="009961A4" w:rsidP="009961A4">
      <w:pPr>
        <w:pStyle w:val="Bibliography"/>
      </w:pPr>
      <w:r w:rsidRPr="009961A4">
        <w:t xml:space="preserve">27. </w:t>
      </w:r>
      <w:r w:rsidRPr="009961A4">
        <w:tab/>
        <w:t xml:space="preserve">Creanor S, Vickery J, Eyre V, et al. Two-arm randomised futility trials: PD-stat - a futility trial of a potential neuroprotective treatment in people with Parkinson’s disease. </w:t>
      </w:r>
      <w:r w:rsidRPr="009961A4">
        <w:rPr>
          <w:i/>
          <w:iCs/>
        </w:rPr>
        <w:t>Trials</w:t>
      </w:r>
      <w:r w:rsidRPr="009961A4">
        <w:t xml:space="preserve"> 2015; 16: P236.</w:t>
      </w:r>
    </w:p>
    <w:p w14:paraId="044E4C1C" w14:textId="77777777" w:rsidR="009961A4" w:rsidRPr="009961A4" w:rsidRDefault="009961A4" w:rsidP="009961A4">
      <w:pPr>
        <w:pStyle w:val="Bibliography"/>
      </w:pPr>
      <w:r w:rsidRPr="009961A4">
        <w:t xml:space="preserve">28. </w:t>
      </w:r>
      <w:r w:rsidRPr="009961A4">
        <w:tab/>
        <w:t xml:space="preserve">van den Berg LH, Sorenson E, Gronseth G, et al. Revised Airlie House consensus guidelines for design and implementation of ALS clinical trials. </w:t>
      </w:r>
      <w:r w:rsidRPr="009961A4">
        <w:rPr>
          <w:i/>
          <w:iCs/>
        </w:rPr>
        <w:t>Neurology</w:t>
      </w:r>
      <w:r w:rsidRPr="009961A4">
        <w:t xml:space="preserve"> 2019; 92: e1610–e1623.</w:t>
      </w:r>
    </w:p>
    <w:p w14:paraId="4ACA70B7" w14:textId="77777777" w:rsidR="009961A4" w:rsidRPr="009961A4" w:rsidRDefault="009961A4" w:rsidP="009961A4">
      <w:pPr>
        <w:pStyle w:val="Bibliography"/>
      </w:pPr>
      <w:r w:rsidRPr="009961A4">
        <w:lastRenderedPageBreak/>
        <w:t xml:space="preserve">29. </w:t>
      </w:r>
      <w:r w:rsidRPr="009961A4">
        <w:tab/>
        <w:t xml:space="preserve">Ontaneda D, Fox RJ, Chataway J. Clinical trials in progressive multiple sclerosis: lessons learned and future perspectives. </w:t>
      </w:r>
      <w:r w:rsidRPr="009961A4">
        <w:rPr>
          <w:i/>
          <w:iCs/>
        </w:rPr>
        <w:t>Lancet Neurol</w:t>
      </w:r>
      <w:r w:rsidRPr="009961A4">
        <w:t xml:space="preserve"> 2015; 14: 208–223.</w:t>
      </w:r>
    </w:p>
    <w:p w14:paraId="5352EC34" w14:textId="77777777" w:rsidR="009961A4" w:rsidRPr="009961A4" w:rsidRDefault="009961A4" w:rsidP="009961A4">
      <w:pPr>
        <w:pStyle w:val="Bibliography"/>
      </w:pPr>
      <w:r w:rsidRPr="009961A4">
        <w:t xml:space="preserve">30. </w:t>
      </w:r>
      <w:r w:rsidRPr="009961A4">
        <w:tab/>
        <w:t xml:space="preserve">Gold M. Phase II clinical trials of anti–amyloid β antibodies: When is enough, enough? </w:t>
      </w:r>
      <w:r w:rsidRPr="009961A4">
        <w:rPr>
          <w:i/>
          <w:iCs/>
        </w:rPr>
        <w:t>Alzheimers Dement (N Y)</w:t>
      </w:r>
      <w:r w:rsidRPr="009961A4">
        <w:t xml:space="preserve"> 2017; 3: 402–409.</w:t>
      </w:r>
    </w:p>
    <w:p w14:paraId="2F3C6AEC" w14:textId="77777777" w:rsidR="009961A4" w:rsidRPr="009961A4" w:rsidRDefault="009961A4" w:rsidP="009961A4">
      <w:pPr>
        <w:pStyle w:val="Bibliography"/>
      </w:pPr>
      <w:r w:rsidRPr="009961A4">
        <w:t xml:space="preserve">31. </w:t>
      </w:r>
      <w:r w:rsidRPr="009961A4">
        <w:tab/>
        <w:t xml:space="preserve">Egan MF, Kost J, Tariot PN, et al. Randomized Trial of Verubecestat for Mild-to-Moderate Alzheimer’s Disease. </w:t>
      </w:r>
      <w:r w:rsidRPr="009961A4">
        <w:rPr>
          <w:i/>
          <w:iCs/>
        </w:rPr>
        <w:t>New England Journal of Medicine</w:t>
      </w:r>
      <w:r w:rsidRPr="009961A4">
        <w:t xml:space="preserve"> 2018; 378: 1691–1703.</w:t>
      </w:r>
    </w:p>
    <w:p w14:paraId="3BDEA605" w14:textId="77777777" w:rsidR="009961A4" w:rsidRPr="009961A4" w:rsidRDefault="009961A4" w:rsidP="009961A4">
      <w:pPr>
        <w:pStyle w:val="Bibliography"/>
      </w:pPr>
      <w:r w:rsidRPr="009961A4">
        <w:t xml:space="preserve">32. </w:t>
      </w:r>
      <w:r w:rsidRPr="009961A4">
        <w:tab/>
        <w:t xml:space="preserve">Budd Haeberlein S, Aisen PS, Barkhof F, et al. Two Randomized Phase 3 Studies of Aducanumab in Early Alzheimer’s Disease. </w:t>
      </w:r>
      <w:r w:rsidRPr="009961A4">
        <w:rPr>
          <w:i/>
          <w:iCs/>
        </w:rPr>
        <w:t>J Prev Alzheimers Dis</w:t>
      </w:r>
      <w:r w:rsidRPr="009961A4">
        <w:t xml:space="preserve"> 2022; 9: 197–210.</w:t>
      </w:r>
    </w:p>
    <w:p w14:paraId="6793CFD3" w14:textId="77777777" w:rsidR="009961A4" w:rsidRPr="009961A4" w:rsidRDefault="009961A4" w:rsidP="009961A4">
      <w:pPr>
        <w:pStyle w:val="Bibliography"/>
      </w:pPr>
      <w:r w:rsidRPr="009961A4">
        <w:t xml:space="preserve">33. </w:t>
      </w:r>
      <w:r w:rsidRPr="009961A4">
        <w:tab/>
        <w:t xml:space="preserve">Feustel AC, MacPherson A, Fergusson DA, et al. Risks and benefits of unapproved disease-modifying treatments for neurodegenerative disease. </w:t>
      </w:r>
      <w:r w:rsidRPr="009961A4">
        <w:rPr>
          <w:i/>
          <w:iCs/>
        </w:rPr>
        <w:t>Neurology</w:t>
      </w:r>
      <w:r w:rsidRPr="009961A4">
        <w:t xml:space="preserve"> 2020; 94: e1–e14.</w:t>
      </w:r>
    </w:p>
    <w:p w14:paraId="2C98D2D5" w14:textId="77777777" w:rsidR="009961A4" w:rsidRPr="009961A4" w:rsidRDefault="009961A4" w:rsidP="009961A4">
      <w:pPr>
        <w:pStyle w:val="Bibliography"/>
      </w:pPr>
      <w:r w:rsidRPr="009961A4">
        <w:t xml:space="preserve">34. </w:t>
      </w:r>
      <w:r w:rsidRPr="009961A4">
        <w:tab/>
        <w:t xml:space="preserve">Fox RJ, Chataway J. Advancing Trial Design in Progressive Multiple Sclerosis. </w:t>
      </w:r>
      <w:r w:rsidRPr="009961A4">
        <w:rPr>
          <w:i/>
          <w:iCs/>
        </w:rPr>
        <w:t>Mult Scler</w:t>
      </w:r>
      <w:r w:rsidRPr="009961A4">
        <w:t xml:space="preserve"> 2017; 23: 1573–1578.</w:t>
      </w:r>
    </w:p>
    <w:p w14:paraId="7DDCEE8C" w14:textId="77777777" w:rsidR="009961A4" w:rsidRPr="009961A4" w:rsidRDefault="009961A4" w:rsidP="009961A4">
      <w:pPr>
        <w:pStyle w:val="Bibliography"/>
      </w:pPr>
      <w:r w:rsidRPr="009961A4">
        <w:t xml:space="preserve">35. </w:t>
      </w:r>
      <w:r w:rsidRPr="009961A4">
        <w:tab/>
        <w:t xml:space="preserve">Mullane K, Williams M. Alzheimer’s disease (AD) therapeutics – 1: Repeated clinical failures continue to question the amyloid hypothesis of AD and the current understanding of AD causality. </w:t>
      </w:r>
      <w:r w:rsidRPr="009961A4">
        <w:rPr>
          <w:i/>
          <w:iCs/>
        </w:rPr>
        <w:t>Biochemical Pharmacology</w:t>
      </w:r>
      <w:r w:rsidRPr="009961A4">
        <w:t xml:space="preserve"> 2018; 158: 359–375.</w:t>
      </w:r>
    </w:p>
    <w:p w14:paraId="1FB86167" w14:textId="77777777" w:rsidR="009961A4" w:rsidRPr="009961A4" w:rsidRDefault="009961A4" w:rsidP="009961A4">
      <w:pPr>
        <w:pStyle w:val="Bibliography"/>
      </w:pPr>
      <w:r w:rsidRPr="009961A4">
        <w:t xml:space="preserve">36. </w:t>
      </w:r>
      <w:r w:rsidRPr="009961A4">
        <w:tab/>
        <w:t xml:space="preserve">Mitsumoto H, Brooks BR, Silani V. Clinical trials in amyotrophic lateral sclerosis: why so many negative trials and how can trials be improved? </w:t>
      </w:r>
      <w:r w:rsidRPr="009961A4">
        <w:rPr>
          <w:i/>
          <w:iCs/>
        </w:rPr>
        <w:t>Lancet Neurol</w:t>
      </w:r>
      <w:r w:rsidRPr="009961A4">
        <w:t xml:space="preserve"> 2014; 13: 1127–1138.</w:t>
      </w:r>
    </w:p>
    <w:p w14:paraId="7F7D7FA9" w14:textId="77777777" w:rsidR="009961A4" w:rsidRPr="009961A4" w:rsidRDefault="009961A4" w:rsidP="009961A4">
      <w:pPr>
        <w:pStyle w:val="Bibliography"/>
      </w:pPr>
      <w:r w:rsidRPr="009961A4">
        <w:t xml:space="preserve">37. </w:t>
      </w:r>
      <w:r w:rsidRPr="009961A4">
        <w:tab/>
        <w:t xml:space="preserve">Commissioner O of the. 22 Case Studies Where Phase 2 and Phase 3 Trials Had Divergent Results. </w:t>
      </w:r>
      <w:r w:rsidRPr="009961A4">
        <w:rPr>
          <w:i/>
          <w:iCs/>
        </w:rPr>
        <w:t>FDA</w:t>
      </w:r>
      <w:r w:rsidRPr="009961A4">
        <w:t>, https://www.fda.gov/about-fda/reports/22-case-studies-where-phase-2-and-phase-3-trials-had-divergent-results (2019, accessed 11 October 2020).</w:t>
      </w:r>
    </w:p>
    <w:p w14:paraId="0C976F08" w14:textId="77777777" w:rsidR="009961A4" w:rsidRPr="009961A4" w:rsidRDefault="009961A4" w:rsidP="009961A4">
      <w:pPr>
        <w:pStyle w:val="Bibliography"/>
      </w:pPr>
      <w:r w:rsidRPr="009961A4">
        <w:t xml:space="preserve">38. </w:t>
      </w:r>
      <w:r w:rsidRPr="009961A4">
        <w:tab/>
        <w:t xml:space="preserve">Holloway RG, Siderowf AD. Selecting Outcome Measures. In: Ravina B, Cummings J, McDermott M, et al. (eds) </w:t>
      </w:r>
      <w:r w:rsidRPr="009961A4">
        <w:rPr>
          <w:i/>
          <w:iCs/>
        </w:rPr>
        <w:t>Clinical Trials in Neurology: Design, Conduct, Analysis</w:t>
      </w:r>
      <w:r w:rsidRPr="009961A4">
        <w:t>. Cambridge: Cambridge University Press, pp. 69–77.</w:t>
      </w:r>
    </w:p>
    <w:p w14:paraId="288B4A78" w14:textId="77777777" w:rsidR="009961A4" w:rsidRPr="009961A4" w:rsidRDefault="009961A4" w:rsidP="009961A4">
      <w:pPr>
        <w:pStyle w:val="Bibliography"/>
      </w:pPr>
      <w:r w:rsidRPr="009961A4">
        <w:t xml:space="preserve">39. </w:t>
      </w:r>
      <w:r w:rsidRPr="009961A4">
        <w:tab/>
        <w:t xml:space="preserve">Kimmelman J, London AJ. The Structure of Clinical Translation: Efficiency, Information, and Ethics. </w:t>
      </w:r>
      <w:r w:rsidRPr="009961A4">
        <w:rPr>
          <w:i/>
          <w:iCs/>
        </w:rPr>
        <w:t>Hastings Center Report</w:t>
      </w:r>
      <w:r w:rsidRPr="009961A4">
        <w:t xml:space="preserve"> 2015; 45: 27–39.</w:t>
      </w:r>
    </w:p>
    <w:p w14:paraId="02B498CB" w14:textId="77777777" w:rsidR="009961A4" w:rsidRPr="009961A4" w:rsidRDefault="009961A4" w:rsidP="009961A4">
      <w:pPr>
        <w:pStyle w:val="Bibliography"/>
      </w:pPr>
      <w:r w:rsidRPr="009961A4">
        <w:t xml:space="preserve">40. </w:t>
      </w:r>
      <w:r w:rsidRPr="009961A4">
        <w:tab/>
        <w:t xml:space="preserve">Howard RB, Sayeed I, Stein DG. Suboptimal Dosing Parameters as Possible Factors in the Negative Phase III Clinical Trials of Progesterone for Traumatic Brain Injury. </w:t>
      </w:r>
      <w:r w:rsidRPr="009961A4">
        <w:rPr>
          <w:i/>
          <w:iCs/>
        </w:rPr>
        <w:t>J Neurotrauma</w:t>
      </w:r>
      <w:r w:rsidRPr="009961A4">
        <w:t xml:space="preserve"> 2017; 34: 1915–1918.</w:t>
      </w:r>
    </w:p>
    <w:p w14:paraId="655643E3" w14:textId="77777777" w:rsidR="009961A4" w:rsidRPr="009961A4" w:rsidRDefault="009961A4" w:rsidP="009961A4">
      <w:pPr>
        <w:pStyle w:val="Bibliography"/>
      </w:pPr>
      <w:r w:rsidRPr="009961A4">
        <w:t xml:space="preserve">41. </w:t>
      </w:r>
      <w:r w:rsidRPr="009961A4">
        <w:tab/>
        <w:t xml:space="preserve">Lammertse D, Tuszynski M, Steeves J, et al. Guidelines for the conduct of clinical trials for spinal cord injury as developed by the ICCP panel: clinical trial design. </w:t>
      </w:r>
      <w:r w:rsidRPr="009961A4">
        <w:rPr>
          <w:i/>
          <w:iCs/>
        </w:rPr>
        <w:t>Spinal Cord</w:t>
      </w:r>
      <w:r w:rsidRPr="009961A4">
        <w:t xml:space="preserve"> 2007; 45: 232–242.</w:t>
      </w:r>
    </w:p>
    <w:p w14:paraId="397758BF" w14:textId="77777777" w:rsidR="009961A4" w:rsidRPr="009961A4" w:rsidRDefault="009961A4" w:rsidP="009961A4">
      <w:pPr>
        <w:pStyle w:val="Bibliography"/>
      </w:pPr>
      <w:r w:rsidRPr="009961A4">
        <w:t xml:space="preserve">42. </w:t>
      </w:r>
      <w:r w:rsidRPr="009961A4">
        <w:tab/>
        <w:t xml:space="preserve">Stein DG. Lost in translation: understanding the failure of the progesterone/traumatic brain injury Phase III trials. </w:t>
      </w:r>
      <w:r w:rsidRPr="009961A4">
        <w:rPr>
          <w:i/>
          <w:iCs/>
        </w:rPr>
        <w:t>Future Neurology</w:t>
      </w:r>
      <w:r w:rsidRPr="009961A4">
        <w:t xml:space="preserve"> 2016; 11: 9–13.</w:t>
      </w:r>
    </w:p>
    <w:p w14:paraId="32947CD7" w14:textId="77777777" w:rsidR="009961A4" w:rsidRPr="009961A4" w:rsidRDefault="009961A4" w:rsidP="009961A4">
      <w:pPr>
        <w:pStyle w:val="Bibliography"/>
      </w:pPr>
      <w:r w:rsidRPr="009961A4">
        <w:lastRenderedPageBreak/>
        <w:t xml:space="preserve">43. </w:t>
      </w:r>
      <w:r w:rsidRPr="009961A4">
        <w:tab/>
        <w:t xml:space="preserve">Bullock MR, Merchant RE, Choi SC, et al. Outcome measures for clinical trials in neurotrauma. </w:t>
      </w:r>
      <w:r w:rsidRPr="009961A4">
        <w:rPr>
          <w:i/>
          <w:iCs/>
        </w:rPr>
        <w:t>Neurosurg Focus</w:t>
      </w:r>
      <w:r w:rsidRPr="009961A4">
        <w:t xml:space="preserve"> 2002; 13: ECP1.</w:t>
      </w:r>
    </w:p>
    <w:p w14:paraId="05861BB3" w14:textId="77777777" w:rsidR="009961A4" w:rsidRPr="009961A4" w:rsidRDefault="009961A4" w:rsidP="009961A4">
      <w:pPr>
        <w:pStyle w:val="Bibliography"/>
      </w:pPr>
      <w:r w:rsidRPr="009961A4">
        <w:t xml:space="preserve">44. </w:t>
      </w:r>
      <w:r w:rsidRPr="009961A4">
        <w:tab/>
        <w:t xml:space="preserve">Peck CC, Cross JT. “Getting the Dose Right”: Facts, a Blueprint, and Encouragements. </w:t>
      </w:r>
      <w:r w:rsidRPr="009961A4">
        <w:rPr>
          <w:i/>
          <w:iCs/>
        </w:rPr>
        <w:t>Clinical Pharmacology &amp; Therapeutics</w:t>
      </w:r>
      <w:r w:rsidRPr="009961A4">
        <w:t xml:space="preserve"> 2007; 82: 12–14.</w:t>
      </w:r>
    </w:p>
    <w:p w14:paraId="04E16278" w14:textId="77777777" w:rsidR="009961A4" w:rsidRPr="009961A4" w:rsidRDefault="009961A4" w:rsidP="009961A4">
      <w:pPr>
        <w:pStyle w:val="Bibliography"/>
      </w:pPr>
      <w:r w:rsidRPr="009961A4">
        <w:t xml:space="preserve">45. </w:t>
      </w:r>
      <w:r w:rsidRPr="009961A4">
        <w:tab/>
        <w:t xml:space="preserve">Peck C. Preventing Postmarketing Changes in Recommended Doses and Marketing Withdrawals. In: Venitz J, Sittner W (eds) </w:t>
      </w:r>
      <w:r w:rsidRPr="009961A4">
        <w:rPr>
          <w:i/>
          <w:iCs/>
        </w:rPr>
        <w:t>Appropriate Dose Selection — How to Optimize Clinical Drug Development</w:t>
      </w:r>
      <w:r w:rsidRPr="009961A4">
        <w:t>. Berlin, Heidelberg: Springer, 2007, pp. 209–216.</w:t>
      </w:r>
    </w:p>
    <w:p w14:paraId="558B5129" w14:textId="77777777" w:rsidR="009961A4" w:rsidRPr="009961A4" w:rsidRDefault="009961A4" w:rsidP="009961A4">
      <w:pPr>
        <w:pStyle w:val="Bibliography"/>
      </w:pPr>
      <w:r w:rsidRPr="009961A4">
        <w:t xml:space="preserve">46. </w:t>
      </w:r>
      <w:r w:rsidRPr="009961A4">
        <w:tab/>
        <w:t xml:space="preserve">Cross J, Lee H, Westelinck A, et al. Postmarketing drug dosage changes of 499 FDA-approved new molecular entities, 1980-1999. </w:t>
      </w:r>
      <w:r w:rsidRPr="009961A4">
        <w:rPr>
          <w:i/>
          <w:iCs/>
        </w:rPr>
        <w:t>Pharmacoepidemiol Drug Saf</w:t>
      </w:r>
      <w:r w:rsidRPr="009961A4">
        <w:t xml:space="preserve"> 2002; 11: 439–446.</w:t>
      </w:r>
    </w:p>
    <w:p w14:paraId="5CB57B3E" w14:textId="77777777" w:rsidR="009961A4" w:rsidRPr="009961A4" w:rsidRDefault="009961A4" w:rsidP="009961A4">
      <w:pPr>
        <w:pStyle w:val="Bibliography"/>
      </w:pPr>
      <w:r w:rsidRPr="009961A4">
        <w:t xml:space="preserve">47. </w:t>
      </w:r>
      <w:r w:rsidRPr="009961A4">
        <w:tab/>
        <w:t xml:space="preserve">Toyn J. What lessons can be learned from failed Alzheimer’s disease trials? </w:t>
      </w:r>
      <w:r w:rsidRPr="009961A4">
        <w:rPr>
          <w:i/>
          <w:iCs/>
        </w:rPr>
        <w:t>Expert Review of Clinical Pharmacology</w:t>
      </w:r>
      <w:r w:rsidRPr="009961A4">
        <w:t xml:space="preserve"> 2015; 8: 267–269.</w:t>
      </w:r>
    </w:p>
    <w:p w14:paraId="3945E233" w14:textId="77777777" w:rsidR="009961A4" w:rsidRPr="009961A4" w:rsidRDefault="009961A4" w:rsidP="009961A4">
      <w:pPr>
        <w:pStyle w:val="Bibliography"/>
      </w:pPr>
      <w:r w:rsidRPr="009961A4">
        <w:t xml:space="preserve">48. </w:t>
      </w:r>
      <w:r w:rsidRPr="009961A4">
        <w:tab/>
        <w:t xml:space="preserve">Mehta D, Jackson R, Paul G, et al. Why do trials for Alzheimer’s disease drugs keep failing? A discontinued drug perspective for 2010-2015. </w:t>
      </w:r>
      <w:r w:rsidRPr="009961A4">
        <w:rPr>
          <w:i/>
          <w:iCs/>
        </w:rPr>
        <w:t>Expert Opinion on Investigational Drugs</w:t>
      </w:r>
      <w:r w:rsidRPr="009961A4">
        <w:t xml:space="preserve"> 2017; 26: 735–739.</w:t>
      </w:r>
    </w:p>
    <w:p w14:paraId="49038EDA" w14:textId="77777777" w:rsidR="009961A4" w:rsidRPr="009961A4" w:rsidRDefault="009961A4" w:rsidP="009961A4">
      <w:pPr>
        <w:pStyle w:val="Bibliography"/>
      </w:pPr>
      <w:r w:rsidRPr="009961A4">
        <w:t xml:space="preserve">49. </w:t>
      </w:r>
      <w:r w:rsidRPr="009961A4">
        <w:tab/>
        <w:t xml:space="preserve">Schumacher M, Denier C, Oudinet J-P, et al. Progesterone neuroprotection: The background of clinical trial failure. </w:t>
      </w:r>
      <w:r w:rsidRPr="009961A4">
        <w:rPr>
          <w:i/>
          <w:iCs/>
        </w:rPr>
        <w:t>J Steroid Biochem Mol Biol</w:t>
      </w:r>
      <w:r w:rsidRPr="009961A4">
        <w:t xml:space="preserve"> 2016; 160: 53–66.</w:t>
      </w:r>
    </w:p>
    <w:p w14:paraId="288C103F" w14:textId="77777777" w:rsidR="009961A4" w:rsidRPr="009961A4" w:rsidRDefault="009961A4" w:rsidP="009961A4">
      <w:pPr>
        <w:pStyle w:val="Bibliography"/>
      </w:pPr>
      <w:r w:rsidRPr="009961A4">
        <w:t xml:space="preserve">50. </w:t>
      </w:r>
      <w:r w:rsidRPr="009961A4">
        <w:tab/>
        <w:t xml:space="preserve">Stein DG. Embracing failure: What the Phase III progesterone studies can teach about TBI clinical trials. </w:t>
      </w:r>
      <w:r w:rsidRPr="009961A4">
        <w:rPr>
          <w:i/>
          <w:iCs/>
        </w:rPr>
        <w:t>Brain Inj</w:t>
      </w:r>
      <w:r w:rsidRPr="009961A4">
        <w:t xml:space="preserve"> 2015; 29: 1259–1272.</w:t>
      </w:r>
    </w:p>
    <w:p w14:paraId="20580C91" w14:textId="77777777" w:rsidR="009961A4" w:rsidRPr="009961A4" w:rsidRDefault="009961A4" w:rsidP="009961A4">
      <w:pPr>
        <w:pStyle w:val="Bibliography"/>
      </w:pPr>
      <w:r w:rsidRPr="009961A4">
        <w:t xml:space="preserve">51. </w:t>
      </w:r>
      <w:r w:rsidRPr="009961A4">
        <w:tab/>
        <w:t xml:space="preserve">Greenberg BD, Carrillo MC, Ryan JM, et al. Improving Alzheimer’s disease phase II clinical trials. </w:t>
      </w:r>
      <w:r w:rsidRPr="009961A4">
        <w:rPr>
          <w:i/>
          <w:iCs/>
        </w:rPr>
        <w:t>Alzheimers Dement</w:t>
      </w:r>
      <w:r w:rsidRPr="009961A4">
        <w:t xml:space="preserve"> 2013; 9: 39–49.</w:t>
      </w:r>
    </w:p>
    <w:p w14:paraId="6CE6DBAF" w14:textId="77777777" w:rsidR="009961A4" w:rsidRPr="009961A4" w:rsidRDefault="009961A4" w:rsidP="009961A4">
      <w:pPr>
        <w:pStyle w:val="Bibliography"/>
      </w:pPr>
      <w:r w:rsidRPr="009961A4">
        <w:t xml:space="preserve">52. </w:t>
      </w:r>
      <w:r w:rsidRPr="009961A4">
        <w:tab/>
        <w:t xml:space="preserve">Vissers MFJM, Heuberger JAAC, Groeneveld GJ. Targeting for Success: Demonstrating Proof-of-Concept with Mechanistic Early Phase Clinical Pharmacology Studies for Disease-Modification in Neurodegenerative Disorders. </w:t>
      </w:r>
      <w:r w:rsidRPr="009961A4">
        <w:rPr>
          <w:i/>
          <w:iCs/>
        </w:rPr>
        <w:t>Int J Mol Sci</w:t>
      </w:r>
      <w:r w:rsidRPr="009961A4">
        <w:t xml:space="preserve"> 2021; 22: 1615.</w:t>
      </w:r>
    </w:p>
    <w:p w14:paraId="6F86AD93" w14:textId="77777777" w:rsidR="009961A4" w:rsidRPr="009961A4" w:rsidRDefault="009961A4" w:rsidP="009961A4">
      <w:pPr>
        <w:pStyle w:val="Bibliography"/>
      </w:pPr>
      <w:r w:rsidRPr="009961A4">
        <w:t xml:space="preserve">53. </w:t>
      </w:r>
      <w:r w:rsidRPr="009961A4">
        <w:tab/>
        <w:t xml:space="preserve">Potter WZ. Optimizing early Go/No Go decisions in CNS drug development. </w:t>
      </w:r>
      <w:r w:rsidRPr="009961A4">
        <w:rPr>
          <w:i/>
          <w:iCs/>
        </w:rPr>
        <w:t>Expert Rev Clin Pharmacol</w:t>
      </w:r>
      <w:r w:rsidRPr="009961A4">
        <w:t xml:space="preserve"> 2015; 8: 155–157.</w:t>
      </w:r>
    </w:p>
    <w:p w14:paraId="1CBDDAEA" w14:textId="77777777" w:rsidR="009961A4" w:rsidRPr="009961A4" w:rsidRDefault="009961A4" w:rsidP="009961A4">
      <w:pPr>
        <w:pStyle w:val="Bibliography"/>
      </w:pPr>
      <w:r w:rsidRPr="009961A4">
        <w:t xml:space="preserve">54. </w:t>
      </w:r>
      <w:r w:rsidRPr="009961A4">
        <w:tab/>
        <w:t xml:space="preserve">Cummings J. Lessons Learned from Alzheimer Disease: Clinical Trials with Negative Outcomes. </w:t>
      </w:r>
      <w:r w:rsidRPr="009961A4">
        <w:rPr>
          <w:i/>
          <w:iCs/>
        </w:rPr>
        <w:t>Clin Transl Sci</w:t>
      </w:r>
      <w:r w:rsidRPr="009961A4">
        <w:t xml:space="preserve"> 2018; 11: 147–152.</w:t>
      </w:r>
    </w:p>
    <w:p w14:paraId="3A83F5E3" w14:textId="77777777" w:rsidR="009961A4" w:rsidRPr="009961A4" w:rsidRDefault="009961A4" w:rsidP="009961A4">
      <w:pPr>
        <w:pStyle w:val="Bibliography"/>
      </w:pPr>
      <w:r w:rsidRPr="009961A4">
        <w:t xml:space="preserve">55. </w:t>
      </w:r>
      <w:r w:rsidRPr="009961A4">
        <w:tab/>
        <w:t xml:space="preserve">A controlled trial of recombinant methionyl human BDNF in ALS: The BDNF Study Group (Phase III). </w:t>
      </w:r>
      <w:r w:rsidRPr="009961A4">
        <w:rPr>
          <w:i/>
          <w:iCs/>
        </w:rPr>
        <w:t>Neurology</w:t>
      </w:r>
      <w:r w:rsidRPr="009961A4">
        <w:t xml:space="preserve"> 1999; 52: 1427–1433.</w:t>
      </w:r>
    </w:p>
    <w:p w14:paraId="737CC5C0" w14:textId="77777777" w:rsidR="009961A4" w:rsidRPr="009961A4" w:rsidRDefault="009961A4" w:rsidP="009961A4">
      <w:pPr>
        <w:pStyle w:val="Bibliography"/>
      </w:pPr>
      <w:r w:rsidRPr="009961A4">
        <w:t xml:space="preserve">56. </w:t>
      </w:r>
      <w:r w:rsidRPr="009961A4">
        <w:tab/>
        <w:t xml:space="preserve">Selkoe DJ. Resolving controversies on the path to Alzheimer’s therapeutics. </w:t>
      </w:r>
      <w:r w:rsidRPr="009961A4">
        <w:rPr>
          <w:i/>
          <w:iCs/>
        </w:rPr>
        <w:t>Nat Med</w:t>
      </w:r>
      <w:r w:rsidRPr="009961A4">
        <w:t xml:space="preserve"> 2011; 17: 1060–1065.</w:t>
      </w:r>
    </w:p>
    <w:p w14:paraId="14BB511C" w14:textId="77777777" w:rsidR="009961A4" w:rsidRPr="009961A4" w:rsidRDefault="009961A4" w:rsidP="009961A4">
      <w:pPr>
        <w:pStyle w:val="Bibliography"/>
      </w:pPr>
      <w:r w:rsidRPr="009961A4">
        <w:t xml:space="preserve">57. </w:t>
      </w:r>
      <w:r w:rsidRPr="009961A4">
        <w:tab/>
        <w:t xml:space="preserve">Feltner DE, Evans KR. Phase II development and the path to personalized medicine in CNS disease. </w:t>
      </w:r>
      <w:r w:rsidRPr="009961A4">
        <w:rPr>
          <w:i/>
          <w:iCs/>
        </w:rPr>
        <w:t>Essential CNS Drug Development</w:t>
      </w:r>
      <w:r w:rsidRPr="009961A4">
        <w:t xml:space="preserve"> 2012; 70–91.</w:t>
      </w:r>
    </w:p>
    <w:p w14:paraId="71236A79" w14:textId="77777777" w:rsidR="009961A4" w:rsidRPr="009961A4" w:rsidRDefault="009961A4" w:rsidP="009961A4">
      <w:pPr>
        <w:pStyle w:val="Bibliography"/>
      </w:pPr>
      <w:r w:rsidRPr="009961A4">
        <w:lastRenderedPageBreak/>
        <w:t xml:space="preserve">58. </w:t>
      </w:r>
      <w:r w:rsidRPr="009961A4">
        <w:tab/>
        <w:t xml:space="preserve">Kesselheim AS, Hwang TJ, Franklin JM. Two decades of new drug development for central nervous system disorders. </w:t>
      </w:r>
      <w:r w:rsidRPr="009961A4">
        <w:rPr>
          <w:i/>
          <w:iCs/>
        </w:rPr>
        <w:t>Nature Reviews Drug Discovery</w:t>
      </w:r>
      <w:r w:rsidRPr="009961A4">
        <w:t xml:space="preserve"> 2015; 14: 815–816.</w:t>
      </w:r>
    </w:p>
    <w:p w14:paraId="76B892D9" w14:textId="77777777" w:rsidR="009961A4" w:rsidRPr="009961A4" w:rsidRDefault="009961A4" w:rsidP="009961A4">
      <w:pPr>
        <w:pStyle w:val="Bibliography"/>
      </w:pPr>
      <w:r w:rsidRPr="009961A4">
        <w:t xml:space="preserve">59. </w:t>
      </w:r>
      <w:r w:rsidRPr="009961A4">
        <w:tab/>
        <w:t xml:space="preserve">London AJ, Kimmelman J. Why clinical translation cannot succeed without failure. </w:t>
      </w:r>
      <w:r w:rsidRPr="009961A4">
        <w:rPr>
          <w:i/>
          <w:iCs/>
        </w:rPr>
        <w:t>eLife</w:t>
      </w:r>
      <w:r w:rsidRPr="009961A4">
        <w:t xml:space="preserve"> 2015; 4: e12844.</w:t>
      </w:r>
    </w:p>
    <w:p w14:paraId="21E68871" w14:textId="77777777" w:rsidR="009961A4" w:rsidRPr="009961A4" w:rsidRDefault="009961A4" w:rsidP="009961A4">
      <w:pPr>
        <w:pStyle w:val="Bibliography"/>
      </w:pPr>
      <w:r w:rsidRPr="009961A4">
        <w:t xml:space="preserve">60. </w:t>
      </w:r>
      <w:r w:rsidRPr="009961A4">
        <w:tab/>
        <w:t xml:space="preserve">Knopman DS. Lowering of Amyloid-Beta by β-Secretase Inhibitors - Some Informative Failures. </w:t>
      </w:r>
      <w:r w:rsidRPr="009961A4">
        <w:rPr>
          <w:i/>
          <w:iCs/>
        </w:rPr>
        <w:t>N Engl J Med</w:t>
      </w:r>
      <w:r w:rsidRPr="009961A4">
        <w:t xml:space="preserve"> 2019; 380: 1476–1478.</w:t>
      </w:r>
    </w:p>
    <w:p w14:paraId="240D2966" w14:textId="77777777" w:rsidR="009961A4" w:rsidRPr="009961A4" w:rsidRDefault="009961A4" w:rsidP="009961A4">
      <w:pPr>
        <w:pStyle w:val="Bibliography"/>
      </w:pPr>
      <w:r w:rsidRPr="009961A4">
        <w:t xml:space="preserve">61. </w:t>
      </w:r>
      <w:r w:rsidRPr="009961A4">
        <w:tab/>
        <w:t xml:space="preserve">Rubinstein LV, Korn EL, Freidlin B, et al. Design issues of randomized phase II trials and a proposal for phase II screening trials. </w:t>
      </w:r>
      <w:r w:rsidRPr="009961A4">
        <w:rPr>
          <w:i/>
          <w:iCs/>
        </w:rPr>
        <w:t>J Clin Oncol</w:t>
      </w:r>
      <w:r w:rsidRPr="009961A4">
        <w:t xml:space="preserve"> 2005; 23: 7199–7206.</w:t>
      </w:r>
    </w:p>
    <w:p w14:paraId="27F9F96F" w14:textId="77777777" w:rsidR="009961A4" w:rsidRPr="009961A4" w:rsidRDefault="009961A4" w:rsidP="009961A4">
      <w:pPr>
        <w:pStyle w:val="Bibliography"/>
      </w:pPr>
      <w:r w:rsidRPr="009961A4">
        <w:t xml:space="preserve">62. </w:t>
      </w:r>
      <w:r w:rsidRPr="009961A4">
        <w:tab/>
        <w:t xml:space="preserve">Speich B, von Niederhäusern B, Schur N, et al. Systematic review on costs and resource use of randomized clinical trials shows a lack of transparent and comprehensive data. </w:t>
      </w:r>
      <w:r w:rsidRPr="009961A4">
        <w:rPr>
          <w:i/>
          <w:iCs/>
        </w:rPr>
        <w:t>J Clin Epidemiol</w:t>
      </w:r>
      <w:r w:rsidRPr="009961A4">
        <w:t xml:space="preserve"> 2018; 96: 1–11.</w:t>
      </w:r>
    </w:p>
    <w:p w14:paraId="3BE2E6D3" w14:textId="77777777" w:rsidR="009961A4" w:rsidRPr="009961A4" w:rsidRDefault="009961A4" w:rsidP="009961A4">
      <w:pPr>
        <w:pStyle w:val="Bibliography"/>
      </w:pPr>
      <w:r w:rsidRPr="009961A4">
        <w:t xml:space="preserve">63. </w:t>
      </w:r>
      <w:r w:rsidRPr="009961A4">
        <w:tab/>
        <w:t xml:space="preserve">Martin L, Hutchens M, Hawkins C, et al. How much do clinical trials cost? </w:t>
      </w:r>
      <w:r w:rsidRPr="009961A4">
        <w:rPr>
          <w:i/>
          <w:iCs/>
        </w:rPr>
        <w:t>Nat Rev Drug Discov</w:t>
      </w:r>
      <w:r w:rsidRPr="009961A4">
        <w:t xml:space="preserve"> 2017; 16: 381–382.</w:t>
      </w:r>
    </w:p>
    <w:p w14:paraId="0ABDFBC8" w14:textId="77777777" w:rsidR="009961A4" w:rsidRPr="009961A4" w:rsidRDefault="009961A4" w:rsidP="009961A4">
      <w:pPr>
        <w:pStyle w:val="Bibliography"/>
      </w:pPr>
      <w:r w:rsidRPr="009961A4">
        <w:t xml:space="preserve">64. </w:t>
      </w:r>
      <w:r w:rsidRPr="009961A4">
        <w:tab/>
        <w:t xml:space="preserve">Doggrell SA. Lessons that can be learnt from the failure of verubecestat in Alzheimer’s disease. </w:t>
      </w:r>
      <w:r w:rsidRPr="009961A4">
        <w:rPr>
          <w:i/>
          <w:iCs/>
        </w:rPr>
        <w:t>Expert Opinion on Pharmacotherapy</w:t>
      </w:r>
      <w:r w:rsidRPr="009961A4">
        <w:t xml:space="preserve"> 2019; 20: 2095–2099.</w:t>
      </w:r>
    </w:p>
    <w:p w14:paraId="3570D3F1" w14:textId="77777777" w:rsidR="009961A4" w:rsidRPr="009961A4" w:rsidRDefault="009961A4" w:rsidP="009961A4">
      <w:pPr>
        <w:pStyle w:val="Bibliography"/>
      </w:pPr>
      <w:r w:rsidRPr="009961A4">
        <w:t xml:space="preserve">65. </w:t>
      </w:r>
      <w:r w:rsidRPr="009961A4">
        <w:tab/>
        <w:t xml:space="preserve">Moyer H, Bittlinger M, Nelson A, et al. Bypassing phase 2 in cancer drug development erodes the risk/benefit balance in phase 3 trials. </w:t>
      </w:r>
      <w:r w:rsidRPr="009961A4">
        <w:rPr>
          <w:i/>
          <w:iCs/>
        </w:rPr>
        <w:t>J Clin Epidemiol</w:t>
      </w:r>
      <w:r w:rsidRPr="009961A4">
        <w:t xml:space="preserve"> 2023; S0895-4356(23)00079–3.</w:t>
      </w:r>
    </w:p>
    <w:p w14:paraId="447F8570" w14:textId="77777777" w:rsidR="009961A4" w:rsidRPr="009961A4" w:rsidRDefault="009961A4" w:rsidP="009961A4">
      <w:pPr>
        <w:pStyle w:val="Bibliography"/>
      </w:pPr>
      <w:r w:rsidRPr="009961A4">
        <w:t xml:space="preserve">66. </w:t>
      </w:r>
      <w:r w:rsidRPr="009961A4">
        <w:tab/>
        <w:t xml:space="preserve">Freedman B. Equipoise and the Ethics of Clinical Research. </w:t>
      </w:r>
      <w:r w:rsidRPr="009961A4">
        <w:rPr>
          <w:i/>
          <w:iCs/>
        </w:rPr>
        <w:t>New England Journal of Medicine</w:t>
      </w:r>
      <w:r w:rsidRPr="009961A4">
        <w:t xml:space="preserve"> 1987; 317: 141–145.</w:t>
      </w:r>
    </w:p>
    <w:p w14:paraId="09FFA660" w14:textId="2486B477" w:rsidR="000B4596" w:rsidRDefault="00000000" w:rsidP="00A841BF">
      <w:r>
        <w:fldChar w:fldCharType="end"/>
      </w:r>
    </w:p>
    <w:p w14:paraId="4EC21D98" w14:textId="07F637D9" w:rsidR="00A841BF" w:rsidRDefault="00A841BF" w:rsidP="00A841BF"/>
    <w:p w14:paraId="17D86CAF" w14:textId="215B3484" w:rsidR="00A841BF" w:rsidRPr="00A841BF" w:rsidRDefault="00A841BF" w:rsidP="00A841BF"/>
    <w:sectPr w:rsidR="00A841BF" w:rsidRPr="00A841BF" w:rsidSect="003C2917">
      <w:footerReference w:type="even"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oyer" w:date="2023-07-17T09:51:00Z" w:initials="HM">
    <w:p w14:paraId="103D1C9C" w14:textId="77777777" w:rsidR="008708FB" w:rsidRDefault="008708FB" w:rsidP="0061115F">
      <w:r>
        <w:rPr>
          <w:rStyle w:val="CommentReference"/>
        </w:rPr>
        <w:annotationRef/>
      </w:r>
      <w:r>
        <w:rPr>
          <w:color w:val="000000"/>
          <w:sz w:val="20"/>
          <w:szCs w:val="20"/>
        </w:rPr>
        <w:t>P2 and P3 changed</w:t>
      </w:r>
    </w:p>
  </w:comment>
  <w:comment w:id="3" w:author="Hannah Moyer" w:date="2023-06-19T16:59:00Z" w:initials="HM">
    <w:p w14:paraId="5490F917" w14:textId="4DE0C20C" w:rsidR="00673B22" w:rsidRDefault="00673B22" w:rsidP="00AC0A15">
      <w:r>
        <w:rPr>
          <w:rStyle w:val="CommentReference"/>
        </w:rPr>
        <w:annotationRef/>
      </w:r>
      <w:r>
        <w:rPr>
          <w:sz w:val="20"/>
          <w:szCs w:val="20"/>
        </w:rPr>
        <w:t xml:space="preserve">JK- add the proportion that fail due to safety vs. efficacy, etc. </w:t>
      </w:r>
    </w:p>
  </w:comment>
  <w:comment w:id="4" w:author="Hannah Moyer" w:date="2023-06-19T17:00:00Z" w:initials="HM">
    <w:p w14:paraId="7DE52319" w14:textId="77777777" w:rsidR="00673B22" w:rsidRDefault="00673B22" w:rsidP="00815A82">
      <w:r>
        <w:rPr>
          <w:rStyle w:val="CommentReference"/>
        </w:rPr>
        <w:annotationRef/>
      </w:r>
      <w:r>
        <w:rPr>
          <w:sz w:val="20"/>
          <w:szCs w:val="20"/>
        </w:rPr>
        <w:t>HM-Find this in references in the office</w:t>
      </w:r>
    </w:p>
  </w:comment>
  <w:comment w:id="5" w:author="Hannah Moyer" w:date="2023-06-22T15:39:00Z" w:initials="HM">
    <w:p w14:paraId="0CD9C17B" w14:textId="77777777" w:rsidR="004E278B" w:rsidRDefault="004E278B" w:rsidP="00DB7490">
      <w:r>
        <w:rPr>
          <w:rStyle w:val="CommentReference"/>
        </w:rPr>
        <w:annotationRef/>
      </w:r>
      <w:r>
        <w:rPr>
          <w:color w:val="000000"/>
          <w:sz w:val="20"/>
          <w:szCs w:val="20"/>
        </w:rPr>
        <w:t xml:space="preserve">do </w:t>
      </w:r>
    </w:p>
  </w:comment>
  <w:comment w:id="6" w:author="Hannah Moyer" w:date="2023-06-22T16:30:00Z" w:initials="HM">
    <w:p w14:paraId="145A8CFA" w14:textId="77777777" w:rsidR="00547F3A" w:rsidRDefault="00547F3A" w:rsidP="004A2810">
      <w:r>
        <w:rPr>
          <w:rStyle w:val="CommentReference"/>
        </w:rPr>
        <w:annotationRef/>
      </w:r>
      <w:r>
        <w:rPr>
          <w:color w:val="000000"/>
          <w:sz w:val="20"/>
          <w:szCs w:val="20"/>
        </w:rPr>
        <w:t>cite</w:t>
      </w:r>
    </w:p>
  </w:comment>
  <w:comment w:id="7" w:author="Jonathan Kimmelman, Dr." w:date="2023-06-21T12:00:00Z" w:initials="JK">
    <w:p w14:paraId="5DBF7989" w14:textId="03BB1BB5" w:rsidR="001055F3" w:rsidRDefault="001055F3" w:rsidP="003C2782">
      <w:r>
        <w:rPr>
          <w:rStyle w:val="CommentReference"/>
        </w:rPr>
        <w:annotationRef/>
      </w:r>
      <w:r>
        <w:rPr>
          <w:color w:val="000000"/>
          <w:sz w:val="20"/>
          <w:szCs w:val="20"/>
        </w:rPr>
        <w:t>second time u used this expression (X emphasizes…). not crazy about it. and also- u shd vary ur phrasing</w:t>
      </w:r>
    </w:p>
  </w:comment>
  <w:comment w:id="8" w:author="Jonathan Kimmelman, Dr." w:date="2023-06-22T11:54:00Z" w:initials="JK">
    <w:p w14:paraId="4D1DEC3C" w14:textId="77777777" w:rsidR="008C390E" w:rsidRDefault="008C390E" w:rsidP="00085370">
      <w:r>
        <w:rPr>
          <w:rStyle w:val="CommentReference"/>
        </w:rPr>
        <w:annotationRef/>
      </w:r>
      <w:r>
        <w:rPr>
          <w:color w:val="000000"/>
          <w:sz w:val="20"/>
          <w:szCs w:val="20"/>
        </w:rPr>
        <w:t>why is this relevant?</w:t>
      </w:r>
    </w:p>
  </w:comment>
  <w:comment w:id="9" w:author="Hannah Moyer" w:date="2023-06-22T16:55:00Z" w:initials="HM">
    <w:p w14:paraId="25EDE6EA" w14:textId="77777777" w:rsidR="00AD37F7" w:rsidRDefault="00AD37F7" w:rsidP="009606E6">
      <w:r>
        <w:rPr>
          <w:rStyle w:val="CommentReference"/>
        </w:rPr>
        <w:annotationRef/>
      </w:r>
      <w:r>
        <w:rPr>
          <w:color w:val="000000"/>
          <w:sz w:val="20"/>
          <w:szCs w:val="20"/>
        </w:rPr>
        <w:t>that make p2 trials relevant</w:t>
      </w:r>
    </w:p>
  </w:comment>
  <w:comment w:id="10" w:author="Hannah Moyer" w:date="2023-06-22T16:55:00Z" w:initials="HM">
    <w:p w14:paraId="4132F754" w14:textId="2E7ECFE2" w:rsidR="00AD37F7" w:rsidRDefault="00AD37F7" w:rsidP="0047437B">
      <w:r>
        <w:rPr>
          <w:rStyle w:val="CommentReference"/>
        </w:rPr>
        <w:annotationRef/>
      </w:r>
      <w:r>
        <w:rPr>
          <w:color w:val="000000"/>
          <w:sz w:val="20"/>
          <w:szCs w:val="20"/>
        </w:rPr>
        <w:t>define</w:t>
      </w:r>
    </w:p>
  </w:comment>
  <w:comment w:id="11" w:author="Hannah Moyer" w:date="2023-06-20T15:25:00Z" w:initials="HM">
    <w:p w14:paraId="79C05A70" w14:textId="118D9140" w:rsidR="001176F5" w:rsidRDefault="001176F5" w:rsidP="00171D49">
      <w:r>
        <w:rPr>
          <w:rStyle w:val="CommentReference"/>
        </w:rPr>
        <w:annotationRef/>
      </w:r>
      <w:r>
        <w:rPr>
          <w:color w:val="000000"/>
          <w:sz w:val="20"/>
          <w:szCs w:val="20"/>
        </w:rPr>
        <w:t>cite more</w:t>
      </w:r>
    </w:p>
  </w:comment>
  <w:comment w:id="12" w:author="Jonathan Kimmelman, Dr." w:date="2023-06-22T12:07:00Z" w:initials="JK">
    <w:p w14:paraId="0FDBA2E3" w14:textId="77777777" w:rsidR="009C261F" w:rsidRDefault="009C261F" w:rsidP="008E55A5">
      <w:r>
        <w:rPr>
          <w:rStyle w:val="CommentReference"/>
        </w:rPr>
        <w:annotationRef/>
      </w:r>
      <w:r>
        <w:rPr>
          <w:sz w:val="20"/>
          <w:szCs w:val="20"/>
        </w:rPr>
        <w:t>??</w:t>
      </w:r>
    </w:p>
    <w:p w14:paraId="01663292" w14:textId="77777777" w:rsidR="009C261F" w:rsidRDefault="009C261F" w:rsidP="008E55A5">
      <w:r>
        <w:rPr>
          <w:sz w:val="20"/>
          <w:szCs w:val="20"/>
        </w:rPr>
        <w:t>u mean illness course?</w:t>
      </w:r>
    </w:p>
  </w:comment>
  <w:comment w:id="13" w:author="Jonathan Kimmelman, Dr." w:date="2023-06-22T12:10:00Z" w:initials="JK">
    <w:p w14:paraId="0C6671A5" w14:textId="77777777" w:rsidR="009C261F" w:rsidRDefault="009C261F" w:rsidP="007C2D17">
      <w:r>
        <w:rPr>
          <w:rStyle w:val="CommentReference"/>
        </w:rPr>
        <w:annotationRef/>
      </w:r>
      <w:r>
        <w:rPr>
          <w:color w:val="000000"/>
          <w:sz w:val="20"/>
          <w:szCs w:val="20"/>
        </w:rPr>
        <w:t>what is ur antecedent here?</w:t>
      </w:r>
    </w:p>
  </w:comment>
  <w:comment w:id="14" w:author="Jonathan Kimmelman, Dr." w:date="2023-06-22T12:26:00Z" w:initials="JK">
    <w:p w14:paraId="47710F07" w14:textId="77777777" w:rsidR="00993B6E" w:rsidRDefault="006B44B0" w:rsidP="00E5442D">
      <w:r>
        <w:rPr>
          <w:rStyle w:val="CommentReference"/>
        </w:rPr>
        <w:annotationRef/>
      </w:r>
      <w:r w:rsidR="00993B6E">
        <w:rPr>
          <w:sz w:val="20"/>
          <w:szCs w:val="20"/>
        </w:rPr>
        <w:t>also i think u need to talk about the use of ‘surrogate patients’. the amylix is a good illustration of this. likely to be a trend in neuro work. can discuss</w:t>
      </w:r>
    </w:p>
  </w:comment>
  <w:comment w:id="15" w:author="Hannah Moyer" w:date="2023-07-13T13:41:00Z" w:initials="HM">
    <w:p w14:paraId="1DAFC568" w14:textId="77777777" w:rsidR="00307FDB" w:rsidRDefault="00307FDB" w:rsidP="00970500">
      <w:r>
        <w:rPr>
          <w:rStyle w:val="CommentReference"/>
        </w:rPr>
        <w:annotationRef/>
      </w:r>
      <w:r>
        <w:rPr>
          <w:color w:val="000000"/>
          <w:sz w:val="20"/>
          <w:szCs w:val="20"/>
        </w:rPr>
        <w:t>Opportunity cost-how to pick which trials to run</w:t>
      </w:r>
    </w:p>
    <w:p w14:paraId="7B34EDBC" w14:textId="77777777" w:rsidR="00307FDB" w:rsidRDefault="00307FDB" w:rsidP="00970500">
      <w:r>
        <w:rPr>
          <w:color w:val="000000"/>
          <w:sz w:val="20"/>
          <w:szCs w:val="20"/>
        </w:rPr>
        <w:t>If you skip</w:t>
      </w:r>
    </w:p>
    <w:p w14:paraId="38914606" w14:textId="77777777" w:rsidR="00307FDB" w:rsidRDefault="00307FDB" w:rsidP="00970500">
      <w:r>
        <w:rPr>
          <w:color w:val="000000"/>
          <w:sz w:val="20"/>
          <w:szCs w:val="20"/>
        </w:rPr>
        <w:t>If the phase 3 ends up being pos—less patients were exposed -to a drug that works</w:t>
      </w:r>
    </w:p>
    <w:p w14:paraId="3838306B" w14:textId="77777777" w:rsidR="00307FDB" w:rsidRDefault="00307FDB" w:rsidP="00970500">
      <w:r>
        <w:rPr>
          <w:color w:val="000000"/>
          <w:sz w:val="20"/>
          <w:szCs w:val="20"/>
        </w:rPr>
        <w:t>IF the phase 3 ends up being neg—more patients were exposed to a drug that doesn’t work</w:t>
      </w:r>
    </w:p>
    <w:p w14:paraId="5EA64359" w14:textId="77777777" w:rsidR="00307FDB" w:rsidRDefault="00307FDB" w:rsidP="00970500">
      <w:r>
        <w:rPr>
          <w:color w:val="000000"/>
          <w:sz w:val="20"/>
          <w:szCs w:val="20"/>
        </w:rPr>
        <w:t>If they do not skip</w:t>
      </w:r>
    </w:p>
    <w:p w14:paraId="2B729C4D" w14:textId="77777777" w:rsidR="00307FDB" w:rsidRDefault="00307FDB" w:rsidP="00970500">
      <w:r>
        <w:rPr>
          <w:color w:val="000000"/>
          <w:sz w:val="20"/>
          <w:szCs w:val="20"/>
        </w:rPr>
        <w:t>If the phase 3 ends up being pos—more patients were exposed -to a drug that works</w:t>
      </w:r>
    </w:p>
    <w:p w14:paraId="66E3102F" w14:textId="77777777" w:rsidR="00307FDB" w:rsidRDefault="00307FDB" w:rsidP="00970500">
      <w:r>
        <w:rPr>
          <w:color w:val="000000"/>
          <w:sz w:val="20"/>
          <w:szCs w:val="20"/>
        </w:rPr>
        <w:t xml:space="preserve">If the phase 2 ends up being very neg—less patients were exposed to a drug that doesn’t work because saw the signal before with less patients </w:t>
      </w:r>
    </w:p>
    <w:p w14:paraId="7E1F1902" w14:textId="77777777" w:rsidR="00307FDB" w:rsidRDefault="00307FDB" w:rsidP="00970500">
      <w:r>
        <w:rPr>
          <w:color w:val="000000"/>
          <w:sz w:val="20"/>
          <w:szCs w:val="20"/>
        </w:rPr>
        <w:t>If the phase 2 ends up being neg and phase 3 is done and is also neg—more patients were exposed to a drug that doesn’t work—but had to see enough of a signal to move along</w:t>
      </w:r>
    </w:p>
  </w:comment>
  <w:comment w:id="16" w:author="Hannah Moyer" w:date="2023-07-17T22:43:00Z" w:initials="HM">
    <w:p w14:paraId="239A1117" w14:textId="77777777" w:rsidR="004F2856" w:rsidRDefault="004F2856" w:rsidP="00EA240B">
      <w:r>
        <w:rPr>
          <w:rStyle w:val="CommentReference"/>
        </w:rPr>
        <w:annotationRef/>
      </w:r>
      <w:r>
        <w:rPr>
          <w:color w:val="000000"/>
          <w:sz w:val="20"/>
          <w:szCs w:val="20"/>
        </w:rPr>
        <w:t xml:space="preserve">We found that overall, phase 3 trials were more likely to be positive when they were preceded by </w:t>
      </w:r>
      <w:r>
        <w:rPr>
          <w:color w:val="0000ED"/>
          <w:sz w:val="20"/>
          <w:szCs w:val="20"/>
          <w:u w:val="single"/>
        </w:rPr>
        <w:t>[HM1]</w:t>
      </w:r>
      <w:r>
        <w:rPr>
          <w:color w:val="000000"/>
          <w:sz w:val="20"/>
          <w:szCs w:val="20"/>
        </w:rPr>
        <w:t xml:space="preserve"> positive efficacy evidence from a phase 2 trial. However, non-positive results are normal in the natural history of drug development. If researchers always run phase 2 trials, find a positive result, and then find positive results in a subsequent phase 3 trials, they may be overproving efficacy because the phase 2 trial is too predictive of phase 3 trial results. Our results indicate that this may be the case for relapsing multiple sclerosis trials. </w:t>
      </w:r>
    </w:p>
    <w:p w14:paraId="491F5213" w14:textId="77777777" w:rsidR="004F2856" w:rsidRDefault="004F2856" w:rsidP="00EA240B"/>
  </w:comment>
  <w:comment w:id="19" w:author="Jonathan Kimmelman, Dr." w:date="2023-06-22T12:34:00Z" w:initials="JK">
    <w:p w14:paraId="0B5FDB60" w14:textId="37B33F8D" w:rsidR="006B44B0" w:rsidRDefault="006B44B0" w:rsidP="00566BFF">
      <w:r>
        <w:rPr>
          <w:rStyle w:val="CommentReference"/>
        </w:rPr>
        <w:annotationRef/>
      </w:r>
      <w:r>
        <w:rPr>
          <w:color w:val="000000"/>
          <w:sz w:val="20"/>
          <w:szCs w:val="20"/>
        </w:rPr>
        <w:t>para needs better organization. not sure what u are saying. you are saying P2 bypass can save money? or it can be useful when there are few patients available (orphan disease)?</w:t>
      </w:r>
    </w:p>
  </w:comment>
  <w:comment w:id="20" w:author="Jonathan Kimmelman, Dr." w:date="2023-06-22T12:34:00Z" w:initials="JK">
    <w:p w14:paraId="02E44E48" w14:textId="77777777" w:rsidR="006B44B0" w:rsidRDefault="006B44B0" w:rsidP="006573F0">
      <w:r>
        <w:rPr>
          <w:rStyle w:val="CommentReference"/>
        </w:rPr>
        <w:annotationRef/>
      </w:r>
      <w:r>
        <w:rPr>
          <w:color w:val="000000"/>
          <w:sz w:val="20"/>
          <w:szCs w:val="20"/>
        </w:rPr>
        <w:t>lost. what is ur definitio of efficiency?</w:t>
      </w:r>
    </w:p>
  </w:comment>
  <w:comment w:id="21" w:author="Jonathan Kimmelman, Dr." w:date="2023-06-22T12:36:00Z" w:initials="JK">
    <w:p w14:paraId="56AE1B9F" w14:textId="77777777" w:rsidR="005C0394" w:rsidRDefault="005C0394" w:rsidP="00E756A9">
      <w:r>
        <w:rPr>
          <w:rStyle w:val="CommentReference"/>
        </w:rPr>
        <w:annotationRef/>
      </w:r>
      <w:r>
        <w:rPr>
          <w:color w:val="000000"/>
          <w:sz w:val="20"/>
          <w:szCs w:val="20"/>
        </w:rPr>
        <w:t>i feel like this could easily be modeled using decision science. u have parameters (probability of efficacy) and costs. so u could see whether, in the aggregate, bypass is cost saving. or what the probability of positivity would need to be for it to be advantageous.</w:t>
      </w:r>
    </w:p>
    <w:p w14:paraId="70669420" w14:textId="77777777" w:rsidR="005C0394" w:rsidRDefault="005C0394" w:rsidP="00E756A9"/>
    <w:p w14:paraId="071D49D3" w14:textId="77777777" w:rsidR="005C0394" w:rsidRDefault="005C0394" w:rsidP="00E756A9">
      <w:r>
        <w:rPr>
          <w:color w:val="000000"/>
          <w:sz w:val="20"/>
          <w:szCs w:val="20"/>
        </w:rPr>
        <w:t>u need to really state clearly: ur focused on cost? patient numbers? if cost, u need to consider also the cost of delay of getting a drug approved (opportunity cost).</w:t>
      </w:r>
    </w:p>
  </w:comment>
  <w:comment w:id="22" w:author="Jonathan Kimmelman, Dr." w:date="2023-06-22T12:36:00Z" w:initials="JK">
    <w:p w14:paraId="7C919946" w14:textId="77777777" w:rsidR="005C0394" w:rsidRDefault="005C0394" w:rsidP="00405D50">
      <w:r>
        <w:rPr>
          <w:rStyle w:val="CommentReference"/>
        </w:rPr>
        <w:annotationRef/>
      </w:r>
      <w:r>
        <w:rPr>
          <w:color w:val="000000"/>
          <w:sz w:val="20"/>
          <w:szCs w:val="20"/>
        </w:rPr>
        <w:t>ok here are the patients. maybe need a separte section</w:t>
      </w:r>
    </w:p>
  </w:comment>
  <w:comment w:id="23" w:author="Hannah Moyer" w:date="2023-07-17T18:05:00Z" w:initials="HM">
    <w:p w14:paraId="773DB2CC" w14:textId="77777777" w:rsidR="002D66EC" w:rsidRDefault="002D66EC" w:rsidP="000B2E9B">
      <w:r>
        <w:rPr>
          <w:rStyle w:val="CommentReference"/>
        </w:rPr>
        <w:annotationRef/>
      </w:r>
      <w:r>
        <w:rPr>
          <w:color w:val="000000"/>
          <w:sz w:val="20"/>
          <w:szCs w:val="20"/>
        </w:rPr>
        <w:t xml:space="preserve"> Clinical equipoise reflects a view of what experts would believe, were they able to access the totality of relevant evidence and were they exercising competent evidentiary judgment.9 If we were to conduct a phase 3 trial, and informed experts see that there is no supporting evidence from phase 2, fewer informed experts would prefer the experimental arm over the comparator in P3 clinical trials. That would undermine clinical equipoise: there would be less division among informed experts. In some cases, this division would be insufficient to be considered to fulfill clinical equipoise. In our sample, the erosion of benefit in trials that bypassed may risk whether the phase 3 trials are in equipoise.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3D1C9C" w15:done="0"/>
  <w15:commentEx w15:paraId="5490F917" w15:done="0"/>
  <w15:commentEx w15:paraId="7DE52319" w15:paraIdParent="5490F917" w15:done="0"/>
  <w15:commentEx w15:paraId="0CD9C17B" w15:done="0"/>
  <w15:commentEx w15:paraId="145A8CFA" w15:done="0"/>
  <w15:commentEx w15:paraId="5DBF7989" w15:done="0"/>
  <w15:commentEx w15:paraId="4D1DEC3C" w15:done="0"/>
  <w15:commentEx w15:paraId="25EDE6EA" w15:paraIdParent="4D1DEC3C" w15:done="0"/>
  <w15:commentEx w15:paraId="4132F754" w15:done="0"/>
  <w15:commentEx w15:paraId="79C05A70" w15:done="0"/>
  <w15:commentEx w15:paraId="01663292" w15:done="0"/>
  <w15:commentEx w15:paraId="0C6671A5" w15:done="0"/>
  <w15:commentEx w15:paraId="47710F07" w15:done="0"/>
  <w15:commentEx w15:paraId="7E1F1902" w15:done="0"/>
  <w15:commentEx w15:paraId="491F5213" w15:done="0"/>
  <w15:commentEx w15:paraId="0B5FDB60" w15:done="0"/>
  <w15:commentEx w15:paraId="02E44E48" w15:done="0"/>
  <w15:commentEx w15:paraId="071D49D3" w15:done="0"/>
  <w15:commentEx w15:paraId="7C919946" w15:done="0"/>
  <w15:commentEx w15:paraId="773DB2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F8DBF" w16cex:dateUtc="2023-07-17T13:51:00Z"/>
  <w16cex:commentExtensible w16cex:durableId="283B07DE" w16cex:dateUtc="2023-06-19T19:59:00Z"/>
  <w16cex:commentExtensible w16cex:durableId="283B0847" w16cex:dateUtc="2023-06-19T20:00:00Z"/>
  <w16cex:commentExtensible w16cex:durableId="283EE9C2" w16cex:dateUtc="2023-06-22T19:39:00Z"/>
  <w16cex:commentExtensible w16cex:durableId="283EF5AD" w16cex:dateUtc="2023-06-22T20:30:00Z"/>
  <w16cex:commentExtensible w16cex:durableId="283D64EF" w16cex:dateUtc="2023-06-21T16:00:00Z"/>
  <w16cex:commentExtensible w16cex:durableId="283EB4F6" w16cex:dateUtc="2023-06-22T15:54:00Z"/>
  <w16cex:commentExtensible w16cex:durableId="283EFB9D" w16cex:dateUtc="2023-06-22T20:55:00Z"/>
  <w16cex:commentExtensible w16cex:durableId="283EFB7E" w16cex:dateUtc="2023-06-22T20:55:00Z"/>
  <w16cex:commentExtensible w16cex:durableId="283C434F" w16cex:dateUtc="2023-06-20T19:25:00Z"/>
  <w16cex:commentExtensible w16cex:durableId="283EB7F3" w16cex:dateUtc="2023-06-22T16:07:00Z"/>
  <w16cex:commentExtensible w16cex:durableId="283EB8A2" w16cex:dateUtc="2023-06-22T16:10:00Z"/>
  <w16cex:commentExtensible w16cex:durableId="283EBC92" w16cex:dateUtc="2023-06-22T16:26:00Z"/>
  <w16cex:commentExtensible w16cex:durableId="285A7DA5" w16cex:dateUtc="2023-07-13T17:41:00Z"/>
  <w16cex:commentExtensible w16cex:durableId="28604293" w16cex:dateUtc="2023-07-18T02:43:00Z"/>
  <w16cex:commentExtensible w16cex:durableId="283EBE41" w16cex:dateUtc="2023-06-22T16:34:00Z"/>
  <w16cex:commentExtensible w16cex:durableId="283EBE56" w16cex:dateUtc="2023-06-22T16:34:00Z"/>
  <w16cex:commentExtensible w16cex:durableId="283EBEC9" w16cex:dateUtc="2023-06-22T16:36:00Z"/>
  <w16cex:commentExtensible w16cex:durableId="283EBEDE" w16cex:dateUtc="2023-06-22T16:36:00Z"/>
  <w16cex:commentExtensible w16cex:durableId="28600170" w16cex:dateUtc="2023-07-17T2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3D1C9C" w16cid:durableId="285F8DBF"/>
  <w16cid:commentId w16cid:paraId="5490F917" w16cid:durableId="283B07DE"/>
  <w16cid:commentId w16cid:paraId="7DE52319" w16cid:durableId="283B0847"/>
  <w16cid:commentId w16cid:paraId="0CD9C17B" w16cid:durableId="283EE9C2"/>
  <w16cid:commentId w16cid:paraId="145A8CFA" w16cid:durableId="283EF5AD"/>
  <w16cid:commentId w16cid:paraId="5DBF7989" w16cid:durableId="283D64EF"/>
  <w16cid:commentId w16cid:paraId="4D1DEC3C" w16cid:durableId="283EB4F6"/>
  <w16cid:commentId w16cid:paraId="25EDE6EA" w16cid:durableId="283EFB9D"/>
  <w16cid:commentId w16cid:paraId="4132F754" w16cid:durableId="283EFB7E"/>
  <w16cid:commentId w16cid:paraId="79C05A70" w16cid:durableId="283C434F"/>
  <w16cid:commentId w16cid:paraId="01663292" w16cid:durableId="283EB7F3"/>
  <w16cid:commentId w16cid:paraId="0C6671A5" w16cid:durableId="283EB8A2"/>
  <w16cid:commentId w16cid:paraId="47710F07" w16cid:durableId="283EBC92"/>
  <w16cid:commentId w16cid:paraId="7E1F1902" w16cid:durableId="285A7DA5"/>
  <w16cid:commentId w16cid:paraId="491F5213" w16cid:durableId="28604293"/>
  <w16cid:commentId w16cid:paraId="0B5FDB60" w16cid:durableId="283EBE41"/>
  <w16cid:commentId w16cid:paraId="02E44E48" w16cid:durableId="283EBE56"/>
  <w16cid:commentId w16cid:paraId="071D49D3" w16cid:durableId="283EBEC9"/>
  <w16cid:commentId w16cid:paraId="7C919946" w16cid:durableId="283EBEDE"/>
  <w16cid:commentId w16cid:paraId="773DB2CC" w16cid:durableId="286001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D4BDE" w14:textId="77777777" w:rsidR="00E82B6A" w:rsidRDefault="00E82B6A" w:rsidP="00470C84">
      <w:r>
        <w:separator/>
      </w:r>
    </w:p>
  </w:endnote>
  <w:endnote w:type="continuationSeparator" w:id="0">
    <w:p w14:paraId="30BCC2F1" w14:textId="77777777" w:rsidR="00E82B6A" w:rsidRDefault="00E82B6A" w:rsidP="0047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5291258"/>
      <w:docPartObj>
        <w:docPartGallery w:val="Page Numbers (Bottom of Page)"/>
        <w:docPartUnique/>
      </w:docPartObj>
    </w:sdtPr>
    <w:sdtContent>
      <w:p w14:paraId="3DEDA98B" w14:textId="20EAAE8A" w:rsidR="00E025F0" w:rsidRDefault="00E025F0" w:rsidP="00D21A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C349A8" w14:textId="77777777" w:rsidR="00E025F0" w:rsidRDefault="00E025F0" w:rsidP="00B96A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058781"/>
      <w:docPartObj>
        <w:docPartGallery w:val="Page Numbers (Bottom of Page)"/>
        <w:docPartUnique/>
      </w:docPartObj>
    </w:sdtPr>
    <w:sdtContent>
      <w:p w14:paraId="7A6AB566" w14:textId="7882C920" w:rsidR="00E025F0" w:rsidRDefault="00E025F0" w:rsidP="00D21A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056118" w14:textId="77777777" w:rsidR="00E025F0" w:rsidRDefault="00E025F0" w:rsidP="00B96A1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92B13" w14:textId="77777777" w:rsidR="00E82B6A" w:rsidRDefault="00E82B6A" w:rsidP="00470C84">
      <w:r>
        <w:separator/>
      </w:r>
    </w:p>
  </w:footnote>
  <w:footnote w:type="continuationSeparator" w:id="0">
    <w:p w14:paraId="3374DD00" w14:textId="77777777" w:rsidR="00E82B6A" w:rsidRDefault="00E82B6A" w:rsidP="00470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F20B6"/>
    <w:multiLevelType w:val="hybridMultilevel"/>
    <w:tmpl w:val="37C8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B21C3"/>
    <w:multiLevelType w:val="hybridMultilevel"/>
    <w:tmpl w:val="26C48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87FCE"/>
    <w:multiLevelType w:val="hybridMultilevel"/>
    <w:tmpl w:val="F2823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DA1A73"/>
    <w:multiLevelType w:val="multilevel"/>
    <w:tmpl w:val="D4D20376"/>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4830ACC"/>
    <w:multiLevelType w:val="hybridMultilevel"/>
    <w:tmpl w:val="EB06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831532">
    <w:abstractNumId w:val="4"/>
  </w:num>
  <w:num w:numId="2" w16cid:durableId="354385562">
    <w:abstractNumId w:val="1"/>
  </w:num>
  <w:num w:numId="3" w16cid:durableId="1333724047">
    <w:abstractNumId w:val="0"/>
  </w:num>
  <w:num w:numId="4" w16cid:durableId="1767580939">
    <w:abstractNumId w:val="2"/>
  </w:num>
  <w:num w:numId="5" w16cid:durableId="75277408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rson w15:author="Jonathan Kimmelman, Dr.">
    <w15:presenceInfo w15:providerId="AD" w15:userId="S::jonathan.kimmelman@mcgill.ca::2b57e74c-a4cb-4848-89cd-027a9b745e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BF"/>
    <w:rsid w:val="0000324F"/>
    <w:rsid w:val="000112F3"/>
    <w:rsid w:val="000176F3"/>
    <w:rsid w:val="000201B1"/>
    <w:rsid w:val="00021B8E"/>
    <w:rsid w:val="00021E6A"/>
    <w:rsid w:val="0002292C"/>
    <w:rsid w:val="00030B25"/>
    <w:rsid w:val="0003490C"/>
    <w:rsid w:val="00034FFB"/>
    <w:rsid w:val="00036A14"/>
    <w:rsid w:val="00050A4D"/>
    <w:rsid w:val="0006350A"/>
    <w:rsid w:val="00066529"/>
    <w:rsid w:val="00071891"/>
    <w:rsid w:val="00074693"/>
    <w:rsid w:val="000863E0"/>
    <w:rsid w:val="000872AD"/>
    <w:rsid w:val="00090135"/>
    <w:rsid w:val="00092D70"/>
    <w:rsid w:val="000A0FCE"/>
    <w:rsid w:val="000A5C0C"/>
    <w:rsid w:val="000B0018"/>
    <w:rsid w:val="000B4596"/>
    <w:rsid w:val="000B69E2"/>
    <w:rsid w:val="000C023A"/>
    <w:rsid w:val="000C59B4"/>
    <w:rsid w:val="000D1EDB"/>
    <w:rsid w:val="000D211A"/>
    <w:rsid w:val="000F6AC7"/>
    <w:rsid w:val="00101F5B"/>
    <w:rsid w:val="00103154"/>
    <w:rsid w:val="001034AE"/>
    <w:rsid w:val="001055F3"/>
    <w:rsid w:val="00115CD2"/>
    <w:rsid w:val="001160F0"/>
    <w:rsid w:val="00116BF8"/>
    <w:rsid w:val="00116F80"/>
    <w:rsid w:val="001176F5"/>
    <w:rsid w:val="001347DF"/>
    <w:rsid w:val="00142E9D"/>
    <w:rsid w:val="00150084"/>
    <w:rsid w:val="00172F1C"/>
    <w:rsid w:val="00176677"/>
    <w:rsid w:val="00192BAA"/>
    <w:rsid w:val="00197A87"/>
    <w:rsid w:val="001C3C42"/>
    <w:rsid w:val="001C7502"/>
    <w:rsid w:val="001D0F52"/>
    <w:rsid w:val="001D17C2"/>
    <w:rsid w:val="001D61B5"/>
    <w:rsid w:val="001D7BBF"/>
    <w:rsid w:val="001F1D0C"/>
    <w:rsid w:val="00206433"/>
    <w:rsid w:val="00221B29"/>
    <w:rsid w:val="002272C3"/>
    <w:rsid w:val="002275AE"/>
    <w:rsid w:val="00230AA4"/>
    <w:rsid w:val="0023250A"/>
    <w:rsid w:val="0024200E"/>
    <w:rsid w:val="00244616"/>
    <w:rsid w:val="00245CE7"/>
    <w:rsid w:val="00246555"/>
    <w:rsid w:val="00250057"/>
    <w:rsid w:val="002517A5"/>
    <w:rsid w:val="002538CE"/>
    <w:rsid w:val="002569FC"/>
    <w:rsid w:val="002579E1"/>
    <w:rsid w:val="00263145"/>
    <w:rsid w:val="00265EAC"/>
    <w:rsid w:val="00266B3D"/>
    <w:rsid w:val="0027224C"/>
    <w:rsid w:val="00283DEF"/>
    <w:rsid w:val="00286C5E"/>
    <w:rsid w:val="00295308"/>
    <w:rsid w:val="00295890"/>
    <w:rsid w:val="002A2863"/>
    <w:rsid w:val="002C3CB2"/>
    <w:rsid w:val="002C657B"/>
    <w:rsid w:val="002D66EC"/>
    <w:rsid w:val="002E3FA9"/>
    <w:rsid w:val="002F18B4"/>
    <w:rsid w:val="002F3811"/>
    <w:rsid w:val="00300327"/>
    <w:rsid w:val="00303265"/>
    <w:rsid w:val="0030711B"/>
    <w:rsid w:val="00307FDB"/>
    <w:rsid w:val="00317FDD"/>
    <w:rsid w:val="003247A1"/>
    <w:rsid w:val="00326571"/>
    <w:rsid w:val="003333D0"/>
    <w:rsid w:val="003422EC"/>
    <w:rsid w:val="0035379F"/>
    <w:rsid w:val="00353AF3"/>
    <w:rsid w:val="00354B73"/>
    <w:rsid w:val="00367D48"/>
    <w:rsid w:val="00371178"/>
    <w:rsid w:val="00376E00"/>
    <w:rsid w:val="0038415B"/>
    <w:rsid w:val="00387D11"/>
    <w:rsid w:val="0039143C"/>
    <w:rsid w:val="00392262"/>
    <w:rsid w:val="0039689F"/>
    <w:rsid w:val="003A625D"/>
    <w:rsid w:val="003A71BA"/>
    <w:rsid w:val="003B0A29"/>
    <w:rsid w:val="003B1A63"/>
    <w:rsid w:val="003B756B"/>
    <w:rsid w:val="003C2917"/>
    <w:rsid w:val="003D5608"/>
    <w:rsid w:val="003D5D7F"/>
    <w:rsid w:val="003D604A"/>
    <w:rsid w:val="003E076D"/>
    <w:rsid w:val="003E2B9E"/>
    <w:rsid w:val="003E6F03"/>
    <w:rsid w:val="003F0D2A"/>
    <w:rsid w:val="003F399A"/>
    <w:rsid w:val="003F7E8D"/>
    <w:rsid w:val="00413711"/>
    <w:rsid w:val="00413778"/>
    <w:rsid w:val="004163D2"/>
    <w:rsid w:val="00417583"/>
    <w:rsid w:val="00423F05"/>
    <w:rsid w:val="00424730"/>
    <w:rsid w:val="00430823"/>
    <w:rsid w:val="00431E87"/>
    <w:rsid w:val="00444FCF"/>
    <w:rsid w:val="0045180B"/>
    <w:rsid w:val="004563EB"/>
    <w:rsid w:val="0046297E"/>
    <w:rsid w:val="0046642A"/>
    <w:rsid w:val="00470C84"/>
    <w:rsid w:val="00471092"/>
    <w:rsid w:val="00471622"/>
    <w:rsid w:val="00474B15"/>
    <w:rsid w:val="00481A25"/>
    <w:rsid w:val="004923A7"/>
    <w:rsid w:val="004A4072"/>
    <w:rsid w:val="004B1EED"/>
    <w:rsid w:val="004B226E"/>
    <w:rsid w:val="004B4E05"/>
    <w:rsid w:val="004B5285"/>
    <w:rsid w:val="004B5400"/>
    <w:rsid w:val="004D338D"/>
    <w:rsid w:val="004D400A"/>
    <w:rsid w:val="004D70CF"/>
    <w:rsid w:val="004E278B"/>
    <w:rsid w:val="004F2856"/>
    <w:rsid w:val="004F2A91"/>
    <w:rsid w:val="004F7A61"/>
    <w:rsid w:val="004F7D15"/>
    <w:rsid w:val="00502573"/>
    <w:rsid w:val="00505F60"/>
    <w:rsid w:val="0051353A"/>
    <w:rsid w:val="005171AC"/>
    <w:rsid w:val="00520EED"/>
    <w:rsid w:val="00527D5E"/>
    <w:rsid w:val="00531D2C"/>
    <w:rsid w:val="00532DD4"/>
    <w:rsid w:val="005376B8"/>
    <w:rsid w:val="00547F3A"/>
    <w:rsid w:val="00553F0D"/>
    <w:rsid w:val="00570BFF"/>
    <w:rsid w:val="00575A1D"/>
    <w:rsid w:val="005802B3"/>
    <w:rsid w:val="00581A68"/>
    <w:rsid w:val="00582832"/>
    <w:rsid w:val="0058453F"/>
    <w:rsid w:val="005846DE"/>
    <w:rsid w:val="00585A05"/>
    <w:rsid w:val="00595C9B"/>
    <w:rsid w:val="005B712F"/>
    <w:rsid w:val="005B7CA6"/>
    <w:rsid w:val="005C0394"/>
    <w:rsid w:val="005C7A1C"/>
    <w:rsid w:val="005D1453"/>
    <w:rsid w:val="005D1785"/>
    <w:rsid w:val="005D53BE"/>
    <w:rsid w:val="005D5BF3"/>
    <w:rsid w:val="005E5C3F"/>
    <w:rsid w:val="005E6833"/>
    <w:rsid w:val="005E7294"/>
    <w:rsid w:val="005F08EE"/>
    <w:rsid w:val="0060759E"/>
    <w:rsid w:val="00611C31"/>
    <w:rsid w:val="00612E9B"/>
    <w:rsid w:val="00623456"/>
    <w:rsid w:val="00636053"/>
    <w:rsid w:val="006361CE"/>
    <w:rsid w:val="00640430"/>
    <w:rsid w:val="00655767"/>
    <w:rsid w:val="00665CDA"/>
    <w:rsid w:val="00667B4D"/>
    <w:rsid w:val="00673B22"/>
    <w:rsid w:val="00681100"/>
    <w:rsid w:val="006A2635"/>
    <w:rsid w:val="006A3B35"/>
    <w:rsid w:val="006A6A2D"/>
    <w:rsid w:val="006B44B0"/>
    <w:rsid w:val="006C340D"/>
    <w:rsid w:val="006C38E3"/>
    <w:rsid w:val="006D0E72"/>
    <w:rsid w:val="006E7C00"/>
    <w:rsid w:val="006F7F01"/>
    <w:rsid w:val="00700FAB"/>
    <w:rsid w:val="00710782"/>
    <w:rsid w:val="00712700"/>
    <w:rsid w:val="00735561"/>
    <w:rsid w:val="0074100A"/>
    <w:rsid w:val="00745613"/>
    <w:rsid w:val="00753948"/>
    <w:rsid w:val="00756DA9"/>
    <w:rsid w:val="0077148A"/>
    <w:rsid w:val="007772A3"/>
    <w:rsid w:val="00777990"/>
    <w:rsid w:val="007863B6"/>
    <w:rsid w:val="007875E1"/>
    <w:rsid w:val="007A16E2"/>
    <w:rsid w:val="007C09C3"/>
    <w:rsid w:val="007C183A"/>
    <w:rsid w:val="007C4014"/>
    <w:rsid w:val="007D4CBE"/>
    <w:rsid w:val="007E1AA4"/>
    <w:rsid w:val="007F327C"/>
    <w:rsid w:val="007F3B18"/>
    <w:rsid w:val="00800240"/>
    <w:rsid w:val="00801A78"/>
    <w:rsid w:val="00812702"/>
    <w:rsid w:val="00814F24"/>
    <w:rsid w:val="0082292A"/>
    <w:rsid w:val="00825209"/>
    <w:rsid w:val="008327F5"/>
    <w:rsid w:val="00832B09"/>
    <w:rsid w:val="008349AC"/>
    <w:rsid w:val="00837FFB"/>
    <w:rsid w:val="00843EB1"/>
    <w:rsid w:val="00843F8A"/>
    <w:rsid w:val="00850A89"/>
    <w:rsid w:val="008614BA"/>
    <w:rsid w:val="00864F43"/>
    <w:rsid w:val="008708FB"/>
    <w:rsid w:val="00870B0E"/>
    <w:rsid w:val="00873C8C"/>
    <w:rsid w:val="00876191"/>
    <w:rsid w:val="00881D3C"/>
    <w:rsid w:val="0089503B"/>
    <w:rsid w:val="008964CF"/>
    <w:rsid w:val="008A2C1E"/>
    <w:rsid w:val="008B124D"/>
    <w:rsid w:val="008B3787"/>
    <w:rsid w:val="008B5D00"/>
    <w:rsid w:val="008B7857"/>
    <w:rsid w:val="008C390E"/>
    <w:rsid w:val="008C57A6"/>
    <w:rsid w:val="008C6BDD"/>
    <w:rsid w:val="008C72D1"/>
    <w:rsid w:val="008D1162"/>
    <w:rsid w:val="008D6EC1"/>
    <w:rsid w:val="008E3165"/>
    <w:rsid w:val="008F12B8"/>
    <w:rsid w:val="00901D9F"/>
    <w:rsid w:val="009054A2"/>
    <w:rsid w:val="00906E91"/>
    <w:rsid w:val="00912B16"/>
    <w:rsid w:val="00915521"/>
    <w:rsid w:val="00927ED9"/>
    <w:rsid w:val="009350C0"/>
    <w:rsid w:val="00936D07"/>
    <w:rsid w:val="00947AF5"/>
    <w:rsid w:val="00950145"/>
    <w:rsid w:val="00962C96"/>
    <w:rsid w:val="0096596C"/>
    <w:rsid w:val="00966853"/>
    <w:rsid w:val="0097021A"/>
    <w:rsid w:val="00970B2C"/>
    <w:rsid w:val="009710D4"/>
    <w:rsid w:val="00981D7D"/>
    <w:rsid w:val="00992C02"/>
    <w:rsid w:val="00993B6E"/>
    <w:rsid w:val="009961A4"/>
    <w:rsid w:val="009A5F41"/>
    <w:rsid w:val="009B05B8"/>
    <w:rsid w:val="009B6C2F"/>
    <w:rsid w:val="009B7205"/>
    <w:rsid w:val="009C261F"/>
    <w:rsid w:val="009D5A37"/>
    <w:rsid w:val="009D5D8F"/>
    <w:rsid w:val="009E02A5"/>
    <w:rsid w:val="009F0618"/>
    <w:rsid w:val="009F39E9"/>
    <w:rsid w:val="009F5B51"/>
    <w:rsid w:val="009F6E40"/>
    <w:rsid w:val="00A05916"/>
    <w:rsid w:val="00A123B2"/>
    <w:rsid w:val="00A1576D"/>
    <w:rsid w:val="00A21A79"/>
    <w:rsid w:val="00A22983"/>
    <w:rsid w:val="00A2372B"/>
    <w:rsid w:val="00A32292"/>
    <w:rsid w:val="00A32571"/>
    <w:rsid w:val="00A32976"/>
    <w:rsid w:val="00A36923"/>
    <w:rsid w:val="00A43A2C"/>
    <w:rsid w:val="00A5538C"/>
    <w:rsid w:val="00A63B60"/>
    <w:rsid w:val="00A70259"/>
    <w:rsid w:val="00A7633F"/>
    <w:rsid w:val="00A82659"/>
    <w:rsid w:val="00A841BF"/>
    <w:rsid w:val="00A84EA4"/>
    <w:rsid w:val="00A87E79"/>
    <w:rsid w:val="00A906A5"/>
    <w:rsid w:val="00A93246"/>
    <w:rsid w:val="00AA0B12"/>
    <w:rsid w:val="00AA65C3"/>
    <w:rsid w:val="00AB1EF6"/>
    <w:rsid w:val="00AB728D"/>
    <w:rsid w:val="00AB7DD4"/>
    <w:rsid w:val="00AC0276"/>
    <w:rsid w:val="00AD0CDD"/>
    <w:rsid w:val="00AD37F7"/>
    <w:rsid w:val="00AF0FE1"/>
    <w:rsid w:val="00AF3BB6"/>
    <w:rsid w:val="00AF639B"/>
    <w:rsid w:val="00B05874"/>
    <w:rsid w:val="00B058DE"/>
    <w:rsid w:val="00B07780"/>
    <w:rsid w:val="00B14C4E"/>
    <w:rsid w:val="00B17802"/>
    <w:rsid w:val="00B201B6"/>
    <w:rsid w:val="00B22DBD"/>
    <w:rsid w:val="00B361E9"/>
    <w:rsid w:val="00B36681"/>
    <w:rsid w:val="00B368BF"/>
    <w:rsid w:val="00B37DA0"/>
    <w:rsid w:val="00B55701"/>
    <w:rsid w:val="00B56092"/>
    <w:rsid w:val="00B61A93"/>
    <w:rsid w:val="00B62337"/>
    <w:rsid w:val="00B632C7"/>
    <w:rsid w:val="00B96919"/>
    <w:rsid w:val="00B969B5"/>
    <w:rsid w:val="00B96A13"/>
    <w:rsid w:val="00BA3566"/>
    <w:rsid w:val="00BA3FA5"/>
    <w:rsid w:val="00BC1081"/>
    <w:rsid w:val="00BC62EB"/>
    <w:rsid w:val="00BC72AF"/>
    <w:rsid w:val="00BD1918"/>
    <w:rsid w:val="00BE73F0"/>
    <w:rsid w:val="00BE7CAF"/>
    <w:rsid w:val="00BF53C2"/>
    <w:rsid w:val="00BF66C9"/>
    <w:rsid w:val="00C115FF"/>
    <w:rsid w:val="00C340D7"/>
    <w:rsid w:val="00C34F9B"/>
    <w:rsid w:val="00C45ACD"/>
    <w:rsid w:val="00C54C36"/>
    <w:rsid w:val="00C63FEF"/>
    <w:rsid w:val="00C72332"/>
    <w:rsid w:val="00C72DEE"/>
    <w:rsid w:val="00C7774B"/>
    <w:rsid w:val="00C94E82"/>
    <w:rsid w:val="00C961B4"/>
    <w:rsid w:val="00CA08D3"/>
    <w:rsid w:val="00CA0D2A"/>
    <w:rsid w:val="00CA6872"/>
    <w:rsid w:val="00CA7349"/>
    <w:rsid w:val="00CB0A8D"/>
    <w:rsid w:val="00CB44EA"/>
    <w:rsid w:val="00CC5BC2"/>
    <w:rsid w:val="00CD00E6"/>
    <w:rsid w:val="00CE0F61"/>
    <w:rsid w:val="00CE53F5"/>
    <w:rsid w:val="00CF0805"/>
    <w:rsid w:val="00CF3F07"/>
    <w:rsid w:val="00CF52D4"/>
    <w:rsid w:val="00D021E9"/>
    <w:rsid w:val="00D063DE"/>
    <w:rsid w:val="00D10A28"/>
    <w:rsid w:val="00D124A8"/>
    <w:rsid w:val="00D164BC"/>
    <w:rsid w:val="00D3019A"/>
    <w:rsid w:val="00D30D3C"/>
    <w:rsid w:val="00D45110"/>
    <w:rsid w:val="00D539AF"/>
    <w:rsid w:val="00D6037C"/>
    <w:rsid w:val="00D6398B"/>
    <w:rsid w:val="00D74C49"/>
    <w:rsid w:val="00D81DB9"/>
    <w:rsid w:val="00D83349"/>
    <w:rsid w:val="00D845EA"/>
    <w:rsid w:val="00DA7AA3"/>
    <w:rsid w:val="00DA7E9F"/>
    <w:rsid w:val="00DB4CAC"/>
    <w:rsid w:val="00DB4F41"/>
    <w:rsid w:val="00DB5588"/>
    <w:rsid w:val="00DB6FFE"/>
    <w:rsid w:val="00DC11A0"/>
    <w:rsid w:val="00DD2E05"/>
    <w:rsid w:val="00DD436E"/>
    <w:rsid w:val="00DE5229"/>
    <w:rsid w:val="00DF5BFE"/>
    <w:rsid w:val="00E01124"/>
    <w:rsid w:val="00E025F0"/>
    <w:rsid w:val="00E02F08"/>
    <w:rsid w:val="00E13686"/>
    <w:rsid w:val="00E150CB"/>
    <w:rsid w:val="00E15F41"/>
    <w:rsid w:val="00E24295"/>
    <w:rsid w:val="00E25405"/>
    <w:rsid w:val="00E5074E"/>
    <w:rsid w:val="00E5528C"/>
    <w:rsid w:val="00E62EA4"/>
    <w:rsid w:val="00E7486E"/>
    <w:rsid w:val="00E75AE9"/>
    <w:rsid w:val="00E82B6A"/>
    <w:rsid w:val="00E91F18"/>
    <w:rsid w:val="00E9218D"/>
    <w:rsid w:val="00E92DDF"/>
    <w:rsid w:val="00EA0208"/>
    <w:rsid w:val="00EA422E"/>
    <w:rsid w:val="00EB1B19"/>
    <w:rsid w:val="00EB3376"/>
    <w:rsid w:val="00EB389A"/>
    <w:rsid w:val="00EB531F"/>
    <w:rsid w:val="00EB5636"/>
    <w:rsid w:val="00EB76DB"/>
    <w:rsid w:val="00EC55ED"/>
    <w:rsid w:val="00ED3333"/>
    <w:rsid w:val="00ED4AE0"/>
    <w:rsid w:val="00ED58D4"/>
    <w:rsid w:val="00ED6407"/>
    <w:rsid w:val="00ED7565"/>
    <w:rsid w:val="00EE6D3D"/>
    <w:rsid w:val="00EF64FA"/>
    <w:rsid w:val="00EF6B5B"/>
    <w:rsid w:val="00F10556"/>
    <w:rsid w:val="00F203AB"/>
    <w:rsid w:val="00F2512C"/>
    <w:rsid w:val="00F30B60"/>
    <w:rsid w:val="00F324BA"/>
    <w:rsid w:val="00F35DE4"/>
    <w:rsid w:val="00F40E11"/>
    <w:rsid w:val="00F556A6"/>
    <w:rsid w:val="00F556C3"/>
    <w:rsid w:val="00F64C68"/>
    <w:rsid w:val="00F700AE"/>
    <w:rsid w:val="00F72509"/>
    <w:rsid w:val="00F743AE"/>
    <w:rsid w:val="00F82AAF"/>
    <w:rsid w:val="00F836E9"/>
    <w:rsid w:val="00F85B4A"/>
    <w:rsid w:val="00FA0194"/>
    <w:rsid w:val="00FA20CF"/>
    <w:rsid w:val="00FA4E9C"/>
    <w:rsid w:val="00FA79F1"/>
    <w:rsid w:val="00FB0AE3"/>
    <w:rsid w:val="00FC0AAC"/>
    <w:rsid w:val="00FC432B"/>
    <w:rsid w:val="00FC743E"/>
    <w:rsid w:val="00FE2E71"/>
    <w:rsid w:val="00FE308F"/>
    <w:rsid w:val="00FE7005"/>
    <w:rsid w:val="00FE7D27"/>
    <w:rsid w:val="00FF4FA6"/>
    <w:rsid w:val="00FF716F"/>
    <w:rsid w:val="00FF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17AFDF"/>
  <w14:defaultImageDpi w14:val="32767"/>
  <w15:chartTrackingRefBased/>
  <w15:docId w15:val="{08C322E1-842C-6F46-84A5-7F544BD4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841BF"/>
    <w:rPr>
      <w:rFonts w:ascii="Times New Roman" w:eastAsia="Times New Roman" w:hAnsi="Times New Roman" w:cs="Times New Roman"/>
    </w:rPr>
  </w:style>
  <w:style w:type="paragraph" w:styleId="Heading1">
    <w:name w:val="heading 1"/>
    <w:basedOn w:val="Normal"/>
    <w:link w:val="Heading1Char"/>
    <w:uiPriority w:val="9"/>
    <w:qFormat/>
    <w:rsid w:val="00A841B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1BF"/>
    <w:pPr>
      <w:ind w:left="720"/>
      <w:contextualSpacing/>
    </w:pPr>
  </w:style>
  <w:style w:type="character" w:styleId="CommentReference">
    <w:name w:val="annotation reference"/>
    <w:basedOn w:val="DefaultParagraphFont"/>
    <w:semiHidden/>
    <w:unhideWhenUsed/>
    <w:qFormat/>
    <w:rsid w:val="00A841BF"/>
    <w:rPr>
      <w:sz w:val="16"/>
      <w:szCs w:val="16"/>
    </w:rPr>
  </w:style>
  <w:style w:type="paragraph" w:styleId="CommentText">
    <w:name w:val="annotation text"/>
    <w:basedOn w:val="Normal"/>
    <w:link w:val="CommentTextChar"/>
    <w:uiPriority w:val="99"/>
    <w:unhideWhenUsed/>
    <w:rsid w:val="00A841BF"/>
    <w:rPr>
      <w:sz w:val="20"/>
      <w:szCs w:val="20"/>
    </w:rPr>
  </w:style>
  <w:style w:type="character" w:customStyle="1" w:styleId="CommentTextChar">
    <w:name w:val="Comment Text Char"/>
    <w:basedOn w:val="DefaultParagraphFont"/>
    <w:link w:val="CommentText"/>
    <w:uiPriority w:val="99"/>
    <w:rsid w:val="00A841BF"/>
    <w:rPr>
      <w:rFonts w:ascii="Times New Roman" w:eastAsia="Times New Roman" w:hAnsi="Times New Roman" w:cs="Times New Roman"/>
      <w:sz w:val="20"/>
      <w:szCs w:val="20"/>
    </w:rPr>
  </w:style>
  <w:style w:type="character" w:styleId="Hyperlink">
    <w:name w:val="Hyperlink"/>
    <w:basedOn w:val="DefaultParagraphFont"/>
    <w:uiPriority w:val="99"/>
    <w:unhideWhenUsed/>
    <w:rsid w:val="00A841BF"/>
    <w:rPr>
      <w:color w:val="0563C1" w:themeColor="hyperlink"/>
      <w:u w:val="single"/>
    </w:rPr>
  </w:style>
  <w:style w:type="paragraph" w:styleId="NormalWeb">
    <w:name w:val="Normal (Web)"/>
    <w:basedOn w:val="Normal"/>
    <w:uiPriority w:val="99"/>
    <w:unhideWhenUsed/>
    <w:rsid w:val="00A841BF"/>
    <w:pPr>
      <w:spacing w:before="100" w:beforeAutospacing="1" w:after="100" w:afterAutospacing="1"/>
    </w:pPr>
  </w:style>
  <w:style w:type="paragraph" w:customStyle="1" w:styleId="p">
    <w:name w:val="p"/>
    <w:basedOn w:val="Normal"/>
    <w:rsid w:val="00A841BF"/>
    <w:pPr>
      <w:spacing w:before="100" w:beforeAutospacing="1" w:after="100" w:afterAutospacing="1"/>
    </w:pPr>
  </w:style>
  <w:style w:type="character" w:customStyle="1" w:styleId="Heading1Char">
    <w:name w:val="Heading 1 Char"/>
    <w:basedOn w:val="DefaultParagraphFont"/>
    <w:link w:val="Heading1"/>
    <w:uiPriority w:val="9"/>
    <w:rsid w:val="00A841BF"/>
    <w:rPr>
      <w:rFonts w:ascii="Times New Roman" w:eastAsia="Times New Roman" w:hAnsi="Times New Roman" w:cs="Times New Roman"/>
      <w:b/>
      <w:bCs/>
      <w:kern w:val="36"/>
      <w:sz w:val="48"/>
      <w:szCs w:val="48"/>
    </w:rPr>
  </w:style>
  <w:style w:type="character" w:customStyle="1" w:styleId="title-text">
    <w:name w:val="title-text"/>
    <w:basedOn w:val="DefaultParagraphFont"/>
    <w:rsid w:val="00A841BF"/>
  </w:style>
  <w:style w:type="character" w:styleId="FollowedHyperlink">
    <w:name w:val="FollowedHyperlink"/>
    <w:basedOn w:val="DefaultParagraphFont"/>
    <w:uiPriority w:val="99"/>
    <w:semiHidden/>
    <w:unhideWhenUsed/>
    <w:rsid w:val="00A841BF"/>
    <w:rPr>
      <w:color w:val="954F72" w:themeColor="followedHyperlink"/>
      <w:u w:val="single"/>
    </w:rPr>
  </w:style>
  <w:style w:type="character" w:styleId="UnresolvedMention">
    <w:name w:val="Unresolved Mention"/>
    <w:basedOn w:val="DefaultParagraphFont"/>
    <w:uiPriority w:val="99"/>
    <w:rsid w:val="00A841BF"/>
    <w:rPr>
      <w:color w:val="605E5C"/>
      <w:shd w:val="clear" w:color="auto" w:fill="E1DFDD"/>
    </w:rPr>
  </w:style>
  <w:style w:type="paragraph" w:styleId="Bibliography">
    <w:name w:val="Bibliography"/>
    <w:basedOn w:val="Normal"/>
    <w:next w:val="Normal"/>
    <w:uiPriority w:val="37"/>
    <w:unhideWhenUsed/>
    <w:rsid w:val="00667B4D"/>
    <w:pPr>
      <w:tabs>
        <w:tab w:val="left" w:pos="500"/>
      </w:tabs>
      <w:spacing w:after="240"/>
      <w:ind w:left="504" w:hanging="504"/>
    </w:pPr>
  </w:style>
  <w:style w:type="paragraph" w:styleId="CommentSubject">
    <w:name w:val="annotation subject"/>
    <w:basedOn w:val="CommentText"/>
    <w:next w:val="CommentText"/>
    <w:link w:val="CommentSubjectChar"/>
    <w:uiPriority w:val="99"/>
    <w:semiHidden/>
    <w:unhideWhenUsed/>
    <w:rsid w:val="00812702"/>
    <w:rPr>
      <w:b/>
      <w:bCs/>
    </w:rPr>
  </w:style>
  <w:style w:type="character" w:customStyle="1" w:styleId="CommentSubjectChar">
    <w:name w:val="Comment Subject Char"/>
    <w:basedOn w:val="CommentTextChar"/>
    <w:link w:val="CommentSubject"/>
    <w:uiPriority w:val="99"/>
    <w:semiHidden/>
    <w:rsid w:val="00812702"/>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470C84"/>
    <w:pPr>
      <w:tabs>
        <w:tab w:val="center" w:pos="4680"/>
        <w:tab w:val="right" w:pos="9360"/>
      </w:tabs>
    </w:pPr>
  </w:style>
  <w:style w:type="character" w:customStyle="1" w:styleId="HeaderChar">
    <w:name w:val="Header Char"/>
    <w:basedOn w:val="DefaultParagraphFont"/>
    <w:link w:val="Header"/>
    <w:uiPriority w:val="99"/>
    <w:rsid w:val="00470C84"/>
    <w:rPr>
      <w:rFonts w:ascii="Times New Roman" w:eastAsia="Times New Roman" w:hAnsi="Times New Roman" w:cs="Times New Roman"/>
    </w:rPr>
  </w:style>
  <w:style w:type="paragraph" w:styleId="Footer">
    <w:name w:val="footer"/>
    <w:basedOn w:val="Normal"/>
    <w:link w:val="FooterChar"/>
    <w:uiPriority w:val="99"/>
    <w:unhideWhenUsed/>
    <w:rsid w:val="00470C84"/>
    <w:pPr>
      <w:tabs>
        <w:tab w:val="center" w:pos="4680"/>
        <w:tab w:val="right" w:pos="9360"/>
      </w:tabs>
    </w:pPr>
  </w:style>
  <w:style w:type="character" w:customStyle="1" w:styleId="FooterChar">
    <w:name w:val="Footer Char"/>
    <w:basedOn w:val="DefaultParagraphFont"/>
    <w:link w:val="Footer"/>
    <w:uiPriority w:val="99"/>
    <w:rsid w:val="00470C84"/>
    <w:rPr>
      <w:rFonts w:ascii="Times New Roman" w:eastAsia="Times New Roman" w:hAnsi="Times New Roman" w:cs="Times New Roman"/>
    </w:rPr>
  </w:style>
  <w:style w:type="paragraph" w:styleId="Revision">
    <w:name w:val="Revision"/>
    <w:hidden/>
    <w:uiPriority w:val="99"/>
    <w:semiHidden/>
    <w:rsid w:val="00230AA4"/>
    <w:rPr>
      <w:rFonts w:ascii="Times New Roman" w:eastAsia="Times New Roman" w:hAnsi="Times New Roman" w:cs="Times New Roman"/>
    </w:rPr>
  </w:style>
  <w:style w:type="character" w:styleId="PageNumber">
    <w:name w:val="page number"/>
    <w:basedOn w:val="DefaultParagraphFont"/>
    <w:uiPriority w:val="99"/>
    <w:semiHidden/>
    <w:unhideWhenUsed/>
    <w:rsid w:val="00E02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82844">
      <w:bodyDiv w:val="1"/>
      <w:marLeft w:val="0"/>
      <w:marRight w:val="0"/>
      <w:marTop w:val="0"/>
      <w:marBottom w:val="0"/>
      <w:divBdr>
        <w:top w:val="none" w:sz="0" w:space="0" w:color="auto"/>
        <w:left w:val="none" w:sz="0" w:space="0" w:color="auto"/>
        <w:bottom w:val="none" w:sz="0" w:space="0" w:color="auto"/>
        <w:right w:val="none" w:sz="0" w:space="0" w:color="auto"/>
      </w:divBdr>
    </w:div>
    <w:div w:id="126795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EEC37-1999-D242-847C-00814172E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11</Pages>
  <Words>48957</Words>
  <Characters>279059</Characters>
  <Application>Microsoft Office Word</Application>
  <DocSecurity>0</DocSecurity>
  <Lines>2325</Lines>
  <Paragraphs>654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Moyer</dc:creator>
  <cp:keywords/>
  <dc:description/>
  <cp:lastModifiedBy>Hannah Moyer</cp:lastModifiedBy>
  <cp:revision>11</cp:revision>
  <cp:lastPrinted>2023-04-04T19:23:00Z</cp:lastPrinted>
  <dcterms:created xsi:type="dcterms:W3CDTF">2023-06-22T16:44:00Z</dcterms:created>
  <dcterms:modified xsi:type="dcterms:W3CDTF">2023-07-18T02:43:00Z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id="rWlrhmUM"/&gt;&lt;style id="http://www.zotero.org/styles/sage-vancouver" hasBibliography="1" bibliographyStyleHasBeenSet="1"/&gt;&lt;prefs&gt;&lt;pref name="fieldType" value="Field"/&gt;&lt;pref name="delayCitationUpdat</vt:lpwstr>
  </property>
  <property fmtid="{D5CDD505-2E9C-101B-9397-08002B2CF9AE}" pid="3" name="ZOTERO_PREF_2">
    <vt:lpwstr>es" value="true"/&gt;&lt;pref name="dontAskDelayCitationUpdates" value="true"/&gt;&lt;/prefs&gt;&lt;/data&gt;</vt:lpwstr>
  </property>
</Properties>
</file>